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A8" w:rsidRPr="00280BFA" w:rsidRDefault="00E76CA8" w:rsidP="00280BFA">
      <w:pPr>
        <w:pStyle w:val="Heading2"/>
        <w:widowControl/>
        <w:spacing w:before="0"/>
        <w:rPr>
          <w:sz w:val="40"/>
          <w:szCs w:val="24"/>
        </w:rPr>
      </w:pPr>
      <w:r w:rsidRPr="006F682A">
        <w:rPr>
          <w:sz w:val="40"/>
          <w:szCs w:val="24"/>
        </w:rPr>
        <w:t>Sierran Mixed Conifer (SMC)</w:t>
      </w:r>
    </w:p>
    <w:p w:rsidR="00280BFA" w:rsidRPr="00280BFA" w:rsidRDefault="00E76CA8" w:rsidP="00280BFA">
      <w:pPr>
        <w:pStyle w:val="Heading3"/>
        <w:widowControl/>
        <w:spacing w:before="0"/>
        <w:rPr>
          <w:sz w:val="36"/>
          <w:szCs w:val="24"/>
        </w:rPr>
      </w:pPr>
      <w:r w:rsidRPr="006F682A">
        <w:rPr>
          <w:sz w:val="36"/>
          <w:szCs w:val="24"/>
        </w:rPr>
        <w:t>General Information</w:t>
      </w:r>
    </w:p>
    <w:p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rsidR="00280BFA" w:rsidRPr="00280BFA" w:rsidRDefault="00854AC4" w:rsidP="00280BFA">
      <w:pPr>
        <w:spacing w:after="120"/>
        <w:rPr>
          <w:b/>
        </w:rPr>
      </w:pPr>
      <w:r w:rsidRPr="0025300D">
        <w:rPr>
          <w:b/>
        </w:rPr>
        <w:t>Sierran Mixed Conifer (SMC)</w:t>
      </w:r>
    </w:p>
    <w:p w:rsidR="00900A5D" w:rsidRDefault="00900A5D" w:rsidP="00280BFA">
      <w:pPr>
        <w:pStyle w:val="ListParagraph"/>
      </w:pPr>
      <w:commentRangeStart w:id="0"/>
      <w:r>
        <w:t>297,226.47 acres / 120,283.47</w:t>
      </w:r>
      <w:commentRangeEnd w:id="0"/>
      <w:r w:rsidR="007C7DCE">
        <w:rPr>
          <w:rStyle w:val="CommentReference"/>
        </w:rPr>
        <w:commentReference w:id="0"/>
      </w:r>
      <w:r>
        <w:t xml:space="preserve"> </w:t>
      </w:r>
      <w:commentRangeStart w:id="1"/>
      <w:commentRangeStart w:id="2"/>
      <w:r>
        <w:t>hectares</w:t>
      </w:r>
      <w:commentRangeEnd w:id="1"/>
      <w:r w:rsidR="00204660">
        <w:rPr>
          <w:rStyle w:val="CommentReference"/>
        </w:rPr>
        <w:commentReference w:id="1"/>
      </w:r>
      <w:commentRangeEnd w:id="2"/>
      <w:r w:rsidR="007C7DCE">
        <w:rPr>
          <w:rStyle w:val="CommentReference"/>
        </w:rPr>
        <w:commentReference w:id="2"/>
      </w:r>
    </w:p>
    <w:p w:rsidR="00D21A83" w:rsidRDefault="00D21A83" w:rsidP="00280BFA">
      <w:pPr>
        <w:pStyle w:val="ListParagraph"/>
      </w:pPr>
      <w:r>
        <w:t>Crosswalk to EVeg: Regional Dominance Type 1</w:t>
      </w:r>
    </w:p>
    <w:p w:rsidR="00D21A83" w:rsidRDefault="00D21A83" w:rsidP="00280BFA">
      <w:pPr>
        <w:pStyle w:val="ListParagraph"/>
        <w:numPr>
          <w:ilvl w:val="1"/>
          <w:numId w:val="10"/>
        </w:numPr>
      </w:pPr>
      <w:r>
        <w:t>Mixed Conifer – Fir</w:t>
      </w:r>
    </w:p>
    <w:p w:rsidR="00D21A83" w:rsidRDefault="00D21A83" w:rsidP="00280BFA">
      <w:pPr>
        <w:pStyle w:val="ListParagraph"/>
        <w:numPr>
          <w:ilvl w:val="1"/>
          <w:numId w:val="10"/>
        </w:numPr>
      </w:pPr>
      <w:r>
        <w:t xml:space="preserve">Mixed Conifer </w:t>
      </w:r>
      <w:r w:rsidR="003949C6">
        <w:t>–</w:t>
      </w:r>
      <w:r>
        <w:t xml:space="preserve"> Pine</w:t>
      </w:r>
    </w:p>
    <w:p w:rsidR="003949C6" w:rsidRDefault="003949C6" w:rsidP="00280BFA">
      <w:pPr>
        <w:pStyle w:val="ListParagraph"/>
      </w:pPr>
      <w:r>
        <w:t>Crosswalk to EVeg: Regional Dominance Type 2</w:t>
      </w:r>
    </w:p>
    <w:p w:rsidR="003949C6" w:rsidRDefault="003949C6" w:rsidP="00280BFA">
      <w:pPr>
        <w:pStyle w:val="ListParagraph"/>
        <w:numPr>
          <w:ilvl w:val="1"/>
          <w:numId w:val="10"/>
        </w:numPr>
      </w:pPr>
      <w:r>
        <w:t>Any</w:t>
      </w:r>
    </w:p>
    <w:p w:rsidR="003949C6" w:rsidRDefault="00A75183" w:rsidP="00280BFA">
      <w:pPr>
        <w:pStyle w:val="ListParagraph"/>
      </w:pPr>
      <w:r>
        <w:t xml:space="preserve">Crosswalks for </w:t>
      </w:r>
      <w:r w:rsidR="003949C6">
        <w:t>Modifiers</w:t>
      </w:r>
    </w:p>
    <w:p w:rsidR="003949C6" w:rsidRDefault="00204660" w:rsidP="00280BFA">
      <w:pPr>
        <w:pStyle w:val="ListParagraph"/>
        <w:numPr>
          <w:ilvl w:val="1"/>
          <w:numId w:val="10"/>
        </w:numPr>
      </w:pPr>
      <w:r>
        <w:t>Mesic</w:t>
      </w:r>
    </w:p>
    <w:p w:rsidR="003949C6" w:rsidRDefault="003949C6" w:rsidP="00280BFA">
      <w:pPr>
        <w:pStyle w:val="ListParagraph"/>
        <w:numPr>
          <w:ilvl w:val="2"/>
          <w:numId w:val="10"/>
        </w:numPr>
      </w:pPr>
      <w:r>
        <w:t xml:space="preserve">BpS Model: </w:t>
      </w:r>
      <w:r w:rsidRPr="006F682A">
        <w:t>0610280 Mediterranean California Mesic Mixed Conifer Forest and Woodland</w:t>
      </w:r>
    </w:p>
    <w:p w:rsidR="003949C6" w:rsidRDefault="003949C6" w:rsidP="00280BFA">
      <w:pPr>
        <w:pStyle w:val="ListParagraph"/>
        <w:numPr>
          <w:ilvl w:val="2"/>
          <w:numId w:val="10"/>
        </w:numPr>
      </w:pPr>
      <w:r w:rsidRPr="006F682A">
        <w:t>Presettlement Fire Regime Type: Moist Mixed Conife</w:t>
      </w:r>
      <w:r w:rsidR="00485BB8">
        <w:t>r</w:t>
      </w:r>
    </w:p>
    <w:p w:rsidR="00570B81" w:rsidRDefault="00570B81" w:rsidP="00280BFA">
      <w:pPr>
        <w:pStyle w:val="ListParagraph"/>
        <w:numPr>
          <w:ilvl w:val="2"/>
          <w:numId w:val="10"/>
        </w:numPr>
      </w:pPr>
      <w:commentRangeStart w:id="3"/>
      <w:r>
        <w:t>Intersects with modeled “mesic” end of the biophysical spectrum</w:t>
      </w:r>
      <w:commentRangeEnd w:id="3"/>
      <w:r w:rsidR="007C7DCE">
        <w:rPr>
          <w:rStyle w:val="CommentReference"/>
        </w:rPr>
        <w:commentReference w:id="3"/>
      </w:r>
    </w:p>
    <w:p w:rsidR="00485BB8" w:rsidRDefault="00204660" w:rsidP="00280BFA">
      <w:pPr>
        <w:pStyle w:val="ListParagraph"/>
        <w:numPr>
          <w:ilvl w:val="1"/>
          <w:numId w:val="10"/>
        </w:numPr>
      </w:pPr>
      <w:r>
        <w:t>Xeric</w:t>
      </w:r>
    </w:p>
    <w:p w:rsidR="00485BB8" w:rsidRPr="006F682A" w:rsidRDefault="00485BB8" w:rsidP="00280BFA">
      <w:pPr>
        <w:pStyle w:val="ListParagraph"/>
        <w:numPr>
          <w:ilvl w:val="2"/>
          <w:numId w:val="10"/>
        </w:numPr>
      </w:pPr>
      <w:r w:rsidRPr="006F682A">
        <w:t>BpS Model: 0610270 Mediterranean California Dry-Mesic Mixed Conifer Forest and Woodland</w:t>
      </w:r>
    </w:p>
    <w:p w:rsidR="00485BB8" w:rsidRDefault="00485BB8" w:rsidP="00280BFA">
      <w:pPr>
        <w:pStyle w:val="ListParagraph"/>
        <w:numPr>
          <w:ilvl w:val="2"/>
          <w:numId w:val="10"/>
        </w:numPr>
      </w:pPr>
      <w:r w:rsidRPr="006F682A">
        <w:t>Presettlement Fire Regime Type: Dry Mixed Conife</w:t>
      </w:r>
      <w:r>
        <w:t>r</w:t>
      </w:r>
    </w:p>
    <w:p w:rsidR="00570B81" w:rsidRDefault="00570B81" w:rsidP="00280BFA">
      <w:pPr>
        <w:pStyle w:val="ListParagraph"/>
        <w:numPr>
          <w:ilvl w:val="2"/>
          <w:numId w:val="10"/>
        </w:numPr>
      </w:pPr>
      <w:commentRangeStart w:id="4"/>
      <w:r>
        <w:t>Intersects with modeled “xeric” end of the biophysical spectrum</w:t>
      </w:r>
      <w:commentRangeEnd w:id="4"/>
      <w:r w:rsidR="007C7DCE">
        <w:rPr>
          <w:rStyle w:val="CommentReference"/>
        </w:rPr>
        <w:commentReference w:id="4"/>
      </w:r>
    </w:p>
    <w:p w:rsidR="00485BB8" w:rsidRDefault="00485BB8" w:rsidP="00280BFA">
      <w:pPr>
        <w:pStyle w:val="ListParagraph"/>
        <w:numPr>
          <w:ilvl w:val="1"/>
          <w:numId w:val="10"/>
        </w:numPr>
      </w:pPr>
      <w:r>
        <w:t>Ultramafic</w:t>
      </w:r>
    </w:p>
    <w:p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rsidR="00900A5D" w:rsidRPr="006F682A" w:rsidRDefault="00900A5D" w:rsidP="00280BFA">
      <w:pPr>
        <w:pStyle w:val="ListParagraph"/>
        <w:numPr>
          <w:ilvl w:val="0"/>
          <w:numId w:val="0"/>
        </w:numPr>
        <w:ind w:left="360"/>
      </w:pPr>
    </w:p>
    <w:p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rsidR="00900A5D" w:rsidRDefault="00900A5D" w:rsidP="00280BFA">
      <w:pPr>
        <w:pStyle w:val="ListParagraph"/>
      </w:pPr>
      <w:commentRangeStart w:id="5"/>
      <w:r>
        <w:t>150.34 acres / 60.84 hectares</w:t>
      </w:r>
      <w:commentRangeEnd w:id="5"/>
      <w:r w:rsidR="007C7DCE">
        <w:rPr>
          <w:rStyle w:val="CommentReference"/>
        </w:rPr>
        <w:commentReference w:id="5"/>
      </w:r>
    </w:p>
    <w:p w:rsidR="00485BB8" w:rsidRDefault="00A75183" w:rsidP="00280BFA">
      <w:pPr>
        <w:pStyle w:val="ListParagraph"/>
      </w:pPr>
      <w:r>
        <w:t xml:space="preserve">Crosswalks for </w:t>
      </w:r>
      <w:r w:rsidR="00485BB8">
        <w:t>Modifers</w:t>
      </w:r>
    </w:p>
    <w:p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rsidR="002B2A63" w:rsidRPr="002B2A63" w:rsidRDefault="002B2A63" w:rsidP="00280BFA"/>
    <w:p w:rsidR="00E76CA8" w:rsidRPr="006F682A" w:rsidRDefault="00E76CA8" w:rsidP="00280BFA">
      <w:pPr>
        <w:pStyle w:val="Heading3"/>
        <w:widowControl/>
        <w:spacing w:before="0"/>
        <w:rPr>
          <w:szCs w:val="24"/>
        </w:rPr>
      </w:pPr>
      <w:r w:rsidRPr="006F682A">
        <w:rPr>
          <w:szCs w:val="24"/>
        </w:rPr>
        <w:t>Vegetation Description</w:t>
      </w:r>
    </w:p>
    <w:p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w:t>
      </w:r>
      <w:ins w:id="6" w:author="mcgarigal" w:date="2013-06-04T09:02:00Z">
        <w:r w:rsidR="007C7DCE">
          <w:rPr>
            <w:szCs w:val="24"/>
          </w:rPr>
          <w:t>,</w:t>
        </w:r>
      </w:ins>
      <w:r w:rsidR="0068586E">
        <w:rPr>
          <w:szCs w:val="24"/>
        </w:rPr>
        <w:t xml:space="preserve">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xml:space="preserve">; like </w:t>
      </w:r>
      <w:commentRangeStart w:id="7"/>
      <w:r w:rsidR="00D82930">
        <w:rPr>
          <w:szCs w:val="24"/>
        </w:rPr>
        <w:t>sugar pine</w:t>
      </w:r>
      <w:commentRangeEnd w:id="7"/>
      <w:r w:rsidR="007C7DCE">
        <w:rPr>
          <w:rStyle w:val="CommentReference"/>
        </w:rPr>
        <w:commentReference w:id="7"/>
      </w:r>
      <w:r w:rsidR="00D82930">
        <w:rPr>
          <w:szCs w:val="24"/>
        </w:rPr>
        <w:t>,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rsidR="00045005" w:rsidRPr="006F682A" w:rsidRDefault="00045005" w:rsidP="00280BFA">
      <w:pPr>
        <w:ind w:firstLine="300"/>
        <w:jc w:val="left"/>
        <w:rPr>
          <w:szCs w:val="24"/>
        </w:rPr>
      </w:pPr>
    </w:p>
    <w:p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rsidR="00045005" w:rsidRPr="006F682A" w:rsidRDefault="00045005" w:rsidP="00280BFA">
      <w:pPr>
        <w:ind w:left="300"/>
        <w:jc w:val="left"/>
        <w:rPr>
          <w:b/>
          <w:szCs w:val="24"/>
        </w:rPr>
      </w:pPr>
    </w:p>
    <w:p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w:t>
      </w:r>
      <w:ins w:id="8" w:author="mcgarigal" w:date="2013-06-04T09:10:00Z">
        <w:r w:rsidR="009A1A02">
          <w:t>n</w:t>
        </w:r>
      </w:ins>
      <w:del w:id="9" w:author="mcgarigal" w:date="2013-06-04T09:10:00Z">
        <w:r w:rsidRPr="00132B24" w:rsidDel="009A1A02">
          <w:delText>f</w:delText>
        </w:r>
      </w:del>
      <w:r w:rsidRPr="00132B24">
        <w:t xml:space="preserve">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rsidR="00A40C3D" w:rsidRPr="009D0610" w:rsidRDefault="00A40C3D" w:rsidP="00280BFA">
      <w:pPr>
        <w:pStyle w:val="ListParagraph"/>
        <w:numPr>
          <w:ilvl w:val="0"/>
          <w:numId w:val="0"/>
        </w:numPr>
        <w:ind w:left="360"/>
        <w:rPr>
          <w:b/>
          <w:szCs w:val="24"/>
        </w:rPr>
      </w:pPr>
    </w:p>
    <w:p w:rsidR="00296BDF" w:rsidRPr="00296BDF" w:rsidRDefault="00E169C5" w:rsidP="00280BFA">
      <w:pPr>
        <w:pStyle w:val="ListParagraph"/>
      </w:pPr>
      <w:r>
        <w:rPr>
          <w:b/>
        </w:rPr>
        <w:t>Ultramafic</w:t>
      </w:r>
      <w:r w:rsidRPr="00853470">
        <w:rPr>
          <w:b/>
        </w:rPr>
        <w:t xml:space="preserve"> </w:t>
      </w:r>
      <w:commentRangeStart w:id="10"/>
      <w:r w:rsidR="00045005" w:rsidRPr="00853470">
        <w:rPr>
          <w:b/>
        </w:rPr>
        <w:t>Modifier</w:t>
      </w:r>
      <w:commentRangeEnd w:id="10"/>
      <w:r w:rsidR="00045005" w:rsidRPr="00664ACB">
        <w:rPr>
          <w:rStyle w:val="CommentReference"/>
        </w:rPr>
        <w:commentReference w:id="10"/>
      </w:r>
      <w:r w:rsidR="00045005" w:rsidRPr="00853470">
        <w:rPr>
          <w:b/>
        </w:rPr>
        <w:tab/>
      </w:r>
      <w:r w:rsidR="00844523">
        <w:rPr>
          <w:szCs w:val="24"/>
        </w:rPr>
        <w:t>Ultramafic soils</w:t>
      </w:r>
      <w:r w:rsidR="00844523" w:rsidRPr="006F682A">
        <w:rPr>
          <w:szCs w:val="24"/>
        </w:rPr>
        <w:t>, found primarily in the northern mixed conifer zone, 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w:t>
      </w:r>
      <w:r w:rsidR="00045005" w:rsidRPr="006F682A">
        <w:lastRenderedPageBreak/>
        <w:t xml:space="preserve">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11"/>
      <w:r w:rsidR="00296BDF">
        <w:t>absent</w:t>
      </w:r>
      <w:commentRangeEnd w:id="11"/>
      <w:r w:rsidR="00296BDF">
        <w:rPr>
          <w:rStyle w:val="CommentReference"/>
        </w:rPr>
        <w:commentReference w:id="11"/>
      </w:r>
      <w:r w:rsidR="00A40C3D">
        <w:t xml:space="preserve"> </w:t>
      </w:r>
      <w:r w:rsidR="00844523">
        <w:t>(</w:t>
      </w:r>
      <w:r w:rsidR="007066B3">
        <w:t>“</w:t>
      </w:r>
      <w:r w:rsidR="00844523">
        <w:t>CalVeg</w:t>
      </w:r>
      <w:r w:rsidR="007066B3">
        <w:t xml:space="preserve"> Zone 1” 2011</w:t>
      </w:r>
      <w:r w:rsidR="00844523">
        <w:t>)</w:t>
      </w:r>
      <w:r w:rsidR="007066B3">
        <w:t>.</w:t>
      </w:r>
    </w:p>
    <w:p w:rsidR="00E76CA8" w:rsidRPr="006F682A" w:rsidRDefault="00E76CA8" w:rsidP="00280BFA">
      <w:pPr>
        <w:jc w:val="left"/>
        <w:rPr>
          <w:szCs w:val="24"/>
        </w:rPr>
      </w:pPr>
    </w:p>
    <w:p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12"/>
      <w:commentRangeStart w:id="13"/>
      <w:r w:rsidR="00E76CA8" w:rsidRPr="006F682A">
        <w:t>When</w:t>
      </w:r>
      <w:commentRangeEnd w:id="12"/>
      <w:r w:rsidR="008C50BC" w:rsidRPr="00664ACB">
        <w:rPr>
          <w:rStyle w:val="CommentReference"/>
        </w:rPr>
        <w:commentReference w:id="12"/>
      </w:r>
      <w:commentRangeEnd w:id="13"/>
      <w:r w:rsidR="009A1A02">
        <w:rPr>
          <w:rStyle w:val="CommentReference"/>
        </w:rPr>
        <w:commentReference w:id="1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9E588E">
        <w:rPr>
          <w:szCs w:val="24"/>
        </w:rPr>
        <w:t>1998</w:t>
      </w:r>
      <w:r w:rsidR="007066B3">
        <w:t>).</w:t>
      </w:r>
    </w:p>
    <w:p w:rsidR="00E76CA8" w:rsidRPr="006F682A" w:rsidRDefault="00E76CA8" w:rsidP="00280BFA">
      <w:pPr>
        <w:jc w:val="left"/>
        <w:rPr>
          <w:szCs w:val="24"/>
        </w:rPr>
      </w:pPr>
    </w:p>
    <w:p w:rsidR="00E76CA8" w:rsidRPr="007D4AD1" w:rsidRDefault="00E76CA8" w:rsidP="00280BFA">
      <w:pPr>
        <w:pStyle w:val="Heading3"/>
        <w:widowControl/>
        <w:spacing w:before="0" w:after="0"/>
        <w:rPr>
          <w:szCs w:val="24"/>
        </w:rPr>
      </w:pPr>
      <w:commentRangeStart w:id="14"/>
      <w:r w:rsidRPr="007D4AD1">
        <w:rPr>
          <w:szCs w:val="24"/>
        </w:rPr>
        <w:t>Distribution</w:t>
      </w:r>
      <w:commentRangeEnd w:id="14"/>
      <w:r w:rsidR="004B3640">
        <w:rPr>
          <w:rStyle w:val="CommentReference"/>
          <w:b w:val="0"/>
          <w:bCs w:val="0"/>
        </w:rPr>
        <w:commentReference w:id="14"/>
      </w:r>
    </w:p>
    <w:p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rsidR="00045005" w:rsidRPr="006F682A" w:rsidRDefault="00045005" w:rsidP="00280BFA">
      <w:pPr>
        <w:jc w:val="left"/>
        <w:rPr>
          <w:b/>
          <w:szCs w:val="24"/>
        </w:rPr>
      </w:pPr>
    </w:p>
    <w:p w:rsidR="00045005" w:rsidRPr="006F682A" w:rsidRDefault="00045005" w:rsidP="00280BFA">
      <w:pPr>
        <w:pStyle w:val="ListParagraph"/>
      </w:pPr>
      <w:commentRangeStart w:id="15"/>
      <w:r w:rsidRPr="006F682A">
        <w:rPr>
          <w:b/>
        </w:rPr>
        <w:t>Mesic</w:t>
      </w:r>
      <w:commentRangeEnd w:id="15"/>
      <w:r w:rsidR="009249E5">
        <w:rPr>
          <w:rStyle w:val="CommentReference"/>
        </w:rPr>
        <w:commentReference w:id="1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rsidR="00045005" w:rsidRPr="006F682A" w:rsidRDefault="00045005" w:rsidP="00280BFA">
      <w:pPr>
        <w:pStyle w:val="ListParagraph"/>
        <w:numPr>
          <w:ilvl w:val="0"/>
          <w:numId w:val="0"/>
        </w:numPr>
        <w:ind w:left="360"/>
      </w:pPr>
    </w:p>
    <w:p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BE12CD">
        <w:t>Landfire 2007</w:t>
      </w:r>
      <w:r w:rsidR="00EF1DCD">
        <w:t>b</w:t>
      </w:r>
      <w:r w:rsidR="00277E4B" w:rsidRPr="006F682A">
        <w:t>)</w:t>
      </w:r>
      <w:ins w:id="16" w:author="mcgarigal" w:date="2013-06-04T09:13:00Z">
        <w:r w:rsidR="009A1A02">
          <w:t>.</w:t>
        </w:r>
      </w:ins>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rsidR="00045005" w:rsidRPr="006F682A" w:rsidRDefault="00045005" w:rsidP="00280BFA">
      <w:pPr>
        <w:pStyle w:val="ListParagraph"/>
        <w:numPr>
          <w:ilvl w:val="0"/>
          <w:numId w:val="0"/>
        </w:numPr>
        <w:ind w:left="360"/>
        <w:rPr>
          <w:b/>
        </w:rPr>
      </w:pPr>
    </w:p>
    <w:p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9D0610" w:rsidRPr="00E97448">
        <w:t xml:space="preserve"> </w:t>
      </w:r>
    </w:p>
    <w:p w:rsidR="00E76CA8" w:rsidRPr="009D0610" w:rsidRDefault="00E76CA8" w:rsidP="00280BFA">
      <w:pPr>
        <w:pStyle w:val="ListParagraph"/>
        <w:numPr>
          <w:ilvl w:val="0"/>
          <w:numId w:val="0"/>
        </w:numPr>
        <w:ind w:left="360"/>
        <w:rPr>
          <w:szCs w:val="24"/>
        </w:rPr>
      </w:pPr>
    </w:p>
    <w:p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 xml:space="preserve">associated with added soil moisture, i.e., azonal wet sites. These sites </w:t>
      </w:r>
      <w:ins w:id="17" w:author="mcgarigal" w:date="2013-06-04T09:17:00Z">
        <w:r w:rsidR="009A1A02">
          <w:rPr>
            <w:szCs w:val="24"/>
          </w:rPr>
          <w:t xml:space="preserve">are found throughout the SMC zone, but </w:t>
        </w:r>
      </w:ins>
      <w:r w:rsidR="00E76CA8" w:rsidRPr="006F682A">
        <w:rPr>
          <w:szCs w:val="24"/>
        </w:rPr>
        <w:t xml:space="preserve">are often close to streams and lakes. Other sites include meadow edges, rock reservoirs, springs and seeps. Terrain can be simple to complex. At </w:t>
      </w:r>
      <w:del w:id="18" w:author="mcgarigal" w:date="2013-06-04T09:17:00Z">
        <w:r w:rsidR="00E76CA8" w:rsidRPr="006F682A" w:rsidDel="009A1A02">
          <w:rPr>
            <w:szCs w:val="24"/>
          </w:rPr>
          <w:delText>these</w:delText>
        </w:r>
      </w:del>
      <w:r w:rsidR="00E76CA8" w:rsidRPr="006F682A">
        <w:rPr>
          <w:szCs w:val="24"/>
        </w:rPr>
        <w:t xml:space="preserve"> lower elevations, topographic conditions for this type tends toward positions resulting in relatively colder, wetter conditions within the prevailing climate, e.g., ravines, north slopes, wet depressions, etc. (</w:t>
      </w:r>
      <w:r w:rsidR="00283D74">
        <w:rPr>
          <w:szCs w:val="24"/>
        </w:rPr>
        <w:t>Landfire 2007</w:t>
      </w:r>
      <w:r w:rsidR="00EF1DCD">
        <w:rPr>
          <w:szCs w:val="24"/>
        </w:rPr>
        <w:t>c</w:t>
      </w:r>
      <w:r w:rsidR="00283D74">
        <w:rPr>
          <w:szCs w:val="24"/>
        </w:rPr>
        <w:t>).</w:t>
      </w:r>
    </w:p>
    <w:p w:rsidR="00132B24" w:rsidRDefault="00132B24" w:rsidP="00280BFA">
      <w:pPr>
        <w:jc w:val="left"/>
        <w:rPr>
          <w:b/>
          <w:sz w:val="36"/>
          <w:szCs w:val="24"/>
        </w:rPr>
      </w:pPr>
    </w:p>
    <w:p w:rsidR="00E76CA8" w:rsidRPr="006F682A" w:rsidRDefault="00E76CA8" w:rsidP="00280BFA">
      <w:pPr>
        <w:spacing w:after="120"/>
        <w:jc w:val="left"/>
        <w:rPr>
          <w:b/>
          <w:sz w:val="36"/>
          <w:szCs w:val="24"/>
        </w:rPr>
      </w:pPr>
      <w:r w:rsidRPr="006F682A">
        <w:rPr>
          <w:b/>
          <w:sz w:val="36"/>
          <w:szCs w:val="24"/>
        </w:rPr>
        <w:lastRenderedPageBreak/>
        <w:t>Disturbances</w:t>
      </w:r>
    </w:p>
    <w:p w:rsidR="00E76CA8" w:rsidRPr="006F682A" w:rsidRDefault="00E76CA8" w:rsidP="00280BFA">
      <w:pPr>
        <w:pStyle w:val="Heading3"/>
        <w:widowControl/>
        <w:spacing w:before="0"/>
        <w:rPr>
          <w:szCs w:val="24"/>
        </w:rPr>
      </w:pPr>
      <w:r w:rsidRPr="006F682A">
        <w:rPr>
          <w:szCs w:val="24"/>
        </w:rPr>
        <w:t>Wildfire</w:t>
      </w:r>
    </w:p>
    <w:p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del w:id="19" w:author="mcgarigal" w:date="2013-06-04T09:18:00Z">
        <w:r w:rsidR="00706A82" w:rsidDel="009A1A02">
          <w:rPr>
            <w:szCs w:val="24"/>
          </w:rPr>
          <w:delText>mortality</w:delText>
        </w:r>
        <w:r w:rsidR="000E50D9" w:rsidRPr="006F682A" w:rsidDel="009A1A02">
          <w:rPr>
            <w:szCs w:val="24"/>
          </w:rPr>
          <w:delText xml:space="preserve"> </w:delText>
        </w:r>
      </w:del>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Landfire data on fire return intervals, with an emphasis on Californian sources. We also include here data from the pertinent Landfire BpS models (2007</w:t>
      </w:r>
      <w:r w:rsidR="0051502D">
        <w:rPr>
          <w:szCs w:val="24"/>
        </w:rPr>
        <w:t>a, 2007b</w:t>
      </w:r>
      <w:r w:rsidR="00EF1DCD">
        <w:rPr>
          <w:szCs w:val="24"/>
        </w:rPr>
        <w:t>, 2007c, 2007d</w:t>
      </w:r>
      <w:r w:rsidR="0051502D">
        <w:rPr>
          <w:szCs w:val="24"/>
        </w:rPr>
        <w:t>).</w:t>
      </w:r>
    </w:p>
    <w:p w:rsidR="00E76CA8" w:rsidRPr="006F682A" w:rsidRDefault="00E76CA8" w:rsidP="00280BFA">
      <w:pPr>
        <w:ind w:firstLine="300"/>
        <w:jc w:val="left"/>
        <w:rPr>
          <w:szCs w:val="24"/>
        </w:rPr>
      </w:pPr>
    </w:p>
    <w:p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 xml:space="preserve">in the Klamath mountains a median FRI of 15 years, with a minimum of 3-12 years and a maximum </w:t>
      </w:r>
      <w:ins w:id="20" w:author="mcgarigal" w:date="2013-06-04T09:19:00Z">
        <w:r w:rsidR="00111A99">
          <w:t>o</w:t>
        </w:r>
      </w:ins>
      <w:r w:rsidR="008D60A3">
        <w:t>f</w:t>
      </w:r>
      <w:del w:id="21" w:author="mcgarigal" w:date="2013-06-04T09:19:00Z">
        <w:r w:rsidR="008D60A3" w:rsidDel="00111A99">
          <w:delText>o</w:delText>
        </w:r>
      </w:del>
      <w:r w:rsidR="008D60A3">
        <w:t xml:space="preserve"> 18-59 years. Numbers for White fir–mixed conifer types were taken from studies in the Southern Cascades, Central Sierra, and Southern Sierra. Median FRI was about 12 years, with a minimum of 4 years and a maximum ranging from 24-35 years.</w:t>
      </w:r>
      <w:r w:rsidR="0051502D">
        <w:t xml:space="preserve"> Landfire’s Mediterranean California Mesic Mixed Conifer Forest and Woodland for the northern Sierra estimated fire intervals of 150 years for replacement fire, 45 years for mixed fire, and 35 years for surface fire, with an overa</w:t>
      </w:r>
      <w:r w:rsidR="00B70C9F">
        <w:t>l</w:t>
      </w:r>
      <w:r w:rsidR="0051502D">
        <w:t xml:space="preserve">l interval of 17 years (2007a). We recalculated these numbers using condition-specific information and using only high and low mortality fire categories, which resulted in an interval of </w:t>
      </w:r>
      <w:commentRangeStart w:id="22"/>
      <w:r w:rsidR="0051502D">
        <w:t>150 years</w:t>
      </w:r>
      <w:commentRangeEnd w:id="22"/>
      <w:r w:rsidR="00111A99">
        <w:rPr>
          <w:rStyle w:val="CommentReference"/>
        </w:rPr>
        <w:commentReference w:id="22"/>
      </w:r>
      <w:r w:rsidR="0051502D">
        <w:t xml:space="preserve"> for high mortality fire, 15 years for low mortality fire, and 17 years for any fire.</w:t>
      </w:r>
    </w:p>
    <w:p w:rsidR="00E76CA8" w:rsidRPr="006F682A" w:rsidRDefault="00E76CA8" w:rsidP="00280BFA">
      <w:pPr>
        <w:jc w:val="left"/>
        <w:rPr>
          <w:b/>
          <w:szCs w:val="24"/>
        </w:rPr>
      </w:pPr>
    </w:p>
    <w:p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Landfire’s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We recalculated these numbers using condition-specific information and using only high and low mortality fire categories, which resulted in an interval of 175 years for high mortality fire, 13 years for low mortality fire, and 12 years for any fire.</w:t>
      </w:r>
    </w:p>
    <w:p w:rsidR="00277E4B" w:rsidRPr="006F682A" w:rsidRDefault="00277E4B" w:rsidP="00280BFA">
      <w:pPr>
        <w:jc w:val="left"/>
        <w:rPr>
          <w:szCs w:val="24"/>
        </w:rPr>
      </w:pPr>
    </w:p>
    <w:p w:rsidR="00277E4B" w:rsidRPr="002F3C5F" w:rsidRDefault="00E169C5" w:rsidP="00280BFA">
      <w:pPr>
        <w:pStyle w:val="ListParagraph"/>
      </w:pPr>
      <w:r>
        <w:rPr>
          <w:b/>
        </w:rPr>
        <w:t>Ultramafic</w:t>
      </w:r>
      <w:r w:rsidRPr="00853470">
        <w:rPr>
          <w:b/>
        </w:rPr>
        <w:t xml:space="preserve"> </w:t>
      </w:r>
      <w:commentRangeStart w:id="23"/>
      <w:r w:rsidR="00277E4B" w:rsidRPr="007D4AD1">
        <w:rPr>
          <w:b/>
        </w:rPr>
        <w:t>Modifier</w:t>
      </w:r>
      <w:commentRangeEnd w:id="23"/>
      <w:r w:rsidR="00675925">
        <w:rPr>
          <w:rStyle w:val="CommentReference"/>
        </w:rPr>
        <w:commentReference w:id="23"/>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w:t>
      </w:r>
      <w:ins w:id="24" w:author="mcgarigal" w:date="2013-06-04T09:23:00Z">
        <w:r w:rsidR="00111A99">
          <w:t xml:space="preserve">somewhat </w:t>
        </w:r>
      </w:ins>
      <w:r w:rsidR="00D04828">
        <w:t xml:space="preserve">longer </w:t>
      </w:r>
      <w:ins w:id="25" w:author="mcgarigal" w:date="2013-06-04T09:23:00Z">
        <w:r w:rsidR="00111A99">
          <w:t xml:space="preserve">(due to lower productivity) </w:t>
        </w:r>
      </w:ins>
      <w:r w:rsidR="00D04828">
        <w:t xml:space="preserve">and more variable </w:t>
      </w:r>
      <w:r w:rsidR="009249E5">
        <w:t xml:space="preserve">than </w:t>
      </w:r>
      <w:r w:rsidR="00675925">
        <w:t xml:space="preserve">on </w:t>
      </w:r>
      <w:r w:rsidR="00D04828">
        <w:t>adjacent non-</w:t>
      </w:r>
      <w:r w:rsidR="0012328F">
        <w:t>ultramafic</w:t>
      </w:r>
      <w:r w:rsidR="00D04828">
        <w:t xml:space="preserve"> </w:t>
      </w:r>
      <w:commentRangeStart w:id="26"/>
      <w:r w:rsidR="00D04828">
        <w:t>sites</w:t>
      </w:r>
      <w:commentRangeEnd w:id="26"/>
      <w:r w:rsidR="00C7058A">
        <w:rPr>
          <w:rStyle w:val="CommentReference"/>
        </w:rPr>
        <w:commentReference w:id="26"/>
      </w:r>
      <w:r w:rsidR="00D04828">
        <w:t>.</w:t>
      </w:r>
      <w:r w:rsidR="009E0996">
        <w:t xml:space="preserve"> </w:t>
      </w:r>
      <w:ins w:id="27" w:author="mcgarigal" w:date="2013-06-04T09:26:00Z">
        <w:r w:rsidR="00111A99">
          <w:t xml:space="preserve">Safford (pers. commun.) suggests that the mean FRI is somewhat longer than reported here, perhaps 20-40 years. </w:t>
        </w:r>
      </w:ins>
      <w:r w:rsidR="009E0996">
        <w:t xml:space="preserve">The </w:t>
      </w:r>
      <w:r w:rsidR="009E0996">
        <w:lastRenderedPageBreak/>
        <w:t>Land</w:t>
      </w:r>
      <w:r w:rsidR="00802A66">
        <w:t>f</w:t>
      </w:r>
      <w:r w:rsidR="009E0996">
        <w:t xml:space="preserve">ire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 xml:space="preserve">gave an overall </w:t>
      </w:r>
      <w:ins w:id="28" w:author="mcgarigal" w:date="2013-06-04T09:24:00Z">
        <w:r w:rsidR="00111A99">
          <w:rPr>
            <w:bCs/>
          </w:rPr>
          <w:t>mean</w:t>
        </w:r>
      </w:ins>
      <w:del w:id="29" w:author="mcgarigal" w:date="2013-06-04T09:24:00Z">
        <w:r w:rsidR="000655CA" w:rsidDel="00111A99">
          <w:rPr>
            <w:bCs/>
          </w:rPr>
          <w:delText>average</w:delText>
        </w:r>
      </w:del>
      <w:r w:rsidR="000655CA">
        <w:rPr>
          <w:bCs/>
        </w:rPr>
        <w:t xml:space="preserve"> FRI of 10 years</w:t>
      </w:r>
      <w:r w:rsidR="00675925">
        <w:rPr>
          <w:bCs/>
        </w:rPr>
        <w:t>, which is likely too short</w:t>
      </w:r>
      <w:r w:rsidR="000655CA">
        <w:rPr>
          <w:bCs/>
        </w:rPr>
        <w:t>. Most fires are predicted to be low mortality surface fires occurring frequently, about every 12 years ranging from 3-35 years. High mortality fires were modeled to recur between 100 and 400 years, with a</w:t>
      </w:r>
      <w:ins w:id="30" w:author="mcgarigal" w:date="2013-06-04T09:24:00Z">
        <w:r w:rsidR="00111A99">
          <w:rPr>
            <w:bCs/>
          </w:rPr>
          <w:t xml:space="preserve"> </w:t>
        </w:r>
        <w:commentRangeStart w:id="31"/>
        <w:r w:rsidR="00111A99">
          <w:rPr>
            <w:bCs/>
          </w:rPr>
          <w:t>mean</w:t>
        </w:r>
      </w:ins>
      <w:del w:id="32" w:author="mcgarigal" w:date="2013-06-04T09:24:00Z">
        <w:r w:rsidR="000655CA" w:rsidDel="00111A99">
          <w:rPr>
            <w:bCs/>
          </w:rPr>
          <w:delText>n average</w:delText>
        </w:r>
      </w:del>
      <w:commentRangeEnd w:id="31"/>
      <w:r w:rsidR="00111A99">
        <w:rPr>
          <w:rStyle w:val="CommentReference"/>
        </w:rPr>
        <w:commentReference w:id="31"/>
      </w:r>
      <w:r w:rsidR="000655CA">
        <w:rPr>
          <w:bCs/>
        </w:rPr>
        <w:t xml:space="preserve"> FRI of 250 </w:t>
      </w:r>
      <w:commentRangeStart w:id="33"/>
      <w:commentRangeStart w:id="34"/>
      <w:r w:rsidR="00252DD9">
        <w:rPr>
          <w:bCs/>
        </w:rPr>
        <w:t>years</w:t>
      </w:r>
      <w:commentRangeEnd w:id="33"/>
      <w:r w:rsidR="00252DD9">
        <w:rPr>
          <w:rStyle w:val="CommentReference"/>
        </w:rPr>
        <w:commentReference w:id="33"/>
      </w:r>
      <w:commentRangeEnd w:id="34"/>
      <w:r w:rsidR="00111A99">
        <w:rPr>
          <w:rStyle w:val="CommentReference"/>
        </w:rPr>
        <w:commentReference w:id="34"/>
      </w:r>
      <w:r w:rsidR="00252DD9">
        <w:rPr>
          <w:bCs/>
        </w:rPr>
        <w:t>.</w:t>
      </w:r>
    </w:p>
    <w:p w:rsidR="00E76CA8" w:rsidRPr="006F682A" w:rsidRDefault="00E76CA8" w:rsidP="00280BFA">
      <w:pPr>
        <w:jc w:val="left"/>
        <w:rPr>
          <w:szCs w:val="24"/>
        </w:rPr>
      </w:pPr>
    </w:p>
    <w:p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w:t>
      </w:r>
      <w:ins w:id="35" w:author="mcgarigal" w:date="2013-06-04T09:29:00Z">
        <w:r w:rsidR="000B59D4">
          <w:rPr>
            <w:szCs w:val="24"/>
          </w:rPr>
          <w:t xml:space="preserve"> (perhaps &gt;200 years)</w:t>
        </w:r>
      </w:ins>
      <w:r w:rsidR="00E76CA8" w:rsidRPr="006F682A">
        <w:rPr>
          <w:szCs w:val="24"/>
        </w:rPr>
        <w:t xml:space="preserv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233B7E">
        <w:rPr>
          <w:szCs w:val="24"/>
        </w:rPr>
        <w:t xml:space="preserve"> 1998).</w:t>
      </w:r>
    </w:p>
    <w:p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w:t>
      </w:r>
      <w:r w:rsidR="00EF1DCD">
        <w:t>c</w:t>
      </w:r>
      <w:r w:rsidR="004D3337">
        <w:t>)</w:t>
      </w:r>
      <w:r>
        <w:t>.</w:t>
      </w:r>
    </w:p>
    <w:p w:rsidR="004E6396" w:rsidRPr="006F682A" w:rsidRDefault="004E6396" w:rsidP="00280BFA">
      <w:pPr>
        <w:jc w:val="left"/>
        <w:rPr>
          <w:szCs w:val="24"/>
        </w:rPr>
      </w:pPr>
    </w:p>
    <w:p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 xml:space="preserve">(Landfire 2007a) </w:t>
      </w:r>
      <w:r w:rsidRPr="000C3D2B">
        <w:rPr>
          <w:sz w:val="22"/>
          <w:szCs w:val="24"/>
        </w:rPr>
        <w:t xml:space="preserve">and Van de Water and Safford (2011).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(Landfire 2007</w:t>
      </w:r>
      <w:r w:rsidR="00EF1DCD">
        <w:rPr>
          <w:sz w:val="22"/>
          <w:szCs w:val="24"/>
        </w:rPr>
        <w:t>b</w:t>
      </w:r>
      <w:r w:rsidR="00233B7E" w:rsidRPr="000C3D2B">
        <w:rPr>
          <w:sz w:val="22"/>
          <w:szCs w:val="24"/>
        </w:rPr>
        <w:t xml:space="preserve">)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(Landfire 2007</w:t>
      </w:r>
      <w:r w:rsidR="00EF1DCD">
        <w:rPr>
          <w:sz w:val="22"/>
          <w:szCs w:val="24"/>
        </w:rPr>
        <w:t>d</w:t>
      </w:r>
      <w:r w:rsidR="00233B7E" w:rsidRPr="000C3D2B">
        <w:rPr>
          <w:sz w:val="22"/>
          <w:szCs w:val="24"/>
        </w:rPr>
        <w:t>)</w:t>
      </w:r>
      <w:r w:rsidR="00252DD9" w:rsidRPr="000C3D2B">
        <w:rPr>
          <w:sz w:val="22"/>
          <w:szCs w:val="24"/>
        </w:rPr>
        <w:t xml:space="preserve">. </w:t>
      </w:r>
      <w:commentRangeStart w:id="36"/>
      <w:r w:rsidRPr="000C3D2B">
        <w:rPr>
          <w:sz w:val="22"/>
          <w:szCs w:val="24"/>
        </w:rPr>
        <w:t>Numbers</w:t>
      </w:r>
      <w:commentRangeEnd w:id="36"/>
      <w:r w:rsidR="00252DD9" w:rsidRPr="000C3D2B">
        <w:rPr>
          <w:rStyle w:val="CommentReference"/>
          <w:sz w:val="14"/>
        </w:rPr>
        <w:commentReference w:id="36"/>
      </w:r>
      <w:r w:rsidRPr="000C3D2B">
        <w:rPr>
          <w:sz w:val="22"/>
          <w:szCs w:val="24"/>
        </w:rPr>
        <w:t xml:space="preserve"> for SMC-ASP were derived from BpS model 0610610 </w:t>
      </w:r>
      <w:r w:rsidR="00233B7E" w:rsidRPr="000C3D2B">
        <w:rPr>
          <w:sz w:val="22"/>
          <w:szCs w:val="24"/>
        </w:rPr>
        <w:t>(Landfire 2007</w:t>
      </w:r>
      <w:r w:rsidR="00EF1DCD">
        <w:rPr>
          <w:sz w:val="22"/>
          <w:szCs w:val="24"/>
        </w:rPr>
        <w:t>c</w:t>
      </w:r>
      <w:r w:rsidR="00233B7E" w:rsidRPr="000C3D2B">
        <w:rPr>
          <w:sz w:val="22"/>
          <w:szCs w:val="24"/>
        </w:rPr>
        <w:t xml:space="preserve">) </w:t>
      </w:r>
      <w:r w:rsidRPr="000C3D2B">
        <w:rPr>
          <w:sz w:val="22"/>
          <w:szCs w:val="24"/>
        </w:rPr>
        <w:t xml:space="preserve">and Van de Water and Safford (2011). </w:t>
      </w:r>
    </w:p>
    <w:p w:rsidR="00E4624B" w:rsidRPr="006F682A" w:rsidRDefault="00E4624B" w:rsidP="00280BFA">
      <w:pPr>
        <w:pStyle w:val="Table"/>
        <w:keepNext/>
        <w:spacing w:before="0"/>
        <w:jc w:val="left"/>
        <w:rPr>
          <w:szCs w:val="24"/>
        </w:rPr>
      </w:pPr>
    </w:p>
    <w:tbl>
      <w:tblPr>
        <w:tblW w:w="9123" w:type="dxa"/>
        <w:tblInd w:w="93" w:type="dxa"/>
        <w:tblLook w:val="04A0"/>
      </w:tblPr>
      <w:tblGrid>
        <w:gridCol w:w="1300"/>
        <w:gridCol w:w="1323"/>
        <w:gridCol w:w="1300"/>
        <w:gridCol w:w="1300"/>
        <w:gridCol w:w="1300"/>
        <w:gridCol w:w="1300"/>
        <w:gridCol w:w="1300"/>
      </w:tblGrid>
      <w:tr w:rsidR="00D37DCE" w:rsidRPr="00EC5F24"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rsidTr="00D37DCE">
        <w:trPr>
          <w:trHeight w:val="300"/>
        </w:trPr>
        <w:tc>
          <w:tcPr>
            <w:tcW w:w="1300" w:type="dxa"/>
            <w:vMerge w:val="restart"/>
            <w:tcBorders>
              <w:top w:val="nil"/>
              <w:left w:val="nil"/>
              <w:bottom w:val="nil"/>
              <w:right w:val="nil"/>
            </w:tcBorders>
            <w:shd w:val="clear" w:color="auto" w:fill="auto"/>
            <w:noWrap/>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rsidR="00D37DCE" w:rsidRPr="007D4AD1" w:rsidRDefault="000B59D4" w:rsidP="00280BFA">
            <w:pPr>
              <w:autoSpaceDE/>
              <w:autoSpaceDN/>
              <w:adjustRightInd/>
              <w:jc w:val="center"/>
              <w:rPr>
                <w:noProof w:val="0"/>
                <w:color w:val="000000"/>
                <w:szCs w:val="24"/>
              </w:rPr>
            </w:pPr>
            <w:ins w:id="37" w:author="mcgarigal" w:date="2013-06-04T09:31:00Z">
              <w:r>
                <w:rPr>
                  <w:noProof w:val="0"/>
                  <w:color w:val="000000"/>
                  <w:szCs w:val="24"/>
                </w:rPr>
                <w:t>--</w:t>
              </w:r>
            </w:ins>
          </w:p>
        </w:tc>
        <w:tc>
          <w:tcPr>
            <w:tcW w:w="1300" w:type="dxa"/>
            <w:tcBorders>
              <w:top w:val="nil"/>
              <w:left w:val="nil"/>
              <w:bottom w:val="nil"/>
              <w:right w:val="nil"/>
            </w:tcBorders>
            <w:shd w:val="clear" w:color="auto" w:fill="auto"/>
            <w:vAlign w:val="center"/>
            <w:hideMark/>
          </w:tcPr>
          <w:p w:rsidR="00D37DCE" w:rsidRPr="007D4AD1" w:rsidRDefault="000B59D4" w:rsidP="00280BFA">
            <w:pPr>
              <w:autoSpaceDE/>
              <w:autoSpaceDN/>
              <w:adjustRightInd/>
              <w:jc w:val="center"/>
              <w:rPr>
                <w:noProof w:val="0"/>
                <w:color w:val="000000"/>
                <w:szCs w:val="24"/>
              </w:rPr>
            </w:pPr>
            <w:ins w:id="38" w:author="mcgarigal" w:date="2013-06-04T09:31:00Z">
              <w:r>
                <w:rPr>
                  <w:noProof w:val="0"/>
                  <w:color w:val="000000"/>
                  <w:szCs w:val="24"/>
                </w:rPr>
                <w:t>--</w:t>
              </w:r>
            </w:ins>
          </w:p>
        </w:tc>
        <w:tc>
          <w:tcPr>
            <w:tcW w:w="1300" w:type="dxa"/>
            <w:tcBorders>
              <w:top w:val="nil"/>
              <w:left w:val="nil"/>
              <w:bottom w:val="nil"/>
              <w:right w:val="nil"/>
            </w:tcBorders>
            <w:shd w:val="clear" w:color="auto" w:fill="auto"/>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rsidR="00D37DCE" w:rsidRPr="007D4AD1" w:rsidRDefault="000B59D4" w:rsidP="00280BFA">
            <w:pPr>
              <w:autoSpaceDE/>
              <w:autoSpaceDN/>
              <w:adjustRightInd/>
              <w:jc w:val="center"/>
              <w:rPr>
                <w:noProof w:val="0"/>
                <w:color w:val="000000"/>
                <w:szCs w:val="24"/>
              </w:rPr>
            </w:pPr>
            <w:ins w:id="39" w:author="mcgarigal" w:date="2013-06-04T09:31:00Z">
              <w:r>
                <w:rPr>
                  <w:noProof w:val="0"/>
                  <w:color w:val="000000"/>
                  <w:szCs w:val="24"/>
                </w:rPr>
                <w:t>--</w:t>
              </w:r>
            </w:ins>
          </w:p>
        </w:tc>
        <w:tc>
          <w:tcPr>
            <w:tcW w:w="1300" w:type="dxa"/>
            <w:tcBorders>
              <w:top w:val="nil"/>
              <w:left w:val="nil"/>
              <w:bottom w:val="nil"/>
              <w:right w:val="nil"/>
            </w:tcBorders>
            <w:shd w:val="clear" w:color="auto" w:fill="auto"/>
            <w:vAlign w:val="center"/>
            <w:hideMark/>
          </w:tcPr>
          <w:p w:rsidR="00D37DCE" w:rsidRPr="007D4AD1" w:rsidRDefault="000B59D4" w:rsidP="00280BFA">
            <w:pPr>
              <w:autoSpaceDE/>
              <w:autoSpaceDN/>
              <w:adjustRightInd/>
              <w:jc w:val="center"/>
              <w:rPr>
                <w:noProof w:val="0"/>
                <w:color w:val="000000"/>
                <w:szCs w:val="24"/>
              </w:rPr>
            </w:pPr>
            <w:ins w:id="40" w:author="mcgarigal" w:date="2013-06-04T09:31:00Z">
              <w:r>
                <w:rPr>
                  <w:noProof w:val="0"/>
                  <w:color w:val="000000"/>
                  <w:szCs w:val="24"/>
                </w:rPr>
                <w:t>--</w:t>
              </w:r>
            </w:ins>
          </w:p>
        </w:tc>
        <w:tc>
          <w:tcPr>
            <w:tcW w:w="1300" w:type="dxa"/>
            <w:tcBorders>
              <w:top w:val="nil"/>
              <w:left w:val="nil"/>
              <w:bottom w:val="nil"/>
              <w:right w:val="nil"/>
            </w:tcBorders>
            <w:shd w:val="clear" w:color="auto" w:fill="auto"/>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rsidR="00D37DCE" w:rsidRPr="007D4AD1" w:rsidRDefault="000B59D4" w:rsidP="00280BFA">
            <w:pPr>
              <w:autoSpaceDE/>
              <w:autoSpaceDN/>
              <w:adjustRightInd/>
              <w:jc w:val="center"/>
              <w:rPr>
                <w:noProof w:val="0"/>
                <w:color w:val="000000"/>
                <w:szCs w:val="24"/>
              </w:rPr>
            </w:pPr>
            <w:ins w:id="41" w:author="mcgarigal" w:date="2013-06-04T09:30:00Z">
              <w:r>
                <w:rPr>
                  <w:noProof w:val="0"/>
                  <w:color w:val="000000"/>
                  <w:szCs w:val="24"/>
                </w:rPr>
                <w:t>100</w:t>
              </w:r>
            </w:ins>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2" w:author="mcgarigal" w:date="2013-06-04T09:31:00Z">
              <w:r>
                <w:rPr>
                  <w:noProof w:val="0"/>
                  <w:color w:val="000000"/>
                  <w:szCs w:val="24"/>
                </w:rPr>
                <w:t>--</w:t>
              </w:r>
            </w:ins>
          </w:p>
        </w:tc>
        <w:tc>
          <w:tcPr>
            <w:tcW w:w="1300" w:type="dxa"/>
            <w:tcBorders>
              <w:top w:val="single" w:sz="4" w:space="0" w:color="auto"/>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3" w:author="mcgarigal" w:date="2013-06-04T09:31:00Z">
              <w:r>
                <w:rPr>
                  <w:noProof w:val="0"/>
                  <w:color w:val="000000"/>
                  <w:szCs w:val="24"/>
                </w:rPr>
                <w:t>--</w:t>
              </w:r>
            </w:ins>
          </w:p>
        </w:tc>
        <w:tc>
          <w:tcPr>
            <w:tcW w:w="1300" w:type="dxa"/>
            <w:tcBorders>
              <w:top w:val="single" w:sz="4" w:space="0" w:color="auto"/>
              <w:left w:val="nil"/>
              <w:bottom w:val="nil"/>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4" w:author="mcgarigal" w:date="2013-06-04T09:31:00Z">
              <w:r>
                <w:rPr>
                  <w:noProof w:val="0"/>
                  <w:color w:val="000000"/>
                  <w:szCs w:val="24"/>
                </w:rPr>
                <w:t>--</w:t>
              </w:r>
            </w:ins>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5" w:author="mcgarigal" w:date="2013-06-04T09:31:00Z">
              <w:r>
                <w:rPr>
                  <w:noProof w:val="0"/>
                  <w:color w:val="000000"/>
                  <w:szCs w:val="24"/>
                </w:rPr>
                <w:t>--</w:t>
              </w:r>
            </w:ins>
          </w:p>
        </w:tc>
        <w:tc>
          <w:tcPr>
            <w:tcW w:w="1300" w:type="dxa"/>
            <w:tcBorders>
              <w:top w:val="nil"/>
              <w:left w:val="nil"/>
              <w:bottom w:val="nil"/>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6" w:author="mcgarigal" w:date="2013-06-04T09:30:00Z">
              <w:r>
                <w:rPr>
                  <w:noProof w:val="0"/>
                  <w:color w:val="000000"/>
                  <w:szCs w:val="24"/>
                </w:rPr>
                <w:t>100</w:t>
              </w:r>
            </w:ins>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7" w:author="mcgarigal" w:date="2013-06-04T09:31:00Z">
              <w:r>
                <w:rPr>
                  <w:noProof w:val="0"/>
                  <w:color w:val="000000"/>
                  <w:szCs w:val="24"/>
                </w:rPr>
                <w:t>--</w:t>
              </w:r>
            </w:ins>
          </w:p>
        </w:tc>
        <w:tc>
          <w:tcPr>
            <w:tcW w:w="1300" w:type="dxa"/>
            <w:tcBorders>
              <w:top w:val="single" w:sz="4" w:space="0" w:color="auto"/>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8" w:author="mcgarigal" w:date="2013-06-04T09:31:00Z">
              <w:r>
                <w:rPr>
                  <w:noProof w:val="0"/>
                  <w:color w:val="000000"/>
                  <w:szCs w:val="24"/>
                </w:rPr>
                <w:t>--</w:t>
              </w:r>
            </w:ins>
          </w:p>
        </w:tc>
        <w:tc>
          <w:tcPr>
            <w:tcW w:w="1300" w:type="dxa"/>
            <w:tcBorders>
              <w:top w:val="single" w:sz="4" w:space="0" w:color="auto"/>
              <w:left w:val="nil"/>
              <w:bottom w:val="nil"/>
              <w:right w:val="nil"/>
            </w:tcBorders>
            <w:shd w:val="clear" w:color="auto" w:fill="auto"/>
            <w:noWrap/>
            <w:vAlign w:val="center"/>
            <w:hideMark/>
          </w:tcPr>
          <w:p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49" w:author="mcgarigal" w:date="2013-06-04T09:31:00Z">
              <w:r>
                <w:rPr>
                  <w:noProof w:val="0"/>
                  <w:color w:val="000000"/>
                  <w:szCs w:val="24"/>
                </w:rPr>
                <w:t>--</w:t>
              </w:r>
            </w:ins>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0" w:author="mcgarigal" w:date="2013-06-04T09:31:00Z">
              <w:r>
                <w:rPr>
                  <w:noProof w:val="0"/>
                  <w:color w:val="000000"/>
                  <w:szCs w:val="24"/>
                </w:rPr>
                <w:t>--</w:t>
              </w:r>
            </w:ins>
          </w:p>
        </w:tc>
        <w:tc>
          <w:tcPr>
            <w:tcW w:w="1300" w:type="dxa"/>
            <w:tcBorders>
              <w:top w:val="nil"/>
              <w:left w:val="nil"/>
              <w:bottom w:val="nil"/>
              <w:right w:val="nil"/>
            </w:tcBorders>
            <w:shd w:val="clear" w:color="auto" w:fill="auto"/>
            <w:noWrap/>
            <w:vAlign w:val="center"/>
            <w:hideMark/>
          </w:tcPr>
          <w:p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p>
        </w:tc>
      </w:tr>
      <w:tr w:rsidR="00D37DCE" w:rsidRPr="00571334" w:rsidTr="00D37DCE">
        <w:trPr>
          <w:trHeight w:val="300"/>
        </w:trPr>
        <w:tc>
          <w:tcPr>
            <w:tcW w:w="1300" w:type="dxa"/>
            <w:vMerge/>
            <w:tcBorders>
              <w:top w:val="nil"/>
              <w:left w:val="nil"/>
              <w:bottom w:val="nil"/>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1" w:author="mcgarigal" w:date="2013-06-04T09:31:00Z">
              <w:r>
                <w:rPr>
                  <w:noProof w:val="0"/>
                  <w:color w:val="000000"/>
                  <w:szCs w:val="24"/>
                </w:rPr>
                <w:t>100</w:t>
              </w:r>
            </w:ins>
          </w:p>
        </w:tc>
      </w:tr>
      <w:tr w:rsidR="00D37DCE" w:rsidRPr="00571334"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2" w:author="mcgarigal" w:date="2013-06-04T09:31:00Z">
              <w:r>
                <w:rPr>
                  <w:noProof w:val="0"/>
                  <w:color w:val="000000"/>
                  <w:szCs w:val="24"/>
                </w:rPr>
                <w:t>--</w:t>
              </w:r>
            </w:ins>
          </w:p>
        </w:tc>
        <w:tc>
          <w:tcPr>
            <w:tcW w:w="1300" w:type="dxa"/>
            <w:tcBorders>
              <w:top w:val="single" w:sz="4" w:space="0" w:color="auto"/>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3" w:author="mcgarigal" w:date="2013-06-04T09:31:00Z">
              <w:r>
                <w:rPr>
                  <w:noProof w:val="0"/>
                  <w:color w:val="000000"/>
                  <w:szCs w:val="24"/>
                </w:rPr>
                <w:t>--</w:t>
              </w:r>
            </w:ins>
          </w:p>
        </w:tc>
        <w:tc>
          <w:tcPr>
            <w:tcW w:w="1300" w:type="dxa"/>
            <w:tcBorders>
              <w:top w:val="single" w:sz="4" w:space="0" w:color="auto"/>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rsidTr="00D37DCE">
        <w:trPr>
          <w:trHeight w:val="300"/>
        </w:trPr>
        <w:tc>
          <w:tcPr>
            <w:tcW w:w="1300" w:type="dxa"/>
            <w:vMerge/>
            <w:tcBorders>
              <w:top w:val="single" w:sz="4" w:space="0" w:color="auto"/>
              <w:left w:val="nil"/>
              <w:bottom w:val="single" w:sz="4" w:space="0" w:color="000000"/>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4" w:author="mcgarigal" w:date="2013-06-04T09:31:00Z">
              <w:r>
                <w:rPr>
                  <w:noProof w:val="0"/>
                  <w:color w:val="000000"/>
                  <w:szCs w:val="24"/>
                </w:rPr>
                <w:t>--</w:t>
              </w:r>
            </w:ins>
          </w:p>
        </w:tc>
        <w:tc>
          <w:tcPr>
            <w:tcW w:w="1300" w:type="dxa"/>
            <w:tcBorders>
              <w:top w:val="nil"/>
              <w:left w:val="nil"/>
              <w:bottom w:val="nil"/>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5" w:author="mcgarigal" w:date="2013-06-04T09:31:00Z">
              <w:r>
                <w:rPr>
                  <w:noProof w:val="0"/>
                  <w:color w:val="000000"/>
                  <w:szCs w:val="24"/>
                </w:rPr>
                <w:t>--</w:t>
              </w:r>
            </w:ins>
          </w:p>
        </w:tc>
        <w:tc>
          <w:tcPr>
            <w:tcW w:w="1300" w:type="dxa"/>
            <w:tcBorders>
              <w:top w:val="nil"/>
              <w:left w:val="nil"/>
              <w:bottom w:val="nil"/>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rsidTr="00D37DCE">
        <w:trPr>
          <w:trHeight w:val="300"/>
        </w:trPr>
        <w:tc>
          <w:tcPr>
            <w:tcW w:w="1300" w:type="dxa"/>
            <w:vMerge/>
            <w:tcBorders>
              <w:top w:val="single" w:sz="4" w:space="0" w:color="auto"/>
              <w:left w:val="nil"/>
              <w:bottom w:val="single" w:sz="4" w:space="0" w:color="000000"/>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rsidR="00D37DCE" w:rsidRPr="007D4AD1" w:rsidRDefault="000B59D4" w:rsidP="00280BFA">
            <w:pPr>
              <w:autoSpaceDE/>
              <w:autoSpaceDN/>
              <w:adjustRightInd/>
              <w:jc w:val="center"/>
              <w:rPr>
                <w:noProof w:val="0"/>
                <w:color w:val="000000"/>
                <w:szCs w:val="24"/>
              </w:rPr>
            </w:pPr>
            <w:ins w:id="56" w:author="mcgarigal" w:date="2013-06-04T09:31:00Z">
              <w:r>
                <w:rPr>
                  <w:noProof w:val="0"/>
                  <w:color w:val="000000"/>
                  <w:szCs w:val="24"/>
                </w:rPr>
                <w:t>100</w:t>
              </w:r>
            </w:ins>
          </w:p>
        </w:tc>
      </w:tr>
    </w:tbl>
    <w:p w:rsidR="004E6396" w:rsidRPr="006F682A" w:rsidRDefault="004E6396" w:rsidP="00280BFA">
      <w:pPr>
        <w:jc w:val="left"/>
        <w:rPr>
          <w:szCs w:val="24"/>
        </w:rPr>
      </w:pPr>
    </w:p>
    <w:p w:rsidR="00E76CA8" w:rsidRPr="006F682A" w:rsidRDefault="00E76CA8" w:rsidP="00280BFA">
      <w:pPr>
        <w:pStyle w:val="Heading3"/>
        <w:widowControl/>
        <w:spacing w:before="0" w:after="0"/>
        <w:rPr>
          <w:sz w:val="28"/>
          <w:szCs w:val="24"/>
        </w:rPr>
      </w:pPr>
      <w:r w:rsidRPr="006F682A">
        <w:rPr>
          <w:sz w:val="28"/>
          <w:szCs w:val="24"/>
        </w:rPr>
        <w:t>Other Disturbance</w:t>
      </w:r>
    </w:p>
    <w:p w:rsidR="00132B24" w:rsidRDefault="00320F08" w:rsidP="00280BFA">
      <w:pPr>
        <w:jc w:val="left"/>
        <w:rPr>
          <w:szCs w:val="24"/>
        </w:rPr>
      </w:pPr>
      <w:commentRangeStart w:id="57"/>
      <w:commentRangeStart w:id="58"/>
      <w:r w:rsidRPr="006F682A">
        <w:rPr>
          <w:szCs w:val="24"/>
        </w:rPr>
        <w:t xml:space="preserve">Other disturbances are not currently </w:t>
      </w:r>
      <w:commentRangeEnd w:id="57"/>
      <w:r>
        <w:rPr>
          <w:rStyle w:val="CommentReference"/>
        </w:rPr>
        <w:commentReference w:id="57"/>
      </w:r>
      <w:commentRangeEnd w:id="58"/>
      <w:r w:rsidR="000B59D4">
        <w:rPr>
          <w:rStyle w:val="CommentReference"/>
        </w:rPr>
        <w:commentReference w:id="58"/>
      </w:r>
      <w:r>
        <w:rPr>
          <w:szCs w:val="24"/>
        </w:rPr>
        <w:t>modeled</w:t>
      </w:r>
      <w:r w:rsidR="00E76CA8" w:rsidRPr="006F682A">
        <w:rPr>
          <w:szCs w:val="24"/>
        </w:rPr>
        <w:t xml:space="preserve">, but may, depending on the condition affected and mortality levels, reset patches to early development, maintain existing stages, or shift/accelerate </w:t>
      </w:r>
      <w:r w:rsidR="00E76CA8" w:rsidRPr="006F682A">
        <w:rPr>
          <w:szCs w:val="24"/>
        </w:rPr>
        <w:lastRenderedPageBreak/>
        <w:t>succession to a more open stage. All of the tree species associated with this vegetation type are susceptible to a wide variety of pathogens and insects.</w:t>
      </w:r>
    </w:p>
    <w:p w:rsidR="00280BFA" w:rsidRDefault="00280BFA" w:rsidP="00280BFA">
      <w:pPr>
        <w:jc w:val="left"/>
        <w:rPr>
          <w:b/>
          <w:bCs/>
          <w:sz w:val="36"/>
          <w:szCs w:val="24"/>
        </w:rPr>
      </w:pPr>
    </w:p>
    <w:p w:rsidR="00E76CA8" w:rsidRPr="007D4AD1" w:rsidRDefault="00E76CA8" w:rsidP="00280BFA">
      <w:pPr>
        <w:pStyle w:val="Heading3"/>
        <w:keepNext w:val="0"/>
        <w:widowControl/>
        <w:spacing w:before="0"/>
        <w:rPr>
          <w:sz w:val="36"/>
          <w:szCs w:val="24"/>
        </w:rPr>
      </w:pPr>
      <w:r w:rsidRPr="007D4AD1">
        <w:rPr>
          <w:sz w:val="36"/>
          <w:szCs w:val="24"/>
        </w:rPr>
        <w:t xml:space="preserve">Vegetation Condition </w:t>
      </w:r>
      <w:commentRangeStart w:id="59"/>
      <w:commentRangeStart w:id="60"/>
      <w:r w:rsidR="00DA3086" w:rsidRPr="00DA3086">
        <w:rPr>
          <w:bCs w:val="0"/>
          <w:sz w:val="36"/>
        </w:rPr>
        <w:t>Classes</w:t>
      </w:r>
      <w:commentRangeEnd w:id="59"/>
      <w:r w:rsidR="00DA3086" w:rsidRPr="00DA3086">
        <w:rPr>
          <w:rStyle w:val="CommentReference"/>
        </w:rPr>
        <w:commentReference w:id="59"/>
      </w:r>
      <w:commentRangeEnd w:id="60"/>
      <w:r w:rsidR="000B59D4">
        <w:rPr>
          <w:rStyle w:val="CommentReference"/>
          <w:b w:val="0"/>
          <w:bCs w:val="0"/>
        </w:rPr>
        <w:commentReference w:id="60"/>
      </w:r>
    </w:p>
    <w:p w:rsidR="00E76CA8" w:rsidRPr="007D4AD1" w:rsidRDefault="00E76CA8" w:rsidP="00280BFA">
      <w:pPr>
        <w:pStyle w:val="Heading3"/>
        <w:keepNext w:val="0"/>
        <w:widowControl/>
        <w:spacing w:before="0"/>
        <w:rPr>
          <w:szCs w:val="24"/>
        </w:rPr>
      </w:pPr>
      <w:r w:rsidRPr="007D4AD1">
        <w:rPr>
          <w:szCs w:val="24"/>
        </w:rPr>
        <w:t>Sierran Mixed Conifer Variant</w:t>
      </w:r>
    </w:p>
    <w:p w:rsidR="00E76CA8" w:rsidRPr="006F682A" w:rsidRDefault="00E76CA8" w:rsidP="00280BFA">
      <w:pPr>
        <w:pStyle w:val="Heading3"/>
        <w:keepNext w:val="0"/>
        <w:widowControl/>
        <w:spacing w:before="0"/>
        <w:rPr>
          <w:sz w:val="28"/>
          <w:szCs w:val="24"/>
        </w:rPr>
      </w:pPr>
      <w:r w:rsidRPr="006F682A">
        <w:rPr>
          <w:sz w:val="28"/>
          <w:szCs w:val="24"/>
        </w:rPr>
        <w:t>Early Development (ED)</w:t>
      </w:r>
    </w:p>
    <w:p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After disturbance, succession proceeds from an ephemeral herb to perennial grass-herb</w:t>
      </w:r>
      <w:ins w:id="61" w:author="mcgarigal" w:date="2013-06-04T09:35:00Z">
        <w:r w:rsidR="000B59D4">
          <w:rPr>
            <w:b w:val="0"/>
          </w:rPr>
          <w:t xml:space="preserve"> community</w:t>
        </w:r>
      </w:ins>
      <w:r w:rsidRPr="00E83784">
        <w:rPr>
          <w:b w:val="0"/>
        </w:rPr>
        <w:t xml:space="preserve">. This stage is generally only </w:t>
      </w:r>
      <w:r w:rsidR="00225C46">
        <w:rPr>
          <w:b w:val="0"/>
        </w:rPr>
        <w:t>only a few</w:t>
      </w:r>
      <w:r w:rsidRPr="00E83784">
        <w:rPr>
          <w:b w:val="0"/>
        </w:rPr>
        <w:t xml:space="preserve"> years long</w:t>
      </w:r>
      <w:ins w:id="62" w:author="mcgarigal" w:date="2013-06-04T09:35:00Z">
        <w:r w:rsidR="000B59D4">
          <w:rPr>
            <w:b w:val="0"/>
          </w:rPr>
          <w:t xml:space="preserve"> and progresses to a</w:t>
        </w:r>
      </w:ins>
      <w:del w:id="63" w:author="mcgarigal" w:date="2013-06-04T09:35:00Z">
        <w:r w:rsidRPr="00E83784" w:rsidDel="000B59D4">
          <w:rPr>
            <w:b w:val="0"/>
          </w:rPr>
          <w:delText>. The</w:delText>
        </w:r>
      </w:del>
      <w:r w:rsidRPr="00E83784">
        <w:rPr>
          <w:b w:val="0"/>
        </w:rPr>
        <w:t xml:space="preserve"> shrub-seedling-sapling stage</w:t>
      </w:r>
      <w:ins w:id="64" w:author="mcgarigal" w:date="2013-06-04T09:36:00Z">
        <w:r w:rsidR="000B59D4">
          <w:rPr>
            <w:b w:val="0"/>
          </w:rPr>
          <w:t xml:space="preserve"> dominated by any of the following</w:t>
        </w:r>
      </w:ins>
      <w:del w:id="65" w:author="mcgarigal" w:date="2013-06-04T09:36:00Z">
        <w:r w:rsidRPr="00E83784" w:rsidDel="000B59D4">
          <w:rPr>
            <w:b w:val="0"/>
          </w:rPr>
          <w:delText xml:space="preserve"> is next;</w:delText>
        </w:r>
      </w:del>
      <w:r w:rsidRPr="00E83784">
        <w:rPr>
          <w:b w:val="0"/>
        </w:rPr>
        <w:t xml:space="preserve"> </w:t>
      </w:r>
      <w:r w:rsidR="00B30D92" w:rsidRPr="00E83784">
        <w:rPr>
          <w:b w:val="0"/>
        </w:rPr>
        <w:t>genera</w:t>
      </w:r>
      <w:ins w:id="66" w:author="mcgarigal" w:date="2013-06-04T09:36:00Z">
        <w:r w:rsidR="000B59D4">
          <w:rPr>
            <w:b w:val="0"/>
          </w:rPr>
          <w:t xml:space="preserve">: </w:t>
        </w:r>
      </w:ins>
      <w:del w:id="67" w:author="mcgarigal" w:date="2013-06-04T09:36:00Z">
        <w:r w:rsidR="00B30D92" w:rsidRPr="00E83784" w:rsidDel="000B59D4">
          <w:rPr>
            <w:b w:val="0"/>
          </w:rPr>
          <w:delText xml:space="preserve"> </w:delText>
        </w:r>
        <w:r w:rsidRPr="00E83784" w:rsidDel="000B59D4">
          <w:rPr>
            <w:b w:val="0"/>
          </w:rPr>
          <w:delText>present may include</w:delText>
        </w:r>
      </w:del>
      <w:r w:rsidRPr="00E83784">
        <w:rPr>
          <w:b w:val="0"/>
        </w:rPr>
        <w:t xml:space="preserv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w:t>
      </w:r>
      <w:del w:id="68" w:author="mcgarigal" w:date="2013-06-04T09:36:00Z">
        <w:r w:rsidR="00225C46" w:rsidDel="000B59D4">
          <w:rPr>
            <w:b w:val="0"/>
          </w:rPr>
          <w:delText>,</w:delText>
        </w:r>
      </w:del>
      <w:r w:rsidR="00225C46">
        <w:rPr>
          <w:b w:val="0"/>
        </w:rPr>
        <w:t xml:space="preserve"> depending on local environmental conditions and </w:t>
      </w:r>
      <w:ins w:id="69" w:author="mcgarigal" w:date="2013-06-04T09:37:00Z">
        <w:r w:rsidR="000B59D4">
          <w:rPr>
            <w:b w:val="0"/>
          </w:rPr>
          <w:t>climate conditions following the disturbance</w:t>
        </w:r>
      </w:ins>
      <w:del w:id="70" w:author="mcgarigal" w:date="2013-06-04T09:37:00Z">
        <w:r w:rsidR="00225C46" w:rsidDel="000B59D4">
          <w:rPr>
            <w:b w:val="0"/>
          </w:rPr>
          <w:delText>weather</w:delText>
        </w:r>
      </w:del>
      <w:r w:rsidR="00225C46">
        <w:rPr>
          <w:b w:val="0"/>
        </w:rPr>
        <w:t>.</w:t>
      </w:r>
    </w:p>
    <w:p w:rsidR="00E76CA8" w:rsidRPr="00225C46" w:rsidRDefault="00E76CA8" w:rsidP="00280BFA">
      <w:pPr>
        <w:pStyle w:val="Heading5"/>
        <w:keepNext w:val="0"/>
        <w:widowControl/>
        <w:spacing w:before="0" w:after="0"/>
        <w:ind w:firstLine="360"/>
        <w:rPr>
          <w:b w:val="0"/>
        </w:rPr>
      </w:pPr>
      <w:r w:rsidRPr="00225C46">
        <w:rPr>
          <w:b w:val="0"/>
        </w:rPr>
        <w:t>In some cases</w:t>
      </w:r>
      <w:ins w:id="71" w:author="mcgarigal" w:date="2013-06-04T09:38:00Z">
        <w:r w:rsidR="000B59D4">
          <w:rPr>
            <w:b w:val="0"/>
          </w:rPr>
          <w:t xml:space="preserve"> (e.g., favorable climate conditions following the stand-replacing disturbance and a good seed source)</w:t>
        </w:r>
      </w:ins>
      <w:r w:rsidRPr="00225C46">
        <w:rPr>
          <w:b w:val="0"/>
        </w:rPr>
        <w:t xml:space="preserve">,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rsidR="00E76CA8" w:rsidRPr="006F682A" w:rsidRDefault="00E76CA8" w:rsidP="00280BFA">
      <w:pPr>
        <w:pStyle w:val="Heading5"/>
        <w:keepNext w:val="0"/>
        <w:widowControl/>
        <w:spacing w:before="0" w:after="0"/>
      </w:pPr>
    </w:p>
    <w:p w:rsidR="006F682A" w:rsidRPr="006F682A" w:rsidRDefault="00E76CA8" w:rsidP="00280BFA">
      <w:pPr>
        <w:pStyle w:val="Heading5"/>
        <w:keepNext w:val="0"/>
        <w:widowControl/>
        <w:spacing w:before="0" w:after="0"/>
      </w:pPr>
      <w:r w:rsidRPr="006F682A">
        <w:t>Succession Transition</w:t>
      </w:r>
      <w:r w:rsidRPr="006F682A">
        <w:tab/>
      </w:r>
    </w:p>
    <w:p w:rsidR="006F682A" w:rsidRPr="006F682A" w:rsidRDefault="009475FF" w:rsidP="00280BFA">
      <w:pPr>
        <w:pStyle w:val="ListParagraph"/>
      </w:pPr>
      <w:r>
        <w:drawing>
          <wp:anchor distT="0" distB="0" distL="114300" distR="114300" simplePos="0" relativeHeight="251670528" behindDoc="0" locked="0" layoutInCell="1" allowOverlap="1">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6F682A" w:rsidRPr="007D4AD1">
        <w:rPr>
          <w:b/>
        </w:rPr>
        <w:t>Mesic Modifier</w:t>
      </w:r>
      <w:r w:rsidR="006F682A" w:rsidRPr="006F682A">
        <w:tab/>
        <w:t>In the absence of disturbance, this class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w:t>
      </w:r>
      <w:r w:rsidR="002E39D1">
        <w:t>4</w:t>
      </w:r>
      <w:r w:rsidRPr="007D4AD1">
        <w:t xml:space="preserve">0 years and may be delayed in the ED stage for as long as </w:t>
      </w:r>
      <w:r w:rsidR="002E39D1">
        <w:t>80</w:t>
      </w:r>
      <w:r w:rsidRPr="007D4AD1">
        <w:t xml:space="preserve"> years. </w:t>
      </w:r>
      <w:ins w:id="72" w:author="mcgarigal" w:date="2013-06-04T09:41:00Z">
        <w:r w:rsidR="001E72B6">
          <w:t>During this period, t</w:t>
        </w:r>
      </w:ins>
      <w:ins w:id="73" w:author="mcgarigal" w:date="2013-06-04T09:40:00Z">
        <w:r w:rsidR="001E72B6">
          <w:t>he probability of succession per time step is 0.4</w:t>
        </w:r>
      </w:ins>
      <w:del w:id="74" w:author="mcgarigal" w:date="2013-06-04T09:41:00Z">
        <w:r w:rsidR="00242769" w:rsidDel="001E72B6">
          <w:delText>A stand in this condition has a probability of 0.</w:delText>
        </w:r>
        <w:r w:rsidR="00AC7E1B" w:rsidDel="001E72B6">
          <w:delText xml:space="preserve">4 </w:delText>
        </w:r>
        <w:r w:rsidR="00242769" w:rsidDel="001E72B6">
          <w:delText>that it will succeed</w:delText>
        </w:r>
      </w:del>
      <w:r w:rsidR="00242769">
        <w:t xml:space="preserve">. </w:t>
      </w:r>
    </w:p>
    <w:p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r w:rsidR="00C5459A" w:rsidRPr="006027C4">
        <w:t>years</w:t>
      </w:r>
      <w:r w:rsidR="00242769" w:rsidRPr="006027C4">
        <w:t xml:space="preserve">. </w:t>
      </w:r>
      <w:ins w:id="75" w:author="mcgarigal" w:date="2013-06-04T09:42:00Z">
        <w:r w:rsidR="001E72B6">
          <w:t>During this period, the probability of succession per time step is 0.2</w:t>
        </w:r>
      </w:ins>
      <w:del w:id="76" w:author="mcgarigal" w:date="2013-06-04T09:42:00Z">
        <w:r w:rsidR="00242769" w:rsidDel="001E72B6">
          <w:delText>A stand in this condition has a probability of 0.2 that it will succeed</w:delText>
        </w:r>
      </w:del>
      <w:r w:rsidR="00242769">
        <w:t>.</w:t>
      </w:r>
      <w:r w:rsidR="00242769" w:rsidRPr="006027C4">
        <w:t xml:space="preserve"> </w:t>
      </w:r>
    </w:p>
    <w:p w:rsidR="00EC5F24" w:rsidRPr="00EC5F24" w:rsidRDefault="00EC5F24" w:rsidP="00280BFA">
      <w:pPr>
        <w:pStyle w:val="ListParagraph"/>
        <w:numPr>
          <w:ilvl w:val="0"/>
          <w:numId w:val="0"/>
        </w:numPr>
        <w:ind w:left="360"/>
      </w:pPr>
    </w:p>
    <w:p w:rsidR="00E76CA8" w:rsidRPr="006F682A" w:rsidRDefault="00E76CA8" w:rsidP="00280BFA">
      <w:pPr>
        <w:pStyle w:val="Heading5"/>
        <w:keepNext w:val="0"/>
        <w:widowControl/>
        <w:pBdr>
          <w:bottom w:val="single" w:sz="12" w:space="18" w:color="auto"/>
        </w:pBdr>
        <w:spacing w:before="0" w:after="0"/>
        <w:rPr>
          <w:b w:val="0"/>
        </w:rPr>
      </w:pPr>
      <w:r w:rsidRPr="006F682A">
        <w:lastRenderedPageBreak/>
        <w:t>Wildfire Transition</w:t>
      </w:r>
      <w:r w:rsidRPr="006F682A">
        <w:tab/>
      </w:r>
      <w:r w:rsidRPr="006F682A">
        <w:rPr>
          <w:b w:val="0"/>
        </w:rPr>
        <w:t>High mortality wildfire (100% of fires</w:t>
      </w:r>
      <w:ins w:id="77" w:author="mcgarigal" w:date="2013-06-04T09:43:00Z">
        <w:r w:rsidR="001E72B6">
          <w:rPr>
            <w:b w:val="0"/>
          </w:rPr>
          <w:t xml:space="preserve"> in this stage</w:t>
        </w:r>
      </w:ins>
      <w:r w:rsidRPr="006F682A">
        <w:rPr>
          <w:b w:val="0"/>
        </w:rPr>
        <w:t>) recycles the patch through the Early Development stage. Low mortality wildfire is not modeled for this stage</w:t>
      </w:r>
      <w:r w:rsidR="006F682A" w:rsidRPr="006F682A">
        <w:rPr>
          <w:b w:val="0"/>
        </w:rPr>
        <w:t>.</w:t>
      </w:r>
    </w:p>
    <w:p w:rsidR="00280BFA" w:rsidRDefault="00280BFA" w:rsidP="00280BFA">
      <w:pPr>
        <w:pStyle w:val="Heading3"/>
        <w:keepNext w:val="0"/>
        <w:widowControl/>
        <w:spacing w:before="0" w:after="0"/>
        <w:rPr>
          <w:sz w:val="28"/>
          <w:szCs w:val="24"/>
        </w:rPr>
      </w:pPr>
    </w:p>
    <w:p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rsidR="00D81FCD" w:rsidRPr="006F682A" w:rsidRDefault="00D81FCD" w:rsidP="00280BFA">
      <w:pPr>
        <w:pStyle w:val="Heading5"/>
        <w:keepNext w:val="0"/>
        <w:widowControl/>
        <w:spacing w:before="0" w:after="0"/>
      </w:pPr>
    </w:p>
    <w:p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F96670">
        <w:rPr>
          <w:b w:val="0"/>
        </w:rPr>
        <w:t>Landfire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283D74">
        <w:rPr>
          <w:b w:val="0"/>
        </w:rPr>
        <w:t>Landfire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rsidR="00D81FCD" w:rsidRPr="006F682A" w:rsidRDefault="00D81FCD" w:rsidP="00280BFA">
      <w:pPr>
        <w:pStyle w:val="Heading5"/>
        <w:keepNext w:val="0"/>
        <w:widowControl/>
        <w:spacing w:before="0" w:after="0"/>
      </w:pPr>
    </w:p>
    <w:p w:rsidR="00D81FCD" w:rsidRDefault="00D81FCD" w:rsidP="00280BFA">
      <w:pPr>
        <w:pStyle w:val="Heading5"/>
        <w:keepNext w:val="0"/>
        <w:widowControl/>
        <w:spacing w:before="0"/>
      </w:pPr>
      <w:r w:rsidRPr="006F682A">
        <w:t>Succession Transition</w:t>
      </w:r>
      <w:r w:rsidRPr="006F682A">
        <w:tab/>
      </w:r>
    </w:p>
    <w:p w:rsidR="00D81FCD" w:rsidRDefault="009475FF" w:rsidP="00280BFA">
      <w:pPr>
        <w:pStyle w:val="ListParagraph"/>
      </w:pPr>
      <w:r>
        <w:drawing>
          <wp:anchor distT="0" distB="0" distL="114300" distR="114300" simplePos="0" relativeHeight="251671552" behindDoc="0" locked="0" layoutInCell="1" allowOverlap="1">
            <wp:simplePos x="0" y="0"/>
            <wp:positionH relativeFrom="column">
              <wp:posOffset>3036570</wp:posOffset>
            </wp:positionH>
            <wp:positionV relativeFrom="paragraph">
              <wp:posOffset>76835</wp:posOffset>
            </wp:positionV>
            <wp:extent cx="290512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0515.pn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197" t="5109" r="7671" b="2433"/>
                    <a:stretch/>
                  </pic:blipFill>
                  <pic:spPr bwMode="auto">
                    <a:xfrm>
                      <a:off x="0" y="0"/>
                      <a:ext cx="2905125"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 xml:space="preserve">ring a middle development condition, at a rate of 0.8. </w:t>
      </w:r>
      <w:commentRangeStart w:id="78"/>
      <w:r w:rsidR="002E39D1">
        <w:t>All patches succeed by 150 years in MD</w:t>
      </w:r>
      <w:commentRangeEnd w:id="78"/>
      <w:r w:rsidR="001E72B6">
        <w:rPr>
          <w:rStyle w:val="CommentReference"/>
        </w:rPr>
        <w:commentReference w:id="78"/>
      </w:r>
      <w:r w:rsidR="002E39D1">
        <w:t xml:space="preserve">. </w:t>
      </w:r>
      <w:r w:rsidR="00D81FCD" w:rsidRPr="006F682A">
        <w:t xml:space="preserve"> </w:t>
      </w:r>
    </w:p>
    <w:p w:rsidR="00D81FCD" w:rsidRDefault="00D81FCD" w:rsidP="00280BFA">
      <w:pPr>
        <w:pStyle w:val="ListParagraph"/>
        <w:numPr>
          <w:ilvl w:val="0"/>
          <w:numId w:val="0"/>
        </w:numPr>
        <w:ind w:left="360"/>
      </w:pPr>
    </w:p>
    <w:p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w:t>
      </w:r>
      <w:commentRangeStart w:id="79"/>
      <w:r>
        <w:t>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commentRangeEnd w:id="79"/>
      <w:r w:rsidR="001E72B6">
        <w:rPr>
          <w:rStyle w:val="CommentReference"/>
        </w:rPr>
        <w:commentReference w:id="79"/>
      </w:r>
    </w:p>
    <w:p w:rsidR="00D81FCD" w:rsidRDefault="00D81FCD" w:rsidP="00280BFA">
      <w:pPr>
        <w:pStyle w:val="ListParagraph"/>
        <w:numPr>
          <w:ilvl w:val="0"/>
          <w:numId w:val="0"/>
        </w:numPr>
        <w:ind w:left="360"/>
      </w:pPr>
    </w:p>
    <w:p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commentRangeStart w:id="80"/>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commentRangeEnd w:id="80"/>
      <w:r w:rsidR="001E72B6">
        <w:rPr>
          <w:rStyle w:val="CommentReference"/>
        </w:rPr>
        <w:commentReference w:id="80"/>
      </w:r>
      <w:r>
        <w:t>.</w:t>
      </w:r>
    </w:p>
    <w:p w:rsidR="00D81FCD" w:rsidRPr="006F682A" w:rsidRDefault="00D81FCD" w:rsidP="00280BFA">
      <w:pPr>
        <w:pStyle w:val="Heading5"/>
        <w:keepNext w:val="0"/>
        <w:widowControl/>
        <w:spacing w:before="0" w:after="0"/>
      </w:pPr>
    </w:p>
    <w:p w:rsidR="00D81FCD" w:rsidRDefault="00D81FCD" w:rsidP="00154876">
      <w:pPr>
        <w:pStyle w:val="Heading5"/>
        <w:keepNext w:val="0"/>
        <w:widowControl/>
        <w:spacing w:before="0"/>
      </w:pPr>
      <w:r w:rsidRPr="006F682A">
        <w:t>Wildfire Transition</w:t>
      </w:r>
      <w:r w:rsidRPr="006F682A">
        <w:tab/>
      </w:r>
    </w:p>
    <w:p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rsidR="00D81FCD" w:rsidRPr="006F682A" w:rsidRDefault="00D81FCD" w:rsidP="00280BFA">
      <w:pPr>
        <w:pStyle w:val="Heading5"/>
        <w:keepNext w:val="0"/>
        <w:widowControl/>
        <w:spacing w:before="0" w:after="0"/>
      </w:pPr>
    </w:p>
    <w:p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rsidR="00D81FCD" w:rsidRDefault="00D81FCD" w:rsidP="00280BFA">
      <w:pPr>
        <w:pStyle w:val="Heading5"/>
        <w:keepNext w:val="0"/>
        <w:widowControl/>
        <w:spacing w:before="0" w:after="0"/>
        <w:ind w:left="360"/>
      </w:pPr>
    </w:p>
    <w:p w:rsidR="00D81FCD" w:rsidRPr="002F3C5F" w:rsidRDefault="00D81FCD" w:rsidP="00280BFA">
      <w:pPr>
        <w:pStyle w:val="ListParagraph"/>
      </w:pPr>
      <w:r>
        <w:rPr>
          <w:b/>
        </w:rPr>
        <w:lastRenderedPageBreak/>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rsidR="00D81FCD" w:rsidRPr="006F682A" w:rsidRDefault="00D81FCD" w:rsidP="00280BFA">
      <w:pPr>
        <w:pStyle w:val="Heading3"/>
        <w:keepNext w:val="0"/>
        <w:widowControl/>
        <w:pBdr>
          <w:bottom w:val="single" w:sz="4" w:space="1" w:color="auto"/>
        </w:pBdr>
        <w:spacing w:before="0" w:after="0"/>
        <w:rPr>
          <w:sz w:val="28"/>
          <w:szCs w:val="24"/>
        </w:rPr>
      </w:pPr>
    </w:p>
    <w:p w:rsidR="00D81FCD" w:rsidRDefault="00D81FCD" w:rsidP="00280BFA">
      <w:pPr>
        <w:pStyle w:val="Heading5"/>
        <w:keepNext w:val="0"/>
        <w:widowControl/>
        <w:spacing w:before="0" w:after="0"/>
        <w:rPr>
          <w:bCs w:val="0"/>
          <w:sz w:val="28"/>
        </w:rPr>
      </w:pPr>
    </w:p>
    <w:p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rsidR="00132B24" w:rsidRDefault="00132B24" w:rsidP="00280BFA">
      <w:pPr>
        <w:pStyle w:val="Heading5"/>
        <w:keepNext w:val="0"/>
        <w:widowControl/>
        <w:spacing w:before="0" w:after="0"/>
      </w:pPr>
    </w:p>
    <w:p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283D74">
        <w:rPr>
          <w:b w:val="0"/>
        </w:rPr>
        <w:t>Landfire 2007</w:t>
      </w:r>
      <w:r w:rsidR="00F96670">
        <w:rPr>
          <w:b w:val="0"/>
        </w:rPr>
        <w:t>a</w:t>
      </w:r>
      <w:r w:rsidR="00060021">
        <w:rPr>
          <w:b w:val="0"/>
        </w:rPr>
        <w:t>, Landfire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rsidR="006F682A" w:rsidRPr="006F682A" w:rsidRDefault="006F682A" w:rsidP="00280BFA">
      <w:pPr>
        <w:pStyle w:val="Heading5"/>
        <w:keepNext w:val="0"/>
        <w:widowControl/>
        <w:spacing w:before="0" w:after="0"/>
      </w:pPr>
    </w:p>
    <w:p w:rsidR="00CE76CA" w:rsidRDefault="006F682A" w:rsidP="00136FC5">
      <w:pPr>
        <w:pStyle w:val="Heading5"/>
        <w:keepNext w:val="0"/>
        <w:widowControl/>
        <w:spacing w:before="0"/>
      </w:pPr>
      <w:r w:rsidRPr="006F682A">
        <w:t>Succession Transition</w:t>
      </w:r>
      <w:r w:rsidRPr="006F682A">
        <w:tab/>
      </w:r>
    </w:p>
    <w:p w:rsidR="00CE76CA" w:rsidRDefault="009475FF" w:rsidP="00280BFA">
      <w:pPr>
        <w:pStyle w:val="ListParagraph"/>
      </w:pPr>
      <w:r>
        <w:drawing>
          <wp:anchor distT="0" distB="0" distL="114300" distR="114300" simplePos="0" relativeHeight="251672576" behindDoc="0" locked="0" layoutInCell="1" allowOverlap="1">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 xml:space="preserve">stands succeed at a </w:t>
      </w:r>
      <w:commentRangeStart w:id="81"/>
      <w:r w:rsidR="002E39D1">
        <w:t>rate of 0.8 to LDC</w:t>
      </w:r>
      <w:r w:rsidR="006F682A" w:rsidRPr="006F682A">
        <w:t xml:space="preserve">. </w:t>
      </w:r>
      <w:r w:rsidR="002E39D1">
        <w:t>All patches succeed by 150 years in MD.</w:t>
      </w:r>
      <w:r w:rsidR="002E39D1" w:rsidRPr="006F682A">
        <w:t xml:space="preserve"> </w:t>
      </w:r>
      <w:commentRangeEnd w:id="81"/>
      <w:r w:rsidR="005C4DA5">
        <w:rPr>
          <w:rStyle w:val="CommentReference"/>
        </w:rPr>
        <w:commentReference w:id="81"/>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rsidR="00CE76CA" w:rsidRDefault="00CE76CA" w:rsidP="00280BFA">
      <w:pPr>
        <w:pStyle w:val="ListParagraph"/>
        <w:numPr>
          <w:ilvl w:val="0"/>
          <w:numId w:val="0"/>
        </w:numPr>
        <w:ind w:left="360"/>
      </w:pPr>
    </w:p>
    <w:p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class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rsidR="00CE76CA" w:rsidRDefault="00CE76CA" w:rsidP="00280BFA">
      <w:pPr>
        <w:pStyle w:val="ListParagraph"/>
        <w:numPr>
          <w:ilvl w:val="0"/>
          <w:numId w:val="0"/>
        </w:numPr>
        <w:ind w:left="360"/>
      </w:pPr>
    </w:p>
    <w:p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rsidR="006F682A" w:rsidRPr="00132B24" w:rsidRDefault="006F682A" w:rsidP="00280BFA">
      <w:pPr>
        <w:pStyle w:val="Heading5"/>
        <w:keepNext w:val="0"/>
        <w:widowControl/>
        <w:spacing w:before="0" w:after="0"/>
      </w:pPr>
    </w:p>
    <w:p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to MDO 41.3% of the time; otherwise, the patch remains in MDC.</w:t>
      </w:r>
      <w:commentRangeStart w:id="82"/>
      <w:r w:rsidR="006F682A" w:rsidRPr="00787E5A">
        <w:t xml:space="preserve"> </w:t>
      </w:r>
      <w:r w:rsidR="006F682A" w:rsidRPr="00787E5A">
        <w:rPr>
          <w:color w:val="365F91" w:themeColor="accent1" w:themeShade="BF"/>
        </w:rPr>
        <w:t>Past low severity may affect other variables, such as susceptibility to fire and likelihood of succession?</w:t>
      </w:r>
      <w:r w:rsidR="006F682A" w:rsidRPr="00787E5A">
        <w:t xml:space="preserve"> </w:t>
      </w:r>
      <w:commentRangeEnd w:id="82"/>
      <w:r w:rsidR="005C4DA5">
        <w:rPr>
          <w:rStyle w:val="CommentReference"/>
        </w:rPr>
        <w:commentReference w:id="82"/>
      </w:r>
    </w:p>
    <w:p w:rsidR="00CE76CA" w:rsidRPr="00787E5A" w:rsidRDefault="00CE76CA" w:rsidP="00280BFA">
      <w:pPr>
        <w:pStyle w:val="ListParagraph"/>
        <w:numPr>
          <w:ilvl w:val="0"/>
          <w:numId w:val="0"/>
        </w:numPr>
      </w:pPr>
    </w:p>
    <w:p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rsidR="00CE76CA" w:rsidRDefault="00CE76CA" w:rsidP="00280BFA">
      <w:pPr>
        <w:pStyle w:val="ListParagraph"/>
        <w:numPr>
          <w:ilvl w:val="0"/>
          <w:numId w:val="0"/>
        </w:numPr>
      </w:pPr>
    </w:p>
    <w:p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83"/>
      <w:commentRangeStart w:id="84"/>
      <w:r w:rsidR="00A81D21" w:rsidRPr="006F682A">
        <w:t>MDC</w:t>
      </w:r>
      <w:commentRangeEnd w:id="83"/>
      <w:r w:rsidR="008941B5">
        <w:rPr>
          <w:rStyle w:val="CommentReference"/>
        </w:rPr>
        <w:commentReference w:id="83"/>
      </w:r>
      <w:commentRangeEnd w:id="84"/>
      <w:r w:rsidR="005C4DA5">
        <w:rPr>
          <w:rStyle w:val="CommentReference"/>
        </w:rPr>
        <w:commentReference w:id="84"/>
      </w:r>
      <w:r w:rsidR="00A81D21" w:rsidRPr="006F682A">
        <w:t>.</w:t>
      </w:r>
    </w:p>
    <w:p w:rsidR="00CE76CA" w:rsidRDefault="00CE76CA" w:rsidP="00280BFA">
      <w:pPr>
        <w:pStyle w:val="Heading3"/>
        <w:keepNext w:val="0"/>
        <w:widowControl/>
        <w:pBdr>
          <w:bottom w:val="single" w:sz="4" w:space="1" w:color="auto"/>
        </w:pBdr>
        <w:spacing w:before="0" w:after="0"/>
        <w:rPr>
          <w:sz w:val="28"/>
          <w:szCs w:val="24"/>
        </w:rPr>
      </w:pPr>
    </w:p>
    <w:p w:rsidR="00CE76CA" w:rsidRDefault="00CE76CA" w:rsidP="00280BFA">
      <w:pPr>
        <w:pStyle w:val="Heading3"/>
        <w:keepNext w:val="0"/>
        <w:widowControl/>
        <w:spacing w:before="0" w:after="0"/>
        <w:rPr>
          <w:sz w:val="28"/>
          <w:szCs w:val="24"/>
        </w:rPr>
      </w:pPr>
    </w:p>
    <w:p w:rsidR="00D21284" w:rsidRDefault="00D21284" w:rsidP="00280BFA">
      <w:pPr>
        <w:pStyle w:val="Heading3"/>
        <w:keepNext w:val="0"/>
        <w:widowControl/>
        <w:spacing w:before="0" w:after="0"/>
        <w:rPr>
          <w:sz w:val="28"/>
          <w:szCs w:val="24"/>
        </w:rPr>
      </w:pPr>
    </w:p>
    <w:p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rsidR="00E76CA8" w:rsidRPr="006F682A" w:rsidRDefault="00E76CA8" w:rsidP="00280BFA">
      <w:pPr>
        <w:pStyle w:val="Heading5"/>
        <w:keepNext w:val="0"/>
        <w:widowControl/>
        <w:spacing w:before="0" w:after="0"/>
        <w:rPr>
          <w:sz w:val="28"/>
        </w:rPr>
      </w:pPr>
    </w:p>
    <w:p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283D74">
        <w:rPr>
          <w:b w:val="0"/>
        </w:rPr>
        <w:t>Landfire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rsidR="00E76CA8" w:rsidRPr="006F682A" w:rsidRDefault="00E76CA8" w:rsidP="00280BFA">
      <w:pPr>
        <w:pStyle w:val="Heading5"/>
        <w:keepNext w:val="0"/>
        <w:widowControl/>
        <w:spacing w:before="0" w:after="0"/>
      </w:pPr>
    </w:p>
    <w:p w:rsidR="00D21284" w:rsidRDefault="00E76CA8" w:rsidP="00136FC5">
      <w:pPr>
        <w:pStyle w:val="Heading5"/>
        <w:keepNext w:val="0"/>
        <w:widowControl/>
        <w:spacing w:before="0"/>
      </w:pPr>
      <w:r w:rsidRPr="006F682A">
        <w:t>Succession Transition</w:t>
      </w:r>
      <w:r w:rsidRPr="006F682A">
        <w:tab/>
      </w:r>
    </w:p>
    <w:p w:rsidR="00D21284" w:rsidRDefault="00633A06" w:rsidP="00136FC5">
      <w:pPr>
        <w:pStyle w:val="ListParagraph"/>
        <w:spacing w:after="120"/>
      </w:pPr>
      <w:r>
        <w:drawing>
          <wp:anchor distT="0" distB="0" distL="114300" distR="114300" simplePos="0" relativeHeight="251673600" behindDoc="0" locked="0" layoutInCell="1" allowOverlap="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will begin transitioning to LDC</w:t>
      </w:r>
      <w:ins w:id="85" w:author="mcgarigal" w:date="2013-06-04T09:55:00Z">
        <w:r w:rsidR="005C4DA5">
          <w:t xml:space="preserve"> at a rate of</w:t>
        </w:r>
      </w:ins>
      <w:del w:id="86" w:author="mcgarigal" w:date="2013-06-04T09:55:00Z">
        <w:r w:rsidR="00E76CA8" w:rsidRPr="006F682A" w:rsidDel="005C4DA5">
          <w:delText xml:space="preserve">. </w:delText>
        </w:r>
        <w:r w:rsidR="00B96323" w:rsidDel="005C4DA5">
          <w:delText>Probability per time step is</w:delText>
        </w:r>
      </w:del>
      <w:r w:rsidR="00B96323">
        <w:t xml:space="preserve"> 0.9</w:t>
      </w:r>
      <w:ins w:id="87" w:author="mcgarigal" w:date="2013-06-04T09:55:00Z">
        <w:r w:rsidR="005C4DA5">
          <w:t xml:space="preserve"> per time step</w:t>
        </w:r>
      </w:ins>
      <w:r w:rsidR="00B96323">
        <w:t>.</w:t>
      </w:r>
    </w:p>
    <w:p w:rsidR="00D21284" w:rsidRDefault="00D21284" w:rsidP="00136FC5">
      <w:pPr>
        <w:pStyle w:val="ListParagraph"/>
        <w:numPr>
          <w:ilvl w:val="0"/>
          <w:numId w:val="0"/>
        </w:numPr>
        <w:spacing w:after="120"/>
        <w:ind w:left="360"/>
      </w:pPr>
    </w:p>
    <w:p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rsidR="00D21284" w:rsidRDefault="00D21284" w:rsidP="00136FC5">
      <w:pPr>
        <w:pStyle w:val="ListParagraph"/>
        <w:numPr>
          <w:ilvl w:val="0"/>
          <w:numId w:val="0"/>
        </w:numPr>
        <w:spacing w:after="120"/>
        <w:ind w:left="360"/>
      </w:pPr>
    </w:p>
    <w:p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rsidR="00E76CA8" w:rsidRPr="006F682A" w:rsidRDefault="00E76CA8" w:rsidP="00280BFA">
      <w:pPr>
        <w:pStyle w:val="Heading5"/>
        <w:keepNext w:val="0"/>
        <w:widowControl/>
        <w:spacing w:before="0" w:after="0"/>
        <w:rPr>
          <w:color w:val="365F91" w:themeColor="accent1" w:themeShade="BF"/>
        </w:rPr>
      </w:pPr>
    </w:p>
    <w:p w:rsidR="00D21284" w:rsidRDefault="00E76CA8" w:rsidP="00136FC5">
      <w:pPr>
        <w:pStyle w:val="Heading5"/>
        <w:keepNext w:val="0"/>
        <w:widowControl/>
        <w:spacing w:before="0"/>
      </w:pPr>
      <w:r w:rsidRPr="006F682A">
        <w:t>Wildfire Transition</w:t>
      </w:r>
      <w:r w:rsidRPr="006F682A">
        <w:tab/>
      </w:r>
    </w:p>
    <w:p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rsidR="00E76CA8" w:rsidRPr="006F682A" w:rsidRDefault="00E76CA8" w:rsidP="00136FC5">
      <w:pPr>
        <w:pStyle w:val="ListParagraph"/>
        <w:numPr>
          <w:ilvl w:val="0"/>
          <w:numId w:val="0"/>
        </w:numPr>
        <w:spacing w:after="120"/>
        <w:ind w:left="360"/>
      </w:pPr>
    </w:p>
    <w:p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rsidR="00D81FCD" w:rsidRDefault="00D81FCD" w:rsidP="00136FC5">
      <w:pPr>
        <w:pStyle w:val="ListParagraph"/>
        <w:numPr>
          <w:ilvl w:val="0"/>
          <w:numId w:val="0"/>
        </w:numPr>
        <w:spacing w:after="120"/>
        <w:ind w:left="360"/>
      </w:pPr>
    </w:p>
    <w:p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rsidR="00136FC5" w:rsidRPr="00136FC5" w:rsidRDefault="00136FC5" w:rsidP="00136FC5">
      <w:pPr>
        <w:pStyle w:val="ListParagraph"/>
        <w:numPr>
          <w:ilvl w:val="0"/>
          <w:numId w:val="0"/>
        </w:numPr>
        <w:pBdr>
          <w:bottom w:val="single" w:sz="4" w:space="1" w:color="auto"/>
        </w:pBdr>
        <w:spacing w:after="120"/>
      </w:pPr>
    </w:p>
    <w:p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rsidR="00E76CA8" w:rsidRPr="006F682A" w:rsidRDefault="00E76CA8" w:rsidP="00280BFA">
      <w:pPr>
        <w:pStyle w:val="Heading5"/>
        <w:keepNext w:val="0"/>
        <w:widowControl/>
        <w:spacing w:before="0" w:after="0"/>
      </w:pPr>
    </w:p>
    <w:p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8449FC">
        <w:t>Landfire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8449FC">
        <w:t>Landfire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rsidR="00E76CA8" w:rsidRPr="006F682A" w:rsidRDefault="00E76CA8" w:rsidP="00280BFA">
      <w:pPr>
        <w:pStyle w:val="Heading5"/>
        <w:keepNext w:val="0"/>
        <w:widowControl/>
        <w:spacing w:before="0" w:after="0"/>
      </w:pPr>
    </w:p>
    <w:p w:rsidR="00E76CA8" w:rsidRPr="006F682A" w:rsidRDefault="00E76CA8" w:rsidP="00280BFA">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rsidR="00E76CA8" w:rsidRPr="006F682A" w:rsidRDefault="00E76CA8" w:rsidP="00280BFA">
      <w:pPr>
        <w:pStyle w:val="Heading5"/>
        <w:keepNext w:val="0"/>
        <w:widowControl/>
        <w:spacing w:before="0" w:after="0"/>
      </w:pPr>
    </w:p>
    <w:p w:rsidR="00E76CA8" w:rsidRPr="006F682A" w:rsidRDefault="00E76CA8" w:rsidP="00280BFA">
      <w:pPr>
        <w:pStyle w:val="Heading5"/>
        <w:keepNext w:val="0"/>
        <w:widowControl/>
        <w:spacing w:before="0" w:after="0"/>
      </w:pPr>
      <w:r w:rsidRPr="006F682A">
        <w:t>Wildfire Transition</w:t>
      </w:r>
      <w:r w:rsidRPr="006F682A">
        <w:tab/>
      </w:r>
    </w:p>
    <w:p w:rsidR="00D21284" w:rsidRDefault="00D21284" w:rsidP="00280BFA">
      <w:pPr>
        <w:pStyle w:val="Heading5"/>
        <w:keepNext w:val="0"/>
        <w:widowControl/>
        <w:spacing w:before="0" w:after="0"/>
        <w:ind w:left="360"/>
      </w:pPr>
    </w:p>
    <w:p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rsidR="00E76CA8" w:rsidRPr="006F682A" w:rsidRDefault="00E76CA8" w:rsidP="00280BFA">
      <w:pPr>
        <w:pStyle w:val="ListParagraph"/>
        <w:numPr>
          <w:ilvl w:val="0"/>
          <w:numId w:val="0"/>
        </w:numPr>
        <w:ind w:left="360"/>
      </w:pPr>
    </w:p>
    <w:p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rsidR="00D21284" w:rsidRDefault="00D21284" w:rsidP="00280BFA">
      <w:pPr>
        <w:pStyle w:val="ListParagraph"/>
        <w:numPr>
          <w:ilvl w:val="0"/>
          <w:numId w:val="0"/>
        </w:numPr>
        <w:ind w:left="360"/>
      </w:pPr>
    </w:p>
    <w:p w:rsidR="00664ACB" w:rsidRPr="00555C09" w:rsidRDefault="007A0345" w:rsidP="00555C09">
      <w:pPr>
        <w:pStyle w:val="ListParagraph"/>
        <w:pBdr>
          <w:bottom w:val="single" w:sz="4" w:space="1" w:color="auto"/>
        </w:pBdr>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rsidR="00664ACB" w:rsidRPr="00555C09" w:rsidRDefault="00664ACB" w:rsidP="00555C09">
      <w:pPr>
        <w:pStyle w:val="Heading3"/>
        <w:keepNext w:val="0"/>
        <w:widowControl/>
        <w:spacing w:before="120"/>
        <w:rPr>
          <w:szCs w:val="24"/>
        </w:rPr>
      </w:pPr>
      <w:r w:rsidRPr="007D4AD1">
        <w:rPr>
          <w:szCs w:val="24"/>
        </w:rPr>
        <w:t>Aspen Variant</w:t>
      </w:r>
    </w:p>
    <w:p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rsidR="00664ACB" w:rsidRPr="006F682A" w:rsidRDefault="00664ACB" w:rsidP="00280BFA">
      <w:pPr>
        <w:pStyle w:val="Heading5"/>
        <w:keepNext w:val="0"/>
        <w:widowControl/>
        <w:spacing w:before="0" w:after="0"/>
      </w:pPr>
    </w:p>
    <w:p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rsidR="00664ACB" w:rsidRPr="006F682A" w:rsidRDefault="00664ACB" w:rsidP="00280BFA">
      <w:pPr>
        <w:jc w:val="left"/>
      </w:pPr>
    </w:p>
    <w:p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rsidR="00664ACB" w:rsidRPr="006F682A" w:rsidRDefault="00664ACB" w:rsidP="00280BFA">
      <w:pPr>
        <w:jc w:val="left"/>
      </w:pPr>
    </w:p>
    <w:p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rsidR="00664ACB" w:rsidRPr="006F682A" w:rsidRDefault="00664ACB" w:rsidP="00280BFA">
      <w:pPr>
        <w:pBdr>
          <w:bottom w:val="single" w:sz="4" w:space="1" w:color="auto"/>
        </w:pBdr>
        <w:jc w:val="left"/>
      </w:pPr>
    </w:p>
    <w:p w:rsidR="00664ACB" w:rsidRPr="006F682A" w:rsidRDefault="00664ACB" w:rsidP="00280BFA"/>
    <w:p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rsidR="00664ACB" w:rsidRPr="006F682A" w:rsidRDefault="00664ACB" w:rsidP="00280BFA">
      <w:pPr>
        <w:pStyle w:val="Heading5"/>
        <w:keepNext w:val="0"/>
        <w:widowControl/>
        <w:spacing w:before="0" w:after="0"/>
      </w:pPr>
    </w:p>
    <w:p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nd c</w:t>
      </w:r>
      <w:commentRangeStart w:id="88"/>
      <w:r w:rsidR="000F015E">
        <w:rPr>
          <w:b w:val="0"/>
        </w:rPr>
        <w:t>ould maintain indefinitely</w:t>
      </w:r>
      <w:commentRangeEnd w:id="88"/>
      <w:r w:rsidR="005C4DA5">
        <w:rPr>
          <w:rStyle w:val="CommentReference"/>
          <w:b w:val="0"/>
          <w:bCs w:val="0"/>
        </w:rPr>
        <w:commentReference w:id="88"/>
      </w:r>
      <w:r w:rsidR="000F015E">
        <w:rPr>
          <w:b w:val="0"/>
        </w:rPr>
        <w:t xml:space="preserve">.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(Landfire 2007</w:t>
      </w:r>
      <w:r w:rsidR="003B3FF8">
        <w:rPr>
          <w:b w:val="0"/>
        </w:rPr>
        <w:t>c</w:t>
      </w:r>
      <w:r w:rsidR="008449FC">
        <w:rPr>
          <w:b w:val="0"/>
        </w:rPr>
        <w:t>)</w:t>
      </w:r>
      <w:r w:rsidRPr="006F682A">
        <w:rPr>
          <w:b w:val="0"/>
        </w:rPr>
        <w:t>.</w:t>
      </w:r>
    </w:p>
    <w:p w:rsidR="00664ACB" w:rsidRPr="006F682A" w:rsidRDefault="00664ACB" w:rsidP="00280BFA">
      <w:pPr>
        <w:pStyle w:val="Heading5"/>
        <w:keepNext w:val="0"/>
        <w:widowControl/>
        <w:spacing w:before="0" w:after="0"/>
        <w:rPr>
          <w:b w:val="0"/>
        </w:rPr>
      </w:pPr>
    </w:p>
    <w:p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rsidR="00664ACB" w:rsidRPr="006F682A" w:rsidRDefault="00664ACB" w:rsidP="00280BFA">
      <w:pPr>
        <w:pStyle w:val="Heading5"/>
        <w:keepNext w:val="0"/>
        <w:widowControl/>
        <w:spacing w:before="0" w:after="0"/>
      </w:pPr>
    </w:p>
    <w:p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rsidR="00664ACB" w:rsidRPr="006F682A" w:rsidRDefault="00664ACB" w:rsidP="00280BFA">
      <w:pPr>
        <w:pStyle w:val="Heading3"/>
        <w:keepNext w:val="0"/>
        <w:widowControl/>
        <w:spacing w:before="0" w:after="0"/>
        <w:rPr>
          <w:sz w:val="24"/>
          <w:szCs w:val="24"/>
        </w:rPr>
      </w:pPr>
    </w:p>
    <w:p w:rsidR="00664ACB" w:rsidRPr="006F682A" w:rsidRDefault="00664ACB" w:rsidP="00280BFA">
      <w:pPr>
        <w:jc w:val="left"/>
        <w:rPr>
          <w:sz w:val="28"/>
          <w:szCs w:val="24"/>
        </w:rPr>
      </w:pPr>
      <w:r w:rsidRPr="006F682A">
        <w:rPr>
          <w:b/>
          <w:sz w:val="28"/>
          <w:szCs w:val="24"/>
        </w:rPr>
        <w:t>Mid Development – Aspen with Conifer (MD–AC)</w:t>
      </w:r>
    </w:p>
    <w:p w:rsidR="00664ACB" w:rsidRPr="006F682A" w:rsidRDefault="00664ACB" w:rsidP="00280BFA">
      <w:pPr>
        <w:jc w:val="left"/>
      </w:pPr>
    </w:p>
    <w:p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(Landfire 2007</w:t>
      </w:r>
      <w:r w:rsidR="003B3FF8">
        <w:rPr>
          <w:szCs w:val="24"/>
        </w:rPr>
        <w:t>c</w:t>
      </w:r>
      <w:r w:rsidR="008449FC">
        <w:rPr>
          <w:szCs w:val="24"/>
        </w:rPr>
        <w:t>)</w:t>
      </w:r>
      <w:r w:rsidRPr="006F682A">
        <w:rPr>
          <w:szCs w:val="24"/>
        </w:rPr>
        <w:t>.</w:t>
      </w:r>
    </w:p>
    <w:p w:rsidR="00664ACB" w:rsidRPr="006F682A" w:rsidRDefault="00664ACB" w:rsidP="00280BFA">
      <w:pPr>
        <w:jc w:val="left"/>
      </w:pPr>
    </w:p>
    <w:p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89"/>
      <w:r w:rsidR="00E657C7" w:rsidRPr="006F682A">
        <w:rPr>
          <w:szCs w:val="24"/>
        </w:rPr>
        <w:t>1</w:t>
      </w:r>
      <w:commentRangeStart w:id="90"/>
      <w:r w:rsidR="00E657C7" w:rsidRPr="006F682A">
        <w:rPr>
          <w:szCs w:val="24"/>
        </w:rPr>
        <w:t>00</w:t>
      </w:r>
      <w:commentRangeEnd w:id="89"/>
      <w:r w:rsidR="00E657C7">
        <w:rPr>
          <w:rStyle w:val="CommentReference"/>
        </w:rPr>
        <w:commentReference w:id="89"/>
      </w:r>
      <w:commentRangeEnd w:id="90"/>
      <w:r w:rsidR="003C5335">
        <w:rPr>
          <w:rStyle w:val="CommentReference"/>
        </w:rPr>
        <w:commentReference w:id="90"/>
      </w:r>
      <w:r w:rsidR="00E657C7" w:rsidRPr="006F682A">
        <w:rPr>
          <w:szCs w:val="24"/>
        </w:rPr>
        <w:t xml:space="preserve"> </w:t>
      </w:r>
      <w:r w:rsidRPr="006F682A">
        <w:rPr>
          <w:szCs w:val="24"/>
        </w:rPr>
        <w:t xml:space="preserve">years in the absence of fire, after which stands transition to LDC. </w:t>
      </w:r>
    </w:p>
    <w:p w:rsidR="00664ACB" w:rsidRPr="006F682A" w:rsidRDefault="00664ACB" w:rsidP="00280BFA">
      <w:pPr>
        <w:jc w:val="left"/>
      </w:pPr>
    </w:p>
    <w:p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91" w:author="Maritza Mallek" w:date="2013-04-12T19:01:00Z">
        <w:r w:rsidR="00E657C7" w:rsidRPr="00E657C7">
          <w:rPr>
            <w:szCs w:val="24"/>
          </w:rPr>
          <w:t xml:space="preserve"> </w:t>
        </w:r>
        <w:commentRangeStart w:id="92"/>
        <w:commentRangeStart w:id="93"/>
        <w:r w:rsidR="00E657C7">
          <w:rPr>
            <w:szCs w:val="24"/>
          </w:rPr>
          <w:t>AC</w:t>
        </w:r>
        <w:commentRangeEnd w:id="92"/>
        <w:r w:rsidR="00E657C7">
          <w:rPr>
            <w:rStyle w:val="CommentReference"/>
          </w:rPr>
          <w:commentReference w:id="92"/>
        </w:r>
      </w:ins>
      <w:r w:rsidRPr="006F682A">
        <w:rPr>
          <w:szCs w:val="24"/>
        </w:rPr>
        <w:t>.</w:t>
      </w:r>
      <w:commentRangeEnd w:id="93"/>
      <w:r w:rsidR="003C5335">
        <w:rPr>
          <w:rStyle w:val="CommentReference"/>
        </w:rPr>
        <w:commentReference w:id="93"/>
      </w:r>
    </w:p>
    <w:p w:rsidR="00664ACB" w:rsidRPr="006F682A" w:rsidRDefault="00664ACB" w:rsidP="00280BFA">
      <w:pPr>
        <w:pStyle w:val="Heading3"/>
        <w:keepNext w:val="0"/>
        <w:widowControl/>
        <w:pBdr>
          <w:bottom w:val="single" w:sz="6" w:space="1" w:color="auto"/>
        </w:pBdr>
        <w:spacing w:before="0" w:after="0"/>
        <w:rPr>
          <w:sz w:val="24"/>
          <w:szCs w:val="24"/>
        </w:rPr>
      </w:pPr>
    </w:p>
    <w:p w:rsidR="00B340F9" w:rsidRDefault="00B340F9" w:rsidP="00280BFA">
      <w:pPr>
        <w:pStyle w:val="Heading3"/>
        <w:keepNext w:val="0"/>
        <w:widowControl/>
        <w:spacing w:before="0" w:after="0"/>
        <w:rPr>
          <w:sz w:val="28"/>
          <w:szCs w:val="24"/>
        </w:rPr>
      </w:pPr>
    </w:p>
    <w:p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94"/>
      <w:r w:rsidRPr="006F682A">
        <w:rPr>
          <w:sz w:val="28"/>
          <w:szCs w:val="24"/>
        </w:rPr>
        <w:t>LDC</w:t>
      </w:r>
      <w:commentRangeEnd w:id="94"/>
      <w:r w:rsidR="006A714E">
        <w:rPr>
          <w:rStyle w:val="CommentReference"/>
          <w:b w:val="0"/>
          <w:bCs w:val="0"/>
        </w:rPr>
        <w:commentReference w:id="94"/>
      </w:r>
      <w:r w:rsidRPr="006F682A">
        <w:rPr>
          <w:sz w:val="28"/>
          <w:szCs w:val="24"/>
        </w:rPr>
        <w:t>)</w:t>
      </w:r>
    </w:p>
    <w:p w:rsidR="0069526B" w:rsidRPr="006F682A" w:rsidRDefault="0069526B" w:rsidP="00280BFA">
      <w:pPr>
        <w:pStyle w:val="Heading5"/>
        <w:keepNext w:val="0"/>
        <w:widowControl/>
        <w:spacing w:before="0" w:after="0"/>
      </w:pPr>
    </w:p>
    <w:p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(Landfire 2007a</w:t>
      </w:r>
      <w:r w:rsidR="003B3FF8">
        <w:t>, LandFire 2007b, Landfire 2007c</w:t>
      </w:r>
      <w:bookmarkStart w:id="95" w:name="_GoBack"/>
      <w:bookmarkEnd w:id="95"/>
      <w:r w:rsidRPr="00787E5A">
        <w:t>)</w:t>
      </w:r>
      <w:r>
        <w:t>.</w:t>
      </w:r>
    </w:p>
    <w:p w:rsidR="0069526B" w:rsidRPr="006F682A" w:rsidRDefault="0069526B" w:rsidP="00280BFA">
      <w:pPr>
        <w:pStyle w:val="Heading5"/>
        <w:keepNext w:val="0"/>
        <w:widowControl/>
        <w:spacing w:before="0" w:after="0"/>
      </w:pPr>
    </w:p>
    <w:p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rsidR="0069526B" w:rsidRDefault="0069526B" w:rsidP="00280BFA">
      <w:pPr>
        <w:pStyle w:val="Heading5"/>
        <w:keepNext w:val="0"/>
        <w:widowControl/>
        <w:spacing w:before="0" w:after="0"/>
      </w:pPr>
    </w:p>
    <w:p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w:t>
      </w:r>
      <w:commentRangeStart w:id="96"/>
      <w:r w:rsidRPr="006F682A">
        <w:rPr>
          <w:b w:val="0"/>
        </w:rPr>
        <w:t xml:space="preserve">Low mortality wildfire (68.8%) </w:t>
      </w:r>
      <w:r w:rsidR="008B2065">
        <w:rPr>
          <w:b w:val="0"/>
        </w:rPr>
        <w:t>maintains the current condition</w:t>
      </w:r>
      <w:r w:rsidRPr="006F682A">
        <w:rPr>
          <w:b w:val="0"/>
        </w:rPr>
        <w:t>.</w:t>
      </w:r>
      <w:commentRangeEnd w:id="96"/>
      <w:r w:rsidR="003C5335">
        <w:rPr>
          <w:rStyle w:val="CommentReference"/>
          <w:b w:val="0"/>
          <w:bCs w:val="0"/>
        </w:rPr>
        <w:commentReference w:id="96"/>
      </w:r>
      <w:r w:rsidRPr="006F682A">
        <w:rPr>
          <w:b w:val="0"/>
        </w:rPr>
        <w:t xml:space="preserve"> </w:t>
      </w:r>
    </w:p>
    <w:p w:rsidR="0069526B" w:rsidRDefault="0069526B" w:rsidP="00280BFA">
      <w:pPr>
        <w:pStyle w:val="Heading5"/>
        <w:keepNext w:val="0"/>
        <w:widowControl/>
        <w:pBdr>
          <w:bottom w:val="single" w:sz="4" w:space="1" w:color="auto"/>
        </w:pBdr>
        <w:spacing w:before="0" w:after="0"/>
      </w:pPr>
    </w:p>
    <w:p w:rsidR="002B175F" w:rsidRPr="002F3C5F" w:rsidRDefault="002B175F" w:rsidP="00280BFA"/>
    <w:p w:rsidR="002B175F" w:rsidRPr="006F682A" w:rsidRDefault="002B175F" w:rsidP="00280BFA">
      <w:pPr>
        <w:jc w:val="left"/>
        <w:rPr>
          <w:sz w:val="28"/>
          <w:szCs w:val="24"/>
        </w:rPr>
      </w:pPr>
      <w:commentRangeStart w:id="97"/>
      <w:commentRangeStart w:id="98"/>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99"/>
      <w:r>
        <w:rPr>
          <w:b/>
          <w:sz w:val="28"/>
          <w:szCs w:val="24"/>
        </w:rPr>
        <w:t>FM</w:t>
      </w:r>
      <w:r w:rsidRPr="006F682A">
        <w:rPr>
          <w:b/>
          <w:sz w:val="28"/>
          <w:szCs w:val="24"/>
        </w:rPr>
        <w:t>AC</w:t>
      </w:r>
      <w:commentRangeEnd w:id="99"/>
      <w:r w:rsidR="008B2065">
        <w:rPr>
          <w:rStyle w:val="CommentReference"/>
        </w:rPr>
        <w:commentReference w:id="99"/>
      </w:r>
      <w:r w:rsidRPr="006F682A">
        <w:rPr>
          <w:b/>
          <w:sz w:val="28"/>
          <w:szCs w:val="24"/>
        </w:rPr>
        <w:t>)</w:t>
      </w:r>
    </w:p>
    <w:p w:rsidR="002B175F" w:rsidRPr="006F682A" w:rsidRDefault="002B175F" w:rsidP="00280BFA">
      <w:pPr>
        <w:jc w:val="left"/>
      </w:pPr>
    </w:p>
    <w:commentRangeEnd w:id="97"/>
    <w:p w:rsidR="002B175F" w:rsidRPr="006F682A" w:rsidRDefault="003C5335" w:rsidP="00280BFA">
      <w:pPr>
        <w:jc w:val="left"/>
      </w:pPr>
      <w:r>
        <w:rPr>
          <w:rStyle w:val="CommentReference"/>
        </w:rPr>
        <w:lastRenderedPageBreak/>
        <w:commentReference w:id="97"/>
      </w:r>
      <w:commentRangeEnd w:id="98"/>
      <w:r>
        <w:rPr>
          <w:rStyle w:val="CommentReference"/>
        </w:rPr>
        <w:commentReference w:id="98"/>
      </w:r>
      <w:r w:rsidR="002B175F" w:rsidRPr="006F682A">
        <w:rPr>
          <w:b/>
          <w:szCs w:val="24"/>
        </w:rPr>
        <w:t>Description</w:t>
      </w:r>
      <w:r w:rsidR="002B175F" w:rsidRPr="006F682A">
        <w:rPr>
          <w:b/>
          <w:szCs w:val="24"/>
        </w:rPr>
        <w:tab/>
      </w:r>
      <w:r w:rsidR="002B175F">
        <w:rPr>
          <w:szCs w:val="24"/>
        </w:rPr>
        <w:t xml:space="preserve">If stands are sufficiently protected from fire such that conifer species overtop </w:t>
      </w:r>
      <w:r w:rsidR="002B175F">
        <w:rPr>
          <w:i/>
          <w:szCs w:val="24"/>
        </w:rPr>
        <w:t>P. tremuloides</w:t>
      </w:r>
      <w:r w:rsidR="002B175F">
        <w:rPr>
          <w:szCs w:val="24"/>
        </w:rPr>
        <w:t xml:space="preserve"> and become large, they may be able to withstand some fire that more sensitive </w:t>
      </w:r>
      <w:r w:rsidR="002B175F">
        <w:rPr>
          <w:i/>
          <w:szCs w:val="24"/>
        </w:rPr>
        <w:t>P. tremuloides</w:t>
      </w:r>
      <w:r w:rsidR="002B175F">
        <w:rPr>
          <w:szCs w:val="24"/>
        </w:rPr>
        <w:t xml:space="preserve"> cannot. When this occurs, it creates a patch characterized by late development conifers, such as </w:t>
      </w:r>
      <w:r w:rsidR="003C516E">
        <w:rPr>
          <w:i/>
          <w:szCs w:val="24"/>
        </w:rPr>
        <w:t>A.</w:t>
      </w:r>
      <w:r w:rsidR="002B175F">
        <w:rPr>
          <w:i/>
          <w:szCs w:val="24"/>
        </w:rPr>
        <w:t xml:space="preserve"> concolor, </w:t>
      </w:r>
      <w:r w:rsidR="003A4423">
        <w:rPr>
          <w:i/>
          <w:szCs w:val="24"/>
        </w:rPr>
        <w:t>P.</w:t>
      </w:r>
      <w:r w:rsidR="002B175F">
        <w:rPr>
          <w:i/>
          <w:szCs w:val="24"/>
        </w:rPr>
        <w:t xml:space="preserve"> ponderosa, </w:t>
      </w:r>
      <w:r w:rsidR="002B175F">
        <w:rPr>
          <w:szCs w:val="24"/>
        </w:rPr>
        <w:t xml:space="preserve">or </w:t>
      </w:r>
      <w:r w:rsidR="003A4423">
        <w:rPr>
          <w:i/>
          <w:szCs w:val="24"/>
        </w:rPr>
        <w:t>P.</w:t>
      </w:r>
      <w:r w:rsidR="002B175F">
        <w:rPr>
          <w:i/>
          <w:szCs w:val="24"/>
        </w:rPr>
        <w:t xml:space="preserve"> lambertiana</w:t>
      </w:r>
      <w:r w:rsidR="002B175F">
        <w:rPr>
          <w:szCs w:val="24"/>
        </w:rPr>
        <w:t xml:space="preserve">, and early seral </w:t>
      </w:r>
      <w:r w:rsidR="002B175F">
        <w:rPr>
          <w:i/>
          <w:szCs w:val="24"/>
        </w:rPr>
        <w:t>P. tremuloides</w:t>
      </w:r>
      <w:r w:rsidR="002B175F">
        <w:rPr>
          <w:szCs w:val="24"/>
        </w:rPr>
        <w:t xml:space="preserve">. </w:t>
      </w:r>
    </w:p>
    <w:p w:rsidR="002B175F" w:rsidRPr="006F682A" w:rsidRDefault="002B175F" w:rsidP="00280BFA">
      <w:pPr>
        <w:jc w:val="left"/>
      </w:pPr>
    </w:p>
    <w:p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rsidR="002B175F" w:rsidRPr="006F682A" w:rsidRDefault="002B175F" w:rsidP="00280BFA">
      <w:pPr>
        <w:jc w:val="left"/>
      </w:pPr>
    </w:p>
    <w:p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rsidR="002B175F" w:rsidRDefault="002B175F" w:rsidP="00280BFA">
      <w:pPr>
        <w:pStyle w:val="Heading3"/>
        <w:keepNext w:val="0"/>
        <w:widowControl/>
        <w:spacing w:before="0" w:after="0"/>
        <w:rPr>
          <w:sz w:val="28"/>
          <w:szCs w:val="24"/>
        </w:rPr>
      </w:pPr>
    </w:p>
    <w:p w:rsidR="00202A07" w:rsidRDefault="00202A07" w:rsidP="00280BFA">
      <w:pPr>
        <w:autoSpaceDE/>
        <w:autoSpaceDN/>
        <w:adjustRightInd/>
        <w:jc w:val="left"/>
        <w:rPr>
          <w:b/>
          <w:sz w:val="32"/>
        </w:rPr>
        <w:sectPr w:rsidR="00202A07" w:rsidSect="0025300D">
          <w:footerReference w:type="default" r:id="rId13"/>
          <w:pgSz w:w="12280" w:h="15900"/>
          <w:pgMar w:top="1445" w:right="1445" w:bottom="1445" w:left="1440" w:header="720" w:footer="720" w:gutter="0"/>
          <w:cols w:space="720"/>
          <w:noEndnote/>
        </w:sectPr>
      </w:pPr>
    </w:p>
    <w:p w:rsidR="00202A07" w:rsidRDefault="00E76CA8" w:rsidP="00280BFA">
      <w:pPr>
        <w:autoSpaceDE/>
        <w:autoSpaceDN/>
        <w:adjustRightInd/>
        <w:jc w:val="left"/>
        <w:rPr>
          <w:b/>
          <w:sz w:val="32"/>
        </w:rPr>
      </w:pPr>
      <w:r w:rsidRPr="006F682A">
        <w:rPr>
          <w:b/>
          <w:sz w:val="32"/>
        </w:rPr>
        <w:lastRenderedPageBreak/>
        <w:t>Condition Classification</w:t>
      </w:r>
    </w:p>
    <w:p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 xml:space="preserve">Diameter at Breast Height (DBH) and Cover From Above (CFA) values taken from EVeg polygons. DBH categories are: null, 0-0.9”, 1-5.9”,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w:t>
      </w:r>
      <w:del w:id="100" w:author="mcgarigal" w:date="2013-06-04T10:07:00Z">
        <w:r w:rsidR="00AC793B" w:rsidRPr="00374919" w:rsidDel="003C5335">
          <w:rPr>
            <w:sz w:val="22"/>
            <w:szCs w:val="24"/>
          </w:rPr>
          <w:delText xml:space="preserve"> of a row</w:delText>
        </w:r>
      </w:del>
      <w:r w:rsidR="00AC793B" w:rsidRPr="00374919">
        <w:rPr>
          <w:sz w:val="22"/>
          <w:szCs w:val="24"/>
        </w:rPr>
        <w:t>.</w:t>
      </w:r>
    </w:p>
    <w:p w:rsidR="00E76CA8" w:rsidRPr="006F682A" w:rsidRDefault="00E76CA8" w:rsidP="00280BFA">
      <w:pPr>
        <w:jc w:val="left"/>
        <w:rPr>
          <w:szCs w:val="24"/>
        </w:rPr>
      </w:pPr>
    </w:p>
    <w:tbl>
      <w:tblPr>
        <w:tblW w:w="9240" w:type="dxa"/>
        <w:jc w:val="center"/>
        <w:tblLayout w:type="fixed"/>
        <w:tblCellMar>
          <w:left w:w="0" w:type="dxa"/>
          <w:right w:w="0" w:type="dxa"/>
        </w:tblCellMar>
        <w:tblLook w:val="0000"/>
      </w:tblPr>
      <w:tblGrid>
        <w:gridCol w:w="1867"/>
        <w:gridCol w:w="1963"/>
        <w:gridCol w:w="1886"/>
        <w:gridCol w:w="1363"/>
        <w:gridCol w:w="1080"/>
        <w:gridCol w:w="1081"/>
      </w:tblGrid>
      <w:tr w:rsidR="00E76CA8" w:rsidRPr="00664ACB" w:rsidTr="007D4AD1">
        <w:trPr>
          <w:trHeight w:val="360"/>
          <w:jc w:val="center"/>
        </w:trPr>
        <w:tc>
          <w:tcPr>
            <w:tcW w:w="1867" w:type="dxa"/>
            <w:tcBorders>
              <w:top w:val="single" w:sz="4" w:space="0" w:color="auto"/>
              <w:bottom w:val="single" w:sz="4" w:space="0" w:color="auto"/>
            </w:tcBorders>
            <w:vAlign w:val="center"/>
          </w:tcPr>
          <w:p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rsidR="00E76CA8" w:rsidRPr="006F682A" w:rsidRDefault="00E76CA8" w:rsidP="00280BFA">
            <w:pPr>
              <w:jc w:val="left"/>
              <w:rPr>
                <w:szCs w:val="24"/>
              </w:rPr>
            </w:pPr>
            <w:r w:rsidRPr="006F682A">
              <w:rPr>
                <w:szCs w:val="24"/>
              </w:rPr>
              <w:t>Overstory Tree</w:t>
            </w:r>
          </w:p>
          <w:p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rsidR="00E76CA8" w:rsidRPr="006F682A" w:rsidRDefault="00E76CA8" w:rsidP="00280BFA">
            <w:pPr>
              <w:jc w:val="left"/>
              <w:rPr>
                <w:szCs w:val="24"/>
              </w:rPr>
            </w:pPr>
            <w:r w:rsidRPr="006F682A">
              <w:rPr>
                <w:szCs w:val="24"/>
              </w:rPr>
              <w:t>Overstory Tree</w:t>
            </w:r>
          </w:p>
          <w:p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rsidR="00E76CA8" w:rsidRPr="006F682A" w:rsidRDefault="00E76CA8" w:rsidP="00280BFA">
            <w:pPr>
              <w:jc w:val="left"/>
              <w:rPr>
                <w:szCs w:val="24"/>
              </w:rPr>
            </w:pPr>
            <w:r w:rsidRPr="006F682A">
              <w:rPr>
                <w:szCs w:val="24"/>
              </w:rPr>
              <w:t>Total Tree</w:t>
            </w:r>
          </w:p>
          <w:p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rsidR="00E76CA8" w:rsidRPr="006F682A" w:rsidRDefault="00E76CA8" w:rsidP="00280BFA">
            <w:pPr>
              <w:jc w:val="left"/>
              <w:rPr>
                <w:szCs w:val="24"/>
              </w:rPr>
            </w:pPr>
            <w:r w:rsidRPr="006F682A">
              <w:rPr>
                <w:szCs w:val="24"/>
              </w:rPr>
              <w:t>Conifer</w:t>
            </w:r>
          </w:p>
          <w:p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rsidR="00E76CA8" w:rsidRPr="006F682A" w:rsidRDefault="00E76CA8" w:rsidP="00280BFA">
            <w:pPr>
              <w:jc w:val="left"/>
              <w:rPr>
                <w:szCs w:val="24"/>
              </w:rPr>
            </w:pPr>
            <w:r w:rsidRPr="006F682A">
              <w:rPr>
                <w:szCs w:val="24"/>
              </w:rPr>
              <w:t>Hardwood</w:t>
            </w:r>
          </w:p>
          <w:p w:rsidR="00E76CA8" w:rsidRPr="006F682A" w:rsidRDefault="00E76CA8" w:rsidP="00280BFA">
            <w:pPr>
              <w:jc w:val="left"/>
              <w:rPr>
                <w:szCs w:val="24"/>
              </w:rPr>
            </w:pPr>
            <w:r w:rsidRPr="006F682A">
              <w:rPr>
                <w:szCs w:val="24"/>
              </w:rPr>
              <w:t>CFA (%)</w:t>
            </w:r>
          </w:p>
        </w:tc>
      </w:tr>
      <w:tr w:rsidR="00E76CA8" w:rsidRPr="00664ACB" w:rsidTr="007D4AD1">
        <w:trPr>
          <w:trHeight w:val="360"/>
          <w:jc w:val="center"/>
        </w:trPr>
        <w:tc>
          <w:tcPr>
            <w:tcW w:w="1867" w:type="dxa"/>
            <w:tcBorders>
              <w:top w:val="single" w:sz="4" w:space="0" w:color="auto"/>
            </w:tcBorders>
            <w:vAlign w:val="center"/>
          </w:tcPr>
          <w:p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bottom w:val="single" w:sz="4" w:space="0" w:color="auto"/>
            </w:tcBorders>
            <w:vAlign w:val="center"/>
          </w:tcPr>
          <w:p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rsidR="00E76CA8" w:rsidRPr="006F682A" w:rsidRDefault="00E76CA8" w:rsidP="00280BFA">
            <w:pPr>
              <w:jc w:val="left"/>
              <w:rPr>
                <w:szCs w:val="24"/>
              </w:rPr>
            </w:pPr>
            <w:r w:rsidRPr="006F682A">
              <w:rPr>
                <w:szCs w:val="24"/>
              </w:rPr>
              <w:t>0-5.9”</w:t>
            </w:r>
          </w:p>
        </w:tc>
        <w:tc>
          <w:tcPr>
            <w:tcW w:w="1886"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top w:val="single" w:sz="4" w:space="0" w:color="auto"/>
            </w:tcBorders>
            <w:vAlign w:val="center"/>
          </w:tcPr>
          <w:p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rsidR="00E76CA8" w:rsidRPr="006F682A" w:rsidRDefault="00E76CA8" w:rsidP="00280BFA">
            <w:pPr>
              <w:jc w:val="left"/>
              <w:rPr>
                <w:szCs w:val="24"/>
              </w:rPr>
            </w:pPr>
            <w:r w:rsidRPr="006F682A">
              <w:rPr>
                <w:szCs w:val="24"/>
              </w:rPr>
              <w:t>null</w:t>
            </w:r>
          </w:p>
        </w:tc>
      </w:tr>
      <w:tr w:rsidR="00E76CA8" w:rsidRPr="00664ACB" w:rsidTr="007D4AD1">
        <w:trPr>
          <w:trHeight w:val="360"/>
          <w:jc w:val="center"/>
        </w:trPr>
        <w:tc>
          <w:tcPr>
            <w:tcW w:w="1867" w:type="dxa"/>
            <w:vAlign w:val="center"/>
          </w:tcPr>
          <w:p w:rsidR="00E76CA8" w:rsidRPr="006F682A" w:rsidRDefault="00E76CA8" w:rsidP="00280BFA">
            <w:pPr>
              <w:jc w:val="left"/>
              <w:rPr>
                <w:szCs w:val="24"/>
              </w:rPr>
            </w:pPr>
            <w:r w:rsidRPr="006F682A">
              <w:rPr>
                <w:szCs w:val="24"/>
              </w:rPr>
              <w:t>Mid Open</w:t>
            </w:r>
          </w:p>
        </w:tc>
        <w:tc>
          <w:tcPr>
            <w:tcW w:w="1963" w:type="dxa"/>
            <w:vAlign w:val="center"/>
          </w:tcPr>
          <w:p w:rsidR="00E76CA8" w:rsidRPr="006F682A" w:rsidRDefault="00E76CA8" w:rsidP="00280BFA">
            <w:pPr>
              <w:jc w:val="left"/>
              <w:rPr>
                <w:szCs w:val="24"/>
              </w:rPr>
            </w:pPr>
            <w:r w:rsidRPr="006F682A">
              <w:rPr>
                <w:szCs w:val="24"/>
              </w:rPr>
              <w:t>5-19.9”</w:t>
            </w:r>
          </w:p>
        </w:tc>
        <w:tc>
          <w:tcPr>
            <w:tcW w:w="1886" w:type="dxa"/>
            <w:vAlign w:val="center"/>
          </w:tcPr>
          <w:p w:rsidR="00E76CA8" w:rsidRPr="006F682A" w:rsidRDefault="00E76CA8" w:rsidP="00280BFA">
            <w:pPr>
              <w:jc w:val="left"/>
              <w:rPr>
                <w:szCs w:val="24"/>
              </w:rPr>
            </w:pPr>
            <w:r w:rsidRPr="006F682A">
              <w:rPr>
                <w:szCs w:val="24"/>
              </w:rPr>
              <w:t>any</w:t>
            </w:r>
          </w:p>
        </w:tc>
        <w:tc>
          <w:tcPr>
            <w:tcW w:w="1363" w:type="dxa"/>
            <w:vAlign w:val="center"/>
          </w:tcPr>
          <w:p w:rsidR="00E76CA8" w:rsidRPr="006F682A" w:rsidRDefault="00E76CA8" w:rsidP="00280BFA">
            <w:pPr>
              <w:jc w:val="left"/>
              <w:rPr>
                <w:szCs w:val="24"/>
              </w:rPr>
            </w:pPr>
            <w:r w:rsidRPr="006F682A">
              <w:rPr>
                <w:szCs w:val="24"/>
              </w:rPr>
              <w:t>&lt;50</w:t>
            </w:r>
          </w:p>
        </w:tc>
        <w:tc>
          <w:tcPr>
            <w:tcW w:w="1080" w:type="dxa"/>
            <w:vAlign w:val="center"/>
          </w:tcPr>
          <w:p w:rsidR="00E76CA8" w:rsidRPr="006F682A" w:rsidRDefault="00E76CA8" w:rsidP="00280BFA">
            <w:pPr>
              <w:jc w:val="left"/>
              <w:rPr>
                <w:szCs w:val="24"/>
              </w:rPr>
            </w:pPr>
            <w:r w:rsidRPr="006F682A">
              <w:rPr>
                <w:szCs w:val="24"/>
              </w:rPr>
              <w:t>any</w:t>
            </w:r>
          </w:p>
        </w:tc>
        <w:tc>
          <w:tcPr>
            <w:tcW w:w="1081" w:type="dxa"/>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bottom w:val="single" w:sz="4" w:space="0" w:color="auto"/>
            </w:tcBorders>
            <w:vAlign w:val="center"/>
          </w:tcPr>
          <w:p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rsidR="00E76CA8" w:rsidRPr="006F682A" w:rsidRDefault="00E76CA8" w:rsidP="00280BFA">
            <w:pPr>
              <w:jc w:val="left"/>
              <w:rPr>
                <w:szCs w:val="24"/>
              </w:rPr>
            </w:pPr>
            <w:r w:rsidRPr="006F682A">
              <w:rPr>
                <w:szCs w:val="24"/>
              </w:rPr>
              <w:t>null</w:t>
            </w:r>
          </w:p>
        </w:tc>
      </w:tr>
      <w:tr w:rsidR="00E76CA8" w:rsidRPr="00664ACB" w:rsidTr="007D4AD1">
        <w:trPr>
          <w:trHeight w:val="360"/>
          <w:jc w:val="center"/>
        </w:trPr>
        <w:tc>
          <w:tcPr>
            <w:tcW w:w="1867" w:type="dxa"/>
            <w:tcBorders>
              <w:top w:val="single" w:sz="4" w:space="0" w:color="auto"/>
            </w:tcBorders>
            <w:vAlign w:val="center"/>
          </w:tcPr>
          <w:p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bottom w:val="single" w:sz="4" w:space="0" w:color="auto"/>
            </w:tcBorders>
            <w:vAlign w:val="center"/>
          </w:tcPr>
          <w:p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top w:val="single" w:sz="4" w:space="0" w:color="auto"/>
            </w:tcBorders>
            <w:vAlign w:val="center"/>
          </w:tcPr>
          <w:p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bottom w:val="single" w:sz="4" w:space="0" w:color="auto"/>
            </w:tcBorders>
            <w:vAlign w:val="center"/>
          </w:tcPr>
          <w:p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top w:val="single" w:sz="4" w:space="0" w:color="auto"/>
            </w:tcBorders>
            <w:vAlign w:val="center"/>
          </w:tcPr>
          <w:p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rsidR="00E76CA8" w:rsidRPr="006F682A" w:rsidRDefault="00E76CA8" w:rsidP="00280BFA">
            <w:pPr>
              <w:jc w:val="left"/>
              <w:rPr>
                <w:szCs w:val="24"/>
              </w:rPr>
            </w:pPr>
            <w:r w:rsidRPr="006F682A">
              <w:rPr>
                <w:szCs w:val="24"/>
              </w:rPr>
              <w:t>null</w:t>
            </w:r>
          </w:p>
        </w:tc>
      </w:tr>
      <w:tr w:rsidR="00E76CA8" w:rsidRPr="00664ACB" w:rsidTr="007D4AD1">
        <w:trPr>
          <w:trHeight w:val="360"/>
          <w:jc w:val="center"/>
        </w:trPr>
        <w:tc>
          <w:tcPr>
            <w:tcW w:w="1867" w:type="dxa"/>
            <w:vAlign w:val="center"/>
          </w:tcPr>
          <w:p w:rsidR="00E76CA8" w:rsidRPr="006F682A" w:rsidRDefault="00E76CA8" w:rsidP="00280BFA">
            <w:pPr>
              <w:jc w:val="left"/>
              <w:rPr>
                <w:szCs w:val="24"/>
              </w:rPr>
            </w:pPr>
            <w:r w:rsidRPr="006F682A">
              <w:rPr>
                <w:szCs w:val="24"/>
              </w:rPr>
              <w:t>Late Open</w:t>
            </w:r>
          </w:p>
        </w:tc>
        <w:tc>
          <w:tcPr>
            <w:tcW w:w="1963" w:type="dxa"/>
            <w:vAlign w:val="center"/>
          </w:tcPr>
          <w:p w:rsidR="00E76CA8" w:rsidRPr="006F682A" w:rsidRDefault="00E76CA8" w:rsidP="00280BFA">
            <w:pPr>
              <w:jc w:val="left"/>
              <w:rPr>
                <w:szCs w:val="24"/>
              </w:rPr>
            </w:pPr>
            <w:r w:rsidRPr="006F682A">
              <w:rPr>
                <w:szCs w:val="24"/>
              </w:rPr>
              <w:t>20”+</w:t>
            </w:r>
          </w:p>
        </w:tc>
        <w:tc>
          <w:tcPr>
            <w:tcW w:w="1886" w:type="dxa"/>
            <w:vAlign w:val="center"/>
          </w:tcPr>
          <w:p w:rsidR="00E76CA8" w:rsidRPr="006F682A" w:rsidRDefault="00E76CA8" w:rsidP="00280BFA">
            <w:pPr>
              <w:jc w:val="left"/>
              <w:rPr>
                <w:szCs w:val="24"/>
              </w:rPr>
            </w:pPr>
            <w:r w:rsidRPr="006F682A">
              <w:rPr>
                <w:szCs w:val="24"/>
              </w:rPr>
              <w:t>any</w:t>
            </w:r>
          </w:p>
        </w:tc>
        <w:tc>
          <w:tcPr>
            <w:tcW w:w="1363" w:type="dxa"/>
            <w:vAlign w:val="center"/>
          </w:tcPr>
          <w:p w:rsidR="00E76CA8" w:rsidRPr="006F682A" w:rsidRDefault="00E76CA8" w:rsidP="00280BFA">
            <w:pPr>
              <w:jc w:val="left"/>
              <w:rPr>
                <w:szCs w:val="24"/>
              </w:rPr>
            </w:pPr>
            <w:r w:rsidRPr="006F682A">
              <w:rPr>
                <w:szCs w:val="24"/>
              </w:rPr>
              <w:t>&lt;50</w:t>
            </w:r>
          </w:p>
        </w:tc>
        <w:tc>
          <w:tcPr>
            <w:tcW w:w="1080" w:type="dxa"/>
            <w:vAlign w:val="center"/>
          </w:tcPr>
          <w:p w:rsidR="00E76CA8" w:rsidRPr="006F682A" w:rsidRDefault="00E76CA8" w:rsidP="00280BFA">
            <w:pPr>
              <w:jc w:val="left"/>
              <w:rPr>
                <w:szCs w:val="24"/>
              </w:rPr>
            </w:pPr>
            <w:r w:rsidRPr="006F682A">
              <w:rPr>
                <w:szCs w:val="24"/>
              </w:rPr>
              <w:t>any</w:t>
            </w:r>
          </w:p>
        </w:tc>
        <w:tc>
          <w:tcPr>
            <w:tcW w:w="1081" w:type="dxa"/>
            <w:vAlign w:val="center"/>
          </w:tcPr>
          <w:p w:rsidR="00E76CA8" w:rsidRPr="006F682A" w:rsidRDefault="00E76CA8" w:rsidP="00280BFA">
            <w:pPr>
              <w:jc w:val="left"/>
              <w:rPr>
                <w:szCs w:val="24"/>
              </w:rPr>
            </w:pPr>
            <w:r w:rsidRPr="006F682A">
              <w:rPr>
                <w:szCs w:val="24"/>
              </w:rPr>
              <w:t>any</w:t>
            </w:r>
          </w:p>
        </w:tc>
      </w:tr>
      <w:tr w:rsidR="00E76CA8" w:rsidRPr="00664ACB" w:rsidTr="007D4AD1">
        <w:trPr>
          <w:trHeight w:val="360"/>
          <w:jc w:val="center"/>
        </w:trPr>
        <w:tc>
          <w:tcPr>
            <w:tcW w:w="1867" w:type="dxa"/>
            <w:tcBorders>
              <w:bottom w:val="single" w:sz="4" w:space="0" w:color="auto"/>
            </w:tcBorders>
            <w:vAlign w:val="center"/>
          </w:tcPr>
          <w:p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rsidR="00E76CA8" w:rsidRPr="006F682A" w:rsidRDefault="00E76CA8" w:rsidP="00280BFA">
            <w:pPr>
              <w:jc w:val="left"/>
              <w:rPr>
                <w:szCs w:val="24"/>
              </w:rPr>
            </w:pPr>
            <w:r w:rsidRPr="006F682A">
              <w:rPr>
                <w:szCs w:val="24"/>
              </w:rPr>
              <w:t>null</w:t>
            </w:r>
          </w:p>
        </w:tc>
      </w:tr>
    </w:tbl>
    <w:p w:rsidR="00E76CA8" w:rsidRPr="006F682A" w:rsidRDefault="00E76CA8" w:rsidP="00280BFA">
      <w:pPr>
        <w:jc w:val="left"/>
        <w:rPr>
          <w:szCs w:val="24"/>
        </w:rPr>
      </w:pPr>
    </w:p>
    <w:p w:rsidR="00374919" w:rsidRPr="00374919" w:rsidRDefault="00374919" w:rsidP="00280BFA">
      <w:pPr>
        <w:autoSpaceDE/>
        <w:autoSpaceDN/>
        <w:adjustRightInd/>
        <w:jc w:val="left"/>
        <w:rPr>
          <w:sz w:val="22"/>
          <w:szCs w:val="24"/>
        </w:rPr>
      </w:pPr>
      <w:r w:rsidRPr="00374919">
        <w:rPr>
          <w:sz w:val="22"/>
          <w:szCs w:val="24"/>
        </w:rPr>
        <w:t>Table 3. Classification of cover condition for SMC-ASP. Diameter at Breast Height (DBH) and Cover From Above (CFA) values taken from EVeg polygons. DBH categories are: null, 0-0.9”, 1-5.9”, 5-9.9”, 10-19.9”, 20-29.9”, 30”+. CFA categories are null, 0-10%, 10-20%, … , 90-100%. Each row in the table below should be read with a boolean AND across each column</w:t>
      </w:r>
      <w:del w:id="101" w:author="mcgarigal" w:date="2013-06-04T10:07:00Z">
        <w:r w:rsidRPr="00374919" w:rsidDel="003C5335">
          <w:rPr>
            <w:sz w:val="22"/>
            <w:szCs w:val="24"/>
          </w:rPr>
          <w:delText xml:space="preserve"> of a </w:delText>
        </w:r>
        <w:commentRangeStart w:id="102"/>
        <w:r w:rsidRPr="00374919" w:rsidDel="003C5335">
          <w:rPr>
            <w:sz w:val="22"/>
            <w:szCs w:val="24"/>
          </w:rPr>
          <w:delText>row</w:delText>
        </w:r>
      </w:del>
      <w:commentRangeEnd w:id="102"/>
      <w:r w:rsidRPr="00374919">
        <w:rPr>
          <w:rStyle w:val="CommentReference"/>
          <w:sz w:val="14"/>
        </w:rPr>
        <w:commentReference w:id="102"/>
      </w:r>
      <w:r w:rsidRPr="00374919">
        <w:rPr>
          <w:sz w:val="22"/>
          <w:szCs w:val="24"/>
        </w:rPr>
        <w:t>.</w:t>
      </w:r>
    </w:p>
    <w:p w:rsidR="00374919" w:rsidRPr="006F682A" w:rsidRDefault="00374919" w:rsidP="00280BFA">
      <w:pPr>
        <w:jc w:val="left"/>
        <w:rPr>
          <w:szCs w:val="24"/>
        </w:rPr>
      </w:pPr>
    </w:p>
    <w:tbl>
      <w:tblPr>
        <w:tblW w:w="9240" w:type="dxa"/>
        <w:jc w:val="center"/>
        <w:tblLayout w:type="fixed"/>
        <w:tblCellMar>
          <w:left w:w="0" w:type="dxa"/>
          <w:right w:w="0" w:type="dxa"/>
        </w:tblCellMar>
        <w:tblLook w:val="0000"/>
      </w:tblPr>
      <w:tblGrid>
        <w:gridCol w:w="1867"/>
        <w:gridCol w:w="1963"/>
        <w:gridCol w:w="1886"/>
        <w:gridCol w:w="1363"/>
        <w:gridCol w:w="1080"/>
        <w:gridCol w:w="1081"/>
      </w:tblGrid>
      <w:tr w:rsidR="00374919" w:rsidRPr="00664ACB" w:rsidTr="00374919">
        <w:trPr>
          <w:trHeight w:val="360"/>
          <w:jc w:val="center"/>
        </w:trPr>
        <w:tc>
          <w:tcPr>
            <w:tcW w:w="1867" w:type="dxa"/>
            <w:tcBorders>
              <w:top w:val="single" w:sz="4" w:space="0" w:color="auto"/>
              <w:bottom w:val="single" w:sz="4" w:space="0" w:color="auto"/>
            </w:tcBorders>
            <w:vAlign w:val="center"/>
          </w:tcPr>
          <w:p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rsidR="00374919" w:rsidRPr="006F682A" w:rsidRDefault="00374919" w:rsidP="00280BFA">
            <w:pPr>
              <w:jc w:val="left"/>
              <w:rPr>
                <w:szCs w:val="24"/>
              </w:rPr>
            </w:pPr>
            <w:r w:rsidRPr="006F682A">
              <w:rPr>
                <w:szCs w:val="24"/>
              </w:rPr>
              <w:t>Overstory Tree</w:t>
            </w:r>
          </w:p>
          <w:p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rsidR="00374919" w:rsidRPr="006F682A" w:rsidRDefault="00374919" w:rsidP="00280BFA">
            <w:pPr>
              <w:jc w:val="left"/>
              <w:rPr>
                <w:szCs w:val="24"/>
              </w:rPr>
            </w:pPr>
            <w:r w:rsidRPr="006F682A">
              <w:rPr>
                <w:szCs w:val="24"/>
              </w:rPr>
              <w:t>Overstory Tree</w:t>
            </w:r>
          </w:p>
          <w:p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rsidR="00374919" w:rsidRPr="006F682A" w:rsidRDefault="00374919" w:rsidP="00280BFA">
            <w:pPr>
              <w:jc w:val="left"/>
              <w:rPr>
                <w:szCs w:val="24"/>
              </w:rPr>
            </w:pPr>
            <w:r w:rsidRPr="006F682A">
              <w:rPr>
                <w:szCs w:val="24"/>
              </w:rPr>
              <w:t>Total Tree</w:t>
            </w:r>
          </w:p>
          <w:p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rsidR="00374919" w:rsidRPr="006F682A" w:rsidRDefault="00374919" w:rsidP="00280BFA">
            <w:pPr>
              <w:jc w:val="left"/>
              <w:rPr>
                <w:szCs w:val="24"/>
              </w:rPr>
            </w:pPr>
            <w:r w:rsidRPr="006F682A">
              <w:rPr>
                <w:szCs w:val="24"/>
              </w:rPr>
              <w:t>Conifer</w:t>
            </w:r>
          </w:p>
          <w:p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rsidR="00374919" w:rsidRPr="006F682A" w:rsidRDefault="00374919" w:rsidP="00280BFA">
            <w:pPr>
              <w:jc w:val="left"/>
              <w:rPr>
                <w:szCs w:val="24"/>
              </w:rPr>
            </w:pPr>
            <w:r w:rsidRPr="006F682A">
              <w:rPr>
                <w:szCs w:val="24"/>
              </w:rPr>
              <w:t>Hardwood</w:t>
            </w:r>
          </w:p>
          <w:p w:rsidR="00374919" w:rsidRPr="006F682A" w:rsidRDefault="00374919" w:rsidP="00280BFA">
            <w:pPr>
              <w:jc w:val="left"/>
              <w:rPr>
                <w:szCs w:val="24"/>
              </w:rPr>
            </w:pPr>
            <w:r w:rsidRPr="006F682A">
              <w:rPr>
                <w:szCs w:val="24"/>
              </w:rPr>
              <w:t>CFA (%)</w:t>
            </w:r>
          </w:p>
        </w:tc>
      </w:tr>
      <w:tr w:rsidR="00374919" w:rsidRPr="00664ACB" w:rsidTr="00374919">
        <w:trPr>
          <w:trHeight w:val="360"/>
          <w:jc w:val="center"/>
        </w:trPr>
        <w:tc>
          <w:tcPr>
            <w:tcW w:w="1867" w:type="dxa"/>
            <w:tcBorders>
              <w:bottom w:val="single" w:sz="4" w:space="0" w:color="auto"/>
            </w:tcBorders>
            <w:vAlign w:val="center"/>
          </w:tcPr>
          <w:p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rsidR="00374919" w:rsidRPr="006F682A" w:rsidRDefault="00374919" w:rsidP="00280BFA">
            <w:pPr>
              <w:jc w:val="left"/>
              <w:rPr>
                <w:szCs w:val="24"/>
              </w:rPr>
            </w:pPr>
            <w:r w:rsidRPr="006F682A">
              <w:rPr>
                <w:szCs w:val="24"/>
              </w:rPr>
              <w:t>0-5.9”</w:t>
            </w:r>
          </w:p>
        </w:tc>
        <w:tc>
          <w:tcPr>
            <w:tcW w:w="1886"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r>
      <w:tr w:rsidR="00374919" w:rsidRPr="00664ACB" w:rsidTr="00374919">
        <w:trPr>
          <w:trHeight w:val="360"/>
          <w:jc w:val="center"/>
        </w:trPr>
        <w:tc>
          <w:tcPr>
            <w:tcW w:w="1867" w:type="dxa"/>
            <w:tcBorders>
              <w:top w:val="single" w:sz="4" w:space="0" w:color="auto"/>
            </w:tcBorders>
            <w:vAlign w:val="center"/>
          </w:tcPr>
          <w:p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rsidR="00374919" w:rsidRPr="006F682A" w:rsidRDefault="00374919" w:rsidP="00280BFA">
            <w:pPr>
              <w:jc w:val="left"/>
              <w:rPr>
                <w:szCs w:val="24"/>
              </w:rPr>
            </w:pPr>
            <w:r w:rsidRPr="006F682A">
              <w:rPr>
                <w:szCs w:val="24"/>
              </w:rPr>
              <w:t>null</w:t>
            </w:r>
          </w:p>
        </w:tc>
      </w:tr>
      <w:tr w:rsidR="00374919" w:rsidRPr="00664ACB" w:rsidTr="00374919">
        <w:trPr>
          <w:trHeight w:val="360"/>
          <w:jc w:val="center"/>
        </w:trPr>
        <w:tc>
          <w:tcPr>
            <w:tcW w:w="1867" w:type="dxa"/>
            <w:vAlign w:val="center"/>
          </w:tcPr>
          <w:p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rsidR="00374919" w:rsidRPr="006F682A" w:rsidRDefault="00374919" w:rsidP="00280BFA">
            <w:pPr>
              <w:jc w:val="left"/>
              <w:rPr>
                <w:szCs w:val="24"/>
              </w:rPr>
            </w:pPr>
            <w:r>
              <w:rPr>
                <w:szCs w:val="24"/>
              </w:rPr>
              <w:t>5-</w:t>
            </w:r>
            <w:r w:rsidRPr="006F682A">
              <w:rPr>
                <w:szCs w:val="24"/>
              </w:rPr>
              <w:t>9.9”</w:t>
            </w:r>
          </w:p>
        </w:tc>
        <w:tc>
          <w:tcPr>
            <w:tcW w:w="1886" w:type="dxa"/>
            <w:vAlign w:val="center"/>
          </w:tcPr>
          <w:p w:rsidR="00374919" w:rsidRPr="006F682A" w:rsidRDefault="00374919" w:rsidP="00280BFA">
            <w:pPr>
              <w:jc w:val="left"/>
              <w:rPr>
                <w:szCs w:val="24"/>
              </w:rPr>
            </w:pPr>
            <w:r w:rsidRPr="006F682A">
              <w:rPr>
                <w:szCs w:val="24"/>
              </w:rPr>
              <w:t>any</w:t>
            </w:r>
          </w:p>
        </w:tc>
        <w:tc>
          <w:tcPr>
            <w:tcW w:w="1363" w:type="dxa"/>
            <w:vAlign w:val="center"/>
          </w:tcPr>
          <w:p w:rsidR="00374919" w:rsidRPr="006F682A" w:rsidRDefault="00374919" w:rsidP="00280BFA">
            <w:pPr>
              <w:jc w:val="left"/>
              <w:rPr>
                <w:szCs w:val="24"/>
              </w:rPr>
            </w:pPr>
            <w:r w:rsidRPr="006F682A">
              <w:rPr>
                <w:szCs w:val="24"/>
              </w:rPr>
              <w:t>&lt;50</w:t>
            </w:r>
          </w:p>
        </w:tc>
        <w:tc>
          <w:tcPr>
            <w:tcW w:w="1080" w:type="dxa"/>
            <w:vAlign w:val="center"/>
          </w:tcPr>
          <w:p w:rsidR="00374919" w:rsidRPr="006F682A" w:rsidRDefault="00374919" w:rsidP="00280BFA">
            <w:pPr>
              <w:jc w:val="left"/>
              <w:rPr>
                <w:szCs w:val="24"/>
              </w:rPr>
            </w:pPr>
            <w:r w:rsidRPr="006F682A">
              <w:rPr>
                <w:szCs w:val="24"/>
              </w:rPr>
              <w:t>any</w:t>
            </w:r>
          </w:p>
        </w:tc>
        <w:tc>
          <w:tcPr>
            <w:tcW w:w="1081" w:type="dxa"/>
            <w:vAlign w:val="center"/>
          </w:tcPr>
          <w:p w:rsidR="00374919" w:rsidRPr="006F682A" w:rsidRDefault="00374919" w:rsidP="00280BFA">
            <w:pPr>
              <w:jc w:val="left"/>
              <w:rPr>
                <w:szCs w:val="24"/>
              </w:rPr>
            </w:pPr>
            <w:r w:rsidRPr="006F682A">
              <w:rPr>
                <w:szCs w:val="24"/>
              </w:rPr>
              <w:t>any</w:t>
            </w:r>
          </w:p>
        </w:tc>
      </w:tr>
      <w:tr w:rsidR="00374919" w:rsidRPr="00664ACB" w:rsidTr="00374919">
        <w:trPr>
          <w:trHeight w:val="360"/>
          <w:jc w:val="center"/>
        </w:trPr>
        <w:tc>
          <w:tcPr>
            <w:tcW w:w="1867" w:type="dxa"/>
            <w:tcBorders>
              <w:top w:val="single" w:sz="4" w:space="0" w:color="auto"/>
            </w:tcBorders>
            <w:vAlign w:val="center"/>
          </w:tcPr>
          <w:p w:rsidR="00583EF5" w:rsidRDefault="00374919" w:rsidP="00280BFA">
            <w:pPr>
              <w:jc w:val="left"/>
              <w:rPr>
                <w:szCs w:val="24"/>
              </w:rPr>
            </w:pPr>
            <w:r w:rsidRPr="006F682A">
              <w:rPr>
                <w:szCs w:val="24"/>
              </w:rPr>
              <w:t xml:space="preserve">Mid </w:t>
            </w:r>
            <w:r>
              <w:rPr>
                <w:szCs w:val="24"/>
              </w:rPr>
              <w:t>Aspen-</w:t>
            </w:r>
          </w:p>
          <w:p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rsidR="00374919" w:rsidRPr="006F682A" w:rsidRDefault="00374919" w:rsidP="00280BFA">
            <w:pPr>
              <w:jc w:val="left"/>
              <w:rPr>
                <w:szCs w:val="24"/>
              </w:rPr>
            </w:pPr>
            <w:r w:rsidRPr="006F682A">
              <w:rPr>
                <w:szCs w:val="24"/>
              </w:rPr>
              <w:t>any</w:t>
            </w:r>
          </w:p>
        </w:tc>
      </w:tr>
      <w:tr w:rsidR="00374919" w:rsidRPr="00664ACB" w:rsidTr="00374919">
        <w:trPr>
          <w:trHeight w:val="360"/>
          <w:jc w:val="center"/>
        </w:trPr>
        <w:tc>
          <w:tcPr>
            <w:tcW w:w="1867" w:type="dxa"/>
            <w:tcBorders>
              <w:bottom w:val="single" w:sz="4" w:space="0" w:color="auto"/>
            </w:tcBorders>
            <w:vAlign w:val="center"/>
          </w:tcPr>
          <w:p w:rsidR="00583EF5" w:rsidRDefault="00374919" w:rsidP="00280BFA">
            <w:pPr>
              <w:jc w:val="left"/>
              <w:rPr>
                <w:szCs w:val="24"/>
              </w:rPr>
            </w:pPr>
            <w:r w:rsidRPr="006F682A">
              <w:rPr>
                <w:szCs w:val="24"/>
              </w:rPr>
              <w:t xml:space="preserve">Mid </w:t>
            </w:r>
            <w:r>
              <w:rPr>
                <w:szCs w:val="24"/>
              </w:rPr>
              <w:t>Aspen-</w:t>
            </w:r>
          </w:p>
          <w:p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r>
      <w:tr w:rsidR="00374919" w:rsidRPr="00664ACB" w:rsidTr="00374919">
        <w:trPr>
          <w:trHeight w:val="360"/>
          <w:jc w:val="center"/>
        </w:trPr>
        <w:tc>
          <w:tcPr>
            <w:tcW w:w="1867" w:type="dxa"/>
            <w:tcBorders>
              <w:top w:val="single" w:sz="4" w:space="0" w:color="auto"/>
            </w:tcBorders>
            <w:vAlign w:val="center"/>
          </w:tcPr>
          <w:p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rsidR="00374919" w:rsidRPr="006F682A" w:rsidRDefault="00374919" w:rsidP="00280BFA">
            <w:pPr>
              <w:jc w:val="left"/>
              <w:rPr>
                <w:szCs w:val="24"/>
              </w:rPr>
            </w:pPr>
            <w:r w:rsidRPr="006F682A">
              <w:rPr>
                <w:szCs w:val="24"/>
              </w:rPr>
              <w:t>any</w:t>
            </w:r>
          </w:p>
        </w:tc>
      </w:tr>
      <w:tr w:rsidR="00374919" w:rsidRPr="00664ACB" w:rsidTr="00374919">
        <w:trPr>
          <w:trHeight w:val="360"/>
          <w:jc w:val="center"/>
        </w:trPr>
        <w:tc>
          <w:tcPr>
            <w:tcW w:w="1867" w:type="dxa"/>
            <w:tcBorders>
              <w:bottom w:val="single" w:sz="4" w:space="0" w:color="auto"/>
            </w:tcBorders>
            <w:vAlign w:val="center"/>
          </w:tcPr>
          <w:p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r>
      <w:tr w:rsidR="00374919" w:rsidRPr="00664ACB" w:rsidTr="00374919">
        <w:trPr>
          <w:trHeight w:val="360"/>
          <w:jc w:val="center"/>
        </w:trPr>
        <w:tc>
          <w:tcPr>
            <w:tcW w:w="1867" w:type="dxa"/>
            <w:tcBorders>
              <w:top w:val="single" w:sz="4" w:space="0" w:color="auto"/>
            </w:tcBorders>
            <w:vAlign w:val="center"/>
          </w:tcPr>
          <w:p w:rsidR="00374919" w:rsidRDefault="00374919" w:rsidP="00280BFA">
            <w:pPr>
              <w:jc w:val="left"/>
              <w:rPr>
                <w:szCs w:val="24"/>
              </w:rPr>
            </w:pPr>
            <w:r>
              <w:rPr>
                <w:szCs w:val="24"/>
              </w:rPr>
              <w:t>Fire-Maintained</w:t>
            </w:r>
          </w:p>
          <w:p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rsidR="00374919" w:rsidRPr="006F682A" w:rsidRDefault="00374919" w:rsidP="00280BFA">
            <w:pPr>
              <w:jc w:val="left"/>
              <w:rPr>
                <w:szCs w:val="24"/>
              </w:rPr>
            </w:pPr>
            <w:r w:rsidRPr="006F682A">
              <w:rPr>
                <w:szCs w:val="24"/>
              </w:rPr>
              <w:t>null</w:t>
            </w:r>
          </w:p>
        </w:tc>
      </w:tr>
      <w:tr w:rsidR="00374919" w:rsidRPr="00664ACB" w:rsidTr="00374919">
        <w:trPr>
          <w:trHeight w:val="360"/>
          <w:jc w:val="center"/>
        </w:trPr>
        <w:tc>
          <w:tcPr>
            <w:tcW w:w="1867" w:type="dxa"/>
            <w:tcBorders>
              <w:bottom w:val="single" w:sz="4" w:space="0" w:color="auto"/>
            </w:tcBorders>
            <w:vAlign w:val="center"/>
          </w:tcPr>
          <w:p w:rsidR="00374919" w:rsidRDefault="00374919" w:rsidP="00280BFA">
            <w:pPr>
              <w:jc w:val="left"/>
              <w:rPr>
                <w:szCs w:val="24"/>
              </w:rPr>
            </w:pPr>
            <w:r>
              <w:rPr>
                <w:szCs w:val="24"/>
              </w:rPr>
              <w:t>Fire-Maintained</w:t>
            </w:r>
          </w:p>
          <w:p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rsidR="00374919" w:rsidRPr="006F682A" w:rsidRDefault="00374919" w:rsidP="00280BFA">
            <w:pPr>
              <w:jc w:val="left"/>
              <w:rPr>
                <w:szCs w:val="24"/>
              </w:rPr>
            </w:pPr>
            <w:r w:rsidRPr="006F682A">
              <w:rPr>
                <w:szCs w:val="24"/>
              </w:rPr>
              <w:t>any</w:t>
            </w:r>
          </w:p>
        </w:tc>
      </w:tr>
    </w:tbl>
    <w:p w:rsidR="00ED4D12" w:rsidRDefault="00ED4D12" w:rsidP="00280BFA">
      <w:pPr>
        <w:jc w:val="left"/>
        <w:rPr>
          <w:b/>
          <w:sz w:val="32"/>
          <w:szCs w:val="24"/>
        </w:rPr>
      </w:pPr>
    </w:p>
    <w:p w:rsidR="00E76CA8" w:rsidRPr="006F682A" w:rsidRDefault="00352832" w:rsidP="00280BFA">
      <w:pPr>
        <w:jc w:val="left"/>
        <w:rPr>
          <w:b/>
          <w:sz w:val="32"/>
          <w:szCs w:val="24"/>
        </w:rPr>
      </w:pPr>
      <w:r>
        <w:rPr>
          <w:b/>
          <w:sz w:val="32"/>
          <w:szCs w:val="24"/>
        </w:rPr>
        <w:lastRenderedPageBreak/>
        <w:t>Draft Model</w:t>
      </w:r>
    </w:p>
    <w:p w:rsidR="005A7547" w:rsidRDefault="005A7547" w:rsidP="00280BFA">
      <w:pPr>
        <w:jc w:val="left"/>
        <w:rPr>
          <w:szCs w:val="24"/>
        </w:rPr>
      </w:pPr>
    </w:p>
    <w:p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rsidR="00E76CA8" w:rsidRPr="006F682A" w:rsidRDefault="00E76CA8" w:rsidP="00280BFA">
      <w:pPr>
        <w:pStyle w:val="Caption"/>
        <w:spacing w:before="0" w:after="0"/>
      </w:pPr>
    </w:p>
    <w:p w:rsidR="00E76CA8" w:rsidRPr="006F682A" w:rsidRDefault="00E76CA8" w:rsidP="00280BFA">
      <w:pPr>
        <w:pStyle w:val="Caption"/>
        <w:spacing w:before="0" w:after="0"/>
      </w:pPr>
    </w:p>
    <w:p w:rsidR="00CD7685" w:rsidRDefault="00CD7685" w:rsidP="00280BFA">
      <w:pPr>
        <w:jc w:val="left"/>
        <w:rPr>
          <w:b/>
          <w:sz w:val="32"/>
          <w:szCs w:val="24"/>
        </w:rPr>
      </w:pPr>
      <w:r>
        <w:rPr>
          <w:b/>
          <w:sz w:val="32"/>
          <w:szCs w:val="24"/>
        </w:rPr>
        <w:t>References</w:t>
      </w:r>
    </w:p>
    <w:p w:rsidR="00EF1DCD" w:rsidRDefault="00EF1DCD" w:rsidP="00280BFA">
      <w:pPr>
        <w:spacing w:line="276" w:lineRule="auto"/>
        <w:ind w:left="720" w:hanging="720"/>
        <w:jc w:val="left"/>
        <w:rPr>
          <w:szCs w:val="24"/>
        </w:rPr>
      </w:pPr>
      <w:r>
        <w:rPr>
          <w:szCs w:val="24"/>
        </w:rPr>
        <w:t xml:space="preserve">Allen, Barbara H. “Sierran Mixed Conifer (SMC).” </w:t>
      </w:r>
      <w:r>
        <w:rPr>
          <w:i/>
          <w:szCs w:val="24"/>
        </w:rPr>
        <w:t>A Guide to Wildlife Habitats of California</w:t>
      </w:r>
      <w:r>
        <w:rPr>
          <w:szCs w:val="24"/>
        </w:rPr>
        <w:t>. 1988, updated 2005. Mayer, Kenneth E. and Laudenslayer, William F., eds.California Deparment of Fish and Game. &lt;</w:t>
      </w:r>
      <w:r w:rsidRPr="0077408A">
        <w:rPr>
          <w:szCs w:val="24"/>
        </w:rPr>
        <w:t>http://www.dfg.ca.gov/biogeodata/cwhr/pdfs/SMC.pdf</w:t>
      </w:r>
      <w:r>
        <w:rPr>
          <w:szCs w:val="24"/>
        </w:rPr>
        <w:t>&gt;. Accessed 4 December 2012.</w:t>
      </w:r>
    </w:p>
    <w:p w:rsidR="00EF1DCD" w:rsidRPr="00890398" w:rsidRDefault="00EF1DCD" w:rsidP="00EF1DCD">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rsidR="00EF1DCD" w:rsidRDefault="00EF1DCD" w:rsidP="00280BFA">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rsidR="00EF1DCD" w:rsidRDefault="00EF1DCD" w:rsidP="00EF1DCD">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rsidR="00EF1DCD" w:rsidRDefault="00EF1DCD" w:rsidP="00EF1DCD">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rsidR="00EF1DCD" w:rsidRDefault="00EF1DCD" w:rsidP="00EF1DCD">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rsidR="00EF1DCD" w:rsidRDefault="00EF1DCD" w:rsidP="00EF1DCD">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rsidR="00EF1DCD" w:rsidRPr="00EC6359" w:rsidRDefault="00EF1DCD"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Chang,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rsidR="00EF1DCD" w:rsidRDefault="00EF1DCD"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rsidR="00EF1DCD" w:rsidRPr="0077408A" w:rsidRDefault="00EF1DCD" w:rsidP="00510605">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cgarigal" w:date="2013-06-04T09:00:00Z" w:initials="km">
    <w:p w:rsidR="00111A99" w:rsidRDefault="00111A99">
      <w:pPr>
        <w:pStyle w:val="CommentText"/>
      </w:pPr>
      <w:r>
        <w:rPr>
          <w:rStyle w:val="CommentReference"/>
        </w:rPr>
        <w:annotationRef/>
      </w:r>
      <w:r>
        <w:t>round to nearest acre/ha</w:t>
      </w:r>
    </w:p>
  </w:comment>
  <w:comment w:id="1" w:author="Maritza Mallek" w:date="2013-05-05T16:40:00Z" w:initials="MM">
    <w:p w:rsidR="00111A99" w:rsidRDefault="00111A99">
      <w:pPr>
        <w:pStyle w:val="CommentText"/>
      </w:pPr>
      <w:r>
        <w:rPr>
          <w:rStyle w:val="CommentReference"/>
        </w:rPr>
        <w:annotationRef/>
      </w:r>
      <w:r>
        <w:t>We could add # patches here too.</w:t>
      </w:r>
    </w:p>
  </w:comment>
  <w:comment w:id="2" w:author="mcgarigal" w:date="2013-06-04T08:59:00Z" w:initials="km">
    <w:p w:rsidR="00111A99" w:rsidRDefault="00111A99">
      <w:pPr>
        <w:pStyle w:val="CommentText"/>
      </w:pPr>
      <w:r>
        <w:rPr>
          <w:rStyle w:val="CommentReference"/>
        </w:rPr>
        <w:annotationRef/>
      </w:r>
      <w:r>
        <w:t>Let's not</w:t>
      </w:r>
    </w:p>
  </w:comment>
  <w:comment w:id="3" w:author="mcgarigal" w:date="2013-06-04T09:00:00Z" w:initials="km">
    <w:p w:rsidR="00111A99" w:rsidRDefault="00111A99">
      <w:pPr>
        <w:pStyle w:val="CommentText"/>
      </w:pPr>
      <w:r>
        <w:rPr>
          <w:rStyle w:val="CommentReference"/>
        </w:rPr>
        <w:annotationRef/>
      </w:r>
      <w:r>
        <w:t>unclear, delete.</w:t>
      </w:r>
    </w:p>
  </w:comment>
  <w:comment w:id="4" w:author="mcgarigal" w:date="2013-06-04T09:00:00Z" w:initials="km">
    <w:p w:rsidR="00111A99" w:rsidRDefault="00111A99">
      <w:pPr>
        <w:pStyle w:val="CommentText"/>
      </w:pPr>
      <w:r>
        <w:rPr>
          <w:rStyle w:val="CommentReference"/>
        </w:rPr>
        <w:annotationRef/>
      </w:r>
      <w:r>
        <w:t>unclear, delete</w:t>
      </w:r>
    </w:p>
  </w:comment>
  <w:comment w:id="5" w:author="mcgarigal" w:date="2013-06-04T09:01:00Z" w:initials="km">
    <w:p w:rsidR="00111A99" w:rsidRDefault="00111A99">
      <w:pPr>
        <w:pStyle w:val="CommentText"/>
      </w:pPr>
      <w:r>
        <w:rPr>
          <w:rStyle w:val="CommentReference"/>
        </w:rPr>
        <w:annotationRef/>
      </w:r>
      <w:r>
        <w:t>round</w:t>
      </w:r>
    </w:p>
  </w:comment>
  <w:comment w:id="7" w:author="mcgarigal" w:date="2013-06-04T09:04:00Z" w:initials="km">
    <w:p w:rsidR="00111A99" w:rsidRDefault="00111A99">
      <w:pPr>
        <w:pStyle w:val="CommentText"/>
      </w:pPr>
      <w:r>
        <w:rPr>
          <w:rStyle w:val="CommentReference"/>
        </w:rPr>
        <w:annotationRef/>
      </w:r>
      <w:r>
        <w:t>scientific name</w:t>
      </w:r>
    </w:p>
  </w:comment>
  <w:comment w:id="10" w:author="Maritza Mallek" w:date="2013-04-03T19:03:00Z" w:initials="MM">
    <w:p w:rsidR="00111A99" w:rsidRDefault="00111A99" w:rsidP="00045005">
      <w:pPr>
        <w:pStyle w:val="CommentText"/>
      </w:pPr>
      <w:r>
        <w:rPr>
          <w:rStyle w:val="CommentReference"/>
        </w:rPr>
        <w:annotationRef/>
      </w:r>
      <w:r>
        <w:t>Ultramafic Mixed Conifer not described in CalVeg zone 3; I pulled this description from zone 1 so it will need to be edited.</w:t>
      </w:r>
    </w:p>
  </w:comment>
  <w:comment w:id="11" w:author="Maritza Mallek" w:date="2013-04-03T19:03:00Z" w:initials="MM">
    <w:p w:rsidR="00111A99" w:rsidRDefault="00111A99">
      <w:pPr>
        <w:pStyle w:val="CommentText"/>
      </w:pPr>
      <w:r>
        <w:rPr>
          <w:rStyle w:val="CommentReference"/>
        </w:rPr>
        <w:annotationRef/>
      </w:r>
      <w:r>
        <w:t>Can supplement this info with more info from Terrestrial Vegetation of California (97).</w:t>
      </w:r>
    </w:p>
  </w:comment>
  <w:comment w:id="12" w:author="Maritza Mallek" w:date="2013-04-03T19:03:00Z" w:initials="MM">
    <w:p w:rsidR="00111A99" w:rsidRDefault="00111A99">
      <w:pPr>
        <w:pStyle w:val="CommentText"/>
      </w:pPr>
      <w:r>
        <w:rPr>
          <w:rStyle w:val="CommentReference"/>
        </w:rPr>
        <w:annotationRef/>
      </w:r>
      <w:r>
        <w:t>Is this sufficient, with the implication that the general description of SMC applies? Or should it be able to stand alone?</w:t>
      </w:r>
    </w:p>
  </w:comment>
  <w:comment w:id="13" w:author="mcgarigal" w:date="2013-06-04T09:12:00Z" w:initials="km">
    <w:p w:rsidR="00111A99" w:rsidRDefault="00111A99">
      <w:pPr>
        <w:pStyle w:val="CommentText"/>
      </w:pPr>
      <w:r>
        <w:rPr>
          <w:rStyle w:val="CommentReference"/>
        </w:rPr>
        <w:annotationRef/>
      </w:r>
      <w:r>
        <w:t>This is sufficient</w:t>
      </w:r>
    </w:p>
  </w:comment>
  <w:comment w:id="14" w:author="Maritza Mallek" w:date="2013-04-03T19:03:00Z" w:initials="MM">
    <w:p w:rsidR="00111A99" w:rsidRDefault="00111A99">
      <w:pPr>
        <w:pStyle w:val="CommentText"/>
      </w:pPr>
      <w:r>
        <w:rPr>
          <w:rStyle w:val="CommentReference"/>
        </w:rPr>
        <w:annotationRef/>
      </w:r>
      <w:r>
        <w:t>This section will also explain how xeric/mesic were defined using additional data layers, where applicable.</w:t>
      </w:r>
    </w:p>
  </w:comment>
  <w:comment w:id="15" w:author="Maritza Mallek" w:date="2013-05-05T17:27:00Z" w:initials="MM">
    <w:p w:rsidR="00111A99" w:rsidRDefault="00111A99">
      <w:pPr>
        <w:pStyle w:val="CommentText"/>
      </w:pPr>
      <w:r>
        <w:rPr>
          <w:rStyle w:val="CommentReference"/>
        </w:rPr>
        <w:annotationRef/>
      </w:r>
      <w:r>
        <w:t>Modifiers can be refined when they are actually defined</w:t>
      </w:r>
    </w:p>
  </w:comment>
  <w:comment w:id="22" w:author="mcgarigal" w:date="2013-06-04T09:20:00Z" w:initials="km">
    <w:p w:rsidR="00111A99" w:rsidRDefault="00111A99">
      <w:pPr>
        <w:pStyle w:val="CommentText"/>
      </w:pPr>
      <w:r>
        <w:rPr>
          <w:rStyle w:val="CommentReference"/>
        </w:rPr>
        <w:annotationRef/>
      </w:r>
      <w:r>
        <w:t>how can this be the same if it includes some of the mixed severity?</w:t>
      </w:r>
    </w:p>
  </w:comment>
  <w:comment w:id="23" w:author="Maritza Mallek" w:date="2013-05-07T15:14:00Z" w:initials="MM">
    <w:p w:rsidR="00111A99" w:rsidRDefault="00111A99">
      <w:pPr>
        <w:pStyle w:val="CommentText"/>
      </w:pPr>
      <w:r>
        <w:rPr>
          <w:rStyle w:val="CommentReference"/>
        </w:rPr>
        <w:annotationRef/>
      </w:r>
      <w:r>
        <w:t>HUGH COMMENTS:</w:t>
      </w:r>
    </w:p>
    <w:p w:rsidR="00111A99" w:rsidRDefault="00111A99">
      <w:pPr>
        <w:pStyle w:val="CommentText"/>
      </w:pPr>
      <w:r>
        <w:t xml:space="preserve">S&amp;C = Old resource that is updated by Vdw and Safford. </w:t>
      </w:r>
    </w:p>
    <w:p w:rsidR="00111A99" w:rsidRDefault="00111A99">
      <w:pPr>
        <w:pStyle w:val="CommentText"/>
      </w:pPr>
      <w:r>
        <w:t>UM soils are much lower productivity. Based on our chaparral work and unpublished data we have from UM forest, my guess is that the proper FRI is probably more like 20-40 years.</w:t>
      </w:r>
    </w:p>
  </w:comment>
  <w:comment w:id="26" w:author="Maritza Mallek" w:date="2013-05-17T18:36:00Z" w:initials="MM">
    <w:p w:rsidR="00111A99" w:rsidRDefault="00111A99">
      <w:pPr>
        <w:pStyle w:val="CommentText"/>
      </w:pPr>
      <w:r>
        <w:rPr>
          <w:rStyle w:val="CommentReference"/>
        </w:rPr>
        <w:annotationRef/>
      </w:r>
      <w:r>
        <w:t xml:space="preserve">I also want to note that the FRID/Van de Water and Safford paper lumped </w:t>
      </w:r>
    </w:p>
    <w:p w:rsidR="00111A99" w:rsidRDefault="00111A99">
      <w:pPr>
        <w:pStyle w:val="CommentText"/>
      </w:pPr>
      <w:r>
        <w:t>serpentine mixed conifer in with moist mixed conifer.</w:t>
      </w:r>
    </w:p>
  </w:comment>
  <w:comment w:id="31" w:author="mcgarigal" w:date="2013-06-04T09:25:00Z" w:initials="km">
    <w:p w:rsidR="00111A99" w:rsidRDefault="00111A99">
      <w:pPr>
        <w:pStyle w:val="CommentText"/>
      </w:pPr>
      <w:r>
        <w:rPr>
          <w:rStyle w:val="CommentReference"/>
        </w:rPr>
        <w:annotationRef/>
      </w:r>
      <w:r>
        <w:t>let's stick with "mean" throughout.</w:t>
      </w:r>
    </w:p>
  </w:comment>
  <w:comment w:id="33" w:author="Maritza Mallek" w:date="2013-04-08T16:02:00Z" w:initials="MM">
    <w:p w:rsidR="00111A99" w:rsidRDefault="00111A99"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34" w:author="mcgarigal" w:date="2013-06-04T09:28:00Z" w:initials="km">
    <w:p w:rsidR="00111A99" w:rsidRDefault="00111A99">
      <w:pPr>
        <w:pStyle w:val="CommentText"/>
      </w:pPr>
      <w:r>
        <w:rPr>
          <w:rStyle w:val="CommentReference"/>
        </w:rPr>
        <w:annotationRef/>
      </w:r>
      <w:r>
        <w:t>not sure I understand your concern here.</w:t>
      </w:r>
    </w:p>
  </w:comment>
  <w:comment w:id="36" w:author="Maritza Mallek" w:date="2013-04-08T16:07:00Z" w:initials="MM">
    <w:p w:rsidR="00111A99" w:rsidRDefault="00111A99">
      <w:pPr>
        <w:pStyle w:val="CommentText"/>
      </w:pPr>
      <w:r>
        <w:rPr>
          <w:rStyle w:val="CommentReference"/>
        </w:rPr>
        <w:annotationRef/>
      </w:r>
      <w:r>
        <w:t>Intended as a starting point. This was for Klamath-Siskiyou upper montane serpentine mixed conifer woodland. We will probably need to adjust the numbers.</w:t>
      </w:r>
    </w:p>
  </w:comment>
  <w:comment w:id="57" w:author="Safford, Hugh D -FS" w:date="2013-05-07T15:16:00Z" w:initials="SHD-">
    <w:p w:rsidR="00111A99" w:rsidRDefault="00111A99" w:rsidP="00320F08">
      <w:pPr>
        <w:pStyle w:val="CommentText"/>
      </w:pPr>
      <w:r>
        <w:rPr>
          <w:rStyle w:val="CommentReference"/>
        </w:rPr>
        <w:annotationRef/>
      </w:r>
      <w:r>
        <w:t>Why not include insect and disease?</w:t>
      </w:r>
    </w:p>
  </w:comment>
  <w:comment w:id="58" w:author="mcgarigal" w:date="2013-06-04T09:33:00Z" w:initials="km">
    <w:p w:rsidR="000B59D4" w:rsidRDefault="000B59D4">
      <w:pPr>
        <w:pStyle w:val="CommentText"/>
      </w:pPr>
      <w:r>
        <w:rPr>
          <w:rStyle w:val="CommentReference"/>
        </w:rPr>
        <w:annotationRef/>
      </w:r>
      <w:r>
        <w:t>This is fine as is since it was not within the scope of this study to include insects/pathogens based on earlier discussions.</w:t>
      </w:r>
    </w:p>
  </w:comment>
  <w:comment w:id="59" w:author="Maritza Mallek" w:date="2013-05-15T17:40:00Z" w:initials="MM">
    <w:p w:rsidR="00111A99" w:rsidRDefault="00111A99" w:rsidP="00DA3086">
      <w:pPr>
        <w:pStyle w:val="CommentText"/>
      </w:pPr>
      <w:r>
        <w:rPr>
          <w:rStyle w:val="CommentReference"/>
        </w:rPr>
        <w:annotationRef/>
      </w:r>
      <w:r>
        <w:t>For the reviewer:</w:t>
      </w:r>
      <w:r>
        <w:br/>
        <w:t>ED = Early Development</w:t>
      </w:r>
    </w:p>
    <w:p w:rsidR="00111A99" w:rsidRDefault="00111A99" w:rsidP="00DA3086">
      <w:pPr>
        <w:pStyle w:val="CommentText"/>
      </w:pPr>
      <w:r>
        <w:t>MD = Mid Development</w:t>
      </w:r>
    </w:p>
    <w:p w:rsidR="00111A99" w:rsidRDefault="00111A99" w:rsidP="00DA3086">
      <w:pPr>
        <w:pStyle w:val="CommentText"/>
      </w:pPr>
      <w:r>
        <w:t>LD = Late Development</w:t>
      </w:r>
    </w:p>
    <w:p w:rsidR="00111A99" w:rsidRDefault="00111A99" w:rsidP="00DA3086">
      <w:pPr>
        <w:pStyle w:val="CommentText"/>
      </w:pPr>
      <w:r>
        <w:t>O (as in MDO) = Open (canopy)</w:t>
      </w:r>
    </w:p>
    <w:p w:rsidR="00111A99" w:rsidRDefault="00111A99" w:rsidP="00DA3086">
      <w:pPr>
        <w:pStyle w:val="CommentText"/>
      </w:pPr>
      <w:r>
        <w:t>C = Closed (canopy)</w:t>
      </w:r>
    </w:p>
  </w:comment>
  <w:comment w:id="60" w:author="mcgarigal" w:date="2013-06-04T09:34:00Z" w:initials="km">
    <w:p w:rsidR="000B59D4" w:rsidRDefault="000B59D4">
      <w:pPr>
        <w:pStyle w:val="CommentText"/>
      </w:pPr>
      <w:r>
        <w:rPr>
          <w:rStyle w:val="CommentReference"/>
        </w:rPr>
        <w:annotationRef/>
      </w:r>
      <w:r>
        <w:t>OK, but I don't think you need this legend since you include the abbreviations below.</w:t>
      </w:r>
    </w:p>
  </w:comment>
  <w:comment w:id="78" w:author="mcgarigal" w:date="2013-06-04T09:47:00Z" w:initials="km">
    <w:p w:rsidR="001E72B6" w:rsidRDefault="001E72B6">
      <w:pPr>
        <w:pStyle w:val="CommentText"/>
      </w:pPr>
      <w:r>
        <w:rPr>
          <w:rStyle w:val="CommentReference"/>
        </w:rPr>
        <w:annotationRef/>
      </w:r>
      <w:r>
        <w:t>figure makes it look like all have succeeded by 130; perhaps the rate should be reduced a little?</w:t>
      </w:r>
    </w:p>
  </w:comment>
  <w:comment w:id="79" w:author="mcgarigal" w:date="2013-06-04T09:48:00Z" w:initials="km">
    <w:p w:rsidR="001E72B6" w:rsidRDefault="001E72B6">
      <w:pPr>
        <w:pStyle w:val="CommentText"/>
      </w:pPr>
      <w:r>
        <w:rPr>
          <w:rStyle w:val="CommentReference"/>
        </w:rPr>
        <w:annotationRef/>
      </w:r>
      <w:r>
        <w:t>figure is inconsistent with this (green line)</w:t>
      </w:r>
    </w:p>
  </w:comment>
  <w:comment w:id="80" w:author="mcgarigal" w:date="2013-06-04T09:48:00Z" w:initials="km">
    <w:p w:rsidR="001E72B6" w:rsidRDefault="001E72B6">
      <w:pPr>
        <w:pStyle w:val="CommentText"/>
      </w:pPr>
      <w:r>
        <w:rPr>
          <w:rStyle w:val="CommentReference"/>
        </w:rPr>
        <w:annotationRef/>
      </w:r>
      <w:r>
        <w:t>figure inconsistent</w:t>
      </w:r>
    </w:p>
  </w:comment>
  <w:comment w:id="81" w:author="mcgarigal" w:date="2013-06-04T09:50:00Z" w:initials="km">
    <w:p w:rsidR="005C4DA5" w:rsidRDefault="005C4DA5">
      <w:pPr>
        <w:pStyle w:val="CommentText"/>
      </w:pPr>
      <w:r>
        <w:rPr>
          <w:rStyle w:val="CommentReference"/>
        </w:rPr>
        <w:annotationRef/>
      </w:r>
      <w:r>
        <w:t>again, may need to reduce the rate a bit to get some to make it 150 years.</w:t>
      </w:r>
    </w:p>
  </w:comment>
  <w:comment w:id="82" w:author="mcgarigal" w:date="2013-06-04T09:52:00Z" w:initials="km">
    <w:p w:rsidR="005C4DA5" w:rsidRDefault="005C4DA5">
      <w:pPr>
        <w:pStyle w:val="CommentText"/>
      </w:pPr>
      <w:r>
        <w:rPr>
          <w:rStyle w:val="CommentReference"/>
        </w:rPr>
        <w:annotationRef/>
      </w:r>
      <w:r>
        <w:t>we may be able to account for this in the model parameterization.</w:t>
      </w:r>
    </w:p>
  </w:comment>
  <w:comment w:id="83" w:author="Maritza Mallek" w:date="2013-04-03T19:03:00Z" w:initials="MM">
    <w:p w:rsidR="00111A99" w:rsidRDefault="00111A99">
      <w:pPr>
        <w:pStyle w:val="CommentText"/>
      </w:pPr>
      <w:r>
        <w:rPr>
          <w:rStyle w:val="CommentReference"/>
        </w:rPr>
        <w:annotationRef/>
      </w:r>
      <w:r>
        <w:t>I wonder if the difference for serpentine isn’t based on high/low mortality but rather smaller extent for fires?</w:t>
      </w:r>
    </w:p>
  </w:comment>
  <w:comment w:id="84" w:author="mcgarigal" w:date="2013-06-04T09:54:00Z" w:initials="km">
    <w:p w:rsidR="005C4DA5" w:rsidRDefault="005C4DA5">
      <w:pPr>
        <w:pStyle w:val="CommentText"/>
      </w:pPr>
      <w:r>
        <w:rPr>
          <w:rStyle w:val="CommentReference"/>
        </w:rPr>
        <w:annotationRef/>
      </w:r>
      <w:r>
        <w:t>we could address this in the model parameterization, but I think we won't have data for this and it may be best to let susceptability deal with it.</w:t>
      </w:r>
    </w:p>
  </w:comment>
  <w:comment w:id="88" w:author="mcgarigal" w:date="2013-06-04T09:59:00Z" w:initials="km">
    <w:p w:rsidR="005C4DA5" w:rsidRDefault="005C4DA5">
      <w:pPr>
        <w:pStyle w:val="CommentText"/>
      </w:pPr>
      <w:r>
        <w:rPr>
          <w:rStyle w:val="CommentReference"/>
        </w:rPr>
        <w:annotationRef/>
      </w:r>
      <w:r>
        <w:t>how is this possible?</w:t>
      </w:r>
    </w:p>
  </w:comment>
  <w:comment w:id="89" w:author="Estes, Becky -FS" w:date="2013-04-12T19:01:00Z" w:initials="BLE">
    <w:p w:rsidR="00111A99" w:rsidRDefault="00111A99" w:rsidP="00E657C7">
      <w:pPr>
        <w:pStyle w:val="CommentText"/>
      </w:pPr>
      <w:r>
        <w:rPr>
          <w:rStyle w:val="CommentReference"/>
        </w:rPr>
        <w:annotationRef/>
      </w:r>
      <w:r>
        <w:t>120 years with a age range of 5 - 140 years for aspen ramets (Sheppherd et al. 2006, Taylor 2008)</w:t>
      </w:r>
    </w:p>
  </w:comment>
  <w:comment w:id="90" w:author="mcgarigal" w:date="2013-06-04T10:02:00Z" w:initials="km">
    <w:p w:rsidR="003C5335" w:rsidRDefault="003C5335">
      <w:pPr>
        <w:pStyle w:val="CommentText"/>
      </w:pPr>
      <w:r>
        <w:rPr>
          <w:rStyle w:val="CommentReference"/>
        </w:rPr>
        <w:annotationRef/>
      </w:r>
      <w:r>
        <w:t>yes, at trees could be 0-200 years old in this stage but typically 0-150, so this is consistent with Becky's comment.</w:t>
      </w:r>
    </w:p>
  </w:comment>
  <w:comment w:id="92" w:author="Estes, Becky -FS" w:date="2013-04-12T19:01:00Z" w:initials="BLE">
    <w:p w:rsidR="00111A99" w:rsidRDefault="00111A99" w:rsidP="00E657C7">
      <w:pPr>
        <w:pStyle w:val="CommentText"/>
      </w:pPr>
      <w:r>
        <w:rPr>
          <w:rStyle w:val="CommentReference"/>
        </w:rPr>
        <w:annotationRef/>
      </w:r>
      <w:r>
        <w:t>I believe the probability of a high severity fire would be greater.</w:t>
      </w:r>
    </w:p>
  </w:comment>
  <w:comment w:id="93" w:author="mcgarigal" w:date="2013-06-04T10:03:00Z" w:initials="km">
    <w:p w:rsidR="003C5335" w:rsidRDefault="003C5335">
      <w:pPr>
        <w:pStyle w:val="CommentText"/>
      </w:pPr>
      <w:r>
        <w:rPr>
          <w:rStyle w:val="CommentReference"/>
        </w:rPr>
        <w:annotationRef/>
      </w:r>
      <w:r>
        <w:t>I agree. Not sure where these numbers came from but my experience is that aspen only rarely support low mortality fire.</w:t>
      </w:r>
    </w:p>
  </w:comment>
  <w:comment w:id="94" w:author="Maritza Mallek" w:date="2013-05-10T10:46:00Z" w:initials="MM">
    <w:p w:rsidR="00111A99" w:rsidRDefault="00111A99">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96" w:author="mcgarigal" w:date="2013-06-04T10:04:00Z" w:initials="km">
    <w:p w:rsidR="003C5335" w:rsidRDefault="003C5335">
      <w:pPr>
        <w:pStyle w:val="CommentText"/>
      </w:pPr>
      <w:r>
        <w:rPr>
          <w:rStyle w:val="CommentReference"/>
        </w:rPr>
        <w:annotationRef/>
      </w:r>
      <w:r>
        <w:t>won't low mortality transition it to LCO sometimes as in SMC LDC?</w:t>
      </w:r>
    </w:p>
  </w:comment>
  <w:comment w:id="99" w:author="Maritza Mallek" w:date="2013-05-10T10:45:00Z" w:initials="MM">
    <w:p w:rsidR="00111A99" w:rsidRDefault="00111A99">
      <w:pPr>
        <w:pStyle w:val="CommentText"/>
      </w:pPr>
      <w:r>
        <w:rPr>
          <w:rStyle w:val="CommentReference"/>
        </w:rPr>
        <w:annotationRef/>
      </w:r>
      <w:r>
        <w:t>Provisional stage being considered for removal.</w:t>
      </w:r>
    </w:p>
  </w:comment>
  <w:comment w:id="97" w:author="mcgarigal" w:date="2013-06-04T10:05:00Z" w:initials="km">
    <w:p w:rsidR="003C5335" w:rsidRDefault="003C5335">
      <w:pPr>
        <w:pStyle w:val="CommentText"/>
      </w:pPr>
      <w:r>
        <w:rPr>
          <w:rStyle w:val="CommentReference"/>
        </w:rPr>
        <w:annotationRef/>
      </w:r>
    </w:p>
  </w:comment>
  <w:comment w:id="98" w:author="mcgarigal" w:date="2013-06-04T10:06:00Z" w:initials="km">
    <w:p w:rsidR="003C5335" w:rsidRDefault="003C5335">
      <w:pPr>
        <w:pStyle w:val="CommentText"/>
      </w:pPr>
      <w:r>
        <w:rPr>
          <w:rStyle w:val="CommentReference"/>
        </w:rPr>
        <w:annotationRef/>
      </w:r>
      <w:r>
        <w:t>It would be odd to have a FMO condition for aspen type but not SMC. I suggest we drop this since perhaps the LDO is really the same thing.</w:t>
      </w:r>
    </w:p>
  </w:comment>
  <w:comment w:id="102" w:author="Maritza Mallek" w:date="2013-05-15T10:39:00Z" w:initials="MM">
    <w:p w:rsidR="00111A99" w:rsidRDefault="00111A99"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987" w:rsidRDefault="00C50987">
      <w:r>
        <w:separator/>
      </w:r>
    </w:p>
  </w:endnote>
  <w:endnote w:type="continuationSeparator" w:id="0">
    <w:p w:rsidR="00C50987" w:rsidRDefault="00C509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Palatino">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A99" w:rsidRDefault="00111A99">
    <w:pPr>
      <w:widowControl w:val="0"/>
      <w:jc w:val="center"/>
    </w:pPr>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987" w:rsidRDefault="00C50987">
      <w:r>
        <w:separator/>
      </w:r>
    </w:p>
  </w:footnote>
  <w:footnote w:type="continuationSeparator" w:id="0">
    <w:p w:rsidR="00C50987" w:rsidRDefault="00C509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trackRevisions/>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E76CA8"/>
    <w:rsid w:val="00010C30"/>
    <w:rsid w:val="000152E2"/>
    <w:rsid w:val="00025967"/>
    <w:rsid w:val="00026BF5"/>
    <w:rsid w:val="00034A6C"/>
    <w:rsid w:val="00040054"/>
    <w:rsid w:val="00041930"/>
    <w:rsid w:val="00045005"/>
    <w:rsid w:val="00060021"/>
    <w:rsid w:val="000607DD"/>
    <w:rsid w:val="000655CA"/>
    <w:rsid w:val="00074D86"/>
    <w:rsid w:val="000A2815"/>
    <w:rsid w:val="000B2913"/>
    <w:rsid w:val="000B59D4"/>
    <w:rsid w:val="000C3D2B"/>
    <w:rsid w:val="000D0653"/>
    <w:rsid w:val="000D1CF8"/>
    <w:rsid w:val="000E50D9"/>
    <w:rsid w:val="000E54A5"/>
    <w:rsid w:val="000F015E"/>
    <w:rsid w:val="000F1DF3"/>
    <w:rsid w:val="000F29C6"/>
    <w:rsid w:val="000F3BF9"/>
    <w:rsid w:val="000F582B"/>
    <w:rsid w:val="00111A99"/>
    <w:rsid w:val="00116CFF"/>
    <w:rsid w:val="0012328F"/>
    <w:rsid w:val="00124C3A"/>
    <w:rsid w:val="00125008"/>
    <w:rsid w:val="00132B24"/>
    <w:rsid w:val="00136FC5"/>
    <w:rsid w:val="0015043E"/>
    <w:rsid w:val="0015342D"/>
    <w:rsid w:val="00154876"/>
    <w:rsid w:val="00174C3A"/>
    <w:rsid w:val="001C1FD9"/>
    <w:rsid w:val="001E3F5B"/>
    <w:rsid w:val="001E72B6"/>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E16"/>
    <w:rsid w:val="002A577C"/>
    <w:rsid w:val="002B175F"/>
    <w:rsid w:val="002B2A63"/>
    <w:rsid w:val="002E39D1"/>
    <w:rsid w:val="002F3C5F"/>
    <w:rsid w:val="00320F08"/>
    <w:rsid w:val="00352832"/>
    <w:rsid w:val="00355C59"/>
    <w:rsid w:val="0036202C"/>
    <w:rsid w:val="00374919"/>
    <w:rsid w:val="00380B87"/>
    <w:rsid w:val="003949C6"/>
    <w:rsid w:val="003A4423"/>
    <w:rsid w:val="003B3FF8"/>
    <w:rsid w:val="003C516E"/>
    <w:rsid w:val="003C5335"/>
    <w:rsid w:val="00405E70"/>
    <w:rsid w:val="00467E49"/>
    <w:rsid w:val="004775F4"/>
    <w:rsid w:val="00485BB8"/>
    <w:rsid w:val="004B3640"/>
    <w:rsid w:val="004C596C"/>
    <w:rsid w:val="004D2F66"/>
    <w:rsid w:val="004D3337"/>
    <w:rsid w:val="004E6396"/>
    <w:rsid w:val="004F1C11"/>
    <w:rsid w:val="00510605"/>
    <w:rsid w:val="0051502D"/>
    <w:rsid w:val="00516F31"/>
    <w:rsid w:val="00531216"/>
    <w:rsid w:val="0054242A"/>
    <w:rsid w:val="00555C09"/>
    <w:rsid w:val="00570B81"/>
    <w:rsid w:val="00571334"/>
    <w:rsid w:val="00583EF5"/>
    <w:rsid w:val="0059333D"/>
    <w:rsid w:val="005969F3"/>
    <w:rsid w:val="005A7547"/>
    <w:rsid w:val="005B7571"/>
    <w:rsid w:val="005C4DA5"/>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C7DCE"/>
    <w:rsid w:val="007D4AD1"/>
    <w:rsid w:val="007E10A6"/>
    <w:rsid w:val="007E36C4"/>
    <w:rsid w:val="007F7CB1"/>
    <w:rsid w:val="00802A66"/>
    <w:rsid w:val="00832813"/>
    <w:rsid w:val="00844523"/>
    <w:rsid w:val="008449FC"/>
    <w:rsid w:val="00845100"/>
    <w:rsid w:val="00850982"/>
    <w:rsid w:val="00853470"/>
    <w:rsid w:val="00854AC4"/>
    <w:rsid w:val="008648AE"/>
    <w:rsid w:val="00890398"/>
    <w:rsid w:val="008941B5"/>
    <w:rsid w:val="00894A1C"/>
    <w:rsid w:val="008B02B0"/>
    <w:rsid w:val="008B2065"/>
    <w:rsid w:val="008B5EBA"/>
    <w:rsid w:val="008C50BC"/>
    <w:rsid w:val="008C5D61"/>
    <w:rsid w:val="008C6061"/>
    <w:rsid w:val="008D5B34"/>
    <w:rsid w:val="008D60A3"/>
    <w:rsid w:val="008E4ACA"/>
    <w:rsid w:val="008F7297"/>
    <w:rsid w:val="00900A5D"/>
    <w:rsid w:val="009249E5"/>
    <w:rsid w:val="009475FF"/>
    <w:rsid w:val="009A1A02"/>
    <w:rsid w:val="009C216B"/>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928BE"/>
    <w:rsid w:val="00B96323"/>
    <w:rsid w:val="00B96417"/>
    <w:rsid w:val="00BA7001"/>
    <w:rsid w:val="00BC203A"/>
    <w:rsid w:val="00BC240E"/>
    <w:rsid w:val="00BC35CB"/>
    <w:rsid w:val="00BC68EF"/>
    <w:rsid w:val="00BD69D3"/>
    <w:rsid w:val="00BE12CD"/>
    <w:rsid w:val="00C12169"/>
    <w:rsid w:val="00C30E00"/>
    <w:rsid w:val="00C31C9D"/>
    <w:rsid w:val="00C4661A"/>
    <w:rsid w:val="00C50987"/>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3086"/>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1DCD"/>
    <w:rsid w:val="00EF517E"/>
    <w:rsid w:val="00F673F5"/>
    <w:rsid w:val="00F95EA6"/>
    <w:rsid w:val="00F96670"/>
    <w:rsid w:val="00FA24D7"/>
    <w:rsid w:val="00FD29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r="http://schemas.openxmlformats.org/officeDocument/2006/relationships" xmlns:w="http://schemas.openxmlformats.org/wordprocessingml/2006/main">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310A4-03F0-4E40-A3B0-5C1149E6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5201</Words>
  <Characters>29649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Mallek</dc:creator>
  <cp:lastModifiedBy>mcgarigal</cp:lastModifiedBy>
  <cp:revision>2</cp:revision>
  <dcterms:created xsi:type="dcterms:W3CDTF">2013-06-04T14:08:00Z</dcterms:created>
  <dcterms:modified xsi:type="dcterms:W3CDTF">2013-06-04T14:08:00Z</dcterms:modified>
</cp:coreProperties>
</file>