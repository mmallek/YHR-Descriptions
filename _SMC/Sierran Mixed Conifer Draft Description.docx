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A5C72C" w14:textId="448C813B" w:rsidR="00E76CA8" w:rsidRPr="00280BFA" w:rsidRDefault="00E76CA8" w:rsidP="00280BFA">
      <w:pPr>
        <w:pStyle w:val="Heading2"/>
        <w:widowControl/>
        <w:spacing w:before="0"/>
        <w:rPr>
          <w:sz w:val="40"/>
          <w:szCs w:val="24"/>
        </w:rPr>
      </w:pPr>
      <w:r w:rsidRPr="006F682A">
        <w:rPr>
          <w:sz w:val="40"/>
          <w:szCs w:val="24"/>
        </w:rPr>
        <w:t>Sierran Mixed Conifer (SMC)</w:t>
      </w:r>
    </w:p>
    <w:p w14:paraId="265076AF" w14:textId="13371E27" w:rsidR="00280BFA" w:rsidRPr="00280BFA" w:rsidRDefault="00E76CA8" w:rsidP="00280BFA">
      <w:pPr>
        <w:pStyle w:val="Heading3"/>
        <w:widowControl/>
        <w:spacing w:before="0"/>
        <w:rPr>
          <w:sz w:val="36"/>
          <w:szCs w:val="24"/>
        </w:rPr>
      </w:pPr>
      <w:r w:rsidRPr="006F682A">
        <w:rPr>
          <w:sz w:val="36"/>
          <w:szCs w:val="24"/>
        </w:rPr>
        <w:t>General Information</w:t>
      </w:r>
    </w:p>
    <w:p w14:paraId="77E5D0BE" w14:textId="2EC9EA88" w:rsidR="00280BFA" w:rsidRPr="00280BFA" w:rsidRDefault="00A75183" w:rsidP="00280BFA">
      <w:pPr>
        <w:pStyle w:val="Heading3"/>
        <w:widowControl/>
        <w:spacing w:before="0"/>
        <w:rPr>
          <w:szCs w:val="24"/>
        </w:rPr>
      </w:pPr>
      <w:r>
        <w:rPr>
          <w:szCs w:val="24"/>
        </w:rPr>
        <w:t xml:space="preserve">Cover </w:t>
      </w:r>
      <w:r w:rsidR="003949C6">
        <w:rPr>
          <w:szCs w:val="24"/>
        </w:rPr>
        <w:t>Type Overview</w:t>
      </w:r>
    </w:p>
    <w:p w14:paraId="4685F991" w14:textId="0E66B485" w:rsidR="00280BFA" w:rsidRPr="00280BFA" w:rsidRDefault="00854AC4" w:rsidP="00280BFA">
      <w:pPr>
        <w:spacing w:after="120"/>
        <w:rPr>
          <w:b/>
        </w:rPr>
      </w:pPr>
      <w:r w:rsidRPr="0025300D">
        <w:rPr>
          <w:b/>
        </w:rPr>
        <w:t>Sierran Mixed Conifer (SMC)</w:t>
      </w:r>
    </w:p>
    <w:p w14:paraId="453AA1EC" w14:textId="4CA0AAB1" w:rsidR="00900A5D" w:rsidRDefault="00900A5D" w:rsidP="00280BFA">
      <w:pPr>
        <w:pStyle w:val="ListParagraph"/>
      </w:pPr>
      <w:r>
        <w:t xml:space="preserve">297,226.47 acres / 120,283.47 </w:t>
      </w:r>
      <w:commentRangeStart w:id="0"/>
      <w:r>
        <w:t>hectares</w:t>
      </w:r>
      <w:commentRangeEnd w:id="0"/>
      <w:r w:rsidR="00204660">
        <w:rPr>
          <w:rStyle w:val="CommentReference"/>
        </w:rPr>
        <w:commentReference w:id="0"/>
      </w:r>
    </w:p>
    <w:p w14:paraId="5BD7DEC4" w14:textId="6A333CB8" w:rsidR="00D21A83" w:rsidRDefault="00D21A83" w:rsidP="00280BFA">
      <w:pPr>
        <w:pStyle w:val="ListParagraph"/>
      </w:pPr>
      <w:r>
        <w:t>Crosswalk to EVeg: Regional Dominance Type 1</w:t>
      </w:r>
    </w:p>
    <w:p w14:paraId="542D556E" w14:textId="4B1C4845" w:rsidR="00D21A83" w:rsidRDefault="00D21A83" w:rsidP="00280BFA">
      <w:pPr>
        <w:pStyle w:val="ListParagraph"/>
        <w:numPr>
          <w:ilvl w:val="1"/>
          <w:numId w:val="10"/>
        </w:numPr>
      </w:pPr>
      <w:r>
        <w:t>Mixed Conifer – Fir</w:t>
      </w:r>
    </w:p>
    <w:p w14:paraId="1002ED0E" w14:textId="6F14AEE3" w:rsidR="00D21A83" w:rsidRDefault="00D21A83" w:rsidP="00280BFA">
      <w:pPr>
        <w:pStyle w:val="ListParagraph"/>
        <w:numPr>
          <w:ilvl w:val="1"/>
          <w:numId w:val="10"/>
        </w:numPr>
      </w:pPr>
      <w:r>
        <w:t xml:space="preserve">Mixed Conifer </w:t>
      </w:r>
      <w:r w:rsidR="003949C6">
        <w:t>–</w:t>
      </w:r>
      <w:r>
        <w:t xml:space="preserve"> Pine</w:t>
      </w:r>
    </w:p>
    <w:p w14:paraId="45E8BD24" w14:textId="59BDE639" w:rsidR="003949C6" w:rsidRDefault="003949C6" w:rsidP="00280BFA">
      <w:pPr>
        <w:pStyle w:val="ListParagraph"/>
      </w:pPr>
      <w:r>
        <w:t>Crosswalk to EVeg: Regional Dominance Type 2</w:t>
      </w:r>
    </w:p>
    <w:p w14:paraId="08EF2728" w14:textId="6535F77D" w:rsidR="003949C6" w:rsidRDefault="003949C6" w:rsidP="00280BFA">
      <w:pPr>
        <w:pStyle w:val="ListParagraph"/>
        <w:numPr>
          <w:ilvl w:val="1"/>
          <w:numId w:val="10"/>
        </w:numPr>
      </w:pPr>
      <w:r>
        <w:t>Any</w:t>
      </w:r>
    </w:p>
    <w:p w14:paraId="05062B71" w14:textId="3A712753" w:rsidR="003949C6" w:rsidRDefault="00A75183" w:rsidP="00280BFA">
      <w:pPr>
        <w:pStyle w:val="ListParagraph"/>
      </w:pPr>
      <w:r>
        <w:t xml:space="preserve">Crosswalks for </w:t>
      </w:r>
      <w:r w:rsidR="003949C6">
        <w:t>Modifiers</w:t>
      </w:r>
    </w:p>
    <w:p w14:paraId="375D0913" w14:textId="6B49EC39" w:rsidR="003949C6" w:rsidRDefault="00204660" w:rsidP="00280BFA">
      <w:pPr>
        <w:pStyle w:val="ListParagraph"/>
        <w:numPr>
          <w:ilvl w:val="1"/>
          <w:numId w:val="10"/>
        </w:numPr>
      </w:pPr>
      <w:r>
        <w:t>Mesic</w:t>
      </w:r>
    </w:p>
    <w:p w14:paraId="7EF26E57" w14:textId="77777777" w:rsidR="003949C6" w:rsidRDefault="003949C6" w:rsidP="00280BFA">
      <w:pPr>
        <w:pStyle w:val="ListParagraph"/>
        <w:numPr>
          <w:ilvl w:val="2"/>
          <w:numId w:val="10"/>
        </w:numPr>
      </w:pPr>
      <w:r>
        <w:t xml:space="preserve">BpS Model: </w:t>
      </w:r>
      <w:r w:rsidRPr="006F682A">
        <w:t>0610280 Mediterranean California Mesic Mixed Conifer Forest and Woodland</w:t>
      </w:r>
    </w:p>
    <w:p w14:paraId="62ED2D59" w14:textId="11E7C69C" w:rsidR="003949C6" w:rsidRDefault="003949C6" w:rsidP="00280BFA">
      <w:pPr>
        <w:pStyle w:val="ListParagraph"/>
        <w:numPr>
          <w:ilvl w:val="2"/>
          <w:numId w:val="10"/>
        </w:numPr>
      </w:pPr>
      <w:r w:rsidRPr="006F682A">
        <w:t>Presettlement Fire Regime Type: Moist Mixed Conife</w:t>
      </w:r>
      <w:r w:rsidR="00485BB8">
        <w:t>r</w:t>
      </w:r>
    </w:p>
    <w:p w14:paraId="544A5528" w14:textId="3C712AC0" w:rsidR="00570B81" w:rsidRDefault="00570B81" w:rsidP="00280BFA">
      <w:pPr>
        <w:pStyle w:val="ListParagraph"/>
        <w:numPr>
          <w:ilvl w:val="2"/>
          <w:numId w:val="10"/>
        </w:numPr>
      </w:pPr>
      <w:r>
        <w:t>Intersects with modeled “mesic” end of the biophysical spectrum</w:t>
      </w:r>
    </w:p>
    <w:p w14:paraId="59685092" w14:textId="3E8887C0" w:rsidR="00485BB8" w:rsidRDefault="00204660" w:rsidP="00280BFA">
      <w:pPr>
        <w:pStyle w:val="ListParagraph"/>
        <w:numPr>
          <w:ilvl w:val="1"/>
          <w:numId w:val="10"/>
        </w:numPr>
      </w:pPr>
      <w:r>
        <w:t>Xeric</w:t>
      </w:r>
    </w:p>
    <w:p w14:paraId="7566F80C" w14:textId="77777777" w:rsidR="00485BB8" w:rsidRPr="006F682A" w:rsidRDefault="00485BB8" w:rsidP="00280BFA">
      <w:pPr>
        <w:pStyle w:val="ListParagraph"/>
        <w:numPr>
          <w:ilvl w:val="2"/>
          <w:numId w:val="10"/>
        </w:numPr>
      </w:pPr>
      <w:r w:rsidRPr="006F682A">
        <w:t>BpS Model: 0610270 Mediterranean California Dry-Mesic Mixed Conifer Forest and Woodland</w:t>
      </w:r>
    </w:p>
    <w:p w14:paraId="03BB12C9" w14:textId="76C15C24" w:rsidR="00485BB8" w:rsidRDefault="00485BB8" w:rsidP="00280BFA">
      <w:pPr>
        <w:pStyle w:val="ListParagraph"/>
        <w:numPr>
          <w:ilvl w:val="2"/>
          <w:numId w:val="10"/>
        </w:numPr>
      </w:pPr>
      <w:r w:rsidRPr="006F682A">
        <w:t>Presettlement Fire Regime Type: Dry Mixed Conife</w:t>
      </w:r>
      <w:r>
        <w:t>r</w:t>
      </w:r>
    </w:p>
    <w:p w14:paraId="36B40819" w14:textId="33A7839F" w:rsidR="00570B81" w:rsidRDefault="00570B81" w:rsidP="00280BFA">
      <w:pPr>
        <w:pStyle w:val="ListParagraph"/>
        <w:numPr>
          <w:ilvl w:val="2"/>
          <w:numId w:val="10"/>
        </w:numPr>
      </w:pPr>
      <w:r>
        <w:t>Intersects with modeled “xeric” end of the biophysical spectrum</w:t>
      </w:r>
    </w:p>
    <w:p w14:paraId="70FFCCC3" w14:textId="34A7E8AF" w:rsidR="00485BB8" w:rsidRDefault="00485BB8" w:rsidP="00280BFA">
      <w:pPr>
        <w:pStyle w:val="ListParagraph"/>
        <w:numPr>
          <w:ilvl w:val="1"/>
          <w:numId w:val="10"/>
        </w:numPr>
      </w:pPr>
      <w:r>
        <w:t>Ultramafic</w:t>
      </w:r>
    </w:p>
    <w:p w14:paraId="205F40AA" w14:textId="43B93CFD" w:rsidR="00485BB8" w:rsidRPr="0025300D" w:rsidRDefault="00485BB8" w:rsidP="00280BFA">
      <w:pPr>
        <w:pStyle w:val="ListParagraph"/>
        <w:numPr>
          <w:ilvl w:val="2"/>
          <w:numId w:val="10"/>
        </w:numPr>
        <w:rPr>
          <w:sz w:val="28"/>
        </w:rPr>
      </w:pPr>
      <w:r w:rsidRPr="0025300D">
        <w:rPr>
          <w:color w:val="000000"/>
          <w:szCs w:val="24"/>
        </w:rPr>
        <w:t>This type is created by intersecting an ultramafic soils/geology layer with the existing vegetation layer. Where cells intersect with SMC they are assigned to the ultramafic modifier.</w:t>
      </w:r>
    </w:p>
    <w:p w14:paraId="693421A1" w14:textId="77777777" w:rsidR="00900A5D" w:rsidRPr="006F682A" w:rsidRDefault="00900A5D" w:rsidP="00280BFA">
      <w:pPr>
        <w:pStyle w:val="ListParagraph"/>
        <w:numPr>
          <w:ilvl w:val="0"/>
          <w:numId w:val="0"/>
        </w:numPr>
        <w:ind w:left="360"/>
      </w:pPr>
    </w:p>
    <w:p w14:paraId="07397100" w14:textId="1A0FC685" w:rsidR="00854AC4" w:rsidRPr="0025300D" w:rsidRDefault="00854AC4" w:rsidP="00280BFA">
      <w:pPr>
        <w:spacing w:after="120"/>
      </w:pPr>
      <w:r w:rsidRPr="0025300D">
        <w:rPr>
          <w:b/>
        </w:rPr>
        <w:t>Sierran Mixed Conifer with Aspen (SMC-</w:t>
      </w:r>
      <w:r w:rsidR="0025300D" w:rsidRPr="0025300D">
        <w:rPr>
          <w:b/>
        </w:rPr>
        <w:t>ASP</w:t>
      </w:r>
      <w:r w:rsidRPr="0025300D">
        <w:rPr>
          <w:b/>
        </w:rPr>
        <w:t>)</w:t>
      </w:r>
    </w:p>
    <w:p w14:paraId="2E1C7314" w14:textId="1A05D6F8" w:rsidR="00900A5D" w:rsidRDefault="00900A5D" w:rsidP="00280BFA">
      <w:pPr>
        <w:pStyle w:val="ListParagraph"/>
      </w:pPr>
      <w:r>
        <w:t>150.34 acres / 60.84 hectares</w:t>
      </w:r>
    </w:p>
    <w:p w14:paraId="3212B838" w14:textId="21FE6A0E" w:rsidR="00485BB8" w:rsidRDefault="00A75183" w:rsidP="00280BFA">
      <w:pPr>
        <w:pStyle w:val="ListParagraph"/>
      </w:pPr>
      <w:r>
        <w:t xml:space="preserve">Crosswalks for </w:t>
      </w:r>
      <w:r w:rsidR="00485BB8">
        <w:t>Modifers</w:t>
      </w:r>
    </w:p>
    <w:p w14:paraId="19653C47" w14:textId="72D1ADA7" w:rsidR="00485BB8" w:rsidRPr="006F682A" w:rsidRDefault="00485BB8" w:rsidP="00280BFA">
      <w:pPr>
        <w:pStyle w:val="ListParagraph"/>
        <w:numPr>
          <w:ilvl w:val="1"/>
          <w:numId w:val="10"/>
        </w:numPr>
      </w:pPr>
      <w:r>
        <w:t xml:space="preserve">None: </w:t>
      </w:r>
      <w:r w:rsidRPr="006F682A">
        <w:t>This type is created by overlaying the NRIS TERRA Inventory of Aspen on top of the EVeg layer. Where it intersects with SMC it is assigned to SMC-ASP</w:t>
      </w:r>
    </w:p>
    <w:p w14:paraId="1F1A21B6" w14:textId="77777777" w:rsidR="002B2A63" w:rsidRPr="002B2A63" w:rsidRDefault="002B2A63" w:rsidP="00280BFA"/>
    <w:p w14:paraId="3593012D" w14:textId="77777777" w:rsidR="00E76CA8" w:rsidRPr="006F682A" w:rsidRDefault="00E76CA8" w:rsidP="00280BFA">
      <w:pPr>
        <w:pStyle w:val="Heading3"/>
        <w:widowControl/>
        <w:spacing w:before="0"/>
        <w:rPr>
          <w:szCs w:val="24"/>
        </w:rPr>
      </w:pPr>
      <w:r w:rsidRPr="006F682A">
        <w:rPr>
          <w:szCs w:val="24"/>
        </w:rPr>
        <w:t>Vegetation Description</w:t>
      </w:r>
    </w:p>
    <w:p w14:paraId="63A0F5DC" w14:textId="1357D401" w:rsidR="00E76CA8" w:rsidRPr="006F682A" w:rsidRDefault="00E76CA8" w:rsidP="00280BFA">
      <w:pPr>
        <w:jc w:val="left"/>
        <w:rPr>
          <w:szCs w:val="24"/>
        </w:rPr>
      </w:pPr>
      <w:r w:rsidRPr="006F682A">
        <w:rPr>
          <w:b/>
          <w:szCs w:val="24"/>
        </w:rPr>
        <w:t>Sierran Mixed Conifer (SMC)</w:t>
      </w:r>
      <w:r w:rsidR="00850982" w:rsidRPr="006F682A">
        <w:rPr>
          <w:szCs w:val="24"/>
        </w:rPr>
        <w:tab/>
      </w:r>
      <w:r w:rsidR="00D82930" w:rsidRPr="006F682A">
        <w:rPr>
          <w:szCs w:val="24"/>
        </w:rPr>
        <w:t xml:space="preserve">The Sierran mixed conifer (SMC) landcover type </w:t>
      </w:r>
      <w:r w:rsidR="00D82930">
        <w:rPr>
          <w:szCs w:val="24"/>
        </w:rPr>
        <w:t>is typically composed of three or more</w:t>
      </w:r>
      <w:r w:rsidR="00D82930" w:rsidRPr="006F682A">
        <w:rPr>
          <w:szCs w:val="24"/>
        </w:rPr>
        <w:t xml:space="preserve"> conifer</w:t>
      </w:r>
      <w:r w:rsidR="00D82930">
        <w:rPr>
          <w:szCs w:val="24"/>
        </w:rPr>
        <w:t>s, sometimes mixed with hardwoods</w:t>
      </w:r>
      <w:r w:rsidR="00D82930" w:rsidRPr="006F682A">
        <w:rPr>
          <w:szCs w:val="24"/>
        </w:rPr>
        <w:t>.</w:t>
      </w:r>
      <w:r w:rsidR="00D82930">
        <w:rPr>
          <w:szCs w:val="24"/>
        </w:rPr>
        <w:t xml:space="preserve"> In forest experiencing the natural fire regime, stand and landscape structure are both highly heterogeneous, and age structure is usually uneven.</w:t>
      </w:r>
      <w:r w:rsidR="00D82930" w:rsidRPr="006F682A">
        <w:rPr>
          <w:szCs w:val="24"/>
        </w:rPr>
        <w:t xml:space="preserve"> </w:t>
      </w:r>
      <w:r w:rsidR="0068586E">
        <w:rPr>
          <w:szCs w:val="24"/>
        </w:rPr>
        <w:t>Past management (e.g. logging an</w:t>
      </w:r>
      <w:r w:rsidR="00C30E00">
        <w:rPr>
          <w:szCs w:val="24"/>
        </w:rPr>
        <w:t>d fire su</w:t>
      </w:r>
      <w:r w:rsidR="00D82930">
        <w:rPr>
          <w:szCs w:val="24"/>
        </w:rPr>
        <w:t>p</w:t>
      </w:r>
      <w:r w:rsidR="00C30E00">
        <w:rPr>
          <w:szCs w:val="24"/>
        </w:rPr>
        <w:t xml:space="preserve">pression) </w:t>
      </w:r>
      <w:r w:rsidR="00D82930">
        <w:rPr>
          <w:szCs w:val="24"/>
        </w:rPr>
        <w:t>and its effects on forest succession have resulted in greater structural homogeneity and a dramatic increase in the presence of shade tolerant/fire intolerant tree species.</w:t>
      </w:r>
      <w:r w:rsidR="00D82930" w:rsidRPr="006F682A">
        <w:rPr>
          <w:szCs w:val="24"/>
        </w:rPr>
        <w:t xml:space="preserve"> Old-growth stands where fire has been excluded are often </w:t>
      </w:r>
      <w:r w:rsidR="00D82930">
        <w:rPr>
          <w:szCs w:val="24"/>
        </w:rPr>
        <w:t>multi</w:t>
      </w:r>
      <w:r w:rsidR="00D82930" w:rsidRPr="006F682A">
        <w:rPr>
          <w:szCs w:val="24"/>
        </w:rPr>
        <w:t xml:space="preserve">-storied, with the overstory comprised of </w:t>
      </w:r>
      <w:r w:rsidR="00D82930">
        <w:rPr>
          <w:szCs w:val="24"/>
        </w:rPr>
        <w:t>various species (often dominated by pines)</w:t>
      </w:r>
      <w:r w:rsidR="00D82930" w:rsidRPr="006F682A">
        <w:rPr>
          <w:szCs w:val="24"/>
        </w:rPr>
        <w:t xml:space="preserve"> and the understory dominated by </w:t>
      </w:r>
      <w:r w:rsidR="003A4423">
        <w:rPr>
          <w:i/>
          <w:iCs/>
          <w:szCs w:val="24"/>
        </w:rPr>
        <w:t>Abies</w:t>
      </w:r>
      <w:r w:rsidR="00D82930" w:rsidRPr="006F682A">
        <w:rPr>
          <w:i/>
          <w:iCs/>
          <w:szCs w:val="24"/>
        </w:rPr>
        <w:t xml:space="preserve"> concolor</w:t>
      </w:r>
      <w:r w:rsidR="00D82930" w:rsidRPr="006F682A">
        <w:rPr>
          <w:szCs w:val="24"/>
        </w:rPr>
        <w:t xml:space="preserve"> and </w:t>
      </w:r>
      <w:r w:rsidR="003A4423" w:rsidRPr="006F682A">
        <w:rPr>
          <w:i/>
          <w:iCs/>
          <w:szCs w:val="24"/>
        </w:rPr>
        <w:t xml:space="preserve">Calocedrus </w:t>
      </w:r>
      <w:r w:rsidR="00D82930" w:rsidRPr="006F682A">
        <w:rPr>
          <w:i/>
          <w:iCs/>
          <w:szCs w:val="24"/>
        </w:rPr>
        <w:t>decurrens</w:t>
      </w:r>
      <w:r w:rsidR="00D82930" w:rsidRPr="006F682A">
        <w:rPr>
          <w:szCs w:val="24"/>
        </w:rPr>
        <w:t xml:space="preserve">. </w:t>
      </w:r>
      <w:r w:rsidR="00D82930">
        <w:rPr>
          <w:szCs w:val="24"/>
        </w:rPr>
        <w:t>In the absence of fire, f</w:t>
      </w:r>
      <w:r w:rsidR="00D82930" w:rsidRPr="006F682A">
        <w:rPr>
          <w:szCs w:val="24"/>
        </w:rPr>
        <w:t xml:space="preserve">orested stands </w:t>
      </w:r>
      <w:r w:rsidR="00D82930">
        <w:rPr>
          <w:szCs w:val="24"/>
        </w:rPr>
        <w:t xml:space="preserve">can </w:t>
      </w:r>
      <w:r w:rsidR="00D82930" w:rsidRPr="006F682A">
        <w:rPr>
          <w:szCs w:val="24"/>
        </w:rPr>
        <w:t xml:space="preserve">form closed, multilayered canopies with </w:t>
      </w:r>
      <w:r w:rsidR="007066B3">
        <w:rPr>
          <w:szCs w:val="24"/>
        </w:rPr>
        <w:t xml:space="preserve">over 100% </w:t>
      </w:r>
      <w:r w:rsidR="00D82930" w:rsidRPr="006F682A">
        <w:rPr>
          <w:szCs w:val="24"/>
        </w:rPr>
        <w:t>overlapping cover.</w:t>
      </w:r>
      <w:r w:rsidR="00D82930">
        <w:rPr>
          <w:szCs w:val="24"/>
        </w:rPr>
        <w:t xml:space="preserve"> Such dense stands were </w:t>
      </w:r>
      <w:r w:rsidR="00D82930">
        <w:rPr>
          <w:szCs w:val="24"/>
        </w:rPr>
        <w:lastRenderedPageBreak/>
        <w:t>probably relatively uncommon before settlement, and found in moist microsites, on north slopes, and at higher elevations.</w:t>
      </w:r>
      <w:r w:rsidR="00D82930" w:rsidRPr="006F682A">
        <w:rPr>
          <w:szCs w:val="24"/>
        </w:rPr>
        <w:t xml:space="preserve"> When openings occur, shrubs are common in the understory. </w:t>
      </w:r>
      <w:r w:rsidR="00D82930">
        <w:rPr>
          <w:szCs w:val="24"/>
        </w:rPr>
        <w:t>SMC forest was dominated by open stand conditions and old forest before Euroamerican settlement, but today closed canopy conditions dominated by middle aged trees are more common. Even aged stands are also widespread</w:t>
      </w:r>
      <w:r w:rsidR="007066B3">
        <w:rPr>
          <w:szCs w:val="24"/>
        </w:rPr>
        <w:t xml:space="preserve"> (</w:t>
      </w:r>
      <w:r w:rsidR="00510605">
        <w:rPr>
          <w:szCs w:val="24"/>
        </w:rPr>
        <w:t>Allen</w:t>
      </w:r>
      <w:r w:rsidR="007066B3">
        <w:rPr>
          <w:szCs w:val="24"/>
        </w:rPr>
        <w:t xml:space="preserve"> 2005)</w:t>
      </w:r>
      <w:r w:rsidR="00D82930">
        <w:rPr>
          <w:szCs w:val="24"/>
        </w:rPr>
        <w:t xml:space="preserve">. </w:t>
      </w:r>
    </w:p>
    <w:p w14:paraId="3104E2F2" w14:textId="0928A28F" w:rsidR="00E76CA8" w:rsidRPr="006F682A" w:rsidRDefault="00E76CA8" w:rsidP="00280BFA">
      <w:pPr>
        <w:ind w:firstLine="300"/>
        <w:jc w:val="left"/>
        <w:rPr>
          <w:szCs w:val="24"/>
        </w:rPr>
      </w:pPr>
      <w:r w:rsidRPr="006F682A">
        <w:rPr>
          <w:szCs w:val="24"/>
        </w:rPr>
        <w:t xml:space="preserve">Five conifers and one hardwood typify the SMC forest: </w:t>
      </w:r>
      <w:r w:rsidRPr="006F682A">
        <w:rPr>
          <w:i/>
          <w:iCs/>
          <w:szCs w:val="24"/>
        </w:rPr>
        <w:t>A</w:t>
      </w:r>
      <w:r w:rsidR="003C516E">
        <w:rPr>
          <w:i/>
          <w:iCs/>
          <w:szCs w:val="24"/>
        </w:rPr>
        <w:t>.</w:t>
      </w:r>
      <w:r w:rsidRPr="006F682A">
        <w:rPr>
          <w:i/>
          <w:iCs/>
          <w:szCs w:val="24"/>
        </w:rPr>
        <w:t xml:space="preserve"> concolor</w:t>
      </w:r>
      <w:r w:rsidRPr="006F682A">
        <w:rPr>
          <w:szCs w:val="24"/>
        </w:rPr>
        <w:t xml:space="preserve">, </w:t>
      </w:r>
      <w:r w:rsidRPr="006F682A">
        <w:rPr>
          <w:i/>
          <w:iCs/>
          <w:szCs w:val="24"/>
        </w:rPr>
        <w:t>Pseudotsuga menziesii</w:t>
      </w:r>
      <w:r w:rsidRPr="006F682A">
        <w:rPr>
          <w:szCs w:val="24"/>
        </w:rPr>
        <w:t xml:space="preserve">, </w:t>
      </w:r>
      <w:r w:rsidRPr="006F682A">
        <w:rPr>
          <w:i/>
          <w:iCs/>
          <w:szCs w:val="24"/>
        </w:rPr>
        <w:t>Pinus ponderosa</w:t>
      </w:r>
      <w:r w:rsidRPr="006F682A">
        <w:rPr>
          <w:szCs w:val="24"/>
        </w:rPr>
        <w:t xml:space="preserve">, </w:t>
      </w:r>
      <w:r w:rsidRPr="006F682A">
        <w:rPr>
          <w:i/>
          <w:iCs/>
          <w:szCs w:val="24"/>
        </w:rPr>
        <w:t>Pinus lambertiana</w:t>
      </w:r>
      <w:r w:rsidRPr="006F682A">
        <w:rPr>
          <w:szCs w:val="24"/>
        </w:rPr>
        <w:t xml:space="preserve">, </w:t>
      </w:r>
      <w:r w:rsidR="003A4423">
        <w:rPr>
          <w:i/>
          <w:iCs/>
          <w:szCs w:val="24"/>
        </w:rPr>
        <w:t>C.</w:t>
      </w:r>
      <w:r w:rsidRPr="006F682A">
        <w:rPr>
          <w:i/>
          <w:iCs/>
          <w:szCs w:val="24"/>
        </w:rPr>
        <w:t xml:space="preserve"> decurrens</w:t>
      </w:r>
      <w:r w:rsidRPr="006F682A">
        <w:rPr>
          <w:szCs w:val="24"/>
        </w:rPr>
        <w:t xml:space="preserve">, and </w:t>
      </w:r>
      <w:r w:rsidRPr="006F682A">
        <w:rPr>
          <w:i/>
          <w:iCs/>
          <w:szCs w:val="24"/>
        </w:rPr>
        <w:t>Quercus kelloggii</w:t>
      </w:r>
      <w:r w:rsidRPr="006F682A">
        <w:rPr>
          <w:szCs w:val="24"/>
        </w:rPr>
        <w:t xml:space="preserve">. </w:t>
      </w:r>
      <w:r w:rsidR="003C516E">
        <w:rPr>
          <w:i/>
          <w:iCs/>
          <w:szCs w:val="24"/>
        </w:rPr>
        <w:t>A.</w:t>
      </w:r>
      <w:r w:rsidRPr="006F682A">
        <w:rPr>
          <w:i/>
          <w:iCs/>
          <w:szCs w:val="24"/>
        </w:rPr>
        <w:t xml:space="preserve"> concolor</w:t>
      </w:r>
      <w:r w:rsidRPr="006F682A">
        <w:rPr>
          <w:szCs w:val="24"/>
        </w:rPr>
        <w:t xml:space="preserve"> tends to be the most ubiquitous species </w:t>
      </w:r>
      <w:r w:rsidR="00D82930" w:rsidRPr="006F682A">
        <w:rPr>
          <w:szCs w:val="24"/>
        </w:rPr>
        <w:t>because it</w:t>
      </w:r>
      <w:r w:rsidR="00D82930">
        <w:rPr>
          <w:szCs w:val="24"/>
        </w:rPr>
        <w:t xml:space="preserve"> is the competitive dominant in the SMC forest type. White fir</w:t>
      </w:r>
      <w:r w:rsidR="00D82930" w:rsidRPr="006F682A">
        <w:rPr>
          <w:szCs w:val="24"/>
        </w:rPr>
        <w:t xml:space="preserve"> tolerates shade</w:t>
      </w:r>
      <w:r w:rsidR="00D82930">
        <w:rPr>
          <w:szCs w:val="24"/>
        </w:rPr>
        <w:t xml:space="preserve">, reproduces prolifically in the absence of fire, </w:t>
      </w:r>
      <w:r w:rsidRPr="006F682A">
        <w:rPr>
          <w:szCs w:val="24"/>
        </w:rPr>
        <w:t xml:space="preserve">and has the ability to survive long periods of </w:t>
      </w:r>
      <w:r w:rsidR="008B5EBA">
        <w:rPr>
          <w:szCs w:val="24"/>
        </w:rPr>
        <w:t>overtopping</w:t>
      </w:r>
      <w:r w:rsidRPr="006F682A">
        <w:rPr>
          <w:szCs w:val="24"/>
        </w:rPr>
        <w:t xml:space="preserve"> in brush fields. </w:t>
      </w:r>
      <w:r w:rsidR="003A4423">
        <w:rPr>
          <w:i/>
          <w:iCs/>
          <w:szCs w:val="24"/>
        </w:rPr>
        <w:t>P.</w:t>
      </w:r>
      <w:r w:rsidRPr="006F682A">
        <w:rPr>
          <w:i/>
          <w:iCs/>
          <w:szCs w:val="24"/>
        </w:rPr>
        <w:t xml:space="preserve"> menziesii</w:t>
      </w:r>
      <w:r w:rsidRPr="006F682A">
        <w:rPr>
          <w:szCs w:val="24"/>
        </w:rPr>
        <w:t xml:space="preserve"> </w:t>
      </w:r>
      <w:r w:rsidR="00D82930">
        <w:rPr>
          <w:szCs w:val="24"/>
        </w:rPr>
        <w:t>replaces white fir as the competitive dominant at lower elevations and in the northern Sierra Nevada</w:t>
      </w:r>
      <w:r w:rsidR="00D82930" w:rsidRPr="006F682A">
        <w:rPr>
          <w:szCs w:val="24"/>
        </w:rPr>
        <w:t>.</w:t>
      </w:r>
      <w:r w:rsidRPr="006F682A">
        <w:rPr>
          <w:szCs w:val="24"/>
        </w:rPr>
        <w:t xml:space="preserve"> </w:t>
      </w:r>
      <w:r w:rsidR="003A4423">
        <w:rPr>
          <w:i/>
          <w:iCs/>
          <w:szCs w:val="24"/>
        </w:rPr>
        <w:t>P.</w:t>
      </w:r>
      <w:r w:rsidRPr="006F682A">
        <w:rPr>
          <w:i/>
          <w:iCs/>
          <w:szCs w:val="24"/>
        </w:rPr>
        <w:t xml:space="preserve"> ponderosa</w:t>
      </w:r>
      <w:r w:rsidRPr="006F682A">
        <w:rPr>
          <w:szCs w:val="24"/>
        </w:rPr>
        <w:t xml:space="preserve"> </w:t>
      </w:r>
      <w:r w:rsidR="00D82930">
        <w:rPr>
          <w:iCs/>
          <w:szCs w:val="24"/>
        </w:rPr>
        <w:t>which was historically the dominant species in SMC forest,</w:t>
      </w:r>
      <w:r w:rsidR="00D82930" w:rsidRPr="006F682A">
        <w:rPr>
          <w:szCs w:val="24"/>
        </w:rPr>
        <w:t xml:space="preserve"> </w:t>
      </w:r>
      <w:r w:rsidR="00D82930">
        <w:rPr>
          <w:szCs w:val="24"/>
        </w:rPr>
        <w:t xml:space="preserve">still </w:t>
      </w:r>
      <w:r w:rsidR="00D82930" w:rsidRPr="006F682A">
        <w:rPr>
          <w:szCs w:val="24"/>
        </w:rPr>
        <w:t xml:space="preserve">dominates </w:t>
      </w:r>
      <w:r w:rsidR="00D82930">
        <w:rPr>
          <w:szCs w:val="24"/>
        </w:rPr>
        <w:t xml:space="preserve">much of the SMC forest </w:t>
      </w:r>
      <w:r w:rsidR="00D82930" w:rsidRPr="006F682A">
        <w:rPr>
          <w:szCs w:val="24"/>
        </w:rPr>
        <w:t>at lower elevations and on south slopes</w:t>
      </w:r>
      <w:r w:rsidR="00D82930">
        <w:rPr>
          <w:szCs w:val="24"/>
        </w:rPr>
        <w:t>; like sugar pine, its densities have been much reduced by logging</w:t>
      </w:r>
      <w:r w:rsidRPr="006F682A">
        <w:rPr>
          <w:szCs w:val="24"/>
        </w:rPr>
        <w:t xml:space="preserve">. </w:t>
      </w:r>
      <w:r w:rsidRPr="006F682A">
        <w:rPr>
          <w:i/>
          <w:iCs/>
          <w:szCs w:val="24"/>
        </w:rPr>
        <w:t>Pinus jeffreyi</w:t>
      </w:r>
      <w:r w:rsidRPr="006F682A">
        <w:rPr>
          <w:szCs w:val="24"/>
        </w:rPr>
        <w:t xml:space="preserve"> commonly replaces </w:t>
      </w:r>
      <w:r w:rsidR="003A4423">
        <w:rPr>
          <w:i/>
          <w:iCs/>
          <w:szCs w:val="24"/>
        </w:rPr>
        <w:t>P.</w:t>
      </w:r>
      <w:r w:rsidRPr="006F682A">
        <w:rPr>
          <w:i/>
          <w:iCs/>
          <w:szCs w:val="24"/>
        </w:rPr>
        <w:t xml:space="preserve"> ponderosa</w:t>
      </w:r>
      <w:r w:rsidRPr="006F682A">
        <w:rPr>
          <w:szCs w:val="24"/>
        </w:rPr>
        <w:t xml:space="preserve"> at high elevations, on cold sites, or on ultramafic soils. </w:t>
      </w:r>
      <w:r w:rsidR="003C516E">
        <w:rPr>
          <w:i/>
          <w:iCs/>
          <w:szCs w:val="24"/>
        </w:rPr>
        <w:t>A</w:t>
      </w:r>
      <w:r w:rsidR="003A4423">
        <w:rPr>
          <w:i/>
          <w:iCs/>
          <w:szCs w:val="24"/>
        </w:rPr>
        <w:t>bies</w:t>
      </w:r>
      <w:r w:rsidRPr="006F682A">
        <w:rPr>
          <w:i/>
          <w:iCs/>
          <w:szCs w:val="24"/>
        </w:rPr>
        <w:t xml:space="preserve"> magnifica</w:t>
      </w:r>
      <w:r w:rsidRPr="006F682A">
        <w:rPr>
          <w:szCs w:val="24"/>
        </w:rPr>
        <w:t xml:space="preserve"> is a minor associate at the highest elevations</w:t>
      </w:r>
      <w:r w:rsidR="008B5EBA">
        <w:rPr>
          <w:szCs w:val="24"/>
        </w:rPr>
        <w:t>,</w:t>
      </w:r>
      <w:r w:rsidR="008B5EBA" w:rsidRPr="008B5EBA">
        <w:rPr>
          <w:szCs w:val="24"/>
        </w:rPr>
        <w:t xml:space="preserve"> </w:t>
      </w:r>
      <w:r w:rsidR="00D82930">
        <w:rPr>
          <w:szCs w:val="24"/>
        </w:rPr>
        <w:t xml:space="preserve">as are </w:t>
      </w:r>
      <w:r w:rsidR="00D82930" w:rsidRPr="004B55DE">
        <w:rPr>
          <w:i/>
          <w:szCs w:val="24"/>
        </w:rPr>
        <w:t>Pinus monticola</w:t>
      </w:r>
      <w:r w:rsidR="00D82930">
        <w:rPr>
          <w:szCs w:val="24"/>
        </w:rPr>
        <w:t xml:space="preserve"> and </w:t>
      </w:r>
      <w:r w:rsidR="00D82930" w:rsidRPr="004B55DE">
        <w:rPr>
          <w:i/>
          <w:szCs w:val="24"/>
        </w:rPr>
        <w:t>Pinus conto</w:t>
      </w:r>
      <w:r w:rsidR="00D82930">
        <w:rPr>
          <w:i/>
          <w:szCs w:val="24"/>
        </w:rPr>
        <w:t>rta</w:t>
      </w:r>
      <w:r w:rsidR="003A4423">
        <w:rPr>
          <w:i/>
          <w:szCs w:val="24"/>
        </w:rPr>
        <w:t xml:space="preserve"> </w:t>
      </w:r>
      <w:r w:rsidR="003A4423">
        <w:rPr>
          <w:szCs w:val="24"/>
        </w:rPr>
        <w:t xml:space="preserve">ssp. </w:t>
      </w:r>
      <w:r w:rsidR="003A4423">
        <w:rPr>
          <w:i/>
          <w:szCs w:val="24"/>
        </w:rPr>
        <w:t>murrayana</w:t>
      </w:r>
      <w:r w:rsidRPr="006F682A">
        <w:rPr>
          <w:szCs w:val="24"/>
        </w:rPr>
        <w:t xml:space="preserve">. </w:t>
      </w:r>
      <w:r w:rsidR="003A4423">
        <w:rPr>
          <w:i/>
          <w:iCs/>
          <w:szCs w:val="24"/>
        </w:rPr>
        <w:t>P.</w:t>
      </w:r>
      <w:r w:rsidRPr="006F682A">
        <w:rPr>
          <w:i/>
          <w:iCs/>
          <w:szCs w:val="24"/>
        </w:rPr>
        <w:t xml:space="preserve"> lambertiana</w:t>
      </w:r>
      <w:r w:rsidRPr="006F682A">
        <w:rPr>
          <w:szCs w:val="24"/>
        </w:rPr>
        <w:t xml:space="preserve"> is found throughout the SMC type</w:t>
      </w:r>
      <w:r w:rsidR="00D82930">
        <w:rPr>
          <w:szCs w:val="24"/>
        </w:rPr>
        <w:t>, but its densities have been much reduced by selective logging and white pine blister rust</w:t>
      </w:r>
      <w:r w:rsidR="00D82930" w:rsidRPr="006F682A">
        <w:rPr>
          <w:szCs w:val="24"/>
        </w:rPr>
        <w:t>.</w:t>
      </w:r>
      <w:r w:rsidRPr="006F682A">
        <w:rPr>
          <w:szCs w:val="24"/>
        </w:rPr>
        <w:t xml:space="preserve"> </w:t>
      </w:r>
      <w:r w:rsidR="003A4423">
        <w:rPr>
          <w:i/>
          <w:iCs/>
          <w:szCs w:val="24"/>
        </w:rPr>
        <w:t>Q.</w:t>
      </w:r>
      <w:r w:rsidRPr="006F682A">
        <w:rPr>
          <w:i/>
          <w:iCs/>
          <w:szCs w:val="24"/>
        </w:rPr>
        <w:t xml:space="preserve"> kelloggii</w:t>
      </w:r>
      <w:r w:rsidRPr="006F682A">
        <w:rPr>
          <w:szCs w:val="24"/>
        </w:rPr>
        <w:t xml:space="preserve"> is a </w:t>
      </w:r>
      <w:r w:rsidR="00D82930">
        <w:rPr>
          <w:szCs w:val="24"/>
        </w:rPr>
        <w:t>common</w:t>
      </w:r>
      <w:r w:rsidR="00D82930" w:rsidRPr="006F682A">
        <w:rPr>
          <w:szCs w:val="24"/>
        </w:rPr>
        <w:t xml:space="preserve"> component in SMC stands</w:t>
      </w:r>
      <w:r w:rsidR="00D82930">
        <w:rPr>
          <w:szCs w:val="24"/>
        </w:rPr>
        <w:t xml:space="preserve"> on warm, dry sites</w:t>
      </w:r>
      <w:r w:rsidRPr="006F682A">
        <w:rPr>
          <w:szCs w:val="24"/>
        </w:rPr>
        <w:t xml:space="preserve">. </w:t>
      </w:r>
      <w:r w:rsidR="00FD2917">
        <w:rPr>
          <w:szCs w:val="24"/>
        </w:rPr>
        <w:t>It sprouts prolifically after fire, and although it</w:t>
      </w:r>
      <w:r w:rsidRPr="006F682A">
        <w:rPr>
          <w:szCs w:val="24"/>
        </w:rPr>
        <w:t xml:space="preserve"> does best on open sites, it is maintained under adverse conditions such as </w:t>
      </w:r>
      <w:r w:rsidR="008B5EBA">
        <w:rPr>
          <w:szCs w:val="24"/>
        </w:rPr>
        <w:t>overtopping by conifers and thin soils</w:t>
      </w:r>
      <w:r w:rsidR="007066B3">
        <w:rPr>
          <w:szCs w:val="24"/>
        </w:rPr>
        <w:t xml:space="preserve"> (</w:t>
      </w:r>
      <w:r w:rsidR="00510605">
        <w:rPr>
          <w:szCs w:val="24"/>
        </w:rPr>
        <w:t>Allen</w:t>
      </w:r>
      <w:r w:rsidR="007066B3">
        <w:rPr>
          <w:szCs w:val="24"/>
        </w:rPr>
        <w:t xml:space="preserve"> 2005)</w:t>
      </w:r>
      <w:r w:rsidR="0068586E" w:rsidRPr="006F682A">
        <w:rPr>
          <w:szCs w:val="24"/>
        </w:rPr>
        <w:t>.</w:t>
      </w:r>
      <w:r w:rsidR="008B5EBA">
        <w:rPr>
          <w:szCs w:val="24"/>
        </w:rPr>
        <w:t xml:space="preserve"> </w:t>
      </w:r>
      <w:r w:rsidRPr="006F682A">
        <w:rPr>
          <w:szCs w:val="24"/>
        </w:rPr>
        <w:t xml:space="preserve">In some locations, </w:t>
      </w:r>
      <w:r w:rsidRPr="006F682A">
        <w:rPr>
          <w:i/>
          <w:szCs w:val="24"/>
        </w:rPr>
        <w:t>Populus tremuloides</w:t>
      </w:r>
      <w:r w:rsidRPr="006F682A">
        <w:rPr>
          <w:szCs w:val="24"/>
        </w:rPr>
        <w:t xml:space="preserve"> is also a component of the stand and, when present, typically dominates during the early seral stages following disturbance.</w:t>
      </w:r>
    </w:p>
    <w:p w14:paraId="23833894" w14:textId="16745011" w:rsidR="00E76CA8" w:rsidRPr="006F682A" w:rsidRDefault="00E76CA8" w:rsidP="00280BFA">
      <w:pPr>
        <w:ind w:firstLine="300"/>
        <w:jc w:val="left"/>
        <w:rPr>
          <w:szCs w:val="24"/>
        </w:rPr>
      </w:pPr>
      <w:r w:rsidRPr="006F682A">
        <w:rPr>
          <w:i/>
          <w:iCs/>
          <w:szCs w:val="24"/>
        </w:rPr>
        <w:t>Ceanothu</w:t>
      </w:r>
      <w:r w:rsidR="00FD2917">
        <w:rPr>
          <w:i/>
          <w:iCs/>
          <w:szCs w:val="24"/>
        </w:rPr>
        <w:t xml:space="preserve">s, </w:t>
      </w:r>
      <w:r w:rsidRPr="006F682A">
        <w:rPr>
          <w:i/>
          <w:iCs/>
          <w:szCs w:val="24"/>
        </w:rPr>
        <w:t>Arctostaphylos</w:t>
      </w:r>
      <w:r w:rsidRPr="006F682A">
        <w:rPr>
          <w:szCs w:val="24"/>
        </w:rPr>
        <w:t xml:space="preserve">, </w:t>
      </w:r>
      <w:r w:rsidRPr="006F682A">
        <w:rPr>
          <w:i/>
          <w:iCs/>
          <w:szCs w:val="24"/>
        </w:rPr>
        <w:t>Chrysolepis</w:t>
      </w:r>
      <w:r w:rsidRPr="006F682A">
        <w:rPr>
          <w:szCs w:val="24"/>
        </w:rPr>
        <w:t xml:space="preserve">, </w:t>
      </w:r>
      <w:r w:rsidRPr="006F682A">
        <w:rPr>
          <w:i/>
          <w:iCs/>
          <w:szCs w:val="24"/>
        </w:rPr>
        <w:t>Prunus</w:t>
      </w:r>
      <w:r w:rsidRPr="006F682A">
        <w:rPr>
          <w:szCs w:val="24"/>
        </w:rPr>
        <w:t xml:space="preserve">, </w:t>
      </w:r>
      <w:r w:rsidRPr="006F682A">
        <w:rPr>
          <w:i/>
          <w:iCs/>
          <w:szCs w:val="24"/>
        </w:rPr>
        <w:t>Ribes</w:t>
      </w:r>
      <w:r w:rsidRPr="006F682A">
        <w:rPr>
          <w:szCs w:val="24"/>
        </w:rPr>
        <w:t xml:space="preserve">, </w:t>
      </w:r>
      <w:r w:rsidRPr="006F682A">
        <w:rPr>
          <w:i/>
          <w:iCs/>
          <w:szCs w:val="24"/>
        </w:rPr>
        <w:t>Rosa</w:t>
      </w:r>
      <w:r w:rsidRPr="006F682A">
        <w:rPr>
          <w:szCs w:val="24"/>
        </w:rPr>
        <w:t xml:space="preserve">, and </w:t>
      </w:r>
      <w:r w:rsidRPr="006F682A">
        <w:rPr>
          <w:i/>
          <w:iCs/>
          <w:szCs w:val="24"/>
        </w:rPr>
        <w:t xml:space="preserve">Chamaebatia </w:t>
      </w:r>
      <w:r w:rsidRPr="006F682A">
        <w:rPr>
          <w:szCs w:val="24"/>
        </w:rPr>
        <w:t xml:space="preserve">are common shrub </w:t>
      </w:r>
      <w:r w:rsidR="00FD2917">
        <w:rPr>
          <w:szCs w:val="24"/>
        </w:rPr>
        <w:t>genera</w:t>
      </w:r>
      <w:r w:rsidR="00FD2917" w:rsidRPr="006F682A">
        <w:rPr>
          <w:szCs w:val="24"/>
        </w:rPr>
        <w:t xml:space="preserve"> </w:t>
      </w:r>
      <w:r w:rsidRPr="006F682A">
        <w:rPr>
          <w:szCs w:val="24"/>
        </w:rPr>
        <w:t>in the SMC understory</w:t>
      </w:r>
      <w:r w:rsidR="007066B3">
        <w:rPr>
          <w:szCs w:val="24"/>
        </w:rPr>
        <w:t xml:space="preserve"> (</w:t>
      </w:r>
      <w:r w:rsidR="00510605">
        <w:rPr>
          <w:szCs w:val="24"/>
        </w:rPr>
        <w:t>Allen</w:t>
      </w:r>
      <w:r w:rsidR="007066B3">
        <w:rPr>
          <w:szCs w:val="24"/>
        </w:rPr>
        <w:t xml:space="preserve"> 2005)</w:t>
      </w:r>
      <w:r w:rsidR="007066B3" w:rsidRPr="006F682A">
        <w:rPr>
          <w:szCs w:val="24"/>
        </w:rPr>
        <w:t>.</w:t>
      </w:r>
      <w:r w:rsidR="007066B3">
        <w:rPr>
          <w:szCs w:val="24"/>
        </w:rPr>
        <w:t xml:space="preserve"> </w:t>
      </w:r>
      <w:r w:rsidR="00D82930">
        <w:rPr>
          <w:szCs w:val="24"/>
        </w:rPr>
        <w:t>Grasses and forbs are diverse but rarely contribute much cover, except where stand structure is open</w:t>
      </w:r>
      <w:r w:rsidRPr="006F682A">
        <w:rPr>
          <w:szCs w:val="24"/>
        </w:rPr>
        <w:t xml:space="preserve">. </w:t>
      </w:r>
    </w:p>
    <w:p w14:paraId="7C1E575C" w14:textId="77777777" w:rsidR="00045005" w:rsidRPr="006F682A" w:rsidRDefault="00045005" w:rsidP="00280BFA">
      <w:pPr>
        <w:ind w:firstLine="300"/>
        <w:jc w:val="left"/>
        <w:rPr>
          <w:szCs w:val="24"/>
        </w:rPr>
      </w:pPr>
    </w:p>
    <w:p w14:paraId="69E9FCAA" w14:textId="0214B2AE" w:rsidR="009E2C9D" w:rsidRPr="00853470" w:rsidRDefault="00045005" w:rsidP="00280BFA">
      <w:pPr>
        <w:pStyle w:val="ListParagraph"/>
        <w:rPr>
          <w:b/>
        </w:rPr>
      </w:pPr>
      <w:r w:rsidRPr="008E4ACA">
        <w:rPr>
          <w:b/>
        </w:rPr>
        <w:t>Mesic Modifer</w:t>
      </w:r>
      <w:r w:rsidRPr="008E4ACA">
        <w:rPr>
          <w:b/>
        </w:rPr>
        <w:tab/>
      </w:r>
      <w:r w:rsidR="008B5EBA">
        <w:t>The primary</w:t>
      </w:r>
      <w:r w:rsidRPr="008E4ACA">
        <w:t xml:space="preserve"> species </w:t>
      </w:r>
      <w:r w:rsidR="00CC7322">
        <w:t>associated with mesic sites</w:t>
      </w:r>
      <w:r w:rsidR="008B5EBA">
        <w:t xml:space="preserve"> are</w:t>
      </w:r>
      <w:r w:rsidRPr="008E4ACA">
        <w:t xml:space="preserve"> </w:t>
      </w:r>
      <w:r w:rsidR="003C516E">
        <w:rPr>
          <w:i/>
        </w:rPr>
        <w:t>A.</w:t>
      </w:r>
      <w:r w:rsidRPr="008E4ACA">
        <w:rPr>
          <w:i/>
        </w:rPr>
        <w:t xml:space="preserve"> concolor</w:t>
      </w:r>
      <w:r w:rsidRPr="008E4ACA">
        <w:t xml:space="preserve">, </w:t>
      </w:r>
      <w:r w:rsidR="003A4423">
        <w:rPr>
          <w:i/>
        </w:rPr>
        <w:t>P.</w:t>
      </w:r>
      <w:r w:rsidR="009E2C9D">
        <w:rPr>
          <w:i/>
        </w:rPr>
        <w:t xml:space="preserve"> menziesii, </w:t>
      </w:r>
      <w:r w:rsidR="003A4423">
        <w:rPr>
          <w:i/>
        </w:rPr>
        <w:t>C.</w:t>
      </w:r>
      <w:r w:rsidR="009E2C9D">
        <w:rPr>
          <w:i/>
        </w:rPr>
        <w:t xml:space="preserve"> decurrens, and </w:t>
      </w:r>
      <w:r w:rsidR="003A4423">
        <w:rPr>
          <w:i/>
        </w:rPr>
        <w:t>P.</w:t>
      </w:r>
      <w:r w:rsidR="009E2C9D">
        <w:rPr>
          <w:i/>
        </w:rPr>
        <w:t xml:space="preserve"> lambertiana</w:t>
      </w:r>
      <w:r w:rsidRPr="008E4ACA">
        <w:t xml:space="preserve">. </w:t>
      </w:r>
      <w:r w:rsidR="009E2C9D" w:rsidRPr="008E4ACA">
        <w:rPr>
          <w:i/>
        </w:rPr>
        <w:t>P. contorta</w:t>
      </w:r>
      <w:r w:rsidR="009E2C9D" w:rsidRPr="008E4ACA">
        <w:t xml:space="preserve"> ssp. </w:t>
      </w:r>
      <w:r w:rsidR="009E2C9D" w:rsidRPr="008E4ACA">
        <w:rPr>
          <w:i/>
        </w:rPr>
        <w:t>murrayana</w:t>
      </w:r>
      <w:r w:rsidR="009E2C9D">
        <w:t xml:space="preserve"> may also be associated with mesic forests at higher elevations</w:t>
      </w:r>
      <w:r w:rsidR="009E2C9D" w:rsidRPr="008E4ACA">
        <w:t xml:space="preserve">. As elevations begin to increase, </w:t>
      </w:r>
      <w:r w:rsidR="009E2C9D" w:rsidRPr="008E4ACA">
        <w:rPr>
          <w:i/>
        </w:rPr>
        <w:t>A. magnifica</w:t>
      </w:r>
      <w:r w:rsidR="009E2C9D" w:rsidRPr="008E4ACA">
        <w:t xml:space="preserve"> becomes more prominent. </w:t>
      </w:r>
      <w:r w:rsidR="009E2C9D" w:rsidRPr="004B55DE">
        <w:rPr>
          <w:i/>
        </w:rPr>
        <w:t>Lithocarpus densiflora</w:t>
      </w:r>
      <w:r w:rsidR="009E2C9D">
        <w:t xml:space="preserve"> is an indicator of lower elevation sites with high water availability, either from meteoric or surface water. </w:t>
      </w:r>
    </w:p>
    <w:p w14:paraId="508EE810" w14:textId="77777777" w:rsidR="009E2C9D" w:rsidRPr="008E4ACA" w:rsidRDefault="009E2C9D" w:rsidP="00280BFA">
      <w:pPr>
        <w:ind w:left="360" w:firstLine="360"/>
        <w:rPr>
          <w:b/>
        </w:rPr>
      </w:pPr>
      <w:r>
        <w:t>Understory diversity is often low in these sites, as high canopy cover and tree density reduce solar incidence at the soil surface. Very often the ground is covered in thick litter and duff. Some shade tolerant shrub and herb species occur.</w:t>
      </w:r>
    </w:p>
    <w:p w14:paraId="2FA68C9A" w14:textId="77777777" w:rsidR="00045005" w:rsidRPr="006F682A" w:rsidRDefault="00045005" w:rsidP="00280BFA">
      <w:pPr>
        <w:ind w:left="300"/>
        <w:jc w:val="left"/>
        <w:rPr>
          <w:b/>
          <w:szCs w:val="24"/>
        </w:rPr>
      </w:pPr>
    </w:p>
    <w:p w14:paraId="4514BD64" w14:textId="3A636B5C" w:rsidR="00045005" w:rsidRPr="00A40C3D" w:rsidRDefault="00045005" w:rsidP="00280BFA">
      <w:pPr>
        <w:pStyle w:val="ListParagraph"/>
        <w:rPr>
          <w:b/>
          <w:szCs w:val="24"/>
        </w:rPr>
      </w:pPr>
      <w:r w:rsidRPr="009D0610">
        <w:rPr>
          <w:b/>
        </w:rPr>
        <w:t>Xeric Modifier</w:t>
      </w:r>
      <w:r w:rsidRPr="007D4AD1">
        <w:tab/>
      </w:r>
      <w:r w:rsidR="00853470">
        <w:t>Xeric</w:t>
      </w:r>
      <w:r w:rsidR="00EC5F24">
        <w:t xml:space="preserve"> </w:t>
      </w:r>
      <w:r w:rsidR="00853470">
        <w:t>sites</w:t>
      </w:r>
      <w:r w:rsidR="00C12169" w:rsidRPr="00132B24">
        <w:t xml:space="preserve"> </w:t>
      </w:r>
      <w:r w:rsidR="00853470">
        <w:t>are</w:t>
      </w:r>
      <w:r w:rsidRPr="00132B24">
        <w:t xml:space="preserve"> </w:t>
      </w:r>
      <w:r w:rsidR="00C12169">
        <w:t>characterized</w:t>
      </w:r>
      <w:r w:rsidR="00C12169" w:rsidRPr="00132B24">
        <w:t xml:space="preserve"> </w:t>
      </w:r>
      <w:r w:rsidRPr="00132B24">
        <w:t xml:space="preserve">by the presence of </w:t>
      </w:r>
      <w:r w:rsidR="009E2C9D">
        <w:t xml:space="preserve">shade intolerant/fire tolerant </w:t>
      </w:r>
      <w:r w:rsidRPr="00132B24">
        <w:t xml:space="preserve">conifer species such as </w:t>
      </w:r>
      <w:r w:rsidR="003A4423">
        <w:rPr>
          <w:i/>
        </w:rPr>
        <w:t>P.</w:t>
      </w:r>
      <w:r w:rsidRPr="009D0610">
        <w:rPr>
          <w:i/>
        </w:rPr>
        <w:t xml:space="preserve"> ponderosa</w:t>
      </w:r>
      <w:r w:rsidRPr="00132B24">
        <w:t xml:space="preserve">, </w:t>
      </w:r>
      <w:r w:rsidR="009E2C9D" w:rsidRPr="009D0610">
        <w:rPr>
          <w:i/>
        </w:rPr>
        <w:t>P. jeffreyi</w:t>
      </w:r>
      <w:r w:rsidRPr="00132B24">
        <w:t xml:space="preserve">, and </w:t>
      </w:r>
      <w:r w:rsidR="003A4423">
        <w:rPr>
          <w:i/>
        </w:rPr>
        <w:t>P.</w:t>
      </w:r>
      <w:r w:rsidRPr="009D0610">
        <w:rPr>
          <w:i/>
        </w:rPr>
        <w:t xml:space="preserve"> lambertiana</w:t>
      </w:r>
      <w:r w:rsidRPr="00132B24">
        <w:t xml:space="preserve">, </w:t>
      </w:r>
      <w:r w:rsidR="009E2C9D">
        <w:t xml:space="preserve">as well as the occurrence of varying amounts of more shade tolerant species like </w:t>
      </w:r>
      <w:r w:rsidR="003C516E">
        <w:rPr>
          <w:i/>
        </w:rPr>
        <w:t>A.</w:t>
      </w:r>
      <w:r w:rsidR="009E2C9D" w:rsidRPr="009D0610">
        <w:rPr>
          <w:i/>
        </w:rPr>
        <w:t xml:space="preserve"> concolor </w:t>
      </w:r>
      <w:r w:rsidR="009E2C9D">
        <w:t>and</w:t>
      </w:r>
      <w:r w:rsidR="009E2C9D" w:rsidRPr="009D0610">
        <w:rPr>
          <w:i/>
        </w:rPr>
        <w:t xml:space="preserve"> </w:t>
      </w:r>
      <w:r w:rsidR="003A4423">
        <w:rPr>
          <w:i/>
        </w:rPr>
        <w:t>C.</w:t>
      </w:r>
      <w:r w:rsidR="009E2C9D" w:rsidRPr="009D0610">
        <w:rPr>
          <w:i/>
        </w:rPr>
        <w:t xml:space="preserve"> decurrens</w:t>
      </w:r>
      <w:r w:rsidR="009E2C9D" w:rsidRPr="00132B24">
        <w:t xml:space="preserve"> </w:t>
      </w:r>
      <w:r w:rsidR="009E2C9D">
        <w:t xml:space="preserve"> </w:t>
      </w:r>
      <w:r w:rsidR="003A4423" w:rsidRPr="003A4423">
        <w:rPr>
          <w:i/>
        </w:rPr>
        <w:t>Q.</w:t>
      </w:r>
      <w:r w:rsidR="009E2C9D" w:rsidRPr="003A4423">
        <w:rPr>
          <w:i/>
        </w:rPr>
        <w:t xml:space="preserve"> kelloggii</w:t>
      </w:r>
      <w:r w:rsidR="009E2C9D">
        <w:t xml:space="preserve"> is locally common. </w:t>
      </w:r>
      <w:r w:rsidRPr="00132B24">
        <w:t xml:space="preserve">The pines normally are prominent on south and west facing slopes, </w:t>
      </w:r>
      <w:r w:rsidR="003C516E">
        <w:rPr>
          <w:i/>
        </w:rPr>
        <w:t>A.</w:t>
      </w:r>
      <w:r w:rsidR="009D0610" w:rsidRPr="009D0610">
        <w:rPr>
          <w:i/>
        </w:rPr>
        <w:t xml:space="preserve"> concolor</w:t>
      </w:r>
      <w:r w:rsidR="009D0610" w:rsidRPr="00132B24">
        <w:t xml:space="preserve"> </w:t>
      </w:r>
      <w:r w:rsidR="009D0610">
        <w:t xml:space="preserve">and sometimes </w:t>
      </w:r>
      <w:r w:rsidR="003A4423">
        <w:rPr>
          <w:i/>
        </w:rPr>
        <w:t>P.</w:t>
      </w:r>
      <w:r w:rsidR="009D0610" w:rsidRPr="009D0610">
        <w:rPr>
          <w:i/>
        </w:rPr>
        <w:t xml:space="preserve"> menziesii</w:t>
      </w:r>
      <w:r w:rsidR="009D0610" w:rsidRPr="00132B24">
        <w:t xml:space="preserve"> </w:t>
      </w:r>
      <w:r w:rsidR="009D0610">
        <w:t xml:space="preserve"> </w:t>
      </w:r>
      <w:r w:rsidRPr="00132B24">
        <w:t xml:space="preserve">on north and east slopes, and </w:t>
      </w:r>
      <w:r w:rsidR="003A4423">
        <w:rPr>
          <w:i/>
        </w:rPr>
        <w:t>C.</w:t>
      </w:r>
      <w:r w:rsidRPr="009D0610">
        <w:rPr>
          <w:i/>
        </w:rPr>
        <w:t xml:space="preserve"> decurrens</w:t>
      </w:r>
      <w:r w:rsidRPr="00132B24">
        <w:t xml:space="preserve"> </w:t>
      </w:r>
      <w:r w:rsidR="009D0610">
        <w:t>as</w:t>
      </w:r>
      <w:r w:rsidRPr="00132B24">
        <w:t xml:space="preserve"> a secondary component of all slopes. At lower elevations, </w:t>
      </w:r>
      <w:r w:rsidR="009D0610" w:rsidRPr="009D0610">
        <w:rPr>
          <w:i/>
        </w:rPr>
        <w:t>Pinus sabiniana</w:t>
      </w:r>
      <w:r w:rsidR="009D0610" w:rsidRPr="00132B24">
        <w:t xml:space="preserve">, and </w:t>
      </w:r>
      <w:r w:rsidR="009D0610" w:rsidRPr="009D0610">
        <w:rPr>
          <w:i/>
        </w:rPr>
        <w:t>Quercus chrysolepis</w:t>
      </w:r>
      <w:r w:rsidR="009D0610" w:rsidRPr="00132B24">
        <w:t xml:space="preserve"> </w:t>
      </w:r>
      <w:r w:rsidRPr="00132B24">
        <w:t xml:space="preserve">may become common associates. Understory shrubs include </w:t>
      </w:r>
      <w:r w:rsidR="009D0610" w:rsidRPr="004B3640">
        <w:rPr>
          <w:i/>
        </w:rPr>
        <w:t>Ceanothus</w:t>
      </w:r>
      <w:r w:rsidR="009D0610">
        <w:rPr>
          <w:i/>
        </w:rPr>
        <w:t xml:space="preserve">, </w:t>
      </w:r>
      <w:r w:rsidR="009D0610" w:rsidRPr="004B3640">
        <w:rPr>
          <w:i/>
        </w:rPr>
        <w:t>Arctostaphylos</w:t>
      </w:r>
      <w:r w:rsidR="009D0610">
        <w:t xml:space="preserve">, </w:t>
      </w:r>
      <w:r w:rsidR="009D0610">
        <w:rPr>
          <w:i/>
        </w:rPr>
        <w:t>Chamaebatia,</w:t>
      </w:r>
      <w:r w:rsidR="009D0610">
        <w:t xml:space="preserve"> and </w:t>
      </w:r>
      <w:r w:rsidR="009D0610">
        <w:rPr>
          <w:i/>
        </w:rPr>
        <w:t xml:space="preserve">Artemisia </w:t>
      </w:r>
      <w:r w:rsidR="009D0610" w:rsidRPr="004B55DE">
        <w:t>and</w:t>
      </w:r>
      <w:r w:rsidR="009D0610">
        <w:rPr>
          <w:i/>
        </w:rPr>
        <w:t xml:space="preserve"> Purshia </w:t>
      </w:r>
      <w:r w:rsidR="009D0610" w:rsidRPr="004B55DE">
        <w:t>in dry, eastern sites</w:t>
      </w:r>
      <w:r w:rsidR="009D0610">
        <w:t>.</w:t>
      </w:r>
    </w:p>
    <w:p w14:paraId="1EFFB853" w14:textId="77777777" w:rsidR="00A40C3D" w:rsidRPr="009D0610" w:rsidRDefault="00A40C3D" w:rsidP="00280BFA">
      <w:pPr>
        <w:pStyle w:val="ListParagraph"/>
        <w:numPr>
          <w:ilvl w:val="0"/>
          <w:numId w:val="0"/>
        </w:numPr>
        <w:ind w:left="360"/>
        <w:rPr>
          <w:b/>
          <w:szCs w:val="24"/>
        </w:rPr>
      </w:pPr>
    </w:p>
    <w:p w14:paraId="0DE642D8" w14:textId="56A335F8" w:rsidR="00296BDF" w:rsidRPr="00296BDF" w:rsidRDefault="00E169C5" w:rsidP="00280BFA">
      <w:pPr>
        <w:pStyle w:val="ListParagraph"/>
      </w:pPr>
      <w:r>
        <w:rPr>
          <w:b/>
        </w:rPr>
        <w:t>Ultramafic</w:t>
      </w:r>
      <w:r w:rsidRPr="00853470">
        <w:rPr>
          <w:b/>
        </w:rPr>
        <w:t xml:space="preserve"> </w:t>
      </w:r>
      <w:commentRangeStart w:id="1"/>
      <w:r w:rsidR="00045005" w:rsidRPr="00853470">
        <w:rPr>
          <w:b/>
        </w:rPr>
        <w:t>Modifier</w:t>
      </w:r>
      <w:commentRangeEnd w:id="1"/>
      <w:r w:rsidR="00045005" w:rsidRPr="00664ACB">
        <w:rPr>
          <w:rStyle w:val="CommentReference"/>
        </w:rPr>
        <w:commentReference w:id="1"/>
      </w:r>
      <w:r w:rsidR="00045005" w:rsidRPr="00853470">
        <w:rPr>
          <w:b/>
        </w:rPr>
        <w:tab/>
      </w:r>
      <w:r w:rsidR="00844523">
        <w:rPr>
          <w:szCs w:val="24"/>
        </w:rPr>
        <w:t>Ultramafic soils</w:t>
      </w:r>
      <w:r w:rsidR="00844523" w:rsidRPr="006F682A">
        <w:rPr>
          <w:szCs w:val="24"/>
        </w:rPr>
        <w:t>, found primarily in the northern mixed conifer zone, support a number of endemic pla</w:t>
      </w:r>
      <w:r w:rsidR="0076269F">
        <w:rPr>
          <w:szCs w:val="24"/>
        </w:rPr>
        <w:t>nt</w:t>
      </w:r>
      <w:r w:rsidR="009D0610" w:rsidRPr="009D0610">
        <w:rPr>
          <w:szCs w:val="24"/>
        </w:rPr>
        <w:t xml:space="preserve"> </w:t>
      </w:r>
      <w:r w:rsidR="009D0610">
        <w:rPr>
          <w:szCs w:val="24"/>
        </w:rPr>
        <w:t>species</w:t>
      </w:r>
      <w:r w:rsidR="009D0610" w:rsidRPr="006F682A">
        <w:rPr>
          <w:szCs w:val="24"/>
        </w:rPr>
        <w:t xml:space="preserve">. </w:t>
      </w:r>
      <w:r w:rsidR="009D0610">
        <w:t>Slowly growing and often stunted</w:t>
      </w:r>
      <w:r w:rsidR="00844523" w:rsidRPr="006F682A">
        <w:rPr>
          <w:szCs w:val="24"/>
        </w:rPr>
        <w:t xml:space="preserve"> </w:t>
      </w:r>
      <w:r w:rsidR="00045005" w:rsidRPr="00853470">
        <w:rPr>
          <w:i/>
        </w:rPr>
        <w:t>P. contorta</w:t>
      </w:r>
      <w:r w:rsidR="00045005" w:rsidRPr="006F682A">
        <w:t xml:space="preserve"> ssp. </w:t>
      </w:r>
      <w:r w:rsidR="00045005" w:rsidRPr="00853470">
        <w:rPr>
          <w:i/>
        </w:rPr>
        <w:t>murrayana</w:t>
      </w:r>
      <w:r w:rsidR="00045005" w:rsidRPr="006F682A">
        <w:t xml:space="preserve"> and </w:t>
      </w:r>
      <w:r w:rsidR="00045005" w:rsidRPr="00853470">
        <w:rPr>
          <w:i/>
        </w:rPr>
        <w:t>P. jeffreyi</w:t>
      </w:r>
      <w:r w:rsidR="00045005" w:rsidRPr="006F682A">
        <w:t xml:space="preserve"> occur in combinations or in nearly pure open stands. Other tree associates on ultramafics include </w:t>
      </w:r>
      <w:r w:rsidR="003A4423">
        <w:rPr>
          <w:i/>
        </w:rPr>
        <w:t>P.</w:t>
      </w:r>
      <w:r w:rsidR="00045005" w:rsidRPr="00853470">
        <w:rPr>
          <w:i/>
        </w:rPr>
        <w:t xml:space="preserve"> menziesii</w:t>
      </w:r>
      <w:r w:rsidR="009D0610">
        <w:t xml:space="preserve">, </w:t>
      </w:r>
      <w:r w:rsidR="003A4423">
        <w:rPr>
          <w:i/>
        </w:rPr>
        <w:t>C.</w:t>
      </w:r>
      <w:r w:rsidR="00045005" w:rsidRPr="00853470">
        <w:rPr>
          <w:i/>
        </w:rPr>
        <w:t xml:space="preserve"> decurrens</w:t>
      </w:r>
      <w:r w:rsidR="009D0610">
        <w:rPr>
          <w:i/>
        </w:rPr>
        <w:t>,</w:t>
      </w:r>
      <w:r w:rsidR="009D0610" w:rsidRPr="009D0610">
        <w:t xml:space="preserve"> </w:t>
      </w:r>
      <w:r w:rsidR="009D0610">
        <w:t xml:space="preserve">and </w:t>
      </w:r>
      <w:r w:rsidR="009D0610">
        <w:rPr>
          <w:i/>
        </w:rPr>
        <w:t>Pinus attenuata</w:t>
      </w:r>
      <w:r w:rsidR="00045005" w:rsidRPr="006F682A">
        <w:t xml:space="preserve">. Hardwoods are </w:t>
      </w:r>
      <w:r w:rsidR="009D0610">
        <w:t>usually</w:t>
      </w:r>
      <w:r w:rsidR="009D0610" w:rsidRPr="006F682A">
        <w:t xml:space="preserve"> </w:t>
      </w:r>
      <w:r w:rsidR="00045005" w:rsidRPr="006F682A">
        <w:t xml:space="preserve">sparse, </w:t>
      </w:r>
      <w:r w:rsidR="00045005" w:rsidRPr="006F682A">
        <w:lastRenderedPageBreak/>
        <w:t xml:space="preserve">but shrubs such as </w:t>
      </w:r>
      <w:r w:rsidR="0076269F" w:rsidRPr="00C71E49">
        <w:rPr>
          <w:i/>
        </w:rPr>
        <w:t>Arctostaphylos</w:t>
      </w:r>
      <w:r w:rsidR="0076269F" w:rsidRPr="006F682A">
        <w:t xml:space="preserve">, </w:t>
      </w:r>
      <w:r w:rsidR="0076269F" w:rsidRPr="00C71E49">
        <w:rPr>
          <w:i/>
        </w:rPr>
        <w:t>Quercus</w:t>
      </w:r>
      <w:r w:rsidR="0076269F" w:rsidRPr="006F682A">
        <w:t xml:space="preserve">, </w:t>
      </w:r>
      <w:r w:rsidR="0076269F" w:rsidRPr="00C71E49">
        <w:rPr>
          <w:i/>
        </w:rPr>
        <w:t>Rhamnus</w:t>
      </w:r>
      <w:r w:rsidR="0076269F" w:rsidRPr="006F682A">
        <w:t xml:space="preserve">, </w:t>
      </w:r>
      <w:r w:rsidR="0076269F" w:rsidRPr="00C71E49">
        <w:rPr>
          <w:i/>
        </w:rPr>
        <w:t>Lithocarpus</w:t>
      </w:r>
      <w:r w:rsidR="0076269F" w:rsidRPr="006F682A">
        <w:t xml:space="preserve">, </w:t>
      </w:r>
      <w:r w:rsidR="0076269F" w:rsidRPr="00C71E49">
        <w:rPr>
          <w:i/>
        </w:rPr>
        <w:t xml:space="preserve">Rhododendron, </w:t>
      </w:r>
      <w:r w:rsidR="0076269F" w:rsidRPr="006F682A">
        <w:t xml:space="preserve">and </w:t>
      </w:r>
      <w:r w:rsidR="0076269F" w:rsidRPr="00C71E49">
        <w:rPr>
          <w:i/>
        </w:rPr>
        <w:t xml:space="preserve">Ceanothus </w:t>
      </w:r>
      <w:r w:rsidR="0076269F" w:rsidRPr="006F682A">
        <w:t>may occur on these sites</w:t>
      </w:r>
      <w:r w:rsidR="00045005" w:rsidRPr="006F682A">
        <w:t xml:space="preserve">. </w:t>
      </w:r>
      <w:r w:rsidR="00296BDF">
        <w:t>Often, a dramatic l</w:t>
      </w:r>
      <w:r w:rsidR="00A40C3D">
        <w:t>andscape shift occurs across ab</w:t>
      </w:r>
      <w:r w:rsidR="00296BDF">
        <w:t xml:space="preserve">rupt discontinuities between ultramafics and </w:t>
      </w:r>
      <w:r w:rsidR="009D0610">
        <w:t>other rock types.</w:t>
      </w:r>
      <w:r w:rsidR="00296BDF">
        <w:t xml:space="preserve">. For example, regional stands of dense conifer forests are replaced by stunted and open stands of other conifers, by chaparral or even by barrens on which woody vegetation is </w:t>
      </w:r>
      <w:commentRangeStart w:id="2"/>
      <w:r w:rsidR="00296BDF">
        <w:t>absent</w:t>
      </w:r>
      <w:commentRangeEnd w:id="2"/>
      <w:r w:rsidR="00296BDF">
        <w:rPr>
          <w:rStyle w:val="CommentReference"/>
        </w:rPr>
        <w:commentReference w:id="2"/>
      </w:r>
      <w:r w:rsidR="00A40C3D">
        <w:t xml:space="preserve"> </w:t>
      </w:r>
      <w:r w:rsidR="00844523">
        <w:t>(</w:t>
      </w:r>
      <w:r w:rsidR="007066B3">
        <w:t>“</w:t>
      </w:r>
      <w:r w:rsidR="00844523">
        <w:t>CalVeg</w:t>
      </w:r>
      <w:r w:rsidR="007066B3">
        <w:t xml:space="preserve"> Zone 1” 2011</w:t>
      </w:r>
      <w:r w:rsidR="00844523">
        <w:t>)</w:t>
      </w:r>
      <w:r w:rsidR="007066B3">
        <w:t>.</w:t>
      </w:r>
    </w:p>
    <w:p w14:paraId="3C2E2F11" w14:textId="77777777" w:rsidR="00E76CA8" w:rsidRPr="006F682A" w:rsidRDefault="00E76CA8" w:rsidP="00280BFA">
      <w:pPr>
        <w:jc w:val="left"/>
        <w:rPr>
          <w:szCs w:val="24"/>
        </w:rPr>
      </w:pPr>
    </w:p>
    <w:p w14:paraId="1F8F04DB" w14:textId="7904ED17" w:rsidR="00E76CA8" w:rsidRPr="00F96670" w:rsidRDefault="00285C1B" w:rsidP="00280BFA">
      <w:pPr>
        <w:jc w:val="left"/>
      </w:pPr>
      <w:r>
        <w:rPr>
          <w:b/>
          <w:szCs w:val="24"/>
        </w:rPr>
        <w:t xml:space="preserve">Sierran Mixed Conifer with </w:t>
      </w:r>
      <w:r w:rsidRPr="006F682A">
        <w:rPr>
          <w:b/>
          <w:szCs w:val="24"/>
        </w:rPr>
        <w:t>Aspen</w:t>
      </w:r>
      <w:r>
        <w:rPr>
          <w:b/>
        </w:rPr>
        <w:t xml:space="preserve"> </w:t>
      </w:r>
      <w:r w:rsidR="00174C3A">
        <w:rPr>
          <w:b/>
        </w:rPr>
        <w:t>(SMC-ASP)</w:t>
      </w:r>
      <w:r w:rsidR="00E76CA8" w:rsidRPr="006F682A">
        <w:rPr>
          <w:b/>
        </w:rPr>
        <w:tab/>
      </w:r>
      <w:commentRangeStart w:id="3"/>
      <w:r w:rsidR="00E76CA8" w:rsidRPr="006F682A">
        <w:t>When</w:t>
      </w:r>
      <w:commentRangeEnd w:id="3"/>
      <w:r w:rsidR="008C50BC" w:rsidRPr="00664ACB">
        <w:rPr>
          <w:rStyle w:val="CommentReference"/>
        </w:rPr>
        <w:commentReference w:id="3"/>
      </w:r>
      <w:r w:rsidR="00E76CA8" w:rsidRPr="006F682A">
        <w:t xml:space="preserve"> </w:t>
      </w:r>
      <w:r w:rsidR="003A4423">
        <w:rPr>
          <w:i/>
          <w:iCs/>
        </w:rPr>
        <w:t>P.</w:t>
      </w:r>
      <w:r w:rsidR="00E76CA8" w:rsidRPr="006F682A">
        <w:rPr>
          <w:i/>
          <w:iCs/>
        </w:rPr>
        <w:t xml:space="preserve"> tremuloides</w:t>
      </w:r>
      <w:r w:rsidR="00E76CA8" w:rsidRPr="006F682A">
        <w:t xml:space="preserve"> co-occurs with SMC</w:t>
      </w:r>
      <w:r w:rsidR="009249E5">
        <w:t xml:space="preserve"> on the west side of the crest</w:t>
      </w:r>
      <w:r w:rsidR="00E76CA8" w:rsidRPr="006F682A">
        <w:t xml:space="preserve">, it is typically found in smaller patches, often less than 2 ha (5 acres) in size. </w:t>
      </w:r>
      <w:r w:rsidR="00D32205">
        <w:t xml:space="preserve">This variant is not subject to the modifiers described above because it is only found on mesic sites. </w:t>
      </w:r>
      <w:r w:rsidR="00E76CA8" w:rsidRPr="006F682A">
        <w:t xml:space="preserve">Mature stands in which </w:t>
      </w:r>
      <w:r w:rsidR="00E76CA8" w:rsidRPr="006F682A">
        <w:rPr>
          <w:i/>
          <w:iCs/>
        </w:rPr>
        <w:t>P. tremuloides</w:t>
      </w:r>
      <w:r w:rsidR="00E76CA8" w:rsidRPr="006F682A">
        <w:t xml:space="preserve"> are still dominant are usually relatively open. Average canopy closures of stands in eastern California range from 60 to 100 percent in young and intermediate-aged stands and from 25 to 60 percent in mature stands. The open nature of the stands results in substantial </w:t>
      </w:r>
      <w:r w:rsidR="007066B3">
        <w:t>light penetration to the ground</w:t>
      </w:r>
      <w:r w:rsidR="00E76CA8" w:rsidRPr="006F682A">
        <w:t xml:space="preserve"> (</w:t>
      </w:r>
      <w:r w:rsidR="00510605">
        <w:rPr>
          <w:szCs w:val="24"/>
        </w:rPr>
        <w:t>Verner</w:t>
      </w:r>
      <w:r w:rsidR="007066B3">
        <w:rPr>
          <w:szCs w:val="24"/>
        </w:rPr>
        <w:t xml:space="preserve"> </w:t>
      </w:r>
      <w:r w:rsidR="009E588E">
        <w:rPr>
          <w:szCs w:val="24"/>
        </w:rPr>
        <w:t>1998</w:t>
      </w:r>
      <w:r w:rsidR="007066B3">
        <w:t>).</w:t>
      </w:r>
    </w:p>
    <w:p w14:paraId="706CFBE1" w14:textId="77777777" w:rsidR="00E76CA8" w:rsidRPr="006F682A" w:rsidRDefault="00E76CA8" w:rsidP="00280BFA">
      <w:pPr>
        <w:jc w:val="left"/>
        <w:rPr>
          <w:szCs w:val="24"/>
        </w:rPr>
      </w:pPr>
    </w:p>
    <w:p w14:paraId="2007E6A5" w14:textId="77777777" w:rsidR="00E76CA8" w:rsidRPr="007D4AD1" w:rsidRDefault="00E76CA8" w:rsidP="00280BFA">
      <w:pPr>
        <w:pStyle w:val="Heading3"/>
        <w:widowControl/>
        <w:spacing w:before="0" w:after="0"/>
        <w:rPr>
          <w:szCs w:val="24"/>
        </w:rPr>
      </w:pPr>
      <w:commentRangeStart w:id="4"/>
      <w:r w:rsidRPr="007D4AD1">
        <w:rPr>
          <w:szCs w:val="24"/>
        </w:rPr>
        <w:t>Distribution</w:t>
      </w:r>
      <w:commentRangeEnd w:id="4"/>
      <w:r w:rsidR="004B3640">
        <w:rPr>
          <w:rStyle w:val="CommentReference"/>
          <w:b w:val="0"/>
          <w:bCs w:val="0"/>
        </w:rPr>
        <w:commentReference w:id="4"/>
      </w:r>
    </w:p>
    <w:p w14:paraId="00FB8AF2" w14:textId="4A4C70CE" w:rsidR="007D4AD1" w:rsidRPr="006F682A" w:rsidRDefault="00E76CA8" w:rsidP="00280BFA">
      <w:pPr>
        <w:jc w:val="left"/>
        <w:rPr>
          <w:szCs w:val="24"/>
        </w:rPr>
      </w:pPr>
      <w:r w:rsidRPr="006F682A">
        <w:rPr>
          <w:b/>
          <w:szCs w:val="24"/>
        </w:rPr>
        <w:t>Sierran Mixed Conifer</w:t>
      </w:r>
      <w:r w:rsidRPr="006F682A">
        <w:rPr>
          <w:b/>
          <w:szCs w:val="24"/>
        </w:rPr>
        <w:tab/>
      </w:r>
      <w:r w:rsidRPr="006F682A">
        <w:rPr>
          <w:szCs w:val="24"/>
        </w:rPr>
        <w:t xml:space="preserve">SMC generally forms a vegetation band ranging from </w:t>
      </w:r>
      <w:r w:rsidR="009D0610">
        <w:rPr>
          <w:szCs w:val="24"/>
        </w:rPr>
        <w:t>500</w:t>
      </w:r>
      <w:r w:rsidRPr="006F682A">
        <w:rPr>
          <w:szCs w:val="24"/>
        </w:rPr>
        <w:t xml:space="preserve"> to </w:t>
      </w:r>
      <w:r w:rsidR="009D0610">
        <w:rPr>
          <w:szCs w:val="24"/>
        </w:rPr>
        <w:t>2000</w:t>
      </w:r>
      <w:r w:rsidRPr="006F682A">
        <w:rPr>
          <w:szCs w:val="24"/>
        </w:rPr>
        <w:t xml:space="preserve"> m (</w:t>
      </w:r>
      <w:r w:rsidR="009D0610">
        <w:rPr>
          <w:szCs w:val="24"/>
        </w:rPr>
        <w:t>1</w:t>
      </w:r>
      <w:r w:rsidRPr="006F682A">
        <w:rPr>
          <w:szCs w:val="24"/>
        </w:rPr>
        <w:t xml:space="preserve">500 to </w:t>
      </w:r>
      <w:r w:rsidR="009249E5">
        <w:rPr>
          <w:szCs w:val="24"/>
        </w:rPr>
        <w:t>6</w:t>
      </w:r>
      <w:r w:rsidR="009D0610">
        <w:rPr>
          <w:szCs w:val="24"/>
        </w:rPr>
        <w:t>5</w:t>
      </w:r>
      <w:r w:rsidRPr="006F682A">
        <w:rPr>
          <w:szCs w:val="24"/>
        </w:rPr>
        <w:t xml:space="preserve">00 ft). It dominates the western middle elevation slopes of the Sierra Nevada. Soils supporting SMC are varied in depth and composition, and are derived primarily from Mesozoic granitic, Paleozoic </w:t>
      </w:r>
      <w:r w:rsidR="009D0610">
        <w:rPr>
          <w:szCs w:val="24"/>
        </w:rPr>
        <w:t>metamorphic</w:t>
      </w:r>
      <w:r w:rsidR="009D0610" w:rsidRPr="006F682A">
        <w:rPr>
          <w:szCs w:val="24"/>
        </w:rPr>
        <w:t xml:space="preserve"> </w:t>
      </w:r>
      <w:r w:rsidRPr="006F682A">
        <w:rPr>
          <w:szCs w:val="24"/>
        </w:rPr>
        <w:t xml:space="preserve">rocks, and Cenozoic volcanic rocks. </w:t>
      </w:r>
    </w:p>
    <w:p w14:paraId="28792F63" w14:textId="77777777" w:rsidR="00045005" w:rsidRPr="006F682A" w:rsidRDefault="00045005" w:rsidP="00280BFA">
      <w:pPr>
        <w:jc w:val="left"/>
        <w:rPr>
          <w:b/>
          <w:szCs w:val="24"/>
        </w:rPr>
      </w:pPr>
    </w:p>
    <w:p w14:paraId="4C1BC32E" w14:textId="77000F61" w:rsidR="00045005" w:rsidRPr="006F682A" w:rsidRDefault="00045005" w:rsidP="00280BFA">
      <w:pPr>
        <w:pStyle w:val="ListParagraph"/>
      </w:pPr>
      <w:commentRangeStart w:id="5"/>
      <w:r w:rsidRPr="006F682A">
        <w:rPr>
          <w:b/>
        </w:rPr>
        <w:t>Mesic</w:t>
      </w:r>
      <w:commentRangeEnd w:id="5"/>
      <w:r w:rsidR="009249E5">
        <w:rPr>
          <w:rStyle w:val="CommentReference"/>
        </w:rPr>
        <w:commentReference w:id="5"/>
      </w:r>
      <w:r w:rsidRPr="006F682A">
        <w:rPr>
          <w:b/>
        </w:rPr>
        <w:t xml:space="preserve"> Modifer</w:t>
      </w:r>
      <w:r w:rsidR="00853470">
        <w:rPr>
          <w:b/>
        </w:rPr>
        <w:tab/>
      </w:r>
      <w:r w:rsidR="00853470">
        <w:t>Generally found on f</w:t>
      </w:r>
      <w:r w:rsidR="00853470" w:rsidRPr="007D4AD1">
        <w:t xml:space="preserve">avorable </w:t>
      </w:r>
      <w:r w:rsidR="00277E4B" w:rsidRPr="007D4AD1">
        <w:t>slopes, primarily north and east aspects throughout the geographic range</w:t>
      </w:r>
      <w:r w:rsidR="009D0610">
        <w:t>, as well as along streams in drier areas</w:t>
      </w:r>
      <w:r w:rsidR="009D0610" w:rsidRPr="006F682A">
        <w:t>.</w:t>
      </w:r>
      <w:r w:rsidR="00277E4B" w:rsidRPr="006F682A">
        <w:t xml:space="preserve"> </w:t>
      </w:r>
      <w:r w:rsidR="00C12169">
        <w:t xml:space="preserve">It is more common at higher elevations </w:t>
      </w:r>
      <w:r w:rsidR="00853470">
        <w:t>as compared to the xeric type</w:t>
      </w:r>
      <w:r w:rsidR="00C12169">
        <w:t>. (</w:t>
      </w:r>
      <w:r w:rsidR="00283D74">
        <w:t>“CalVeg Zone 1” 2011</w:t>
      </w:r>
      <w:r w:rsidR="00C12169">
        <w:t>)</w:t>
      </w:r>
    </w:p>
    <w:p w14:paraId="601B89DC" w14:textId="77777777" w:rsidR="00045005" w:rsidRPr="006F682A" w:rsidRDefault="00045005" w:rsidP="00280BFA">
      <w:pPr>
        <w:pStyle w:val="ListParagraph"/>
        <w:numPr>
          <w:ilvl w:val="0"/>
          <w:numId w:val="0"/>
        </w:numPr>
        <w:ind w:left="360"/>
      </w:pPr>
    </w:p>
    <w:p w14:paraId="1B84A812" w14:textId="05BF366E" w:rsidR="00045005" w:rsidRPr="007D4AD1" w:rsidRDefault="00045005" w:rsidP="00280BFA">
      <w:pPr>
        <w:pStyle w:val="ListParagraph"/>
      </w:pPr>
      <w:r w:rsidRPr="006F682A">
        <w:rPr>
          <w:b/>
        </w:rPr>
        <w:t>Xeric Modifier</w:t>
      </w:r>
      <w:r w:rsidR="00277E4B" w:rsidRPr="006F682A">
        <w:rPr>
          <w:b/>
        </w:rPr>
        <w:tab/>
      </w:r>
      <w:r w:rsidR="00277E4B" w:rsidRPr="006F682A">
        <w:t>Occurs on south and west-facing aspects (</w:t>
      </w:r>
      <w:r w:rsidR="00BE12CD">
        <w:t>Landfire 2007</w:t>
      </w:r>
      <w:r w:rsidR="00EC6B2A">
        <w:t>a</w:t>
      </w:r>
      <w:r w:rsidR="00277E4B" w:rsidRPr="006F682A">
        <w:t>)</w:t>
      </w:r>
      <w:r w:rsidR="00C12169" w:rsidRPr="00C12169">
        <w:t xml:space="preserve"> </w:t>
      </w:r>
      <w:r w:rsidR="00C12169" w:rsidRPr="00132B24">
        <w:t xml:space="preserve">At lower elevations </w:t>
      </w:r>
      <w:r w:rsidR="00C12169">
        <w:t>patches</w:t>
      </w:r>
      <w:r w:rsidR="00C12169" w:rsidRPr="00132B24">
        <w:t xml:space="preserve"> may be found on north </w:t>
      </w:r>
      <w:r w:rsidR="009D0610">
        <w:t>slopes</w:t>
      </w:r>
      <w:r w:rsidR="009249E5">
        <w:t xml:space="preserve">. </w:t>
      </w:r>
      <w:r w:rsidR="00C12169" w:rsidRPr="00132B24">
        <w:t xml:space="preserve">At higher elevations this </w:t>
      </w:r>
      <w:r w:rsidR="00C12169">
        <w:t>landcover type</w:t>
      </w:r>
      <w:r w:rsidR="00C12169" w:rsidRPr="00132B24">
        <w:t xml:space="preserve"> </w:t>
      </w:r>
      <w:r w:rsidR="009D0610">
        <w:t>most</w:t>
      </w:r>
      <w:r w:rsidR="009D0610" w:rsidRPr="00132B24">
        <w:t xml:space="preserve"> </w:t>
      </w:r>
      <w:r w:rsidR="00C12169" w:rsidRPr="00132B24">
        <w:t>typically occur</w:t>
      </w:r>
      <w:r w:rsidR="009D0610">
        <w:t>s</w:t>
      </w:r>
      <w:r w:rsidR="00C12169" w:rsidRPr="00132B24">
        <w:t xml:space="preserve"> on south, east and west aspects. </w:t>
      </w:r>
    </w:p>
    <w:p w14:paraId="4B308AA3" w14:textId="77777777" w:rsidR="00045005" w:rsidRPr="006F682A" w:rsidRDefault="00045005" w:rsidP="00280BFA">
      <w:pPr>
        <w:pStyle w:val="ListParagraph"/>
        <w:numPr>
          <w:ilvl w:val="0"/>
          <w:numId w:val="0"/>
        </w:numPr>
        <w:ind w:left="360"/>
        <w:rPr>
          <w:b/>
        </w:rPr>
      </w:pPr>
    </w:p>
    <w:p w14:paraId="0A5FD079" w14:textId="0103F127" w:rsidR="009D0610" w:rsidRDefault="00853470" w:rsidP="00280BFA">
      <w:pPr>
        <w:pStyle w:val="ListParagraph"/>
      </w:pPr>
      <w:r w:rsidRPr="009D0610">
        <w:rPr>
          <w:b/>
        </w:rPr>
        <w:t xml:space="preserve">Ultramafic </w:t>
      </w:r>
      <w:r w:rsidR="00045005" w:rsidRPr="009D0610">
        <w:rPr>
          <w:b/>
        </w:rPr>
        <w:t>Modifier</w:t>
      </w:r>
      <w:r w:rsidR="00277E4B" w:rsidRPr="009D0610">
        <w:rPr>
          <w:b/>
        </w:rPr>
        <w:t xml:space="preserve"> </w:t>
      </w:r>
      <w:r w:rsidR="00132B24">
        <w:tab/>
      </w:r>
      <w:r w:rsidR="00844523">
        <w:t>Ultramafics</w:t>
      </w:r>
      <w:r w:rsidR="00844523" w:rsidRPr="006F682A">
        <w:t xml:space="preserve"> ha</w:t>
      </w:r>
      <w:r w:rsidR="00844523">
        <w:t>ve</w:t>
      </w:r>
      <w:r w:rsidR="00844523" w:rsidRPr="006F682A">
        <w:t xml:space="preserve"> been mapped at various spatial densities </w:t>
      </w:r>
      <w:r w:rsidR="00844523">
        <w:t>throughout the elevational range of the Sierran Mixed Conifer landcover type</w:t>
      </w:r>
      <w:r w:rsidR="00844523" w:rsidRPr="006F682A">
        <w:t>.</w:t>
      </w:r>
      <w:r w:rsidR="00844523">
        <w:t xml:space="preserve"> </w:t>
      </w:r>
      <w:r w:rsidR="00844523" w:rsidRPr="006F682A">
        <w:t xml:space="preserve">Low to moderate elevations in ultramafic and serpentinized areas often produce soils low in essential minerals </w:t>
      </w:r>
      <w:r w:rsidR="009D0610">
        <w:t>like</w:t>
      </w:r>
      <w:r w:rsidR="00844523" w:rsidRPr="006F682A">
        <w:t xml:space="preserve"> calcium </w:t>
      </w:r>
      <w:r w:rsidR="009D0610">
        <w:t>potassium, and nitrogen, and</w:t>
      </w:r>
      <w:r w:rsidR="009D0610" w:rsidRPr="006F682A">
        <w:t xml:space="preserve"> </w:t>
      </w:r>
      <w:r w:rsidR="00844523" w:rsidRPr="006F682A">
        <w:t>have excessive accumulations of heavy metals such as nickel and chromium. These sites vary widely in the degree of serpent</w:t>
      </w:r>
      <w:r w:rsidR="009D0610">
        <w:t>in</w:t>
      </w:r>
      <w:r w:rsidR="00844523" w:rsidRPr="006F682A">
        <w:t>ization and effects on their over</w:t>
      </w:r>
      <w:r w:rsidR="007066B3">
        <w:t>lying plant communities</w:t>
      </w:r>
      <w:r w:rsidR="00844523" w:rsidRPr="00844523">
        <w:t xml:space="preserve"> </w:t>
      </w:r>
      <w:r w:rsidR="00844523">
        <w:t>(</w:t>
      </w:r>
      <w:r w:rsidR="007066B3">
        <w:t>“</w:t>
      </w:r>
      <w:r w:rsidR="00844523">
        <w:t>CalVeg</w:t>
      </w:r>
      <w:r w:rsidR="007066B3">
        <w:t xml:space="preserve"> Zone 1” 2011</w:t>
      </w:r>
      <w:r w:rsidR="00844523">
        <w:t>)</w:t>
      </w:r>
      <w:r w:rsidR="007066B3">
        <w:t>.</w:t>
      </w:r>
      <w:r w:rsidR="00844523">
        <w:t xml:space="preserve"> Typically, this type occurs on north facing concave slopes or toe slopes with thin layers of ultramafic rocks. </w:t>
      </w:r>
      <w:r w:rsidR="009D0610">
        <w:t>Note, the terms “ultramafic rock” and “serpentine” are broad terms used to describe a number of different but related rock types, includ</w:t>
      </w:r>
      <w:r w:rsidR="008D5B34">
        <w:t>ing serpentinite, peridotite,</w:t>
      </w:r>
      <w:r w:rsidR="009D0610">
        <w:t xml:space="preserve"> dunite, pyroxenite, ta</w:t>
      </w:r>
      <w:r w:rsidR="0076269F">
        <w:t xml:space="preserve">lc and soapstone, among others </w:t>
      </w:r>
      <w:r w:rsidR="009D0610">
        <w:t>(</w:t>
      </w:r>
      <w:r w:rsidR="00BE12CD" w:rsidRPr="00BE12CD">
        <w:t>Barbour et al. 2007</w:t>
      </w:r>
      <w:r w:rsidR="009D0610">
        <w:t>)</w:t>
      </w:r>
      <w:r w:rsidR="009D0610" w:rsidRPr="00E97448">
        <w:t xml:space="preserve"> </w:t>
      </w:r>
    </w:p>
    <w:p w14:paraId="5621E43F" w14:textId="68AB3010" w:rsidR="00E76CA8" w:rsidRPr="009D0610" w:rsidRDefault="00E76CA8" w:rsidP="00280BFA">
      <w:pPr>
        <w:pStyle w:val="ListParagraph"/>
        <w:numPr>
          <w:ilvl w:val="0"/>
          <w:numId w:val="0"/>
        </w:numPr>
        <w:ind w:left="360"/>
        <w:rPr>
          <w:szCs w:val="24"/>
        </w:rPr>
      </w:pPr>
    </w:p>
    <w:p w14:paraId="6D3E2F22" w14:textId="4DCAC7B4" w:rsidR="00E76CA8" w:rsidRPr="006F682A" w:rsidRDefault="00BD69D3" w:rsidP="00280BFA">
      <w:pPr>
        <w:jc w:val="left"/>
        <w:rPr>
          <w:szCs w:val="24"/>
        </w:rPr>
      </w:pPr>
      <w:r>
        <w:rPr>
          <w:b/>
          <w:szCs w:val="24"/>
        </w:rPr>
        <w:t xml:space="preserve">Sierran Mixed Conifer with </w:t>
      </w:r>
      <w:r w:rsidR="00E76CA8" w:rsidRPr="006F682A">
        <w:rPr>
          <w:b/>
          <w:szCs w:val="24"/>
        </w:rPr>
        <w:t>Aspen</w:t>
      </w:r>
      <w:r w:rsidR="00E76CA8" w:rsidRPr="006F682A">
        <w:rPr>
          <w:b/>
          <w:szCs w:val="24"/>
        </w:rPr>
        <w:tab/>
      </w:r>
      <w:r w:rsidR="00E76CA8" w:rsidRPr="006F682A">
        <w:rPr>
          <w:szCs w:val="24"/>
        </w:rPr>
        <w:t xml:space="preserve">Sites supporting </w:t>
      </w:r>
      <w:r w:rsidR="00E76CA8" w:rsidRPr="006F682A">
        <w:rPr>
          <w:i/>
          <w:iCs/>
          <w:szCs w:val="24"/>
        </w:rPr>
        <w:t>P. tremuloides</w:t>
      </w:r>
      <w:r w:rsidR="00E76CA8" w:rsidRPr="006F682A">
        <w:rPr>
          <w:szCs w:val="24"/>
        </w:rPr>
        <w:t xml:space="preserve"> are </w:t>
      </w:r>
      <w:r w:rsidR="009D0610">
        <w:rPr>
          <w:szCs w:val="24"/>
        </w:rPr>
        <w:t xml:space="preserve">usually </w:t>
      </w:r>
      <w:r w:rsidR="00E76CA8" w:rsidRPr="006F682A">
        <w:rPr>
          <w:szCs w:val="24"/>
        </w:rPr>
        <w:t>associated with added soil moisture, i.e., azonal wet sites. These sites are often close to streams and lakes. Other sites include meadow edges, rock reservoirs, springs and seeps. Terrain can be simple to complex. At these lower elevations, topographic conditions for this type tends toward positions resulting in relatively colder, wetter conditions within the prevailing climate, e.g., ravines, north slopes, wet depressions, etc. (</w:t>
      </w:r>
      <w:r w:rsidR="00283D74">
        <w:rPr>
          <w:szCs w:val="24"/>
        </w:rPr>
        <w:t>Landfire 2007</w:t>
      </w:r>
      <w:r w:rsidR="00802A66">
        <w:rPr>
          <w:szCs w:val="24"/>
        </w:rPr>
        <w:t>a</w:t>
      </w:r>
      <w:r w:rsidR="00283D74">
        <w:rPr>
          <w:szCs w:val="24"/>
        </w:rPr>
        <w:t>).</w:t>
      </w:r>
    </w:p>
    <w:p w14:paraId="494A906E" w14:textId="77777777" w:rsidR="00132B24" w:rsidRDefault="00132B24" w:rsidP="00280BFA">
      <w:pPr>
        <w:jc w:val="left"/>
        <w:rPr>
          <w:b/>
          <w:sz w:val="36"/>
          <w:szCs w:val="24"/>
        </w:rPr>
      </w:pPr>
    </w:p>
    <w:p w14:paraId="5DFEA182" w14:textId="77777777" w:rsidR="00E76CA8" w:rsidRPr="006F682A" w:rsidRDefault="00E76CA8" w:rsidP="00280BFA">
      <w:pPr>
        <w:spacing w:after="120"/>
        <w:jc w:val="left"/>
        <w:rPr>
          <w:b/>
          <w:sz w:val="36"/>
          <w:szCs w:val="24"/>
        </w:rPr>
      </w:pPr>
      <w:r w:rsidRPr="006F682A">
        <w:rPr>
          <w:b/>
          <w:sz w:val="36"/>
          <w:szCs w:val="24"/>
        </w:rPr>
        <w:lastRenderedPageBreak/>
        <w:t>Disturbances</w:t>
      </w:r>
    </w:p>
    <w:p w14:paraId="0C86E241" w14:textId="77777777" w:rsidR="00E76CA8" w:rsidRPr="006F682A" w:rsidRDefault="00E76CA8" w:rsidP="00280BFA">
      <w:pPr>
        <w:pStyle w:val="Heading3"/>
        <w:widowControl/>
        <w:spacing w:before="0"/>
        <w:rPr>
          <w:szCs w:val="24"/>
        </w:rPr>
      </w:pPr>
      <w:r w:rsidRPr="006F682A">
        <w:rPr>
          <w:szCs w:val="24"/>
        </w:rPr>
        <w:t>Wildfire</w:t>
      </w:r>
    </w:p>
    <w:p w14:paraId="69D69903" w14:textId="220D38E8" w:rsidR="00EF517E" w:rsidRDefault="00E76CA8" w:rsidP="00280BFA">
      <w:pPr>
        <w:jc w:val="left"/>
        <w:rPr>
          <w:szCs w:val="24"/>
        </w:rPr>
      </w:pPr>
      <w:r w:rsidRPr="006F682A">
        <w:rPr>
          <w:b/>
          <w:szCs w:val="24"/>
        </w:rPr>
        <w:t>Sierran Mixed Confier</w:t>
      </w:r>
      <w:r w:rsidRPr="006F682A">
        <w:rPr>
          <w:b/>
          <w:szCs w:val="24"/>
        </w:rPr>
        <w:tab/>
      </w:r>
      <w:r w:rsidRPr="006F682A">
        <w:rPr>
          <w:szCs w:val="24"/>
        </w:rPr>
        <w:t>Wildfires are common and frequent; mortality depends on vegetation vulnerability and wildfire intensity. Low</w:t>
      </w:r>
      <w:r w:rsidR="00E97448" w:rsidRPr="006F682A">
        <w:rPr>
          <w:szCs w:val="24"/>
        </w:rPr>
        <w:t>-</w:t>
      </w:r>
      <w:r w:rsidR="00E97448">
        <w:rPr>
          <w:szCs w:val="24"/>
        </w:rPr>
        <w:t>mortality</w:t>
      </w:r>
      <w:r w:rsidR="00E97448" w:rsidRPr="006F682A">
        <w:rPr>
          <w:szCs w:val="24"/>
        </w:rPr>
        <w:t xml:space="preserve"> </w:t>
      </w:r>
      <w:r w:rsidRPr="006F682A">
        <w:rPr>
          <w:szCs w:val="24"/>
        </w:rPr>
        <w:t xml:space="preserve">fires kill small trees and </w:t>
      </w:r>
      <w:r w:rsidR="00675925">
        <w:rPr>
          <w:szCs w:val="24"/>
        </w:rPr>
        <w:t xml:space="preserve">may </w:t>
      </w:r>
      <w:r w:rsidRPr="006F682A">
        <w:rPr>
          <w:szCs w:val="24"/>
        </w:rPr>
        <w:t xml:space="preserve">consume above-ground portions of </w:t>
      </w:r>
      <w:r w:rsidR="00675925">
        <w:rPr>
          <w:szCs w:val="24"/>
        </w:rPr>
        <w:t xml:space="preserve">small </w:t>
      </w:r>
      <w:r w:rsidR="00706A82">
        <w:rPr>
          <w:szCs w:val="24"/>
        </w:rPr>
        <w:t xml:space="preserve">oaks, </w:t>
      </w:r>
      <w:r w:rsidRPr="006F682A">
        <w:rPr>
          <w:szCs w:val="24"/>
        </w:rPr>
        <w:t xml:space="preserve">shrubs and herbs, but do not kill large </w:t>
      </w:r>
      <w:r w:rsidR="00E97448" w:rsidRPr="006F682A">
        <w:rPr>
          <w:szCs w:val="24"/>
        </w:rPr>
        <w:t xml:space="preserve">trees </w:t>
      </w:r>
      <w:r w:rsidRPr="006F682A">
        <w:rPr>
          <w:szCs w:val="24"/>
        </w:rPr>
        <w:t xml:space="preserve">or below-ground organs of most </w:t>
      </w:r>
      <w:r w:rsidR="00706A82">
        <w:rPr>
          <w:szCs w:val="24"/>
        </w:rPr>
        <w:t xml:space="preserve">oaks, </w:t>
      </w:r>
      <w:r w:rsidRPr="006F682A">
        <w:rPr>
          <w:szCs w:val="24"/>
        </w:rPr>
        <w:t xml:space="preserve">shrubs and herbs which promptly re-sprout. </w:t>
      </w:r>
      <w:r w:rsidR="00706A82">
        <w:rPr>
          <w:szCs w:val="24"/>
        </w:rPr>
        <w:t>High</w:t>
      </w:r>
      <w:r w:rsidR="000E50D9" w:rsidRPr="006F682A">
        <w:rPr>
          <w:szCs w:val="24"/>
        </w:rPr>
        <w:t xml:space="preserve">-mortality </w:t>
      </w:r>
      <w:r w:rsidR="00706A82">
        <w:rPr>
          <w:szCs w:val="24"/>
        </w:rPr>
        <w:t>mortality</w:t>
      </w:r>
      <w:r w:rsidR="000E50D9" w:rsidRPr="006F682A">
        <w:rPr>
          <w:szCs w:val="24"/>
        </w:rPr>
        <w:t xml:space="preserve"> </w:t>
      </w:r>
      <w:r w:rsidR="00706A82">
        <w:rPr>
          <w:szCs w:val="24"/>
        </w:rPr>
        <w:t>fires</w:t>
      </w:r>
      <w:r w:rsidR="000E50D9" w:rsidRPr="006F682A">
        <w:rPr>
          <w:szCs w:val="24"/>
        </w:rPr>
        <w:t xml:space="preserve"> kill </w:t>
      </w:r>
      <w:r w:rsidR="00706A82">
        <w:rPr>
          <w:szCs w:val="24"/>
        </w:rPr>
        <w:t>trees</w:t>
      </w:r>
      <w:r w:rsidR="000E50D9" w:rsidRPr="006F682A">
        <w:rPr>
          <w:szCs w:val="24"/>
        </w:rPr>
        <w:t xml:space="preserve"> </w:t>
      </w:r>
      <w:r w:rsidRPr="006F682A">
        <w:rPr>
          <w:szCs w:val="24"/>
        </w:rPr>
        <w:t>of all sizes and may kill many of the shrubs and herbs as well. However, high-mortality fire</w:t>
      </w:r>
      <w:r w:rsidR="00675925">
        <w:rPr>
          <w:szCs w:val="24"/>
        </w:rPr>
        <w:t>s typically kill</w:t>
      </w:r>
      <w:r w:rsidRPr="006F682A">
        <w:rPr>
          <w:szCs w:val="24"/>
        </w:rPr>
        <w:t xml:space="preserve"> only the above-ground portions of the </w:t>
      </w:r>
      <w:r w:rsidR="00706A82">
        <w:rPr>
          <w:szCs w:val="24"/>
        </w:rPr>
        <w:t xml:space="preserve">oaks, </w:t>
      </w:r>
      <w:r w:rsidRPr="006F682A">
        <w:rPr>
          <w:szCs w:val="24"/>
        </w:rPr>
        <w:t xml:space="preserve">shrubs and herbs; consequently, most </w:t>
      </w:r>
      <w:r w:rsidR="00706A82">
        <w:rPr>
          <w:szCs w:val="24"/>
        </w:rPr>
        <w:t xml:space="preserve">oaks, </w:t>
      </w:r>
      <w:r w:rsidRPr="006F682A">
        <w:rPr>
          <w:szCs w:val="24"/>
        </w:rPr>
        <w:t>shrubs and herbs promptly re-sprout from surviving below-ground organs.</w:t>
      </w:r>
    </w:p>
    <w:p w14:paraId="704CCFC1" w14:textId="26D4CACF" w:rsidR="00EF517E" w:rsidRPr="006F682A" w:rsidRDefault="00EF517E" w:rsidP="00280BFA">
      <w:pPr>
        <w:jc w:val="left"/>
        <w:rPr>
          <w:szCs w:val="24"/>
        </w:rPr>
      </w:pPr>
      <w:r>
        <w:rPr>
          <w:szCs w:val="24"/>
        </w:rPr>
        <w:tab/>
        <w:t xml:space="preserve">Data on fire return intervals (FRIs) are available from a few review papers. Skinner and Chang </w:t>
      </w:r>
      <w:r w:rsidR="00ED4D12">
        <w:rPr>
          <w:szCs w:val="24"/>
        </w:rPr>
        <w:t xml:space="preserve">(1996) </w:t>
      </w:r>
      <w:r>
        <w:rPr>
          <w:szCs w:val="24"/>
        </w:rPr>
        <w:t>aggregated FRIs from the Sierra Nevada and separated pre-1850 data from total data.</w:t>
      </w:r>
      <w:r w:rsidR="00ED4D12">
        <w:rPr>
          <w:szCs w:val="24"/>
        </w:rPr>
        <w:t xml:space="preserve"> Van de Water and Safford’s 2011 review paper aggregates</w:t>
      </w:r>
      <w:r w:rsidR="00F95EA6">
        <w:rPr>
          <w:szCs w:val="24"/>
        </w:rPr>
        <w:t xml:space="preserve"> hundreds of articles, conference proceedings, and Landfire data on fire return intervals, with an emphasis on Californian sources. We also include here data from the pertinent Landfire BpS models (2007</w:t>
      </w:r>
      <w:r w:rsidR="0051502D">
        <w:rPr>
          <w:szCs w:val="24"/>
        </w:rPr>
        <w:t>a, 2007b).</w:t>
      </w:r>
    </w:p>
    <w:p w14:paraId="4FDE619B" w14:textId="77777777" w:rsidR="00E76CA8" w:rsidRPr="006F682A" w:rsidRDefault="00E76CA8" w:rsidP="00280BFA">
      <w:pPr>
        <w:ind w:firstLine="300"/>
        <w:jc w:val="left"/>
        <w:rPr>
          <w:szCs w:val="24"/>
        </w:rPr>
      </w:pPr>
    </w:p>
    <w:p w14:paraId="215349BB" w14:textId="3E227C9B" w:rsidR="00E76CA8" w:rsidRPr="006F682A" w:rsidRDefault="00E76CA8" w:rsidP="00280BFA">
      <w:pPr>
        <w:pStyle w:val="ListParagraph"/>
      </w:pPr>
      <w:r w:rsidRPr="006F682A">
        <w:rPr>
          <w:b/>
        </w:rPr>
        <w:t xml:space="preserve">Mesic </w:t>
      </w:r>
      <w:r w:rsidR="008E4ACA">
        <w:rPr>
          <w:b/>
        </w:rPr>
        <w:t>Modifier</w:t>
      </w:r>
      <w:r w:rsidRPr="006F682A">
        <w:rPr>
          <w:b/>
        </w:rPr>
        <w:tab/>
      </w:r>
      <w:r w:rsidRPr="006F682A">
        <w:t xml:space="preserve">For moist mixed conifer forests, Van de Water and Safford </w:t>
      </w:r>
      <w:r w:rsidR="006B152D">
        <w:t xml:space="preserve">(2011) </w:t>
      </w:r>
      <w:r w:rsidRPr="006F682A">
        <w:t xml:space="preserve">found a mean fire return interval of 16 years, median of 12 years, mean min interval of 5 years and mean max of 80 years. </w:t>
      </w:r>
      <w:r w:rsidR="008D60A3">
        <w:t>Skinner and Chang (1996) found for Douglas-fir–</w:t>
      </w:r>
      <w:r w:rsidR="008D60A3" w:rsidRPr="006F682A">
        <w:t xml:space="preserve">mixed conifer types </w:t>
      </w:r>
      <w:r w:rsidR="008D60A3">
        <w:t>in the Klamath mountains a median FRI of 15 years, with a minimum of 3-12 years and a maximum fo 18-59 years. Numbers for White fir–mixed conifer types were taken from studies in the Southern Cascades, Central Sierra, and Southern Sierra. Median FRI was about 12 years, with a minimum of 4 years and a maximum ranging from 24-35 years.</w:t>
      </w:r>
      <w:r w:rsidR="0051502D">
        <w:t xml:space="preserve"> Landfire’s Mediterranean California Mesic Mixed Conifer Forest and Woodland for the northern Sierra estimated fire intervals of 150 years for replacement fire, 45 years for mixed fire, and 35 years for surface fire, with an overa</w:t>
      </w:r>
      <w:r w:rsidR="00B70C9F">
        <w:t>l</w:t>
      </w:r>
      <w:r w:rsidR="0051502D">
        <w:t>l interval of 17 years (2007a). We recalculated these numbers using condition-specific information and using only high and low mortality fire categories, which resulted in an interval of 150 years for high mortality fire, 15 years for low mortality fire, and 17 years for any fire.</w:t>
      </w:r>
    </w:p>
    <w:p w14:paraId="27475E89" w14:textId="77777777" w:rsidR="00E76CA8" w:rsidRPr="006F682A" w:rsidRDefault="00E76CA8" w:rsidP="00280BFA">
      <w:pPr>
        <w:jc w:val="left"/>
        <w:rPr>
          <w:b/>
          <w:szCs w:val="24"/>
        </w:rPr>
      </w:pPr>
    </w:p>
    <w:p w14:paraId="2B524A13" w14:textId="40CC5B66" w:rsidR="00AB0C6E" w:rsidRDefault="00E76CA8" w:rsidP="00AB0C6E">
      <w:pPr>
        <w:pStyle w:val="ListParagraph"/>
      </w:pPr>
      <w:r w:rsidRPr="008D60A3">
        <w:rPr>
          <w:b/>
        </w:rPr>
        <w:t xml:space="preserve">Xeric </w:t>
      </w:r>
      <w:r w:rsidR="008E4ACA" w:rsidRPr="008D60A3">
        <w:rPr>
          <w:b/>
        </w:rPr>
        <w:t>Modifier</w:t>
      </w:r>
      <w:r w:rsidR="00D04828" w:rsidRPr="008D60A3">
        <w:rPr>
          <w:b/>
        </w:rPr>
        <w:tab/>
      </w:r>
      <w:r w:rsidRPr="006F682A">
        <w:t xml:space="preserve">For dry mixed conifer forests, Van de Water and Safford </w:t>
      </w:r>
      <w:r w:rsidR="006B152D">
        <w:t xml:space="preserve">(2011) </w:t>
      </w:r>
      <w:r w:rsidRPr="006F682A">
        <w:t xml:space="preserve">found a mean fire return interval of 11 years, median of 9 years, mean min interval of 5 years and mean max of 50 years. </w:t>
      </w:r>
      <w:r w:rsidR="008D60A3">
        <w:t>Skinner and Chang (1996) found for Ponderosa pine–mixed conifer types in the Southern Sierra and Klamath Mountains a median FRI of 11, with a minimum of 4 years and a maximum ranging from 14-46 years.</w:t>
      </w:r>
      <w:r w:rsidR="0051502D">
        <w:t xml:space="preserve"> Landfire’s Mediterranean California Dry-Mesic Mixed Conifer Forest and Woodland for the northern Sierra estimated fire intervals of 150 years for replacement fire, 35 years for mixed fire, and 17 years for surface fire, with an overa</w:t>
      </w:r>
      <w:r w:rsidR="00DF5F91">
        <w:t>l</w:t>
      </w:r>
      <w:r w:rsidR="0051502D">
        <w:t>l interval of 11 years (2007a). We recalculated these numbers using condition-specific information and using only high and low mortality fire categories, which resulted in an interval of 175 years for high mortality fire, 13 years for low mortality fire, and 12 years for any fire.</w:t>
      </w:r>
    </w:p>
    <w:p w14:paraId="355E1D73" w14:textId="77777777" w:rsidR="00277E4B" w:rsidRPr="006F682A" w:rsidRDefault="00277E4B" w:rsidP="00280BFA">
      <w:pPr>
        <w:jc w:val="left"/>
        <w:rPr>
          <w:szCs w:val="24"/>
        </w:rPr>
      </w:pPr>
    </w:p>
    <w:p w14:paraId="769C85AA" w14:textId="2BA91A18" w:rsidR="00277E4B" w:rsidRPr="002F3C5F" w:rsidRDefault="00E169C5" w:rsidP="00280BFA">
      <w:pPr>
        <w:pStyle w:val="ListParagraph"/>
      </w:pPr>
      <w:r>
        <w:rPr>
          <w:b/>
        </w:rPr>
        <w:t>Ultramafic</w:t>
      </w:r>
      <w:r w:rsidRPr="00853470">
        <w:rPr>
          <w:b/>
        </w:rPr>
        <w:t xml:space="preserve"> </w:t>
      </w:r>
      <w:commentRangeStart w:id="6"/>
      <w:r w:rsidR="00277E4B" w:rsidRPr="007D4AD1">
        <w:rPr>
          <w:b/>
        </w:rPr>
        <w:t>Modifier</w:t>
      </w:r>
      <w:commentRangeEnd w:id="6"/>
      <w:r w:rsidR="00675925">
        <w:rPr>
          <w:rStyle w:val="CommentReference"/>
        </w:rPr>
        <w:commentReference w:id="6"/>
      </w:r>
      <w:r w:rsidR="00D04828">
        <w:tab/>
        <w:t xml:space="preserve">Skinner </w:t>
      </w:r>
      <w:r w:rsidR="006B152D">
        <w:t xml:space="preserve">and Chang (1996) </w:t>
      </w:r>
      <w:r w:rsidR="00D04828">
        <w:t xml:space="preserve">reported fire intervals for </w:t>
      </w:r>
      <w:r w:rsidR="00D04828">
        <w:rPr>
          <w:i/>
        </w:rPr>
        <w:t>P. jeffreyi</w:t>
      </w:r>
      <w:r w:rsidR="00D04828">
        <w:t xml:space="preserve"> </w:t>
      </w:r>
      <w:r w:rsidR="00675925">
        <w:t>in the Klamath Mountains</w:t>
      </w:r>
      <w:r w:rsidR="00D04828">
        <w:t xml:space="preserve">. </w:t>
      </w:r>
      <w:r w:rsidR="006B152D">
        <w:t>They</w:t>
      </w:r>
      <w:r w:rsidR="00D04828">
        <w:t xml:space="preserve"> found a median FRI of 13 years, with a minimum of 4 and a maximum of 157. This is </w:t>
      </w:r>
      <w:r w:rsidR="00675925">
        <w:t xml:space="preserve">a surprisingly short FRI, but </w:t>
      </w:r>
      <w:r w:rsidR="00802A66">
        <w:t>these</w:t>
      </w:r>
      <w:r w:rsidR="00675925">
        <w:t xml:space="preserve"> results are </w:t>
      </w:r>
      <w:r w:rsidR="00D04828">
        <w:t xml:space="preserve">consistent with the general consensus that fire intervals on </w:t>
      </w:r>
      <w:r w:rsidR="0012328F">
        <w:t>ultramafic</w:t>
      </w:r>
      <w:r w:rsidR="00D04828">
        <w:t xml:space="preserve"> sites are longer and more variable </w:t>
      </w:r>
      <w:r w:rsidR="009249E5">
        <w:t xml:space="preserve">than </w:t>
      </w:r>
      <w:r w:rsidR="00675925">
        <w:t xml:space="preserve">on </w:t>
      </w:r>
      <w:r w:rsidR="00D04828">
        <w:t>adjacent non-</w:t>
      </w:r>
      <w:r w:rsidR="0012328F">
        <w:t>ultramafic</w:t>
      </w:r>
      <w:r w:rsidR="00D04828">
        <w:t xml:space="preserve"> </w:t>
      </w:r>
      <w:commentRangeStart w:id="7"/>
      <w:r w:rsidR="00D04828">
        <w:t>sites</w:t>
      </w:r>
      <w:commentRangeEnd w:id="7"/>
      <w:r w:rsidR="00C7058A">
        <w:rPr>
          <w:rStyle w:val="CommentReference"/>
        </w:rPr>
        <w:commentReference w:id="7"/>
      </w:r>
      <w:r w:rsidR="00D04828">
        <w:t>.</w:t>
      </w:r>
      <w:r w:rsidR="009E0996">
        <w:t xml:space="preserve"> The Land</w:t>
      </w:r>
      <w:r w:rsidR="00802A66">
        <w:t>f</w:t>
      </w:r>
      <w:r w:rsidR="009E0996">
        <w:t xml:space="preserve">ire model for </w:t>
      </w:r>
      <w:r w:rsidR="00AF1394" w:rsidRPr="007D4AD1">
        <w:rPr>
          <w:bCs/>
        </w:rPr>
        <w:t>Klamath-Siskiyou Upper Montane Serpentine Mixed Conifer Woodland</w:t>
      </w:r>
      <w:r w:rsidR="00AF1394">
        <w:rPr>
          <w:bCs/>
        </w:rPr>
        <w:t xml:space="preserve"> (</w:t>
      </w:r>
      <w:r w:rsidR="00EC6B2A">
        <w:rPr>
          <w:bCs/>
        </w:rPr>
        <w:t>2007b</w:t>
      </w:r>
      <w:r w:rsidR="00AF1394">
        <w:rPr>
          <w:bCs/>
        </w:rPr>
        <w:t xml:space="preserve">) </w:t>
      </w:r>
      <w:r w:rsidR="000655CA">
        <w:rPr>
          <w:bCs/>
        </w:rPr>
        <w:t>gave an overall average FRI of 10 years</w:t>
      </w:r>
      <w:r w:rsidR="00675925">
        <w:rPr>
          <w:bCs/>
        </w:rPr>
        <w:t>, which is likely too short</w:t>
      </w:r>
      <w:r w:rsidR="000655CA">
        <w:rPr>
          <w:bCs/>
        </w:rPr>
        <w:t xml:space="preserve">. Most fires are predicted to be low mortality surface fires occurring frequently, </w:t>
      </w:r>
      <w:r w:rsidR="000655CA">
        <w:rPr>
          <w:bCs/>
        </w:rPr>
        <w:lastRenderedPageBreak/>
        <w:t xml:space="preserve">about every 12 years ranging from 3-35 years. High mortality fires were modeled to recur between 100 and 400 years, with an average FRI of 250 </w:t>
      </w:r>
      <w:commentRangeStart w:id="8"/>
      <w:r w:rsidR="00252DD9">
        <w:rPr>
          <w:bCs/>
        </w:rPr>
        <w:t>years</w:t>
      </w:r>
      <w:commentRangeEnd w:id="8"/>
      <w:r w:rsidR="00252DD9">
        <w:rPr>
          <w:rStyle w:val="CommentReference"/>
        </w:rPr>
        <w:commentReference w:id="8"/>
      </w:r>
      <w:r w:rsidR="00252DD9">
        <w:rPr>
          <w:bCs/>
        </w:rPr>
        <w:t>.</w:t>
      </w:r>
    </w:p>
    <w:p w14:paraId="6DC0B022" w14:textId="77777777" w:rsidR="00E76CA8" w:rsidRPr="006F682A" w:rsidRDefault="00E76CA8" w:rsidP="00280BFA">
      <w:pPr>
        <w:jc w:val="left"/>
        <w:rPr>
          <w:szCs w:val="24"/>
        </w:rPr>
      </w:pPr>
    </w:p>
    <w:p w14:paraId="03754571" w14:textId="5CD8EA72" w:rsidR="00025967" w:rsidRDefault="00285C1B" w:rsidP="00280BFA">
      <w:pPr>
        <w:jc w:val="left"/>
        <w:rPr>
          <w:szCs w:val="24"/>
        </w:rPr>
      </w:pPr>
      <w:r>
        <w:rPr>
          <w:b/>
          <w:szCs w:val="24"/>
        </w:rPr>
        <w:t xml:space="preserve">Sierran Mixed Conifer with </w:t>
      </w:r>
      <w:r w:rsidRPr="006F682A">
        <w:rPr>
          <w:b/>
          <w:szCs w:val="24"/>
        </w:rPr>
        <w:t>Aspen</w:t>
      </w:r>
      <w:r w:rsidR="00E76CA8" w:rsidRPr="006F682A">
        <w:rPr>
          <w:b/>
          <w:szCs w:val="24"/>
        </w:rPr>
        <w:tab/>
      </w:r>
      <w:r w:rsidR="00E76CA8" w:rsidRPr="006F682A">
        <w:rPr>
          <w:szCs w:val="24"/>
        </w:rPr>
        <w:t xml:space="preserve">Sites supporting </w:t>
      </w:r>
      <w:r w:rsidR="00E76CA8" w:rsidRPr="006F682A">
        <w:rPr>
          <w:i/>
          <w:iCs/>
          <w:szCs w:val="24"/>
        </w:rPr>
        <w:t>P. tremuloides</w:t>
      </w:r>
      <w:r w:rsidR="00E76CA8" w:rsidRPr="006F682A">
        <w:rPr>
          <w:szCs w:val="24"/>
        </w:rPr>
        <w:t xml:space="preserve"> are maintained by </w:t>
      </w:r>
      <w:r w:rsidR="009249E5">
        <w:rPr>
          <w:szCs w:val="24"/>
        </w:rPr>
        <w:t xml:space="preserve">stand replacing </w:t>
      </w:r>
      <w:r w:rsidR="00E76CA8" w:rsidRPr="006F682A">
        <w:rPr>
          <w:szCs w:val="24"/>
        </w:rPr>
        <w:t>disturbances that allow regener</w:t>
      </w:r>
      <w:r w:rsidR="009249E5">
        <w:rPr>
          <w:szCs w:val="24"/>
        </w:rPr>
        <w:t>ation from below-ground suckers</w:t>
      </w:r>
      <w:r w:rsidR="00E76CA8" w:rsidRPr="006F682A">
        <w:rPr>
          <w:szCs w:val="24"/>
        </w:rPr>
        <w:t xml:space="preserve">. Upland clones are impaired or eliminated by conifer ingrowth and overtopping and </w:t>
      </w:r>
      <w:r w:rsidR="009249E5">
        <w:rPr>
          <w:szCs w:val="24"/>
        </w:rPr>
        <w:t>intenstive g</w:t>
      </w:r>
      <w:r w:rsidR="009249E5" w:rsidRPr="006F682A">
        <w:rPr>
          <w:szCs w:val="24"/>
        </w:rPr>
        <w:t>razing</w:t>
      </w:r>
      <w:r w:rsidR="009249E5">
        <w:rPr>
          <w:szCs w:val="24"/>
        </w:rPr>
        <w:t xml:space="preserve"> that </w:t>
      </w:r>
      <w:r w:rsidR="00516F31">
        <w:rPr>
          <w:szCs w:val="24"/>
        </w:rPr>
        <w:t>inhibits growth</w:t>
      </w:r>
      <w:r w:rsidR="00E76CA8" w:rsidRPr="006F682A">
        <w:rPr>
          <w:szCs w:val="24"/>
        </w:rPr>
        <w:t xml:space="preserve">. If aboveground </w:t>
      </w:r>
      <w:r w:rsidR="00E76CA8" w:rsidRPr="006F682A">
        <w:rPr>
          <w:i/>
          <w:iCs/>
          <w:szCs w:val="24"/>
        </w:rPr>
        <w:t>P. tremuloides</w:t>
      </w:r>
      <w:r w:rsidR="00E76CA8" w:rsidRPr="006F682A">
        <w:rPr>
          <w:szCs w:val="24"/>
        </w:rPr>
        <w:t xml:space="preserve"> on upland sites disappears completely (site overtaken by conifers) due to prolonged absence of disturbance, then restoration to a </w:t>
      </w:r>
      <w:r w:rsidR="00E76CA8" w:rsidRPr="006F682A">
        <w:rPr>
          <w:i/>
          <w:iCs/>
          <w:szCs w:val="24"/>
        </w:rPr>
        <w:t>P. tremuloides</w:t>
      </w:r>
      <w:r w:rsidR="00E76CA8" w:rsidRPr="006F682A">
        <w:rPr>
          <w:szCs w:val="24"/>
        </w:rPr>
        <w:t xml:space="preserve"> condition is not a viable pathway. In a reference condition scenario, a few stands will advance toward conifer dominance, but in the current landscape scenario where fire has been reduced from reference conditions there are many more conif</w:t>
      </w:r>
      <w:r w:rsidR="00233B7E">
        <w:rPr>
          <w:szCs w:val="24"/>
        </w:rPr>
        <w:t>er-dominated mixed aspen stands</w:t>
      </w:r>
      <w:r w:rsidR="00E76CA8" w:rsidRPr="006F682A">
        <w:rPr>
          <w:szCs w:val="24"/>
        </w:rPr>
        <w:t xml:space="preserve"> (</w:t>
      </w:r>
      <w:r w:rsidR="00510605">
        <w:rPr>
          <w:szCs w:val="24"/>
        </w:rPr>
        <w:t>Verner</w:t>
      </w:r>
      <w:r w:rsidR="00233B7E">
        <w:rPr>
          <w:szCs w:val="24"/>
        </w:rPr>
        <w:t xml:space="preserve"> 1998).</w:t>
      </w:r>
    </w:p>
    <w:p w14:paraId="3C294300" w14:textId="02505617" w:rsidR="00EA11DD" w:rsidRPr="006F682A" w:rsidRDefault="00EA11DD" w:rsidP="00280BFA">
      <w:pPr>
        <w:jc w:val="left"/>
        <w:rPr>
          <w:szCs w:val="24"/>
        </w:rPr>
      </w:pPr>
      <w:r>
        <w:rPr>
          <w:szCs w:val="24"/>
        </w:rPr>
        <w:tab/>
        <w:t xml:space="preserve">For aspen, Van de Water and Safford </w:t>
      </w:r>
      <w:r w:rsidR="004D3337">
        <w:rPr>
          <w:szCs w:val="24"/>
        </w:rPr>
        <w:t xml:space="preserve">(2011) </w:t>
      </w:r>
      <w:r>
        <w:rPr>
          <w:szCs w:val="24"/>
        </w:rPr>
        <w:t xml:space="preserve">found </w:t>
      </w:r>
      <w:r w:rsidRPr="006F682A">
        <w:t>a</w:t>
      </w:r>
      <w:r>
        <w:t xml:space="preserve"> mean fire return interval of 19</w:t>
      </w:r>
      <w:r w:rsidRPr="006F682A">
        <w:t xml:space="preserve"> years, median of </w:t>
      </w:r>
      <w:r>
        <w:t>20 years, mean min interval of 10 years and mean max of 9</w:t>
      </w:r>
      <w:r w:rsidRPr="006F682A">
        <w:t>0 years.</w:t>
      </w:r>
      <w:r>
        <w:t xml:space="preserve"> The LandFire model for northern Sierra Nevada aspen that is seral to conifers generated a mean return interval of 94 years for high mortality fire, 58 years for low mortality fire, and 36 years overall</w:t>
      </w:r>
      <w:r w:rsidR="004D3337">
        <w:t xml:space="preserve"> (LandFire 2007b)</w:t>
      </w:r>
      <w:r>
        <w:t>.</w:t>
      </w:r>
    </w:p>
    <w:p w14:paraId="5D20511C" w14:textId="77777777" w:rsidR="004E6396" w:rsidRPr="006F682A" w:rsidRDefault="004E6396" w:rsidP="00280BFA">
      <w:pPr>
        <w:jc w:val="left"/>
        <w:rPr>
          <w:szCs w:val="24"/>
        </w:rPr>
      </w:pPr>
    </w:p>
    <w:p w14:paraId="62C88786" w14:textId="04954504" w:rsidR="004E6396" w:rsidRPr="000C3D2B" w:rsidRDefault="004E6396" w:rsidP="00280BFA">
      <w:pPr>
        <w:pStyle w:val="Table"/>
        <w:keepNext/>
        <w:spacing w:before="0"/>
        <w:jc w:val="left"/>
        <w:rPr>
          <w:sz w:val="22"/>
          <w:szCs w:val="24"/>
        </w:rPr>
      </w:pPr>
      <w:r w:rsidRPr="000C3D2B">
        <w:rPr>
          <w:sz w:val="22"/>
          <w:szCs w:val="24"/>
        </w:rPr>
        <w:t xml:space="preserve">Table 1. SMC, SMC-ASP Fire return intervals (years) and percentage of high versus low mortality fires in relation to soil type modifier and the presence of </w:t>
      </w:r>
      <w:r w:rsidR="003A4423" w:rsidRPr="000C3D2B">
        <w:rPr>
          <w:i/>
          <w:sz w:val="22"/>
          <w:szCs w:val="24"/>
        </w:rPr>
        <w:t>P.</w:t>
      </w:r>
      <w:r w:rsidRPr="000C3D2B">
        <w:rPr>
          <w:i/>
          <w:sz w:val="22"/>
          <w:szCs w:val="24"/>
        </w:rPr>
        <w:t xml:space="preserve"> tremuloides</w:t>
      </w:r>
      <w:r w:rsidRPr="000C3D2B">
        <w:rPr>
          <w:sz w:val="22"/>
          <w:szCs w:val="24"/>
        </w:rPr>
        <w:t xml:space="preserve"> (Aspen). Numbers for SMC on productive soils were derived from BpS model 0610280 </w:t>
      </w:r>
      <w:r w:rsidR="00233B7E" w:rsidRPr="000C3D2B">
        <w:rPr>
          <w:sz w:val="22"/>
          <w:szCs w:val="24"/>
        </w:rPr>
        <w:t xml:space="preserve">(Landfire 2007a) </w:t>
      </w:r>
      <w:r w:rsidRPr="000C3D2B">
        <w:rPr>
          <w:sz w:val="22"/>
          <w:szCs w:val="24"/>
        </w:rPr>
        <w:t xml:space="preserve">and Van de Water and Safford (2011). Numbers for SMC on unproductive soils were derived from BpS model 0610270 </w:t>
      </w:r>
      <w:r w:rsidR="00233B7E" w:rsidRPr="000C3D2B">
        <w:rPr>
          <w:sz w:val="22"/>
          <w:szCs w:val="24"/>
        </w:rPr>
        <w:t xml:space="preserve">(Landfire 2007a) </w:t>
      </w:r>
      <w:r w:rsidRPr="000C3D2B">
        <w:rPr>
          <w:sz w:val="22"/>
          <w:szCs w:val="24"/>
        </w:rPr>
        <w:t xml:space="preserve">and Van de Water and Safford (2011). </w:t>
      </w:r>
      <w:r w:rsidR="00252DD9" w:rsidRPr="000C3D2B">
        <w:rPr>
          <w:sz w:val="22"/>
          <w:szCs w:val="24"/>
        </w:rPr>
        <w:t xml:space="preserve">Numbers for SMC on </w:t>
      </w:r>
      <w:r w:rsidR="007A0345">
        <w:rPr>
          <w:sz w:val="22"/>
          <w:szCs w:val="24"/>
        </w:rPr>
        <w:t>ultramafic</w:t>
      </w:r>
      <w:r w:rsidR="00252DD9" w:rsidRPr="000C3D2B">
        <w:rPr>
          <w:sz w:val="22"/>
          <w:szCs w:val="24"/>
        </w:rPr>
        <w:t xml:space="preserve"> soils were derived from BpS model 0310220</w:t>
      </w:r>
      <w:r w:rsidR="00233B7E" w:rsidRPr="000C3D2B">
        <w:rPr>
          <w:sz w:val="22"/>
          <w:szCs w:val="24"/>
        </w:rPr>
        <w:t xml:space="preserve"> (Landfire 2007b)</w:t>
      </w:r>
      <w:r w:rsidR="00252DD9" w:rsidRPr="000C3D2B">
        <w:rPr>
          <w:sz w:val="22"/>
          <w:szCs w:val="24"/>
        </w:rPr>
        <w:t xml:space="preserve">. </w:t>
      </w:r>
      <w:commentRangeStart w:id="9"/>
      <w:r w:rsidRPr="000C3D2B">
        <w:rPr>
          <w:sz w:val="22"/>
          <w:szCs w:val="24"/>
        </w:rPr>
        <w:t>Numbers</w:t>
      </w:r>
      <w:commentRangeEnd w:id="9"/>
      <w:r w:rsidR="00252DD9" w:rsidRPr="000C3D2B">
        <w:rPr>
          <w:rStyle w:val="CommentReference"/>
          <w:sz w:val="14"/>
        </w:rPr>
        <w:commentReference w:id="9"/>
      </w:r>
      <w:r w:rsidRPr="000C3D2B">
        <w:rPr>
          <w:sz w:val="22"/>
          <w:szCs w:val="24"/>
        </w:rPr>
        <w:t xml:space="preserve"> for SMC-ASP were derived from BpS model 0610610 </w:t>
      </w:r>
      <w:r w:rsidR="00233B7E" w:rsidRPr="000C3D2B">
        <w:rPr>
          <w:sz w:val="22"/>
          <w:szCs w:val="24"/>
        </w:rPr>
        <w:t xml:space="preserve">(Landfire 2007a) </w:t>
      </w:r>
      <w:r w:rsidRPr="000C3D2B">
        <w:rPr>
          <w:sz w:val="22"/>
          <w:szCs w:val="24"/>
        </w:rPr>
        <w:t xml:space="preserve">and Van de Water and Safford (2011). </w:t>
      </w:r>
    </w:p>
    <w:p w14:paraId="2B008510" w14:textId="77777777" w:rsidR="00E4624B" w:rsidRPr="006F682A" w:rsidRDefault="00E4624B" w:rsidP="00280BFA">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D37DCE" w:rsidRPr="00EC5F24" w14:paraId="0391F7BF" w14:textId="77777777" w:rsidTr="00D37DCE">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75E71FBC" w14:textId="77777777" w:rsidR="00D37DCE" w:rsidRPr="00EC5F24" w:rsidRDefault="00D37DCE" w:rsidP="00280BFA">
            <w:pPr>
              <w:keepNext/>
              <w:keepLines/>
              <w:autoSpaceDE/>
              <w:autoSpaceDN/>
              <w:adjustRightInd/>
              <w:ind w:left="360" w:hanging="360"/>
              <w:jc w:val="center"/>
              <w:outlineLvl w:val="8"/>
              <w:rPr>
                <w:b/>
                <w:noProof w:val="0"/>
                <w:color w:val="000000"/>
                <w:szCs w:val="24"/>
              </w:rPr>
            </w:pPr>
            <w:r w:rsidRPr="00EC5F24">
              <w:rPr>
                <w:b/>
                <w:noProof w:val="0"/>
                <w:color w:val="000000"/>
                <w:szCs w:val="24"/>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3EB954D3" w14:textId="77777777" w:rsidR="00D37DCE" w:rsidRPr="00EC5F24" w:rsidRDefault="00D37DCE" w:rsidP="00280BFA">
            <w:pPr>
              <w:keepNext/>
              <w:keepLines/>
              <w:autoSpaceDE/>
              <w:autoSpaceDN/>
              <w:adjustRightInd/>
              <w:jc w:val="center"/>
              <w:outlineLvl w:val="8"/>
              <w:rPr>
                <w:b/>
                <w:noProof w:val="0"/>
                <w:color w:val="000000"/>
                <w:szCs w:val="24"/>
              </w:rPr>
            </w:pPr>
            <w:r w:rsidRPr="00EC5F24">
              <w:rPr>
                <w:b/>
                <w:noProof w:val="0"/>
                <w:color w:val="000000"/>
                <w:szCs w:val="24"/>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6F80149" w14:textId="77777777" w:rsidR="00D37DCE" w:rsidRPr="00EC5F24" w:rsidRDefault="00D37DCE" w:rsidP="00280BFA">
            <w:pPr>
              <w:keepNext/>
              <w:keepLines/>
              <w:autoSpaceDE/>
              <w:autoSpaceDN/>
              <w:adjustRightInd/>
              <w:jc w:val="center"/>
              <w:outlineLvl w:val="8"/>
              <w:rPr>
                <w:b/>
                <w:noProof w:val="0"/>
                <w:color w:val="000000"/>
                <w:szCs w:val="24"/>
              </w:rPr>
            </w:pPr>
            <w:r w:rsidRPr="00EC5F24">
              <w:rPr>
                <w:b/>
                <w:noProof w:val="0"/>
                <w:color w:val="000000"/>
                <w:szCs w:val="24"/>
              </w:rPr>
              <w:t>Fire Severity</w:t>
            </w:r>
          </w:p>
        </w:tc>
        <w:tc>
          <w:tcPr>
            <w:tcW w:w="1300" w:type="dxa"/>
            <w:tcBorders>
              <w:top w:val="single" w:sz="4" w:space="0" w:color="auto"/>
              <w:left w:val="nil"/>
              <w:bottom w:val="single" w:sz="4" w:space="0" w:color="auto"/>
              <w:right w:val="nil"/>
            </w:tcBorders>
            <w:shd w:val="clear" w:color="auto" w:fill="auto"/>
            <w:noWrap/>
            <w:vAlign w:val="center"/>
            <w:hideMark/>
          </w:tcPr>
          <w:p w14:paraId="5356372B"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Average</w:t>
            </w:r>
          </w:p>
        </w:tc>
        <w:tc>
          <w:tcPr>
            <w:tcW w:w="1300" w:type="dxa"/>
            <w:tcBorders>
              <w:top w:val="single" w:sz="4" w:space="0" w:color="auto"/>
              <w:left w:val="nil"/>
              <w:bottom w:val="single" w:sz="4" w:space="0" w:color="auto"/>
              <w:right w:val="nil"/>
            </w:tcBorders>
            <w:shd w:val="clear" w:color="auto" w:fill="auto"/>
            <w:noWrap/>
            <w:vAlign w:val="center"/>
            <w:hideMark/>
          </w:tcPr>
          <w:p w14:paraId="2D8F4ACF"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6D35A709"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E55FB2E" w14:textId="77777777" w:rsidR="00D37DCE" w:rsidRPr="00EC5F24" w:rsidRDefault="00D37DCE" w:rsidP="00280BFA">
            <w:pPr>
              <w:autoSpaceDE/>
              <w:autoSpaceDN/>
              <w:adjustRightInd/>
              <w:jc w:val="center"/>
              <w:rPr>
                <w:b/>
                <w:noProof w:val="0"/>
                <w:color w:val="000000"/>
                <w:szCs w:val="24"/>
              </w:rPr>
            </w:pPr>
            <w:r w:rsidRPr="00EC5F24">
              <w:rPr>
                <w:b/>
                <w:noProof w:val="0"/>
                <w:color w:val="000000"/>
                <w:szCs w:val="24"/>
              </w:rPr>
              <w:t>% of Fires</w:t>
            </w:r>
          </w:p>
        </w:tc>
      </w:tr>
      <w:tr w:rsidR="00D37DCE" w:rsidRPr="00571334" w14:paraId="442C0A63" w14:textId="77777777" w:rsidTr="00D37DCE">
        <w:trPr>
          <w:trHeight w:val="300"/>
        </w:trPr>
        <w:tc>
          <w:tcPr>
            <w:tcW w:w="1300" w:type="dxa"/>
            <w:vMerge w:val="restart"/>
            <w:tcBorders>
              <w:top w:val="nil"/>
              <w:left w:val="nil"/>
              <w:bottom w:val="nil"/>
              <w:right w:val="nil"/>
            </w:tcBorders>
            <w:shd w:val="clear" w:color="auto" w:fill="auto"/>
            <w:noWrap/>
            <w:vAlign w:val="center"/>
            <w:hideMark/>
          </w:tcPr>
          <w:p w14:paraId="11D9FA4F"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w:t>
            </w:r>
          </w:p>
        </w:tc>
        <w:tc>
          <w:tcPr>
            <w:tcW w:w="1323" w:type="dxa"/>
            <w:vMerge w:val="restart"/>
            <w:tcBorders>
              <w:top w:val="nil"/>
              <w:left w:val="nil"/>
              <w:bottom w:val="single" w:sz="4" w:space="0" w:color="auto"/>
              <w:right w:val="nil"/>
            </w:tcBorders>
            <w:shd w:val="clear" w:color="auto" w:fill="auto"/>
            <w:noWrap/>
            <w:vAlign w:val="center"/>
            <w:hideMark/>
          </w:tcPr>
          <w:p w14:paraId="72646AB5" w14:textId="09FAF84D"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Mesic</w:t>
            </w:r>
          </w:p>
        </w:tc>
        <w:tc>
          <w:tcPr>
            <w:tcW w:w="1300" w:type="dxa"/>
            <w:tcBorders>
              <w:top w:val="nil"/>
              <w:left w:val="nil"/>
              <w:bottom w:val="nil"/>
              <w:right w:val="nil"/>
            </w:tcBorders>
            <w:shd w:val="clear" w:color="auto" w:fill="auto"/>
            <w:vAlign w:val="center"/>
            <w:hideMark/>
          </w:tcPr>
          <w:p w14:paraId="115EA2EF" w14:textId="77777777" w:rsidR="00D37DCE" w:rsidRPr="00571334" w:rsidRDefault="00D37DCE" w:rsidP="00280BFA">
            <w:pPr>
              <w:autoSpaceDE/>
              <w:autoSpaceDN/>
              <w:adjustRightInd/>
              <w:jc w:val="center"/>
              <w:rPr>
                <w:noProof w:val="0"/>
                <w:color w:val="000000"/>
                <w:szCs w:val="24"/>
              </w:rPr>
            </w:pPr>
            <w:r w:rsidRPr="00571334">
              <w:rPr>
                <w:noProof w:val="0"/>
                <w:color w:val="000000"/>
                <w:szCs w:val="24"/>
              </w:rPr>
              <w:t>High</w:t>
            </w:r>
          </w:p>
        </w:tc>
        <w:tc>
          <w:tcPr>
            <w:tcW w:w="1300" w:type="dxa"/>
            <w:tcBorders>
              <w:top w:val="nil"/>
              <w:left w:val="nil"/>
              <w:bottom w:val="nil"/>
              <w:right w:val="nil"/>
            </w:tcBorders>
            <w:shd w:val="clear" w:color="auto" w:fill="auto"/>
            <w:vAlign w:val="center"/>
            <w:hideMark/>
          </w:tcPr>
          <w:p w14:paraId="769D63FE" w14:textId="4432337A"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50</w:t>
            </w:r>
          </w:p>
        </w:tc>
        <w:tc>
          <w:tcPr>
            <w:tcW w:w="1300" w:type="dxa"/>
            <w:tcBorders>
              <w:top w:val="nil"/>
              <w:left w:val="nil"/>
              <w:bottom w:val="nil"/>
              <w:right w:val="nil"/>
            </w:tcBorders>
            <w:shd w:val="clear" w:color="auto" w:fill="auto"/>
            <w:vAlign w:val="center"/>
            <w:hideMark/>
          </w:tcPr>
          <w:p w14:paraId="0F11F7D2"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3F5CE02C"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6910CA41" w14:textId="46A02DFA" w:rsidR="00D37DCE" w:rsidRPr="007D4AD1" w:rsidRDefault="00D37DCE" w:rsidP="00280BFA">
            <w:pPr>
              <w:autoSpaceDE/>
              <w:autoSpaceDN/>
              <w:adjustRightInd/>
              <w:jc w:val="center"/>
              <w:rPr>
                <w:noProof w:val="0"/>
                <w:color w:val="000000"/>
                <w:szCs w:val="24"/>
              </w:rPr>
            </w:pPr>
            <w:r w:rsidRPr="00571334">
              <w:rPr>
                <w:noProof w:val="0"/>
                <w:color w:val="000000"/>
                <w:szCs w:val="24"/>
              </w:rPr>
              <w:t>1</w:t>
            </w:r>
            <w:r w:rsidR="00675925">
              <w:rPr>
                <w:noProof w:val="0"/>
                <w:color w:val="000000"/>
                <w:szCs w:val="24"/>
              </w:rPr>
              <w:t>5</w:t>
            </w:r>
          </w:p>
        </w:tc>
      </w:tr>
      <w:tr w:rsidR="00D37DCE" w:rsidRPr="00571334" w14:paraId="32CFB4E4" w14:textId="77777777" w:rsidTr="00D37DCE">
        <w:trPr>
          <w:trHeight w:val="300"/>
        </w:trPr>
        <w:tc>
          <w:tcPr>
            <w:tcW w:w="1300" w:type="dxa"/>
            <w:vMerge/>
            <w:tcBorders>
              <w:top w:val="nil"/>
              <w:left w:val="nil"/>
              <w:bottom w:val="nil"/>
              <w:right w:val="nil"/>
            </w:tcBorders>
            <w:vAlign w:val="center"/>
            <w:hideMark/>
          </w:tcPr>
          <w:p w14:paraId="68974B95"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0F3B883F"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9E688B0"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vAlign w:val="center"/>
            <w:hideMark/>
          </w:tcPr>
          <w:p w14:paraId="1C16C3CC" w14:textId="3CE3F70A" w:rsidR="00D37DCE" w:rsidRPr="007D4AD1" w:rsidRDefault="00675925" w:rsidP="00280BFA">
            <w:pPr>
              <w:autoSpaceDE/>
              <w:autoSpaceDN/>
              <w:adjustRightInd/>
              <w:jc w:val="center"/>
              <w:rPr>
                <w:noProof w:val="0"/>
                <w:color w:val="000000"/>
                <w:szCs w:val="24"/>
              </w:rPr>
            </w:pPr>
            <w:r>
              <w:rPr>
                <w:noProof w:val="0"/>
                <w:color w:val="000000"/>
                <w:szCs w:val="24"/>
              </w:rPr>
              <w:t>15</w:t>
            </w:r>
          </w:p>
        </w:tc>
        <w:tc>
          <w:tcPr>
            <w:tcW w:w="1300" w:type="dxa"/>
            <w:tcBorders>
              <w:top w:val="nil"/>
              <w:left w:val="nil"/>
              <w:bottom w:val="nil"/>
              <w:right w:val="nil"/>
            </w:tcBorders>
            <w:shd w:val="clear" w:color="auto" w:fill="auto"/>
            <w:vAlign w:val="center"/>
            <w:hideMark/>
          </w:tcPr>
          <w:p w14:paraId="30622654"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4065275A"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vAlign w:val="center"/>
            <w:hideMark/>
          </w:tcPr>
          <w:p w14:paraId="03A38270" w14:textId="3B60B48B" w:rsidR="00D37DCE" w:rsidRPr="007D4AD1" w:rsidRDefault="00D37DCE" w:rsidP="00280BFA">
            <w:pPr>
              <w:autoSpaceDE/>
              <w:autoSpaceDN/>
              <w:adjustRightInd/>
              <w:jc w:val="center"/>
              <w:rPr>
                <w:noProof w:val="0"/>
                <w:color w:val="000000"/>
                <w:szCs w:val="24"/>
              </w:rPr>
            </w:pPr>
            <w:r w:rsidRPr="00571334">
              <w:rPr>
                <w:noProof w:val="0"/>
                <w:color w:val="000000"/>
                <w:szCs w:val="24"/>
              </w:rPr>
              <w:t>8</w:t>
            </w:r>
            <w:r w:rsidR="00675925">
              <w:rPr>
                <w:noProof w:val="0"/>
                <w:color w:val="000000"/>
                <w:szCs w:val="24"/>
              </w:rPr>
              <w:t>5</w:t>
            </w:r>
          </w:p>
        </w:tc>
      </w:tr>
      <w:tr w:rsidR="00D37DCE" w:rsidRPr="00571334" w14:paraId="7ABBA9D8" w14:textId="77777777" w:rsidTr="00D37DCE">
        <w:trPr>
          <w:trHeight w:val="300"/>
        </w:trPr>
        <w:tc>
          <w:tcPr>
            <w:tcW w:w="1300" w:type="dxa"/>
            <w:vMerge/>
            <w:tcBorders>
              <w:top w:val="nil"/>
              <w:left w:val="nil"/>
              <w:bottom w:val="nil"/>
              <w:right w:val="nil"/>
            </w:tcBorders>
            <w:vAlign w:val="center"/>
            <w:hideMark/>
          </w:tcPr>
          <w:p w14:paraId="655B5D20"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7D108DB5"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7F1946F8"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vAlign w:val="center"/>
            <w:hideMark/>
          </w:tcPr>
          <w:p w14:paraId="07C49FCB"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17</w:t>
            </w:r>
          </w:p>
        </w:tc>
        <w:tc>
          <w:tcPr>
            <w:tcW w:w="1300" w:type="dxa"/>
            <w:tcBorders>
              <w:top w:val="nil"/>
              <w:left w:val="nil"/>
              <w:bottom w:val="nil"/>
              <w:right w:val="nil"/>
            </w:tcBorders>
            <w:shd w:val="clear" w:color="auto" w:fill="auto"/>
            <w:vAlign w:val="center"/>
            <w:hideMark/>
          </w:tcPr>
          <w:p w14:paraId="1D32E06D"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vAlign w:val="center"/>
            <w:hideMark/>
          </w:tcPr>
          <w:p w14:paraId="43D8797C"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80</w:t>
            </w:r>
          </w:p>
        </w:tc>
        <w:tc>
          <w:tcPr>
            <w:tcW w:w="1300" w:type="dxa"/>
            <w:tcBorders>
              <w:top w:val="nil"/>
              <w:left w:val="nil"/>
              <w:bottom w:val="nil"/>
              <w:right w:val="nil"/>
            </w:tcBorders>
            <w:shd w:val="clear" w:color="auto" w:fill="auto"/>
            <w:vAlign w:val="center"/>
            <w:hideMark/>
          </w:tcPr>
          <w:p w14:paraId="62B95340" w14:textId="77777777" w:rsidR="00D37DCE" w:rsidRPr="007D4AD1" w:rsidRDefault="00D37DCE" w:rsidP="00280BFA">
            <w:pPr>
              <w:autoSpaceDE/>
              <w:autoSpaceDN/>
              <w:adjustRightInd/>
              <w:jc w:val="center"/>
              <w:rPr>
                <w:noProof w:val="0"/>
                <w:color w:val="000000"/>
                <w:szCs w:val="24"/>
              </w:rPr>
            </w:pPr>
          </w:p>
        </w:tc>
      </w:tr>
      <w:tr w:rsidR="00D37DCE" w:rsidRPr="00571334" w14:paraId="186D5C99" w14:textId="77777777" w:rsidTr="00D37DCE">
        <w:trPr>
          <w:trHeight w:val="300"/>
        </w:trPr>
        <w:tc>
          <w:tcPr>
            <w:tcW w:w="1300" w:type="dxa"/>
            <w:vMerge/>
            <w:tcBorders>
              <w:top w:val="nil"/>
              <w:left w:val="nil"/>
              <w:bottom w:val="nil"/>
              <w:right w:val="nil"/>
            </w:tcBorders>
            <w:vAlign w:val="center"/>
            <w:hideMark/>
          </w:tcPr>
          <w:p w14:paraId="0C6FBD61" w14:textId="77777777"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5C0FA18" w14:textId="3289752D" w:rsidR="00D37DCE" w:rsidRPr="007D4AD1" w:rsidRDefault="00EC5F24" w:rsidP="00280BFA">
            <w:pPr>
              <w:keepNext/>
              <w:keepLines/>
              <w:autoSpaceDE/>
              <w:autoSpaceDN/>
              <w:adjustRightInd/>
              <w:jc w:val="center"/>
              <w:outlineLvl w:val="8"/>
              <w:rPr>
                <w:noProof w:val="0"/>
                <w:color w:val="000000"/>
                <w:szCs w:val="24"/>
              </w:rPr>
            </w:pPr>
            <w:r>
              <w:rPr>
                <w:noProof w:val="0"/>
                <w:color w:val="000000"/>
                <w:szCs w:val="24"/>
              </w:rPr>
              <w:t>Xeric</w:t>
            </w:r>
          </w:p>
        </w:tc>
        <w:tc>
          <w:tcPr>
            <w:tcW w:w="1300" w:type="dxa"/>
            <w:tcBorders>
              <w:top w:val="single" w:sz="4" w:space="0" w:color="auto"/>
              <w:left w:val="nil"/>
              <w:bottom w:val="nil"/>
              <w:right w:val="nil"/>
            </w:tcBorders>
            <w:shd w:val="clear" w:color="auto" w:fill="auto"/>
            <w:vAlign w:val="center"/>
            <w:hideMark/>
          </w:tcPr>
          <w:p w14:paraId="47474BFA"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153A86D2" w14:textId="4E74D1D6" w:rsidR="00D37DCE" w:rsidRPr="007D4AD1" w:rsidRDefault="00320F08" w:rsidP="00280BFA">
            <w:pPr>
              <w:autoSpaceDE/>
              <w:autoSpaceDN/>
              <w:adjustRightInd/>
              <w:jc w:val="center"/>
              <w:rPr>
                <w:noProof w:val="0"/>
                <w:color w:val="000000"/>
                <w:szCs w:val="24"/>
              </w:rPr>
            </w:pPr>
            <w:r>
              <w:rPr>
                <w:noProof w:val="0"/>
                <w:color w:val="000000"/>
                <w:szCs w:val="24"/>
              </w:rPr>
              <w:t>175</w:t>
            </w:r>
          </w:p>
        </w:tc>
        <w:tc>
          <w:tcPr>
            <w:tcW w:w="1300" w:type="dxa"/>
            <w:tcBorders>
              <w:top w:val="single" w:sz="4" w:space="0" w:color="auto"/>
              <w:left w:val="nil"/>
              <w:bottom w:val="nil"/>
              <w:right w:val="nil"/>
            </w:tcBorders>
            <w:shd w:val="clear" w:color="auto" w:fill="auto"/>
            <w:noWrap/>
            <w:vAlign w:val="center"/>
            <w:hideMark/>
          </w:tcPr>
          <w:p w14:paraId="0152E755" w14:textId="71C658B5"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64814E77" w14:textId="61460F0A"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4FAC19FA" w14:textId="7B6EC904" w:rsidR="00D37DCE" w:rsidRPr="007D4AD1" w:rsidRDefault="00320F08" w:rsidP="00280BFA">
            <w:pPr>
              <w:autoSpaceDE/>
              <w:autoSpaceDN/>
              <w:adjustRightInd/>
              <w:jc w:val="center"/>
              <w:rPr>
                <w:noProof w:val="0"/>
                <w:color w:val="000000"/>
                <w:szCs w:val="24"/>
              </w:rPr>
            </w:pPr>
            <w:r>
              <w:rPr>
                <w:noProof w:val="0"/>
                <w:color w:val="000000"/>
                <w:szCs w:val="24"/>
              </w:rPr>
              <w:t>8</w:t>
            </w:r>
          </w:p>
        </w:tc>
      </w:tr>
      <w:tr w:rsidR="00D37DCE" w:rsidRPr="00571334" w14:paraId="6A0F4E93" w14:textId="77777777" w:rsidTr="00D37DCE">
        <w:trPr>
          <w:trHeight w:val="300"/>
        </w:trPr>
        <w:tc>
          <w:tcPr>
            <w:tcW w:w="1300" w:type="dxa"/>
            <w:vMerge/>
            <w:tcBorders>
              <w:top w:val="nil"/>
              <w:left w:val="nil"/>
              <w:bottom w:val="nil"/>
              <w:right w:val="nil"/>
            </w:tcBorders>
            <w:vAlign w:val="center"/>
            <w:hideMark/>
          </w:tcPr>
          <w:p w14:paraId="368605B7"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E9616CB"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EF5575D"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55258105"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13</w:t>
            </w:r>
          </w:p>
        </w:tc>
        <w:tc>
          <w:tcPr>
            <w:tcW w:w="1300" w:type="dxa"/>
            <w:tcBorders>
              <w:top w:val="nil"/>
              <w:left w:val="nil"/>
              <w:bottom w:val="nil"/>
              <w:right w:val="nil"/>
            </w:tcBorders>
            <w:shd w:val="clear" w:color="auto" w:fill="auto"/>
            <w:noWrap/>
            <w:vAlign w:val="center"/>
            <w:hideMark/>
          </w:tcPr>
          <w:p w14:paraId="1AD38EEF"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411F32CD"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4ECC35A" w14:textId="3206B710" w:rsidR="00D37DCE" w:rsidRPr="007D4AD1" w:rsidRDefault="00320F08" w:rsidP="00280BFA">
            <w:pPr>
              <w:autoSpaceDE/>
              <w:autoSpaceDN/>
              <w:adjustRightInd/>
              <w:jc w:val="center"/>
              <w:rPr>
                <w:noProof w:val="0"/>
                <w:color w:val="000000"/>
                <w:szCs w:val="24"/>
              </w:rPr>
            </w:pPr>
            <w:r>
              <w:rPr>
                <w:noProof w:val="0"/>
                <w:color w:val="000000"/>
                <w:szCs w:val="24"/>
              </w:rPr>
              <w:t>92</w:t>
            </w:r>
          </w:p>
        </w:tc>
      </w:tr>
      <w:tr w:rsidR="00D37DCE" w:rsidRPr="00571334" w14:paraId="5A4BB3CB" w14:textId="77777777" w:rsidTr="00D37DCE">
        <w:trPr>
          <w:trHeight w:val="300"/>
        </w:trPr>
        <w:tc>
          <w:tcPr>
            <w:tcW w:w="1300" w:type="dxa"/>
            <w:vMerge/>
            <w:tcBorders>
              <w:top w:val="nil"/>
              <w:left w:val="nil"/>
              <w:bottom w:val="nil"/>
              <w:right w:val="nil"/>
            </w:tcBorders>
            <w:vAlign w:val="center"/>
            <w:hideMark/>
          </w:tcPr>
          <w:p w14:paraId="68465968"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6DE0DC38"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66D50B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0ABD9C5A"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12</w:t>
            </w:r>
          </w:p>
        </w:tc>
        <w:tc>
          <w:tcPr>
            <w:tcW w:w="1300" w:type="dxa"/>
            <w:tcBorders>
              <w:top w:val="nil"/>
              <w:left w:val="nil"/>
              <w:bottom w:val="nil"/>
              <w:right w:val="nil"/>
            </w:tcBorders>
            <w:shd w:val="clear" w:color="auto" w:fill="auto"/>
            <w:noWrap/>
            <w:vAlign w:val="center"/>
            <w:hideMark/>
          </w:tcPr>
          <w:p w14:paraId="2723DA73"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nil"/>
              <w:right w:val="nil"/>
            </w:tcBorders>
            <w:shd w:val="clear" w:color="auto" w:fill="auto"/>
            <w:noWrap/>
            <w:vAlign w:val="center"/>
            <w:hideMark/>
          </w:tcPr>
          <w:p w14:paraId="258038A2"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60</w:t>
            </w:r>
          </w:p>
        </w:tc>
        <w:tc>
          <w:tcPr>
            <w:tcW w:w="1300" w:type="dxa"/>
            <w:tcBorders>
              <w:top w:val="nil"/>
              <w:left w:val="nil"/>
              <w:bottom w:val="nil"/>
              <w:right w:val="nil"/>
            </w:tcBorders>
            <w:shd w:val="clear" w:color="auto" w:fill="auto"/>
            <w:noWrap/>
            <w:vAlign w:val="center"/>
            <w:hideMark/>
          </w:tcPr>
          <w:p w14:paraId="430963F0" w14:textId="77777777" w:rsidR="00D37DCE" w:rsidRPr="007D4AD1" w:rsidRDefault="00D37DCE" w:rsidP="00280BFA">
            <w:pPr>
              <w:autoSpaceDE/>
              <w:autoSpaceDN/>
              <w:adjustRightInd/>
              <w:jc w:val="center"/>
              <w:rPr>
                <w:noProof w:val="0"/>
                <w:color w:val="000000"/>
                <w:szCs w:val="24"/>
              </w:rPr>
            </w:pPr>
          </w:p>
        </w:tc>
      </w:tr>
      <w:tr w:rsidR="00D37DCE" w:rsidRPr="00571334" w14:paraId="59F0FB48" w14:textId="77777777" w:rsidTr="00D37DCE">
        <w:trPr>
          <w:trHeight w:val="300"/>
        </w:trPr>
        <w:tc>
          <w:tcPr>
            <w:tcW w:w="1300" w:type="dxa"/>
            <w:vMerge/>
            <w:tcBorders>
              <w:top w:val="nil"/>
              <w:left w:val="nil"/>
              <w:bottom w:val="nil"/>
              <w:right w:val="nil"/>
            </w:tcBorders>
            <w:vAlign w:val="center"/>
            <w:hideMark/>
          </w:tcPr>
          <w:p w14:paraId="253D6922" w14:textId="77777777" w:rsidR="00D37DCE" w:rsidRPr="00571334" w:rsidRDefault="00D37DCE" w:rsidP="00280BFA">
            <w:pPr>
              <w:autoSpaceDE/>
              <w:autoSpaceDN/>
              <w:adjustRightInd/>
              <w:jc w:val="left"/>
              <w:rPr>
                <w:noProof w:val="0"/>
                <w:color w:val="000000"/>
                <w:szCs w:val="24"/>
              </w:rPr>
            </w:pPr>
          </w:p>
        </w:tc>
        <w:tc>
          <w:tcPr>
            <w:tcW w:w="1323" w:type="dxa"/>
            <w:vMerge w:val="restart"/>
            <w:tcBorders>
              <w:top w:val="nil"/>
              <w:left w:val="nil"/>
              <w:bottom w:val="single" w:sz="4" w:space="0" w:color="auto"/>
              <w:right w:val="nil"/>
            </w:tcBorders>
            <w:shd w:val="clear" w:color="auto" w:fill="auto"/>
            <w:noWrap/>
            <w:vAlign w:val="center"/>
            <w:hideMark/>
          </w:tcPr>
          <w:p w14:paraId="3FF716E4" w14:textId="76CE1453" w:rsidR="00D37DCE" w:rsidRPr="00E169C5" w:rsidRDefault="00E169C5" w:rsidP="00280BFA">
            <w:pPr>
              <w:autoSpaceDE/>
              <w:autoSpaceDN/>
              <w:adjustRightInd/>
              <w:jc w:val="center"/>
              <w:rPr>
                <w:noProof w:val="0"/>
                <w:color w:val="000000"/>
                <w:szCs w:val="24"/>
              </w:rPr>
            </w:pPr>
            <w:r w:rsidRPr="00E169C5">
              <w:t>Ultramafic</w:t>
            </w:r>
          </w:p>
        </w:tc>
        <w:tc>
          <w:tcPr>
            <w:tcW w:w="1300" w:type="dxa"/>
            <w:tcBorders>
              <w:top w:val="single" w:sz="4" w:space="0" w:color="auto"/>
              <w:left w:val="nil"/>
              <w:bottom w:val="nil"/>
              <w:right w:val="nil"/>
            </w:tcBorders>
            <w:shd w:val="clear" w:color="auto" w:fill="auto"/>
            <w:vAlign w:val="center"/>
            <w:hideMark/>
          </w:tcPr>
          <w:p w14:paraId="053604FE"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046A47CA" w14:textId="6DD42CDB" w:rsidR="00D37DCE" w:rsidRPr="007D4AD1" w:rsidRDefault="00320F08" w:rsidP="00280BFA">
            <w:pPr>
              <w:autoSpaceDE/>
              <w:autoSpaceDN/>
              <w:adjustRightInd/>
              <w:jc w:val="center"/>
              <w:rPr>
                <w:noProof w:val="0"/>
                <w:color w:val="000000"/>
                <w:szCs w:val="24"/>
              </w:rPr>
            </w:pPr>
            <w:r>
              <w:rPr>
                <w:noProof w:val="0"/>
                <w:color w:val="000000"/>
                <w:szCs w:val="24"/>
              </w:rPr>
              <w:t>250</w:t>
            </w:r>
          </w:p>
        </w:tc>
        <w:tc>
          <w:tcPr>
            <w:tcW w:w="1300" w:type="dxa"/>
            <w:tcBorders>
              <w:top w:val="single" w:sz="4" w:space="0" w:color="auto"/>
              <w:left w:val="nil"/>
              <w:bottom w:val="nil"/>
              <w:right w:val="nil"/>
            </w:tcBorders>
            <w:shd w:val="clear" w:color="auto" w:fill="auto"/>
            <w:noWrap/>
            <w:vAlign w:val="center"/>
            <w:hideMark/>
          </w:tcPr>
          <w:p w14:paraId="7C50B6BE" w14:textId="57BBD310"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3F7F973A" w14:textId="5B9D043F"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1CD95DD2" w14:textId="2CAC72BB" w:rsidR="00D37DCE" w:rsidRPr="007D4AD1" w:rsidRDefault="00571334" w:rsidP="00280BFA">
            <w:pPr>
              <w:autoSpaceDE/>
              <w:autoSpaceDN/>
              <w:adjustRightInd/>
              <w:jc w:val="center"/>
              <w:rPr>
                <w:noProof w:val="0"/>
                <w:color w:val="000000"/>
                <w:szCs w:val="24"/>
              </w:rPr>
            </w:pPr>
            <w:r>
              <w:rPr>
                <w:noProof w:val="0"/>
                <w:color w:val="000000"/>
                <w:szCs w:val="24"/>
              </w:rPr>
              <w:t>18</w:t>
            </w:r>
          </w:p>
        </w:tc>
      </w:tr>
      <w:tr w:rsidR="00D37DCE" w:rsidRPr="00571334" w14:paraId="68D02C19" w14:textId="77777777" w:rsidTr="00D37DCE">
        <w:trPr>
          <w:trHeight w:val="300"/>
        </w:trPr>
        <w:tc>
          <w:tcPr>
            <w:tcW w:w="1300" w:type="dxa"/>
            <w:vMerge/>
            <w:tcBorders>
              <w:top w:val="nil"/>
              <w:left w:val="nil"/>
              <w:bottom w:val="nil"/>
              <w:right w:val="nil"/>
            </w:tcBorders>
            <w:vAlign w:val="center"/>
            <w:hideMark/>
          </w:tcPr>
          <w:p w14:paraId="0CE4E9A1"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44E36B41"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63966511"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1BB02FD2" w14:textId="3FB70DA3" w:rsidR="00D37DCE" w:rsidRPr="007D4AD1" w:rsidRDefault="00320F08" w:rsidP="00280BFA">
            <w:pPr>
              <w:autoSpaceDE/>
              <w:autoSpaceDN/>
              <w:adjustRightInd/>
              <w:jc w:val="center"/>
              <w:rPr>
                <w:noProof w:val="0"/>
                <w:color w:val="000000"/>
                <w:szCs w:val="24"/>
              </w:rPr>
            </w:pPr>
            <w:r>
              <w:rPr>
                <w:noProof w:val="0"/>
                <w:color w:val="000000"/>
                <w:szCs w:val="24"/>
              </w:rPr>
              <w:t>40</w:t>
            </w:r>
          </w:p>
        </w:tc>
        <w:tc>
          <w:tcPr>
            <w:tcW w:w="1300" w:type="dxa"/>
            <w:tcBorders>
              <w:top w:val="nil"/>
              <w:left w:val="nil"/>
              <w:bottom w:val="nil"/>
              <w:right w:val="nil"/>
            </w:tcBorders>
            <w:shd w:val="clear" w:color="auto" w:fill="auto"/>
            <w:noWrap/>
            <w:vAlign w:val="center"/>
            <w:hideMark/>
          </w:tcPr>
          <w:p w14:paraId="51273B51"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691B7CD2"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5E9081CB" w14:textId="37804292" w:rsidR="00D37DCE" w:rsidRPr="007D4AD1" w:rsidRDefault="00571334" w:rsidP="00280BFA">
            <w:pPr>
              <w:autoSpaceDE/>
              <w:autoSpaceDN/>
              <w:adjustRightInd/>
              <w:jc w:val="center"/>
              <w:rPr>
                <w:noProof w:val="0"/>
                <w:color w:val="000000"/>
                <w:szCs w:val="24"/>
              </w:rPr>
            </w:pPr>
            <w:r>
              <w:rPr>
                <w:noProof w:val="0"/>
                <w:color w:val="000000"/>
                <w:szCs w:val="24"/>
              </w:rPr>
              <w:t>8</w:t>
            </w:r>
            <w:r w:rsidR="00531216">
              <w:rPr>
                <w:noProof w:val="0"/>
                <w:color w:val="000000"/>
                <w:szCs w:val="24"/>
              </w:rPr>
              <w:t>2</w:t>
            </w:r>
            <w:bookmarkStart w:id="10" w:name="_GoBack"/>
            <w:bookmarkEnd w:id="10"/>
          </w:p>
        </w:tc>
      </w:tr>
      <w:tr w:rsidR="00D37DCE" w:rsidRPr="00571334" w14:paraId="3C5B1516" w14:textId="77777777" w:rsidTr="00D37DCE">
        <w:trPr>
          <w:trHeight w:val="300"/>
        </w:trPr>
        <w:tc>
          <w:tcPr>
            <w:tcW w:w="1300" w:type="dxa"/>
            <w:vMerge/>
            <w:tcBorders>
              <w:top w:val="nil"/>
              <w:left w:val="nil"/>
              <w:bottom w:val="nil"/>
              <w:right w:val="nil"/>
            </w:tcBorders>
            <w:vAlign w:val="center"/>
            <w:hideMark/>
          </w:tcPr>
          <w:p w14:paraId="1538B5BE" w14:textId="77777777" w:rsidR="00D37DCE" w:rsidRPr="00571334" w:rsidRDefault="00D37DCE" w:rsidP="00280BFA">
            <w:pPr>
              <w:autoSpaceDE/>
              <w:autoSpaceDN/>
              <w:adjustRightInd/>
              <w:jc w:val="left"/>
              <w:rPr>
                <w:noProof w:val="0"/>
                <w:color w:val="000000"/>
                <w:szCs w:val="24"/>
              </w:rPr>
            </w:pPr>
          </w:p>
        </w:tc>
        <w:tc>
          <w:tcPr>
            <w:tcW w:w="1323" w:type="dxa"/>
            <w:vMerge/>
            <w:tcBorders>
              <w:top w:val="nil"/>
              <w:left w:val="nil"/>
              <w:bottom w:val="single" w:sz="4" w:space="0" w:color="auto"/>
              <w:right w:val="nil"/>
            </w:tcBorders>
            <w:vAlign w:val="center"/>
            <w:hideMark/>
          </w:tcPr>
          <w:p w14:paraId="3BA0FAC3"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C0E248"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nil"/>
              <w:right w:val="nil"/>
            </w:tcBorders>
            <w:shd w:val="clear" w:color="auto" w:fill="auto"/>
            <w:noWrap/>
            <w:vAlign w:val="center"/>
            <w:hideMark/>
          </w:tcPr>
          <w:p w14:paraId="67B5BD05" w14:textId="76E65BCC" w:rsidR="00D37DCE" w:rsidRPr="007D4AD1" w:rsidRDefault="00320F08" w:rsidP="00280BFA">
            <w:pPr>
              <w:autoSpaceDE/>
              <w:autoSpaceDN/>
              <w:adjustRightInd/>
              <w:jc w:val="center"/>
              <w:rPr>
                <w:noProof w:val="0"/>
                <w:color w:val="000000"/>
                <w:szCs w:val="24"/>
              </w:rPr>
            </w:pPr>
            <w:r>
              <w:rPr>
                <w:noProof w:val="0"/>
                <w:color w:val="000000"/>
                <w:szCs w:val="24"/>
              </w:rPr>
              <w:t>30</w:t>
            </w:r>
          </w:p>
        </w:tc>
        <w:tc>
          <w:tcPr>
            <w:tcW w:w="1300" w:type="dxa"/>
            <w:tcBorders>
              <w:top w:val="nil"/>
              <w:left w:val="nil"/>
              <w:bottom w:val="nil"/>
              <w:right w:val="nil"/>
            </w:tcBorders>
            <w:shd w:val="clear" w:color="auto" w:fill="auto"/>
            <w:noWrap/>
            <w:vAlign w:val="center"/>
            <w:hideMark/>
          </w:tcPr>
          <w:p w14:paraId="422152FD" w14:textId="2090CBE1" w:rsidR="00D37DCE" w:rsidRPr="007D4AD1" w:rsidRDefault="007E10A6" w:rsidP="00280BFA">
            <w:pPr>
              <w:autoSpaceDE/>
              <w:autoSpaceDN/>
              <w:adjustRightInd/>
              <w:jc w:val="center"/>
              <w:rPr>
                <w:noProof w:val="0"/>
                <w:color w:val="000000"/>
                <w:szCs w:val="24"/>
              </w:rPr>
            </w:pPr>
            <w:r>
              <w:rPr>
                <w:noProof w:val="0"/>
                <w:color w:val="000000"/>
                <w:szCs w:val="24"/>
              </w:rPr>
              <w:t>4</w:t>
            </w:r>
          </w:p>
        </w:tc>
        <w:tc>
          <w:tcPr>
            <w:tcW w:w="1300" w:type="dxa"/>
            <w:tcBorders>
              <w:top w:val="nil"/>
              <w:left w:val="nil"/>
              <w:bottom w:val="nil"/>
              <w:right w:val="nil"/>
            </w:tcBorders>
            <w:shd w:val="clear" w:color="auto" w:fill="auto"/>
            <w:noWrap/>
            <w:vAlign w:val="center"/>
            <w:hideMark/>
          </w:tcPr>
          <w:p w14:paraId="13799C83" w14:textId="6DEA3287" w:rsidR="00D37DCE" w:rsidRPr="007D4AD1" w:rsidRDefault="007E10A6" w:rsidP="00280BFA">
            <w:pPr>
              <w:autoSpaceDE/>
              <w:autoSpaceDN/>
              <w:adjustRightInd/>
              <w:jc w:val="center"/>
              <w:rPr>
                <w:noProof w:val="0"/>
                <w:color w:val="000000"/>
                <w:szCs w:val="24"/>
              </w:rPr>
            </w:pPr>
            <w:r>
              <w:rPr>
                <w:noProof w:val="0"/>
                <w:color w:val="000000"/>
                <w:szCs w:val="24"/>
              </w:rPr>
              <w:t>157</w:t>
            </w:r>
          </w:p>
        </w:tc>
        <w:tc>
          <w:tcPr>
            <w:tcW w:w="1300" w:type="dxa"/>
            <w:tcBorders>
              <w:top w:val="nil"/>
              <w:left w:val="nil"/>
              <w:bottom w:val="nil"/>
              <w:right w:val="nil"/>
            </w:tcBorders>
            <w:shd w:val="clear" w:color="auto" w:fill="auto"/>
            <w:noWrap/>
            <w:vAlign w:val="center"/>
            <w:hideMark/>
          </w:tcPr>
          <w:p w14:paraId="3B7616F2" w14:textId="77777777" w:rsidR="00D37DCE" w:rsidRPr="007D4AD1" w:rsidRDefault="00D37DCE" w:rsidP="00280BFA">
            <w:pPr>
              <w:autoSpaceDE/>
              <w:autoSpaceDN/>
              <w:adjustRightInd/>
              <w:jc w:val="center"/>
              <w:rPr>
                <w:noProof w:val="0"/>
                <w:color w:val="000000"/>
                <w:szCs w:val="24"/>
              </w:rPr>
            </w:pPr>
          </w:p>
        </w:tc>
      </w:tr>
      <w:tr w:rsidR="00D37DCE" w:rsidRPr="00571334" w14:paraId="5627CD33" w14:textId="77777777" w:rsidTr="00D37DCE">
        <w:trPr>
          <w:trHeight w:val="300"/>
        </w:trPr>
        <w:tc>
          <w:tcPr>
            <w:tcW w:w="1300" w:type="dxa"/>
            <w:vMerge w:val="restart"/>
            <w:tcBorders>
              <w:top w:val="single" w:sz="4" w:space="0" w:color="auto"/>
              <w:left w:val="nil"/>
              <w:bottom w:val="single" w:sz="4" w:space="0" w:color="000000"/>
              <w:right w:val="nil"/>
            </w:tcBorders>
            <w:shd w:val="clear" w:color="auto" w:fill="auto"/>
            <w:noWrap/>
            <w:vAlign w:val="center"/>
            <w:hideMark/>
          </w:tcPr>
          <w:p w14:paraId="0D44B84C"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SMC-ASP</w:t>
            </w:r>
          </w:p>
        </w:tc>
        <w:tc>
          <w:tcPr>
            <w:tcW w:w="1323" w:type="dxa"/>
            <w:vMerge w:val="restart"/>
            <w:tcBorders>
              <w:top w:val="single" w:sz="4" w:space="0" w:color="auto"/>
              <w:left w:val="nil"/>
              <w:bottom w:val="single" w:sz="4" w:space="0" w:color="000000"/>
              <w:right w:val="nil"/>
            </w:tcBorders>
            <w:shd w:val="clear" w:color="auto" w:fill="auto"/>
            <w:noWrap/>
            <w:vAlign w:val="center"/>
            <w:hideMark/>
          </w:tcPr>
          <w:p w14:paraId="205F0424"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n/a</w:t>
            </w:r>
          </w:p>
        </w:tc>
        <w:tc>
          <w:tcPr>
            <w:tcW w:w="1300" w:type="dxa"/>
            <w:tcBorders>
              <w:top w:val="single" w:sz="4" w:space="0" w:color="auto"/>
              <w:left w:val="nil"/>
              <w:bottom w:val="nil"/>
              <w:right w:val="nil"/>
            </w:tcBorders>
            <w:shd w:val="clear" w:color="auto" w:fill="auto"/>
            <w:vAlign w:val="center"/>
            <w:hideMark/>
          </w:tcPr>
          <w:p w14:paraId="782EAC5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High</w:t>
            </w:r>
          </w:p>
        </w:tc>
        <w:tc>
          <w:tcPr>
            <w:tcW w:w="1300" w:type="dxa"/>
            <w:tcBorders>
              <w:top w:val="single" w:sz="4" w:space="0" w:color="auto"/>
              <w:left w:val="nil"/>
              <w:bottom w:val="nil"/>
              <w:right w:val="nil"/>
            </w:tcBorders>
            <w:shd w:val="clear" w:color="auto" w:fill="auto"/>
            <w:noWrap/>
            <w:vAlign w:val="center"/>
            <w:hideMark/>
          </w:tcPr>
          <w:p w14:paraId="3195BE6D"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99</w:t>
            </w:r>
          </w:p>
        </w:tc>
        <w:tc>
          <w:tcPr>
            <w:tcW w:w="1300" w:type="dxa"/>
            <w:tcBorders>
              <w:top w:val="single" w:sz="4" w:space="0" w:color="auto"/>
              <w:left w:val="nil"/>
              <w:bottom w:val="nil"/>
              <w:right w:val="nil"/>
            </w:tcBorders>
            <w:shd w:val="clear" w:color="auto" w:fill="auto"/>
            <w:noWrap/>
            <w:vAlign w:val="center"/>
            <w:hideMark/>
          </w:tcPr>
          <w:p w14:paraId="58B72028" w14:textId="1A8D53CF"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04598018" w14:textId="3AD4F4F5" w:rsidR="00D37DCE" w:rsidRPr="007D4AD1" w:rsidRDefault="00D37DCE" w:rsidP="00280BFA">
            <w:pPr>
              <w:autoSpaceDE/>
              <w:autoSpaceDN/>
              <w:adjustRightInd/>
              <w:jc w:val="center"/>
              <w:rPr>
                <w:noProof w:val="0"/>
                <w:color w:val="000000"/>
                <w:szCs w:val="24"/>
              </w:rPr>
            </w:pPr>
          </w:p>
        </w:tc>
        <w:tc>
          <w:tcPr>
            <w:tcW w:w="1300" w:type="dxa"/>
            <w:tcBorders>
              <w:top w:val="single" w:sz="4" w:space="0" w:color="auto"/>
              <w:left w:val="nil"/>
              <w:bottom w:val="nil"/>
              <w:right w:val="nil"/>
            </w:tcBorders>
            <w:shd w:val="clear" w:color="auto" w:fill="auto"/>
            <w:noWrap/>
            <w:vAlign w:val="center"/>
            <w:hideMark/>
          </w:tcPr>
          <w:p w14:paraId="7893B8DC"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37</w:t>
            </w:r>
          </w:p>
        </w:tc>
      </w:tr>
      <w:tr w:rsidR="00D37DCE" w:rsidRPr="00571334" w14:paraId="404C5DAD"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FF81257" w14:textId="77777777"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AE47442"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nil"/>
              <w:right w:val="nil"/>
            </w:tcBorders>
            <w:shd w:val="clear" w:color="auto" w:fill="auto"/>
            <w:vAlign w:val="center"/>
            <w:hideMark/>
          </w:tcPr>
          <w:p w14:paraId="294D1452"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Low</w:t>
            </w:r>
          </w:p>
        </w:tc>
        <w:tc>
          <w:tcPr>
            <w:tcW w:w="1300" w:type="dxa"/>
            <w:tcBorders>
              <w:top w:val="nil"/>
              <w:left w:val="nil"/>
              <w:bottom w:val="nil"/>
              <w:right w:val="nil"/>
            </w:tcBorders>
            <w:shd w:val="clear" w:color="auto" w:fill="auto"/>
            <w:noWrap/>
            <w:vAlign w:val="center"/>
            <w:hideMark/>
          </w:tcPr>
          <w:p w14:paraId="0D114983"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58</w:t>
            </w:r>
          </w:p>
        </w:tc>
        <w:tc>
          <w:tcPr>
            <w:tcW w:w="1300" w:type="dxa"/>
            <w:tcBorders>
              <w:top w:val="nil"/>
              <w:left w:val="nil"/>
              <w:bottom w:val="nil"/>
              <w:right w:val="nil"/>
            </w:tcBorders>
            <w:shd w:val="clear" w:color="auto" w:fill="auto"/>
            <w:noWrap/>
            <w:vAlign w:val="center"/>
            <w:hideMark/>
          </w:tcPr>
          <w:p w14:paraId="6B3DD126"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3D8D7F3D" w14:textId="77777777" w:rsidR="00D37DCE" w:rsidRPr="007D4AD1" w:rsidRDefault="00D37DCE" w:rsidP="00280BFA">
            <w:pPr>
              <w:autoSpaceDE/>
              <w:autoSpaceDN/>
              <w:adjustRightInd/>
              <w:jc w:val="center"/>
              <w:rPr>
                <w:noProof w:val="0"/>
                <w:color w:val="000000"/>
                <w:szCs w:val="24"/>
              </w:rPr>
            </w:pPr>
          </w:p>
        </w:tc>
        <w:tc>
          <w:tcPr>
            <w:tcW w:w="1300" w:type="dxa"/>
            <w:tcBorders>
              <w:top w:val="nil"/>
              <w:left w:val="nil"/>
              <w:bottom w:val="nil"/>
              <w:right w:val="nil"/>
            </w:tcBorders>
            <w:shd w:val="clear" w:color="auto" w:fill="auto"/>
            <w:noWrap/>
            <w:vAlign w:val="center"/>
            <w:hideMark/>
          </w:tcPr>
          <w:p w14:paraId="7857184E"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63</w:t>
            </w:r>
          </w:p>
        </w:tc>
      </w:tr>
      <w:tr w:rsidR="00D37DCE" w:rsidRPr="00571334" w14:paraId="3468FBBF" w14:textId="77777777" w:rsidTr="00D37DCE">
        <w:trPr>
          <w:trHeight w:val="300"/>
        </w:trPr>
        <w:tc>
          <w:tcPr>
            <w:tcW w:w="1300" w:type="dxa"/>
            <w:vMerge/>
            <w:tcBorders>
              <w:top w:val="single" w:sz="4" w:space="0" w:color="auto"/>
              <w:left w:val="nil"/>
              <w:bottom w:val="single" w:sz="4" w:space="0" w:color="000000"/>
              <w:right w:val="nil"/>
            </w:tcBorders>
            <w:vAlign w:val="center"/>
            <w:hideMark/>
          </w:tcPr>
          <w:p w14:paraId="4CB27AB5" w14:textId="77777777" w:rsidR="00D37DCE" w:rsidRPr="00571334" w:rsidRDefault="00D37DCE" w:rsidP="00280BFA">
            <w:pPr>
              <w:autoSpaceDE/>
              <w:autoSpaceDN/>
              <w:adjustRightInd/>
              <w:jc w:val="left"/>
              <w:rPr>
                <w:noProof w:val="0"/>
                <w:color w:val="000000"/>
                <w:szCs w:val="24"/>
              </w:rPr>
            </w:pPr>
          </w:p>
        </w:tc>
        <w:tc>
          <w:tcPr>
            <w:tcW w:w="1323" w:type="dxa"/>
            <w:vMerge/>
            <w:tcBorders>
              <w:top w:val="single" w:sz="4" w:space="0" w:color="auto"/>
              <w:left w:val="nil"/>
              <w:bottom w:val="single" w:sz="4" w:space="0" w:color="000000"/>
              <w:right w:val="nil"/>
            </w:tcBorders>
            <w:vAlign w:val="center"/>
            <w:hideMark/>
          </w:tcPr>
          <w:p w14:paraId="761A48D1" w14:textId="77777777" w:rsidR="00D37DCE" w:rsidRPr="00571334" w:rsidRDefault="00D37DCE" w:rsidP="00280BFA">
            <w:pPr>
              <w:autoSpaceDE/>
              <w:autoSpaceDN/>
              <w:adjustRightInd/>
              <w:jc w:val="left"/>
              <w:rPr>
                <w:noProof w:val="0"/>
                <w:color w:val="000000"/>
                <w:szCs w:val="24"/>
              </w:rPr>
            </w:pPr>
          </w:p>
        </w:tc>
        <w:tc>
          <w:tcPr>
            <w:tcW w:w="1300" w:type="dxa"/>
            <w:tcBorders>
              <w:top w:val="nil"/>
              <w:left w:val="nil"/>
              <w:bottom w:val="single" w:sz="4" w:space="0" w:color="auto"/>
              <w:right w:val="nil"/>
            </w:tcBorders>
            <w:shd w:val="clear" w:color="auto" w:fill="auto"/>
            <w:vAlign w:val="center"/>
            <w:hideMark/>
          </w:tcPr>
          <w:p w14:paraId="69687CAC" w14:textId="77777777" w:rsidR="00D37DCE" w:rsidRPr="007D4AD1" w:rsidRDefault="00D37DCE" w:rsidP="00280BFA">
            <w:pPr>
              <w:keepNext/>
              <w:keepLines/>
              <w:autoSpaceDE/>
              <w:autoSpaceDN/>
              <w:adjustRightInd/>
              <w:jc w:val="center"/>
              <w:outlineLvl w:val="8"/>
              <w:rPr>
                <w:noProof w:val="0"/>
                <w:color w:val="000000"/>
                <w:szCs w:val="24"/>
              </w:rPr>
            </w:pPr>
            <w:r w:rsidRPr="00571334">
              <w:rPr>
                <w:noProof w:val="0"/>
                <w:color w:val="000000"/>
                <w:szCs w:val="24"/>
              </w:rPr>
              <w:t>All Fires</w:t>
            </w:r>
          </w:p>
        </w:tc>
        <w:tc>
          <w:tcPr>
            <w:tcW w:w="1300" w:type="dxa"/>
            <w:tcBorders>
              <w:top w:val="nil"/>
              <w:left w:val="nil"/>
              <w:bottom w:val="single" w:sz="4" w:space="0" w:color="auto"/>
              <w:right w:val="nil"/>
            </w:tcBorders>
            <w:shd w:val="clear" w:color="auto" w:fill="auto"/>
            <w:noWrap/>
            <w:vAlign w:val="center"/>
            <w:hideMark/>
          </w:tcPr>
          <w:p w14:paraId="6883D156" w14:textId="60B4D0E4" w:rsidR="00D37DCE" w:rsidRPr="007D4AD1" w:rsidRDefault="00320F08" w:rsidP="00280BFA">
            <w:pPr>
              <w:autoSpaceDE/>
              <w:autoSpaceDN/>
              <w:adjustRightInd/>
              <w:jc w:val="center"/>
              <w:rPr>
                <w:noProof w:val="0"/>
                <w:color w:val="000000"/>
                <w:szCs w:val="24"/>
              </w:rPr>
            </w:pPr>
            <w:r>
              <w:rPr>
                <w:noProof w:val="0"/>
                <w:color w:val="000000"/>
                <w:szCs w:val="24"/>
              </w:rPr>
              <w:t>20</w:t>
            </w:r>
          </w:p>
        </w:tc>
        <w:tc>
          <w:tcPr>
            <w:tcW w:w="1300" w:type="dxa"/>
            <w:tcBorders>
              <w:top w:val="nil"/>
              <w:left w:val="nil"/>
              <w:bottom w:val="single" w:sz="4" w:space="0" w:color="auto"/>
              <w:right w:val="nil"/>
            </w:tcBorders>
            <w:shd w:val="clear" w:color="auto" w:fill="auto"/>
            <w:noWrap/>
            <w:vAlign w:val="center"/>
            <w:hideMark/>
          </w:tcPr>
          <w:p w14:paraId="2402BDF0"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5</w:t>
            </w:r>
          </w:p>
        </w:tc>
        <w:tc>
          <w:tcPr>
            <w:tcW w:w="1300" w:type="dxa"/>
            <w:tcBorders>
              <w:top w:val="nil"/>
              <w:left w:val="nil"/>
              <w:bottom w:val="single" w:sz="4" w:space="0" w:color="auto"/>
              <w:right w:val="nil"/>
            </w:tcBorders>
            <w:shd w:val="clear" w:color="auto" w:fill="auto"/>
            <w:noWrap/>
            <w:vAlign w:val="center"/>
            <w:hideMark/>
          </w:tcPr>
          <w:p w14:paraId="183D7708" w14:textId="77777777" w:rsidR="00D37DCE" w:rsidRPr="007D4AD1" w:rsidRDefault="00D37DCE" w:rsidP="00280BFA">
            <w:pPr>
              <w:autoSpaceDE/>
              <w:autoSpaceDN/>
              <w:adjustRightInd/>
              <w:jc w:val="center"/>
              <w:rPr>
                <w:noProof w:val="0"/>
                <w:color w:val="000000"/>
                <w:szCs w:val="24"/>
              </w:rPr>
            </w:pPr>
            <w:r w:rsidRPr="00571334">
              <w:rPr>
                <w:noProof w:val="0"/>
                <w:color w:val="000000"/>
                <w:szCs w:val="24"/>
              </w:rPr>
              <w:t>90</w:t>
            </w:r>
          </w:p>
        </w:tc>
        <w:tc>
          <w:tcPr>
            <w:tcW w:w="1300" w:type="dxa"/>
            <w:tcBorders>
              <w:top w:val="nil"/>
              <w:left w:val="nil"/>
              <w:bottom w:val="single" w:sz="4" w:space="0" w:color="auto"/>
              <w:right w:val="nil"/>
            </w:tcBorders>
            <w:shd w:val="clear" w:color="auto" w:fill="auto"/>
            <w:noWrap/>
            <w:vAlign w:val="center"/>
            <w:hideMark/>
          </w:tcPr>
          <w:p w14:paraId="090C3564" w14:textId="16C61CCB" w:rsidR="00D37DCE" w:rsidRPr="007D4AD1" w:rsidRDefault="00D37DCE" w:rsidP="00280BFA">
            <w:pPr>
              <w:autoSpaceDE/>
              <w:autoSpaceDN/>
              <w:adjustRightInd/>
              <w:jc w:val="center"/>
              <w:rPr>
                <w:noProof w:val="0"/>
                <w:color w:val="000000"/>
                <w:szCs w:val="24"/>
              </w:rPr>
            </w:pPr>
          </w:p>
        </w:tc>
      </w:tr>
    </w:tbl>
    <w:p w14:paraId="72D47F3D" w14:textId="77777777" w:rsidR="004E6396" w:rsidRPr="006F682A" w:rsidRDefault="004E6396" w:rsidP="00280BFA">
      <w:pPr>
        <w:jc w:val="left"/>
        <w:rPr>
          <w:szCs w:val="24"/>
        </w:rPr>
      </w:pPr>
    </w:p>
    <w:p w14:paraId="6CBD6C6A" w14:textId="77777777" w:rsidR="00E76CA8" w:rsidRPr="006F682A" w:rsidRDefault="00E76CA8" w:rsidP="00280BFA">
      <w:pPr>
        <w:pStyle w:val="Heading3"/>
        <w:widowControl/>
        <w:spacing w:before="0" w:after="0"/>
        <w:rPr>
          <w:sz w:val="28"/>
          <w:szCs w:val="24"/>
        </w:rPr>
      </w:pPr>
      <w:r w:rsidRPr="006F682A">
        <w:rPr>
          <w:sz w:val="28"/>
          <w:szCs w:val="24"/>
        </w:rPr>
        <w:t>Other Disturbance</w:t>
      </w:r>
    </w:p>
    <w:p w14:paraId="6EB92FB6" w14:textId="3CDEC471" w:rsidR="00132B24" w:rsidRDefault="00320F08" w:rsidP="00280BFA">
      <w:pPr>
        <w:jc w:val="left"/>
        <w:rPr>
          <w:szCs w:val="24"/>
        </w:rPr>
      </w:pPr>
      <w:commentRangeStart w:id="11"/>
      <w:r w:rsidRPr="006F682A">
        <w:rPr>
          <w:szCs w:val="24"/>
        </w:rPr>
        <w:t xml:space="preserve">Other disturbances are not currently </w:t>
      </w:r>
      <w:commentRangeEnd w:id="11"/>
      <w:r>
        <w:rPr>
          <w:rStyle w:val="CommentReference"/>
        </w:rPr>
        <w:commentReference w:id="11"/>
      </w:r>
      <w:r>
        <w:rPr>
          <w:szCs w:val="24"/>
        </w:rPr>
        <w:t>modeled</w:t>
      </w:r>
      <w:r w:rsidR="00E76CA8" w:rsidRPr="006F682A">
        <w:rPr>
          <w:szCs w:val="24"/>
        </w:rPr>
        <w:t>, but may, depending on the condition affected and mortality levels, reset patches to early development, maintain existing stages, or shift/accelerate succession to a more open stage. All of the tree species associated with this vegetation type are susceptible to a wide variety of pathogens and insects.</w:t>
      </w:r>
    </w:p>
    <w:p w14:paraId="41C73539" w14:textId="77777777" w:rsidR="00280BFA" w:rsidRDefault="00280BFA" w:rsidP="00280BFA">
      <w:pPr>
        <w:jc w:val="left"/>
        <w:rPr>
          <w:b/>
          <w:bCs/>
          <w:sz w:val="36"/>
          <w:szCs w:val="24"/>
        </w:rPr>
      </w:pPr>
    </w:p>
    <w:p w14:paraId="6AF0C280" w14:textId="7E15DF8A" w:rsidR="00E76CA8" w:rsidRPr="007D4AD1" w:rsidRDefault="00E76CA8" w:rsidP="00280BFA">
      <w:pPr>
        <w:pStyle w:val="Heading3"/>
        <w:keepNext w:val="0"/>
        <w:widowControl/>
        <w:spacing w:before="0"/>
        <w:rPr>
          <w:sz w:val="36"/>
          <w:szCs w:val="24"/>
        </w:rPr>
      </w:pPr>
      <w:r w:rsidRPr="007D4AD1">
        <w:rPr>
          <w:sz w:val="36"/>
          <w:szCs w:val="24"/>
        </w:rPr>
        <w:lastRenderedPageBreak/>
        <w:t xml:space="preserve">Vegetation Condition </w:t>
      </w:r>
      <w:commentRangeStart w:id="12"/>
      <w:r w:rsidR="00DA3086" w:rsidRPr="00DA3086">
        <w:rPr>
          <w:bCs w:val="0"/>
          <w:sz w:val="36"/>
        </w:rPr>
        <w:t>Classes</w:t>
      </w:r>
      <w:commentRangeEnd w:id="12"/>
      <w:r w:rsidR="00DA3086" w:rsidRPr="00DA3086">
        <w:rPr>
          <w:rStyle w:val="CommentReference"/>
        </w:rPr>
        <w:commentReference w:id="12"/>
      </w:r>
    </w:p>
    <w:p w14:paraId="31629F90" w14:textId="77777777" w:rsidR="00E76CA8" w:rsidRPr="007D4AD1" w:rsidRDefault="00E76CA8" w:rsidP="00280BFA">
      <w:pPr>
        <w:pStyle w:val="Heading3"/>
        <w:keepNext w:val="0"/>
        <w:widowControl/>
        <w:spacing w:before="0"/>
        <w:rPr>
          <w:szCs w:val="24"/>
        </w:rPr>
      </w:pPr>
      <w:r w:rsidRPr="007D4AD1">
        <w:rPr>
          <w:szCs w:val="24"/>
        </w:rPr>
        <w:t>Sierran Mixed Conifer Variant</w:t>
      </w:r>
    </w:p>
    <w:p w14:paraId="2F9022EB" w14:textId="77777777" w:rsidR="00E76CA8" w:rsidRPr="006F682A" w:rsidRDefault="00E76CA8" w:rsidP="00280BFA">
      <w:pPr>
        <w:pStyle w:val="Heading3"/>
        <w:keepNext w:val="0"/>
        <w:widowControl/>
        <w:spacing w:before="0"/>
        <w:rPr>
          <w:sz w:val="28"/>
          <w:szCs w:val="24"/>
        </w:rPr>
      </w:pPr>
      <w:r w:rsidRPr="006F682A">
        <w:rPr>
          <w:sz w:val="28"/>
          <w:szCs w:val="24"/>
        </w:rPr>
        <w:t>Early Development (ED)</w:t>
      </w:r>
    </w:p>
    <w:p w14:paraId="178CAB0A" w14:textId="7988A714" w:rsidR="00225C46" w:rsidRPr="00E83784" w:rsidRDefault="00E76CA8" w:rsidP="00280BFA">
      <w:pPr>
        <w:pStyle w:val="Heading5"/>
        <w:keepNext w:val="0"/>
        <w:widowControl/>
        <w:spacing w:before="0" w:after="0"/>
        <w:rPr>
          <w:b w:val="0"/>
        </w:rPr>
      </w:pPr>
      <w:r w:rsidRPr="006F682A">
        <w:t>Description</w:t>
      </w:r>
      <w:r w:rsidRPr="006F682A">
        <w:tab/>
      </w:r>
      <w:r w:rsidRPr="006F682A">
        <w:rPr>
          <w:b w:val="0"/>
        </w:rPr>
        <w:t>This condition is characterized by the recruitment of a ne</w:t>
      </w:r>
      <w:r w:rsidR="00225C46">
        <w:rPr>
          <w:b w:val="0"/>
        </w:rPr>
        <w:t xml:space="preserve">w cohort of early successional </w:t>
      </w:r>
      <w:r w:rsidRPr="006F682A">
        <w:rPr>
          <w:b w:val="0"/>
        </w:rPr>
        <w:t xml:space="preserve">tree species into an open area created by a stand-replacing disturbance. </w:t>
      </w:r>
      <w:r w:rsidRPr="00E83784">
        <w:rPr>
          <w:b w:val="0"/>
        </w:rPr>
        <w:t xml:space="preserve">After disturbance, succession proceeds from an ephemeral herb to perennial grass-herb. This stage is generally only </w:t>
      </w:r>
      <w:r w:rsidR="00225C46">
        <w:rPr>
          <w:b w:val="0"/>
        </w:rPr>
        <w:t>only a few</w:t>
      </w:r>
      <w:r w:rsidRPr="00E83784">
        <w:rPr>
          <w:b w:val="0"/>
        </w:rPr>
        <w:t xml:space="preserve"> years long. The shrub-seedling-sapling stage is next; </w:t>
      </w:r>
      <w:r w:rsidR="00B30D92" w:rsidRPr="00E83784">
        <w:rPr>
          <w:b w:val="0"/>
        </w:rPr>
        <w:t xml:space="preserve">genera </w:t>
      </w:r>
      <w:r w:rsidRPr="00E83784">
        <w:rPr>
          <w:b w:val="0"/>
        </w:rPr>
        <w:t xml:space="preserve">present may include </w:t>
      </w:r>
      <w:r w:rsidRPr="00E83784">
        <w:rPr>
          <w:b w:val="0"/>
          <w:i/>
          <w:iCs/>
        </w:rPr>
        <w:t>Arctostaphylos</w:t>
      </w:r>
      <w:r w:rsidRPr="00E83784">
        <w:rPr>
          <w:b w:val="0"/>
        </w:rPr>
        <w:t xml:space="preserve">, </w:t>
      </w:r>
      <w:r w:rsidRPr="00E83784">
        <w:rPr>
          <w:b w:val="0"/>
          <w:i/>
          <w:iCs/>
        </w:rPr>
        <w:t>Ceanothus</w:t>
      </w:r>
      <w:r w:rsidR="00B30D92" w:rsidRPr="00E83784">
        <w:rPr>
          <w:b w:val="0"/>
          <w:i/>
          <w:iCs/>
        </w:rPr>
        <w:t>,</w:t>
      </w:r>
      <w:r w:rsidRPr="00E83784">
        <w:rPr>
          <w:b w:val="0"/>
        </w:rPr>
        <w:t xml:space="preserve"> </w:t>
      </w:r>
      <w:r w:rsidRPr="00E83784">
        <w:rPr>
          <w:b w:val="0"/>
          <w:i/>
          <w:iCs/>
        </w:rPr>
        <w:t>Prunus</w:t>
      </w:r>
      <w:r w:rsidRPr="00E83784">
        <w:rPr>
          <w:b w:val="0"/>
        </w:rPr>
        <w:t xml:space="preserve">, </w:t>
      </w:r>
      <w:r w:rsidRPr="00E83784">
        <w:rPr>
          <w:b w:val="0"/>
          <w:i/>
          <w:iCs/>
        </w:rPr>
        <w:t>Ribes</w:t>
      </w:r>
      <w:r w:rsidRPr="00E83784">
        <w:rPr>
          <w:b w:val="0"/>
        </w:rPr>
        <w:t xml:space="preserve">, and </w:t>
      </w:r>
      <w:r w:rsidRPr="00E83784">
        <w:rPr>
          <w:b w:val="0"/>
          <w:i/>
          <w:iCs/>
        </w:rPr>
        <w:t>Chamaebatia</w:t>
      </w:r>
      <w:r w:rsidR="0059333D">
        <w:rPr>
          <w:b w:val="0"/>
          <w:i/>
          <w:iCs/>
        </w:rPr>
        <w:t xml:space="preserve">, </w:t>
      </w:r>
      <w:r w:rsidR="0059333D">
        <w:rPr>
          <w:b w:val="0"/>
          <w:iCs/>
        </w:rPr>
        <w:t xml:space="preserve">as well as </w:t>
      </w:r>
      <w:r w:rsidR="003A4423">
        <w:rPr>
          <w:b w:val="0"/>
          <w:i/>
          <w:iCs/>
        </w:rPr>
        <w:t>Q.</w:t>
      </w:r>
      <w:r w:rsidR="0059333D">
        <w:rPr>
          <w:b w:val="0"/>
          <w:i/>
          <w:iCs/>
        </w:rPr>
        <w:t xml:space="preserve"> vaccinifolia</w:t>
      </w:r>
      <w:r w:rsidR="0059333D" w:rsidRPr="00E83784">
        <w:rPr>
          <w:b w:val="0"/>
        </w:rPr>
        <w:t>.</w:t>
      </w:r>
      <w:r w:rsidR="00B30D92" w:rsidRPr="00E83784">
        <w:rPr>
          <w:b w:val="0"/>
        </w:rPr>
        <w:t xml:space="preserve"> Tree </w:t>
      </w:r>
      <w:r w:rsidR="0059333D" w:rsidRPr="00E83784">
        <w:rPr>
          <w:b w:val="0"/>
        </w:rPr>
        <w:t>seedlings/saplings</w:t>
      </w:r>
      <w:r w:rsidR="00B30D92" w:rsidRPr="00E83784">
        <w:rPr>
          <w:b w:val="0"/>
        </w:rPr>
        <w:t xml:space="preserve"> t</w:t>
      </w:r>
      <w:r w:rsidR="0059333D" w:rsidRPr="00E83784">
        <w:rPr>
          <w:b w:val="0"/>
        </w:rPr>
        <w:t xml:space="preserve">ypical of the cover type </w:t>
      </w:r>
      <w:r w:rsidR="00225C46">
        <w:rPr>
          <w:b w:val="0"/>
        </w:rPr>
        <w:t>can be either high or low density, depending on local environmental conditions and weather.</w:t>
      </w:r>
    </w:p>
    <w:p w14:paraId="4EE622D6" w14:textId="56F52709" w:rsidR="00E76CA8" w:rsidRPr="00225C46" w:rsidRDefault="00E76CA8" w:rsidP="00280BFA">
      <w:pPr>
        <w:pStyle w:val="Heading5"/>
        <w:keepNext w:val="0"/>
        <w:widowControl/>
        <w:spacing w:before="0" w:after="0"/>
        <w:ind w:firstLine="360"/>
        <w:rPr>
          <w:b w:val="0"/>
        </w:rPr>
      </w:pPr>
      <w:r w:rsidRPr="00225C46">
        <w:rPr>
          <w:b w:val="0"/>
        </w:rPr>
        <w:t xml:space="preserve">In some cases, tree seedlings may develop a nearly continuous canopy and succeed relatively quickly to mid-development conditions. In other cases, </w:t>
      </w:r>
      <w:r w:rsidR="00EC5F24" w:rsidRPr="00225C46">
        <w:rPr>
          <w:b w:val="0"/>
        </w:rPr>
        <w:t>and more commonly on xeric or ultramafic sites</w:t>
      </w:r>
      <w:r w:rsidRPr="00225C46">
        <w:rPr>
          <w:b w:val="0"/>
        </w:rPr>
        <w:t>, chaparral conditions may dominate and p</w:t>
      </w:r>
      <w:r w:rsidR="00283D74">
        <w:rPr>
          <w:b w:val="0"/>
        </w:rPr>
        <w:t>ersist for long periods of time</w:t>
      </w:r>
      <w:r w:rsidRPr="00225C46">
        <w:rPr>
          <w:b w:val="0"/>
        </w:rPr>
        <w:t xml:space="preserve"> </w:t>
      </w:r>
      <w:r w:rsidR="00283D74">
        <w:rPr>
          <w:b w:val="0"/>
        </w:rPr>
        <w:t>(Landfire 2007</w:t>
      </w:r>
      <w:r w:rsidR="00F96670">
        <w:rPr>
          <w:b w:val="0"/>
        </w:rPr>
        <w:t>a</w:t>
      </w:r>
      <w:r w:rsidR="00E83784" w:rsidRPr="00225C46">
        <w:rPr>
          <w:b w:val="0"/>
        </w:rPr>
        <w:t>)</w:t>
      </w:r>
      <w:r w:rsidR="00283D74">
        <w:rPr>
          <w:b w:val="0"/>
        </w:rPr>
        <w:t>.</w:t>
      </w:r>
    </w:p>
    <w:p w14:paraId="6DD3486D" w14:textId="78194B59" w:rsidR="00E76CA8" w:rsidRPr="006F682A" w:rsidRDefault="00E76CA8" w:rsidP="00280BFA">
      <w:pPr>
        <w:pStyle w:val="Heading5"/>
        <w:keepNext w:val="0"/>
        <w:widowControl/>
        <w:spacing w:before="0" w:after="0"/>
      </w:pPr>
    </w:p>
    <w:p w14:paraId="5D8E71E3" w14:textId="224506DA" w:rsidR="006F682A" w:rsidRPr="006F682A" w:rsidRDefault="00E76CA8" w:rsidP="00280BFA">
      <w:pPr>
        <w:pStyle w:val="Heading5"/>
        <w:keepNext w:val="0"/>
        <w:widowControl/>
        <w:spacing w:before="0" w:after="0"/>
      </w:pPr>
      <w:r w:rsidRPr="006F682A">
        <w:t>Succession Transition</w:t>
      </w:r>
      <w:r w:rsidRPr="006F682A">
        <w:tab/>
      </w:r>
    </w:p>
    <w:p w14:paraId="3CB3E7B5" w14:textId="4D24A47F" w:rsidR="006F682A" w:rsidRPr="006F682A" w:rsidRDefault="009475FF" w:rsidP="00280BFA">
      <w:pPr>
        <w:pStyle w:val="ListParagraph"/>
      </w:pPr>
      <w:r>
        <w:drawing>
          <wp:anchor distT="0" distB="0" distL="114300" distR="114300" simplePos="0" relativeHeight="251670528" behindDoc="0" locked="0" layoutInCell="1" allowOverlap="1" wp14:anchorId="00FEA028" wp14:editId="1C13A3DA">
            <wp:simplePos x="0" y="0"/>
            <wp:positionH relativeFrom="column">
              <wp:posOffset>3036570</wp:posOffset>
            </wp:positionH>
            <wp:positionV relativeFrom="paragraph">
              <wp:posOffset>82550</wp:posOffset>
            </wp:positionV>
            <wp:extent cx="2901950" cy="2286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ED_0515.png"/>
                    <pic:cNvPicPr/>
                  </pic:nvPicPr>
                  <pic:blipFill rotWithShape="1">
                    <a:blip r:embed="rId10">
                      <a:extLst>
                        <a:ext uri="{28A0092B-C50C-407E-A947-70E740481C1C}">
                          <a14:useLocalDpi xmlns:a14="http://schemas.microsoft.com/office/drawing/2010/main" val="0"/>
                        </a:ext>
                      </a:extLst>
                    </a:blip>
                    <a:srcRect l="4745" t="5353" r="7670" b="2669"/>
                    <a:stretch/>
                  </pic:blipFill>
                  <pic:spPr bwMode="auto">
                    <a:xfrm>
                      <a:off x="0" y="0"/>
                      <a:ext cx="2901950"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F682A" w:rsidRPr="007D4AD1">
        <w:rPr>
          <w:b/>
        </w:rPr>
        <w:t>Mesic Modifier</w:t>
      </w:r>
      <w:r w:rsidR="006F682A" w:rsidRPr="006F682A">
        <w:tab/>
        <w:t>In the absence of disturbance, this class will begin transitioning to a mid de</w:t>
      </w:r>
      <w:r w:rsidR="00242769">
        <w:t xml:space="preserve">velopment stage after </w:t>
      </w:r>
      <w:r w:rsidR="002E39D1">
        <w:t>20</w:t>
      </w:r>
      <w:r w:rsidR="00242769">
        <w:t xml:space="preserve"> years. The probability of succession per time step is 0.8. T</w:t>
      </w:r>
      <w:r w:rsidR="006F682A" w:rsidRPr="006F682A">
        <w:t xml:space="preserve">he transition </w:t>
      </w:r>
      <w:r w:rsidR="00242769">
        <w:t>may</w:t>
      </w:r>
      <w:r w:rsidR="006F682A" w:rsidRPr="006F682A">
        <w:t xml:space="preserve"> be to either MDC or MDO, although the transition to MDC is twice as likely as transition to MDO.  </w:t>
      </w:r>
      <w:r w:rsidR="002E39D1">
        <w:t>At</w:t>
      </w:r>
      <w:r w:rsidR="006F682A" w:rsidRPr="006F682A">
        <w:t xml:space="preserve"> </w:t>
      </w:r>
      <w:r w:rsidR="002E39D1">
        <w:t>40</w:t>
      </w:r>
      <w:r w:rsidR="006B0DF7" w:rsidRPr="006F682A">
        <w:t xml:space="preserve"> </w:t>
      </w:r>
      <w:r w:rsidR="00C5459A" w:rsidRPr="006F682A">
        <w:t>years</w:t>
      </w:r>
      <w:r w:rsidR="006F682A" w:rsidRPr="006F682A">
        <w:t xml:space="preserve">, all stands will have succeeded to either MDC or MDO. </w:t>
      </w:r>
    </w:p>
    <w:p w14:paraId="5CCCE737" w14:textId="51819337" w:rsidR="006F682A" w:rsidRPr="007D4AD1" w:rsidRDefault="006F682A" w:rsidP="00280BFA">
      <w:pPr>
        <w:pStyle w:val="ListParagraph"/>
      </w:pPr>
      <w:r w:rsidRPr="007D4AD1">
        <w:rPr>
          <w:b/>
        </w:rPr>
        <w:t>Xeric Modifier</w:t>
      </w:r>
      <w:r w:rsidRPr="006F682A">
        <w:tab/>
      </w:r>
      <w:r w:rsidR="00CF39EF">
        <w:t>T</w:t>
      </w:r>
      <w:r w:rsidRPr="002F3C5F">
        <w:t>ransition to the MD condit</w:t>
      </w:r>
      <w:r w:rsidRPr="007D4AD1">
        <w:t xml:space="preserve">ions may </w:t>
      </w:r>
      <w:r w:rsidR="00CF39EF" w:rsidRPr="007D4AD1">
        <w:t>be substantially delayed. Thus</w:t>
      </w:r>
      <w:r w:rsidRPr="007D4AD1">
        <w:t xml:space="preserve">, in the absence of disturbance, this class will begin transitioning to MDO after </w:t>
      </w:r>
      <w:r w:rsidR="002E39D1">
        <w:t>4</w:t>
      </w:r>
      <w:r w:rsidRPr="007D4AD1">
        <w:t xml:space="preserve">0 years and may be delayed in the ED stage for as long as </w:t>
      </w:r>
      <w:r w:rsidR="002E39D1">
        <w:t>80</w:t>
      </w:r>
      <w:r w:rsidRPr="007D4AD1">
        <w:t xml:space="preserve"> years. </w:t>
      </w:r>
      <w:r w:rsidR="00242769">
        <w:t>A stand in this condition has a probability of 0.</w:t>
      </w:r>
      <w:r w:rsidR="00AC7E1B">
        <w:t xml:space="preserve">4 </w:t>
      </w:r>
      <w:r w:rsidR="00242769">
        <w:t xml:space="preserve">that it will succeed. </w:t>
      </w:r>
    </w:p>
    <w:p w14:paraId="3BCF085D" w14:textId="7FF54C29" w:rsidR="00E76CA8" w:rsidRDefault="00B301F3" w:rsidP="00280BFA">
      <w:pPr>
        <w:pStyle w:val="ListParagraph"/>
      </w:pPr>
      <w:r>
        <w:rPr>
          <w:b/>
        </w:rPr>
        <w:t>Ultramafic</w:t>
      </w:r>
      <w:r w:rsidRPr="00853470">
        <w:rPr>
          <w:b/>
        </w:rPr>
        <w:t xml:space="preserve"> </w:t>
      </w:r>
      <w:r w:rsidR="006F682A" w:rsidRPr="007D4AD1">
        <w:rPr>
          <w:b/>
        </w:rPr>
        <w:t>Modifier</w:t>
      </w:r>
      <w:r w:rsidR="006F682A" w:rsidRPr="00132B24">
        <w:tab/>
      </w:r>
      <w:r w:rsidR="00E76CA8" w:rsidRPr="00132B24">
        <w:t xml:space="preserve"> </w:t>
      </w:r>
      <w:r w:rsidR="00242769">
        <w:t>T</w:t>
      </w:r>
      <w:r w:rsidR="00242769" w:rsidRPr="006027C4">
        <w:t xml:space="preserve">ransition to the MD condition may be substantially delayed. Thus, in the absence of disturbance, this class will begin transitioning to MDO after 80 years and may be delayed in the ED stage for as long as 150 </w:t>
      </w:r>
      <w:r w:rsidR="00C5459A" w:rsidRPr="006027C4">
        <w:t>years</w:t>
      </w:r>
      <w:r w:rsidR="00242769" w:rsidRPr="006027C4">
        <w:t xml:space="preserve">. </w:t>
      </w:r>
      <w:r w:rsidR="00242769">
        <w:t>A stand in this condition has a probability of 0.2 that it will succeed.</w:t>
      </w:r>
      <w:r w:rsidR="00242769" w:rsidRPr="006027C4">
        <w:t xml:space="preserve"> </w:t>
      </w:r>
    </w:p>
    <w:p w14:paraId="2444429E" w14:textId="77777777" w:rsidR="00EC5F24" w:rsidRPr="00EC5F24" w:rsidRDefault="00EC5F24" w:rsidP="00280BFA">
      <w:pPr>
        <w:pStyle w:val="ListParagraph"/>
        <w:numPr>
          <w:ilvl w:val="0"/>
          <w:numId w:val="0"/>
        </w:numPr>
        <w:ind w:left="360"/>
      </w:pPr>
    </w:p>
    <w:p w14:paraId="357B69AB" w14:textId="7E840390" w:rsidR="00E76CA8" w:rsidRPr="006F682A" w:rsidRDefault="00E76CA8" w:rsidP="00280BFA">
      <w:pPr>
        <w:pStyle w:val="Heading5"/>
        <w:keepNext w:val="0"/>
        <w:widowControl/>
        <w:pBdr>
          <w:bottom w:val="single" w:sz="12" w:space="18" w:color="auto"/>
        </w:pBdr>
        <w:spacing w:before="0" w:after="0"/>
        <w:rPr>
          <w:b w:val="0"/>
        </w:rPr>
      </w:pPr>
      <w:r w:rsidRPr="006F682A">
        <w:t>Wildfire Transition</w:t>
      </w:r>
      <w:r w:rsidRPr="006F682A">
        <w:tab/>
      </w:r>
      <w:r w:rsidRPr="006F682A">
        <w:rPr>
          <w:b w:val="0"/>
        </w:rPr>
        <w:t>High mortality wildfire (100% of fires) recycles the patch through the Early Development stage. Low mortality wildfire is not modeled for this stage</w:t>
      </w:r>
      <w:r w:rsidR="006F682A" w:rsidRPr="006F682A">
        <w:rPr>
          <w:b w:val="0"/>
        </w:rPr>
        <w:t>.</w:t>
      </w:r>
    </w:p>
    <w:p w14:paraId="14ABDAF1" w14:textId="77777777" w:rsidR="00280BFA" w:rsidRDefault="00280BFA" w:rsidP="00280BFA">
      <w:pPr>
        <w:pStyle w:val="Heading3"/>
        <w:keepNext w:val="0"/>
        <w:widowControl/>
        <w:spacing w:before="0" w:after="0"/>
        <w:rPr>
          <w:sz w:val="28"/>
          <w:szCs w:val="24"/>
        </w:rPr>
      </w:pPr>
    </w:p>
    <w:p w14:paraId="39DBE224" w14:textId="6110BB8E" w:rsidR="00D81FCD" w:rsidRPr="006F682A" w:rsidRDefault="00D81FCD" w:rsidP="00280BFA">
      <w:pPr>
        <w:pStyle w:val="Heading3"/>
        <w:keepNext w:val="0"/>
        <w:widowControl/>
        <w:spacing w:before="0" w:after="0"/>
        <w:rPr>
          <w:sz w:val="28"/>
          <w:szCs w:val="24"/>
        </w:rPr>
      </w:pPr>
      <w:r w:rsidRPr="006F682A">
        <w:rPr>
          <w:sz w:val="28"/>
          <w:szCs w:val="24"/>
        </w:rPr>
        <w:t>Mid Development - Open (MDO)</w:t>
      </w:r>
      <w:r w:rsidR="00154876" w:rsidRPr="00154876">
        <w:t xml:space="preserve"> </w:t>
      </w:r>
    </w:p>
    <w:p w14:paraId="437F5D7D" w14:textId="10BDBD72" w:rsidR="00D81FCD" w:rsidRPr="006F682A" w:rsidRDefault="00D81FCD" w:rsidP="00280BFA">
      <w:pPr>
        <w:pStyle w:val="Heading5"/>
        <w:keepNext w:val="0"/>
        <w:widowControl/>
        <w:spacing w:before="0" w:after="0"/>
      </w:pPr>
    </w:p>
    <w:p w14:paraId="08325928" w14:textId="11693E6A" w:rsidR="00D81FCD" w:rsidRPr="00CF16A0" w:rsidRDefault="00D81FCD" w:rsidP="00280BFA">
      <w:pPr>
        <w:pStyle w:val="Heading5"/>
        <w:keepNext w:val="0"/>
        <w:widowControl/>
        <w:spacing w:before="0" w:after="0"/>
        <w:rPr>
          <w:b w:val="0"/>
        </w:rPr>
      </w:pPr>
      <w:r w:rsidRPr="006F682A">
        <w:t>Description</w:t>
      </w:r>
      <w:r w:rsidRPr="006F682A">
        <w:tab/>
      </w:r>
      <w:r w:rsidRPr="006F682A">
        <w:rPr>
          <w:b w:val="0"/>
        </w:rPr>
        <w:t>Heterogeneous ground cover of grasses, for</w:t>
      </w:r>
      <w:r>
        <w:rPr>
          <w:b w:val="0"/>
        </w:rPr>
        <w:t>b</w:t>
      </w:r>
      <w:r w:rsidRPr="006F682A">
        <w:rPr>
          <w:b w:val="0"/>
        </w:rPr>
        <w:t>s, and shrubs.</w:t>
      </w:r>
      <w:r w:rsidRPr="006F682A">
        <w:rPr>
          <w:b w:val="0"/>
          <w:i/>
        </w:rPr>
        <w:t xml:space="preserve"> </w:t>
      </w:r>
      <w:r w:rsidRPr="006F682A">
        <w:rPr>
          <w:b w:val="0"/>
        </w:rPr>
        <w:t>Trees present are pole to medium sized conifers with canopy cover less than</w:t>
      </w:r>
      <w:r w:rsidR="00F96670">
        <w:rPr>
          <w:b w:val="0"/>
        </w:rPr>
        <w:t xml:space="preserve"> 50%</w:t>
      </w:r>
      <w:r w:rsidRPr="006F682A">
        <w:rPr>
          <w:b w:val="0"/>
        </w:rPr>
        <w:t xml:space="preserve"> (</w:t>
      </w:r>
      <w:r w:rsidR="00F96670">
        <w:rPr>
          <w:b w:val="0"/>
        </w:rPr>
        <w:t>Landfire 2007a</w:t>
      </w:r>
      <w:r w:rsidRPr="006F682A">
        <w:rPr>
          <w:b w:val="0"/>
        </w:rPr>
        <w:t>)</w:t>
      </w:r>
      <w:r w:rsidR="00F96670">
        <w:rPr>
          <w:b w:val="0"/>
        </w:rPr>
        <w:t>.</w:t>
      </w:r>
      <w:r>
        <w:rPr>
          <w:b w:val="0"/>
        </w:rPr>
        <w:t xml:space="preserve"> </w:t>
      </w:r>
      <w:r w:rsidRPr="00CF16A0">
        <w:rPr>
          <w:b w:val="0"/>
        </w:rPr>
        <w:t xml:space="preserve">Conifer species likely present include </w:t>
      </w:r>
      <w:r w:rsidR="003C516E">
        <w:rPr>
          <w:b w:val="0"/>
          <w:i/>
        </w:rPr>
        <w:t>A.</w:t>
      </w:r>
      <w:r w:rsidRPr="00CF16A0">
        <w:rPr>
          <w:b w:val="0"/>
          <w:i/>
        </w:rPr>
        <w:t xml:space="preserve"> concolor, </w:t>
      </w:r>
      <w:r w:rsidR="003A4423">
        <w:rPr>
          <w:b w:val="0"/>
          <w:i/>
        </w:rPr>
        <w:t>C.</w:t>
      </w:r>
      <w:r w:rsidR="00787E5A">
        <w:rPr>
          <w:b w:val="0"/>
          <w:i/>
        </w:rPr>
        <w:t xml:space="preserve"> decurrens</w:t>
      </w:r>
      <w:r w:rsidR="00787E5A" w:rsidRPr="00CF16A0">
        <w:rPr>
          <w:b w:val="0"/>
          <w:i/>
        </w:rPr>
        <w:t xml:space="preserve"> </w:t>
      </w:r>
      <w:r w:rsidR="003A4423">
        <w:rPr>
          <w:b w:val="0"/>
          <w:i/>
        </w:rPr>
        <w:t>P.</w:t>
      </w:r>
      <w:r w:rsidRPr="00CF16A0">
        <w:rPr>
          <w:b w:val="0"/>
          <w:i/>
        </w:rPr>
        <w:t xml:space="preserve"> ponderosa, </w:t>
      </w:r>
      <w:r w:rsidR="003A4423">
        <w:rPr>
          <w:b w:val="0"/>
          <w:i/>
        </w:rPr>
        <w:t>P.</w:t>
      </w:r>
      <w:r w:rsidRPr="00CF16A0">
        <w:rPr>
          <w:b w:val="0"/>
          <w:i/>
        </w:rPr>
        <w:t xml:space="preserve"> menziesii, and </w:t>
      </w:r>
      <w:r w:rsidR="003A4423">
        <w:rPr>
          <w:b w:val="0"/>
          <w:i/>
        </w:rPr>
        <w:t>P.</w:t>
      </w:r>
      <w:r w:rsidRPr="00CF16A0">
        <w:rPr>
          <w:b w:val="0"/>
          <w:i/>
        </w:rPr>
        <w:t xml:space="preserve"> lambertiana</w:t>
      </w:r>
      <w:r w:rsidRPr="00CF16A0">
        <w:rPr>
          <w:b w:val="0"/>
        </w:rPr>
        <w:t xml:space="preserve">. Pines predominate </w:t>
      </w:r>
      <w:r w:rsidRPr="00CF16A0">
        <w:rPr>
          <w:b w:val="0"/>
        </w:rPr>
        <w:lastRenderedPageBreak/>
        <w:t xml:space="preserve">on </w:t>
      </w:r>
      <w:r>
        <w:rPr>
          <w:b w:val="0"/>
        </w:rPr>
        <w:t>xeric</w:t>
      </w:r>
      <w:r w:rsidRPr="00CF16A0">
        <w:rPr>
          <w:b w:val="0"/>
        </w:rPr>
        <w:t xml:space="preserve"> sites while firs predominate on </w:t>
      </w:r>
      <w:r>
        <w:rPr>
          <w:b w:val="0"/>
        </w:rPr>
        <w:t>mesic</w:t>
      </w:r>
      <w:r w:rsidRPr="00CF16A0">
        <w:rPr>
          <w:b w:val="0"/>
        </w:rPr>
        <w:t xml:space="preserve"> sites. </w:t>
      </w:r>
      <w:r w:rsidR="003A4423">
        <w:rPr>
          <w:b w:val="0"/>
          <w:i/>
        </w:rPr>
        <w:t>Q.</w:t>
      </w:r>
      <w:r w:rsidRPr="00CF16A0">
        <w:rPr>
          <w:b w:val="0"/>
          <w:i/>
        </w:rPr>
        <w:t xml:space="preserve"> kelloggi</w:t>
      </w:r>
      <w:r w:rsidRPr="00CF16A0">
        <w:rPr>
          <w:b w:val="0"/>
        </w:rPr>
        <w:t xml:space="preserve"> </w:t>
      </w:r>
      <w:r w:rsidR="00787E5A">
        <w:rPr>
          <w:b w:val="0"/>
        </w:rPr>
        <w:t xml:space="preserve">may occur as well, mostly on warmer slopes and </w:t>
      </w:r>
      <w:r w:rsidR="00F96670">
        <w:rPr>
          <w:b w:val="0"/>
        </w:rPr>
        <w:t>where soils are less productive</w:t>
      </w:r>
      <w:r w:rsidRPr="00CF16A0">
        <w:rPr>
          <w:b w:val="0"/>
        </w:rPr>
        <w:t xml:space="preserve"> (</w:t>
      </w:r>
      <w:r w:rsidR="00283D74">
        <w:rPr>
          <w:b w:val="0"/>
        </w:rPr>
        <w:t>Landfire 2007</w:t>
      </w:r>
      <w:r w:rsidR="00F96670">
        <w:rPr>
          <w:b w:val="0"/>
        </w:rPr>
        <w:t>a</w:t>
      </w:r>
      <w:r w:rsidRPr="00CF16A0">
        <w:rPr>
          <w:b w:val="0"/>
        </w:rPr>
        <w:t>)</w:t>
      </w:r>
      <w:r w:rsidR="00F96670">
        <w:rPr>
          <w:b w:val="0"/>
        </w:rPr>
        <w:t>.</w:t>
      </w:r>
      <w:r w:rsidRPr="00CF16A0">
        <w:rPr>
          <w:b w:val="0"/>
        </w:rPr>
        <w:t xml:space="preserve"> Ultramafic sites will have similar species composition, especially at edges, but</w:t>
      </w:r>
      <w:r w:rsidRPr="00CF16A0">
        <w:rPr>
          <w:b w:val="0"/>
          <w:i/>
        </w:rPr>
        <w:t xml:space="preserve"> P. jeffreyi</w:t>
      </w:r>
      <w:r w:rsidRPr="00CF16A0">
        <w:rPr>
          <w:b w:val="0"/>
        </w:rPr>
        <w:t xml:space="preserve">, and </w:t>
      </w:r>
      <w:r w:rsidR="003A4423">
        <w:rPr>
          <w:b w:val="0"/>
          <w:i/>
        </w:rPr>
        <w:t>C.</w:t>
      </w:r>
      <w:r w:rsidRPr="00CF16A0">
        <w:rPr>
          <w:b w:val="0"/>
          <w:i/>
        </w:rPr>
        <w:t xml:space="preserve"> decurrens</w:t>
      </w:r>
      <w:r w:rsidR="00F96670">
        <w:rPr>
          <w:b w:val="0"/>
        </w:rPr>
        <w:t xml:space="preserve"> are relatively more common</w:t>
      </w:r>
      <w:r>
        <w:rPr>
          <w:b w:val="0"/>
        </w:rPr>
        <w:t xml:space="preserve"> (</w:t>
      </w:r>
      <w:r w:rsidR="00832813">
        <w:rPr>
          <w:b w:val="0"/>
        </w:rPr>
        <w:t>Barbour et al. 2007</w:t>
      </w:r>
      <w:r>
        <w:rPr>
          <w:b w:val="0"/>
        </w:rPr>
        <w:t>)</w:t>
      </w:r>
      <w:r w:rsidR="00F96670">
        <w:rPr>
          <w:b w:val="0"/>
        </w:rPr>
        <w:t>.</w:t>
      </w:r>
    </w:p>
    <w:p w14:paraId="0E9317B8" w14:textId="3881A0B0" w:rsidR="00D81FCD" w:rsidRPr="006F682A" w:rsidRDefault="00D81FCD" w:rsidP="00280BFA">
      <w:pPr>
        <w:pStyle w:val="Heading5"/>
        <w:keepNext w:val="0"/>
        <w:widowControl/>
        <w:spacing w:before="0" w:after="0"/>
      </w:pPr>
    </w:p>
    <w:p w14:paraId="2745C510" w14:textId="1A70FB3D" w:rsidR="00D81FCD" w:rsidRDefault="00D81FCD" w:rsidP="00280BFA">
      <w:pPr>
        <w:pStyle w:val="Heading5"/>
        <w:keepNext w:val="0"/>
        <w:widowControl/>
        <w:spacing w:before="0"/>
      </w:pPr>
      <w:r w:rsidRPr="006F682A">
        <w:t>Succession Transition</w:t>
      </w:r>
      <w:r w:rsidRPr="006F682A">
        <w:tab/>
      </w:r>
    </w:p>
    <w:p w14:paraId="3AA5CBDB" w14:textId="7B631000" w:rsidR="00D81FCD" w:rsidRDefault="009475FF" w:rsidP="00280BFA">
      <w:pPr>
        <w:pStyle w:val="ListParagraph"/>
      </w:pPr>
      <w:r>
        <w:drawing>
          <wp:anchor distT="0" distB="0" distL="114300" distR="114300" simplePos="0" relativeHeight="251671552" behindDoc="0" locked="0" layoutInCell="1" allowOverlap="1" wp14:anchorId="6C76984D" wp14:editId="5C2D97DA">
            <wp:simplePos x="0" y="0"/>
            <wp:positionH relativeFrom="column">
              <wp:posOffset>3036570</wp:posOffset>
            </wp:positionH>
            <wp:positionV relativeFrom="paragraph">
              <wp:posOffset>76835</wp:posOffset>
            </wp:positionV>
            <wp:extent cx="2905125" cy="2286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O_0515.png"/>
                    <pic:cNvPicPr/>
                  </pic:nvPicPr>
                  <pic:blipFill rotWithShape="1">
                    <a:blip r:embed="rId11">
                      <a:extLst>
                        <a:ext uri="{28A0092B-C50C-407E-A947-70E740481C1C}">
                          <a14:useLocalDpi xmlns:a14="http://schemas.microsoft.com/office/drawing/2010/main" val="0"/>
                        </a:ext>
                      </a:extLst>
                    </a:blip>
                    <a:srcRect l="4197" t="5109" r="7671" b="2433"/>
                    <a:stretch/>
                  </pic:blipFill>
                  <pic:spPr bwMode="auto">
                    <a:xfrm>
                      <a:off x="0" y="0"/>
                      <a:ext cx="290512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1FCD" w:rsidRPr="007D4AD1">
        <w:rPr>
          <w:b/>
        </w:rPr>
        <w:t xml:space="preserve">Mesic Modifier </w:t>
      </w:r>
      <w:r w:rsidR="00D81FCD">
        <w:tab/>
      </w:r>
      <w:r w:rsidR="00D81FCD" w:rsidRPr="006F682A">
        <w:t>In the absence of low mortality disturbance, MDO will begin transitioning to MDC after 30 years</w:t>
      </w:r>
      <w:r w:rsidR="00D81FCD">
        <w:t xml:space="preserve"> at a rate of 90%</w:t>
      </w:r>
      <w:r w:rsidR="00D81FCD" w:rsidRPr="006F682A">
        <w:t xml:space="preserve">. </w:t>
      </w:r>
      <w:r w:rsidR="00D81FCD">
        <w:t>S</w:t>
      </w:r>
      <w:r w:rsidR="00D81FCD" w:rsidRPr="006F682A">
        <w:t xml:space="preserve">uccession to LDO takes place </w:t>
      </w:r>
      <w:r w:rsidR="002E39D1">
        <w:t xml:space="preserve">variably </w:t>
      </w:r>
      <w:r w:rsidR="00D81FCD" w:rsidRPr="006F682A">
        <w:t xml:space="preserve">after </w:t>
      </w:r>
      <w:r w:rsidR="002E39D1">
        <w:t>100</w:t>
      </w:r>
      <w:r w:rsidR="00D81FCD" w:rsidRPr="006F682A">
        <w:t xml:space="preserve"> years since ente</w:t>
      </w:r>
      <w:r w:rsidR="002E39D1">
        <w:t xml:space="preserve">ring a middle development condition, at a rate of 0.8. All patches succeed by 150 years in MD. </w:t>
      </w:r>
      <w:r w:rsidR="00D81FCD" w:rsidRPr="006F682A">
        <w:t xml:space="preserve"> </w:t>
      </w:r>
    </w:p>
    <w:p w14:paraId="058A709F" w14:textId="6A27FE84" w:rsidR="00D81FCD" w:rsidRDefault="00D81FCD" w:rsidP="00280BFA">
      <w:pPr>
        <w:pStyle w:val="ListParagraph"/>
        <w:numPr>
          <w:ilvl w:val="0"/>
          <w:numId w:val="0"/>
        </w:numPr>
        <w:ind w:left="360"/>
      </w:pPr>
    </w:p>
    <w:p w14:paraId="2B0F31FE" w14:textId="6E820098" w:rsidR="00D81FCD" w:rsidRDefault="00D81FCD" w:rsidP="00280BFA">
      <w:pPr>
        <w:pStyle w:val="ListParagraph"/>
      </w:pPr>
      <w:r>
        <w:rPr>
          <w:b/>
        </w:rPr>
        <w:t>Xeric</w:t>
      </w:r>
      <w:r w:rsidRPr="007D4AD1">
        <w:rPr>
          <w:b/>
        </w:rPr>
        <w:t xml:space="preserve"> Modifier</w:t>
      </w:r>
      <w:r w:rsidRPr="006F682A">
        <w:t xml:space="preserve"> </w:t>
      </w:r>
      <w:r>
        <w:tab/>
      </w:r>
      <w:r w:rsidRPr="006F682A">
        <w:t>In the absence of low mortality disturbance, MDO</w:t>
      </w:r>
      <w:r w:rsidR="009475FF">
        <w:t xml:space="preserve"> will begin transitionin</w:t>
      </w:r>
      <w:r w:rsidRPr="006F682A">
        <w:t xml:space="preserve"> to MDC after </w:t>
      </w:r>
      <w:r>
        <w:t>8</w:t>
      </w:r>
      <w:r w:rsidRPr="006F682A">
        <w:t>0 years</w:t>
      </w:r>
      <w:r>
        <w:t xml:space="preserve"> at a rate of 30%</w:t>
      </w:r>
      <w:r w:rsidRPr="006F682A">
        <w:t>.</w:t>
      </w:r>
      <w:r>
        <w:t xml:space="preserve"> S</w:t>
      </w:r>
      <w:r w:rsidRPr="006F682A">
        <w:t xml:space="preserve">uccession to LDO takes place variably beginning at </w:t>
      </w:r>
      <w:r w:rsidR="002E39D1">
        <w:t>160</w:t>
      </w:r>
      <w:r w:rsidRPr="006F682A">
        <w:t xml:space="preserve"> years </w:t>
      </w:r>
      <w:r>
        <w:t xml:space="preserve">(60% chance) </w:t>
      </w:r>
      <w:r w:rsidRPr="006F682A">
        <w:t>since transition to middle development, and a</w:t>
      </w:r>
      <w:r w:rsidR="002E39D1">
        <w:t>ll patches succeed by 2</w:t>
      </w:r>
      <w:r>
        <w:t>00 years.</w:t>
      </w:r>
    </w:p>
    <w:p w14:paraId="00FDB9E4" w14:textId="77777777" w:rsidR="00D81FCD" w:rsidRDefault="00D81FCD" w:rsidP="00280BFA">
      <w:pPr>
        <w:pStyle w:val="ListParagraph"/>
        <w:numPr>
          <w:ilvl w:val="0"/>
          <w:numId w:val="0"/>
        </w:numPr>
        <w:ind w:left="360"/>
      </w:pPr>
    </w:p>
    <w:p w14:paraId="0D0A099A" w14:textId="000DEC5A" w:rsidR="00D81FCD" w:rsidRPr="002F3C5F" w:rsidRDefault="00D81FCD" w:rsidP="00154876">
      <w:pPr>
        <w:pStyle w:val="ListParagraph"/>
      </w:pPr>
      <w:r>
        <w:rPr>
          <w:b/>
        </w:rPr>
        <w:t>Ultramafic</w:t>
      </w:r>
      <w:r w:rsidRPr="00853470">
        <w:rPr>
          <w:b/>
        </w:rPr>
        <w:t xml:space="preserve"> </w:t>
      </w:r>
      <w:r w:rsidRPr="007D4AD1">
        <w:rPr>
          <w:b/>
        </w:rPr>
        <w:t>Modifier</w:t>
      </w:r>
      <w:r>
        <w:rPr>
          <w:b/>
        </w:rPr>
        <w:t xml:space="preserve"> </w:t>
      </w:r>
      <w:r w:rsidRPr="006F682A">
        <w:t xml:space="preserve">In the absence of low mortality disturbance, MDO will begin transitioning to MDC after </w:t>
      </w:r>
      <w:r>
        <w:t>8</w:t>
      </w:r>
      <w:r w:rsidRPr="006F682A">
        <w:t>0 years</w:t>
      </w:r>
      <w:r>
        <w:t xml:space="preserve"> at a rate of 10%</w:t>
      </w:r>
      <w:r w:rsidRPr="006F682A">
        <w:t>.</w:t>
      </w:r>
      <w:r>
        <w:t xml:space="preserve"> S</w:t>
      </w:r>
      <w:r w:rsidRPr="006F682A">
        <w:t xml:space="preserve">uccession to LDO takes place variably beginning at </w:t>
      </w:r>
      <w:r w:rsidR="009F71BD">
        <w:t>2</w:t>
      </w:r>
      <w:r>
        <w:t>00</w:t>
      </w:r>
      <w:r w:rsidRPr="006F682A">
        <w:t xml:space="preserve"> years </w:t>
      </w:r>
      <w:r>
        <w:t xml:space="preserve">(60% chance) </w:t>
      </w:r>
      <w:r w:rsidRPr="006F682A">
        <w:t>since transition to middle development, and a</w:t>
      </w:r>
      <w:r w:rsidR="009F71BD">
        <w:t>ll patches succeed by 26</w:t>
      </w:r>
      <w:r>
        <w:t>0 years.</w:t>
      </w:r>
    </w:p>
    <w:p w14:paraId="551F1A2B" w14:textId="77777777" w:rsidR="00D81FCD" w:rsidRPr="006F682A" w:rsidRDefault="00D81FCD" w:rsidP="00280BFA">
      <w:pPr>
        <w:pStyle w:val="Heading5"/>
        <w:keepNext w:val="0"/>
        <w:widowControl/>
        <w:spacing w:before="0" w:after="0"/>
      </w:pPr>
    </w:p>
    <w:p w14:paraId="036DF093" w14:textId="103A2DB7" w:rsidR="00D81FCD" w:rsidRDefault="00D81FCD" w:rsidP="00154876">
      <w:pPr>
        <w:pStyle w:val="Heading5"/>
        <w:keepNext w:val="0"/>
        <w:widowControl/>
        <w:spacing w:before="0"/>
      </w:pPr>
      <w:r w:rsidRPr="006F682A">
        <w:t>Wildfire Transition</w:t>
      </w:r>
      <w:r w:rsidRPr="006F682A">
        <w:tab/>
      </w:r>
    </w:p>
    <w:p w14:paraId="2BB2E6FC" w14:textId="77777777" w:rsidR="00D81FCD" w:rsidRPr="006F682A" w:rsidRDefault="00D81FCD" w:rsidP="00280BFA">
      <w:pPr>
        <w:pStyle w:val="ListParagraph"/>
      </w:pPr>
      <w:r w:rsidRPr="007D4AD1">
        <w:rPr>
          <w:b/>
        </w:rPr>
        <w:t>Mesic Modifier</w:t>
      </w:r>
      <w:r w:rsidRPr="006F682A">
        <w:tab/>
      </w:r>
      <w:r>
        <w:t>H</w:t>
      </w:r>
      <w:r w:rsidRPr="006F682A">
        <w:t xml:space="preserve">igh mortality wildfire (9.5% of fires) returns the patch to Early Development. Low mortality fire (90.5%) maintains the MDO condition and allows for succession to LDO. </w:t>
      </w:r>
    </w:p>
    <w:p w14:paraId="09541224" w14:textId="77777777" w:rsidR="00D81FCD" w:rsidRPr="006F682A" w:rsidRDefault="00D81FCD" w:rsidP="00280BFA">
      <w:pPr>
        <w:pStyle w:val="Heading5"/>
        <w:keepNext w:val="0"/>
        <w:widowControl/>
        <w:spacing w:before="0" w:after="0"/>
      </w:pPr>
    </w:p>
    <w:p w14:paraId="79489237" w14:textId="77777777" w:rsidR="00D81FCD" w:rsidRPr="006F682A" w:rsidRDefault="00D81FCD" w:rsidP="00280BFA">
      <w:pPr>
        <w:pStyle w:val="ListParagraph"/>
      </w:pPr>
      <w:r w:rsidRPr="007D4AD1">
        <w:rPr>
          <w:b/>
        </w:rPr>
        <w:t>Xeric Modifier</w:t>
      </w:r>
      <w:r w:rsidRPr="006F682A">
        <w:tab/>
      </w:r>
      <w:r>
        <w:t>H</w:t>
      </w:r>
      <w:r w:rsidRPr="006F682A">
        <w:t xml:space="preserve">igh mortality wildfire (8.6% of fires) returns the patch to Early Development. Low mortality fire (91.4%) maintains the MDO condition and allows for succession to LDO. </w:t>
      </w:r>
    </w:p>
    <w:p w14:paraId="701E4F73" w14:textId="77777777" w:rsidR="00D81FCD" w:rsidRDefault="00D81FCD" w:rsidP="00280BFA">
      <w:pPr>
        <w:pStyle w:val="Heading5"/>
        <w:keepNext w:val="0"/>
        <w:widowControl/>
        <w:spacing w:before="0" w:after="0"/>
        <w:ind w:left="360"/>
      </w:pPr>
    </w:p>
    <w:p w14:paraId="55DAD833" w14:textId="77777777" w:rsidR="00D81FCD" w:rsidRPr="002F3C5F" w:rsidRDefault="00D81FCD" w:rsidP="00280BFA">
      <w:pPr>
        <w:pStyle w:val="ListParagraph"/>
      </w:pPr>
      <w:r>
        <w:rPr>
          <w:b/>
        </w:rPr>
        <w:t>Ultramafic</w:t>
      </w:r>
      <w:r w:rsidRPr="00853470">
        <w:rPr>
          <w:b/>
        </w:rPr>
        <w:t xml:space="preserve"> </w:t>
      </w:r>
      <w:r w:rsidRPr="007D4AD1">
        <w:rPr>
          <w:b/>
        </w:rPr>
        <w:t>Modifier</w:t>
      </w:r>
      <w:r w:rsidRPr="007D4AD1">
        <w:rPr>
          <w:b/>
        </w:rPr>
        <w:tab/>
        <w:t xml:space="preserve"> </w:t>
      </w:r>
      <w:r>
        <w:t>H</w:t>
      </w:r>
      <w:r w:rsidRPr="006F682A">
        <w:t>igh mortality wildfire (</w:t>
      </w:r>
      <w:r>
        <w:t>5.6</w:t>
      </w:r>
      <w:r w:rsidRPr="006F682A">
        <w:t>% of fires) returns the patch to Early Development. Low mortality fire (</w:t>
      </w:r>
      <w:r>
        <w:t>94.4</w:t>
      </w:r>
      <w:r w:rsidRPr="006F682A">
        <w:t>%) maintains the MDO condition and allows for succession to LDO.</w:t>
      </w:r>
    </w:p>
    <w:p w14:paraId="47A50C3F" w14:textId="77777777" w:rsidR="00D81FCD" w:rsidRPr="006F682A" w:rsidRDefault="00D81FCD" w:rsidP="00280BFA">
      <w:pPr>
        <w:pStyle w:val="Heading3"/>
        <w:keepNext w:val="0"/>
        <w:widowControl/>
        <w:pBdr>
          <w:bottom w:val="single" w:sz="4" w:space="1" w:color="auto"/>
        </w:pBdr>
        <w:spacing w:before="0" w:after="0"/>
        <w:rPr>
          <w:sz w:val="28"/>
          <w:szCs w:val="24"/>
        </w:rPr>
      </w:pPr>
    </w:p>
    <w:p w14:paraId="5764F6A5" w14:textId="77777777" w:rsidR="00D81FCD" w:rsidRDefault="00D81FCD" w:rsidP="00280BFA">
      <w:pPr>
        <w:pStyle w:val="Heading5"/>
        <w:keepNext w:val="0"/>
        <w:widowControl/>
        <w:spacing w:before="0" w:after="0"/>
        <w:rPr>
          <w:bCs w:val="0"/>
          <w:sz w:val="28"/>
        </w:rPr>
      </w:pPr>
    </w:p>
    <w:p w14:paraId="5A9188B5" w14:textId="77777777" w:rsidR="006F682A" w:rsidRPr="006F682A" w:rsidRDefault="006F682A" w:rsidP="00280BFA">
      <w:pPr>
        <w:pStyle w:val="Heading5"/>
        <w:keepNext w:val="0"/>
        <w:widowControl/>
        <w:spacing w:before="0" w:after="0"/>
      </w:pPr>
      <w:r w:rsidRPr="006F682A">
        <w:rPr>
          <w:bCs w:val="0"/>
          <w:sz w:val="28"/>
        </w:rPr>
        <w:t>Mid Development – Closed (MDC)</w:t>
      </w:r>
      <w:r w:rsidRPr="006F682A">
        <w:rPr>
          <w:b w:val="0"/>
          <w:sz w:val="28"/>
        </w:rPr>
        <w:t xml:space="preserve"> </w:t>
      </w:r>
    </w:p>
    <w:p w14:paraId="77A51692" w14:textId="77777777" w:rsidR="00132B24" w:rsidRDefault="00132B24" w:rsidP="00280BFA">
      <w:pPr>
        <w:pStyle w:val="Heading5"/>
        <w:keepNext w:val="0"/>
        <w:widowControl/>
        <w:spacing w:before="0" w:after="0"/>
      </w:pPr>
    </w:p>
    <w:p w14:paraId="1C365B74" w14:textId="2E929EB8" w:rsidR="006F682A" w:rsidRPr="00D451D9" w:rsidRDefault="006F682A" w:rsidP="00280BFA">
      <w:pPr>
        <w:pStyle w:val="Heading5"/>
        <w:keepNext w:val="0"/>
        <w:widowControl/>
        <w:spacing w:before="0" w:after="0"/>
        <w:rPr>
          <w:b w:val="0"/>
        </w:rPr>
      </w:pPr>
      <w:r w:rsidRPr="006F682A">
        <w:t>Description</w:t>
      </w:r>
      <w:r w:rsidRPr="006F682A">
        <w:tab/>
      </w:r>
      <w:r w:rsidRPr="006F682A">
        <w:rPr>
          <w:b w:val="0"/>
        </w:rPr>
        <w:t xml:space="preserve">Sparse ground cover of grasses, forbs, and shrubs; moderate to dense cover of trees. Conifers are pole to medium-sized, with canopy cover from 50-100%. </w:t>
      </w:r>
      <w:r w:rsidR="00D451D9">
        <w:rPr>
          <w:b w:val="0"/>
        </w:rPr>
        <w:t xml:space="preserve">Conifer species likely present include </w:t>
      </w:r>
      <w:r w:rsidR="003C516E">
        <w:rPr>
          <w:b w:val="0"/>
          <w:i/>
        </w:rPr>
        <w:t>A.</w:t>
      </w:r>
      <w:r w:rsidR="00D451D9" w:rsidRPr="00D451D9">
        <w:rPr>
          <w:b w:val="0"/>
          <w:i/>
        </w:rPr>
        <w:t xml:space="preserve"> concolor, </w:t>
      </w:r>
      <w:r w:rsidR="003A4423">
        <w:rPr>
          <w:b w:val="0"/>
          <w:i/>
        </w:rPr>
        <w:t>C.</w:t>
      </w:r>
      <w:r w:rsidR="00225C46">
        <w:rPr>
          <w:b w:val="0"/>
          <w:i/>
        </w:rPr>
        <w:t xml:space="preserve"> decurrens,</w:t>
      </w:r>
      <w:r w:rsidR="00225C46" w:rsidRPr="00D451D9">
        <w:rPr>
          <w:b w:val="0"/>
          <w:i/>
        </w:rPr>
        <w:t xml:space="preserve"> </w:t>
      </w:r>
      <w:r w:rsidR="003A4423">
        <w:rPr>
          <w:b w:val="0"/>
          <w:i/>
        </w:rPr>
        <w:t>P.</w:t>
      </w:r>
      <w:r w:rsidR="00D451D9" w:rsidRPr="00D451D9">
        <w:rPr>
          <w:b w:val="0"/>
          <w:i/>
        </w:rPr>
        <w:t xml:space="preserve"> ponderosa, </w:t>
      </w:r>
      <w:r w:rsidR="003A4423">
        <w:rPr>
          <w:b w:val="0"/>
          <w:i/>
        </w:rPr>
        <w:t>P.</w:t>
      </w:r>
      <w:r w:rsidR="00D451D9" w:rsidRPr="00D451D9">
        <w:rPr>
          <w:b w:val="0"/>
          <w:i/>
        </w:rPr>
        <w:t xml:space="preserve"> menziesii</w:t>
      </w:r>
      <w:r w:rsidR="00D451D9" w:rsidRPr="00D451D9">
        <w:rPr>
          <w:b w:val="0"/>
        </w:rPr>
        <w:t xml:space="preserve">, and </w:t>
      </w:r>
      <w:r w:rsidR="003A4423">
        <w:rPr>
          <w:b w:val="0"/>
          <w:i/>
        </w:rPr>
        <w:t>P.</w:t>
      </w:r>
      <w:r w:rsidR="00D451D9" w:rsidRPr="006F682A">
        <w:rPr>
          <w:i/>
        </w:rPr>
        <w:t xml:space="preserve"> </w:t>
      </w:r>
      <w:r w:rsidR="00D451D9" w:rsidRPr="00D451D9">
        <w:rPr>
          <w:b w:val="0"/>
          <w:i/>
        </w:rPr>
        <w:t>lambertiana</w:t>
      </w:r>
      <w:r w:rsidR="00D451D9">
        <w:rPr>
          <w:b w:val="0"/>
        </w:rPr>
        <w:t xml:space="preserve">. </w:t>
      </w:r>
      <w:r w:rsidR="003A4423">
        <w:rPr>
          <w:b w:val="0"/>
          <w:i/>
        </w:rPr>
        <w:t>Q.</w:t>
      </w:r>
      <w:r w:rsidR="00D451D9">
        <w:rPr>
          <w:b w:val="0"/>
          <w:i/>
        </w:rPr>
        <w:t xml:space="preserve"> kelloggi</w:t>
      </w:r>
      <w:r w:rsidR="00D451D9">
        <w:rPr>
          <w:b w:val="0"/>
        </w:rPr>
        <w:t xml:space="preserve"> </w:t>
      </w:r>
      <w:r w:rsidR="00225C46">
        <w:rPr>
          <w:b w:val="0"/>
        </w:rPr>
        <w:t>may occur as well, mostly on warmer slopes and where soils are less productive</w:t>
      </w:r>
      <w:r w:rsidR="00283D74">
        <w:rPr>
          <w:b w:val="0"/>
        </w:rPr>
        <w:t xml:space="preserve"> </w:t>
      </w:r>
      <w:r w:rsidR="00CF16A0">
        <w:rPr>
          <w:b w:val="0"/>
        </w:rPr>
        <w:t>(</w:t>
      </w:r>
      <w:r w:rsidR="00283D74">
        <w:rPr>
          <w:b w:val="0"/>
        </w:rPr>
        <w:t>Landfire 2007</w:t>
      </w:r>
      <w:r w:rsidR="00F96670">
        <w:rPr>
          <w:b w:val="0"/>
        </w:rPr>
        <w:t>a</w:t>
      </w:r>
      <w:r w:rsidR="00CF16A0">
        <w:rPr>
          <w:b w:val="0"/>
        </w:rPr>
        <w:t>)</w:t>
      </w:r>
      <w:r w:rsidR="00F96670">
        <w:rPr>
          <w:b w:val="0"/>
        </w:rPr>
        <w:t>.</w:t>
      </w:r>
      <w:r w:rsidR="00CF16A0">
        <w:rPr>
          <w:b w:val="0"/>
        </w:rPr>
        <w:t xml:space="preserve"> </w:t>
      </w:r>
      <w:r w:rsidR="00D451D9">
        <w:rPr>
          <w:b w:val="0"/>
        </w:rPr>
        <w:t xml:space="preserve">Ultramafic sites </w:t>
      </w:r>
      <w:r w:rsidR="00D451D9">
        <w:rPr>
          <w:b w:val="0"/>
        </w:rPr>
        <w:lastRenderedPageBreak/>
        <w:t>will have similar species composition, especially at edges, but</w:t>
      </w:r>
      <w:r w:rsidR="00D451D9">
        <w:rPr>
          <w:b w:val="0"/>
          <w:i/>
        </w:rPr>
        <w:t xml:space="preserve"> P. jeffreyi, </w:t>
      </w:r>
      <w:r w:rsidR="00D451D9">
        <w:rPr>
          <w:b w:val="0"/>
        </w:rPr>
        <w:t>and</w:t>
      </w:r>
      <w:r w:rsidR="00D451D9">
        <w:rPr>
          <w:b w:val="0"/>
          <w:i/>
        </w:rPr>
        <w:t xml:space="preserve"> </w:t>
      </w:r>
      <w:r w:rsidR="003A4423">
        <w:rPr>
          <w:b w:val="0"/>
          <w:i/>
        </w:rPr>
        <w:t>C.</w:t>
      </w:r>
      <w:r w:rsidR="00D451D9">
        <w:rPr>
          <w:b w:val="0"/>
          <w:i/>
        </w:rPr>
        <w:t xml:space="preserve"> decurrens</w:t>
      </w:r>
      <w:r w:rsidR="00F96670">
        <w:rPr>
          <w:b w:val="0"/>
        </w:rPr>
        <w:t xml:space="preserve"> are relatively more common</w:t>
      </w:r>
      <w:r w:rsidR="00CF16A0">
        <w:rPr>
          <w:b w:val="0"/>
        </w:rPr>
        <w:t xml:space="preserve"> </w:t>
      </w:r>
      <w:r w:rsidR="00CF16A0" w:rsidRPr="00225C46">
        <w:rPr>
          <w:b w:val="0"/>
        </w:rPr>
        <w:t>(</w:t>
      </w:r>
      <w:r w:rsidR="00832813">
        <w:rPr>
          <w:b w:val="0"/>
        </w:rPr>
        <w:t>Barbour et al. 2007</w:t>
      </w:r>
      <w:r w:rsidR="00CF16A0" w:rsidRPr="00225C46">
        <w:rPr>
          <w:b w:val="0"/>
        </w:rPr>
        <w:t>)</w:t>
      </w:r>
      <w:r w:rsidR="00F96670">
        <w:rPr>
          <w:b w:val="0"/>
        </w:rPr>
        <w:t>.</w:t>
      </w:r>
    </w:p>
    <w:p w14:paraId="121F8A8D" w14:textId="77777777" w:rsidR="006F682A" w:rsidRPr="006F682A" w:rsidRDefault="006F682A" w:rsidP="00280BFA">
      <w:pPr>
        <w:pStyle w:val="Heading5"/>
        <w:keepNext w:val="0"/>
        <w:widowControl/>
        <w:spacing w:before="0" w:after="0"/>
      </w:pPr>
    </w:p>
    <w:p w14:paraId="01DCE2CB" w14:textId="24486F9A" w:rsidR="00CE76CA" w:rsidRDefault="006F682A" w:rsidP="00136FC5">
      <w:pPr>
        <w:pStyle w:val="Heading5"/>
        <w:keepNext w:val="0"/>
        <w:widowControl/>
        <w:spacing w:before="0"/>
      </w:pPr>
      <w:r w:rsidRPr="006F682A">
        <w:t>Succession Transition</w:t>
      </w:r>
      <w:r w:rsidRPr="006F682A">
        <w:tab/>
      </w:r>
    </w:p>
    <w:p w14:paraId="54A87740" w14:textId="09EE30E7" w:rsidR="00CE76CA" w:rsidRDefault="009475FF" w:rsidP="00280BFA">
      <w:pPr>
        <w:pStyle w:val="ListParagraph"/>
      </w:pPr>
      <w:r>
        <w:drawing>
          <wp:anchor distT="0" distB="0" distL="114300" distR="114300" simplePos="0" relativeHeight="251672576" behindDoc="0" locked="0" layoutInCell="1" allowOverlap="1" wp14:anchorId="7B11E62F" wp14:editId="67537C10">
            <wp:simplePos x="0" y="0"/>
            <wp:positionH relativeFrom="column">
              <wp:posOffset>3048000</wp:posOffset>
            </wp:positionH>
            <wp:positionV relativeFrom="paragraph">
              <wp:posOffset>96520</wp:posOffset>
            </wp:positionV>
            <wp:extent cx="2894965" cy="2286000"/>
            <wp:effectExtent l="0" t="0" r="63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MDC_0515.png"/>
                    <pic:cNvPicPr/>
                  </pic:nvPicPr>
                  <pic:blipFill rotWithShape="1">
                    <a:blip r:embed="rId12">
                      <a:extLst>
                        <a:ext uri="{28A0092B-C50C-407E-A947-70E740481C1C}">
                          <a14:useLocalDpi xmlns:a14="http://schemas.microsoft.com/office/drawing/2010/main" val="0"/>
                        </a:ext>
                      </a:extLst>
                    </a:blip>
                    <a:srcRect l="4743" t="5109" r="7669" b="2678"/>
                    <a:stretch/>
                  </pic:blipFill>
                  <pic:spPr bwMode="auto">
                    <a:xfrm>
                      <a:off x="0" y="0"/>
                      <a:ext cx="28949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E76CA" w:rsidRPr="007D4AD1">
        <w:rPr>
          <w:b/>
        </w:rPr>
        <w:t>Mesic Modifier</w:t>
      </w:r>
      <w:r w:rsidR="00CE76CA" w:rsidRPr="007D4AD1">
        <w:rPr>
          <w:b/>
        </w:rPr>
        <w:tab/>
      </w:r>
      <w:r w:rsidR="002E39D1" w:rsidRPr="006F682A">
        <w:t xml:space="preserve"> </w:t>
      </w:r>
      <w:r w:rsidR="006F682A" w:rsidRPr="006F682A">
        <w:t xml:space="preserve">MDC persists for a minimum of </w:t>
      </w:r>
      <w:r w:rsidR="002E39D1">
        <w:t>100</w:t>
      </w:r>
      <w:r w:rsidR="006F682A" w:rsidRPr="006F682A">
        <w:t xml:space="preserve"> years in the absence of fire, </w:t>
      </w:r>
      <w:r w:rsidR="00242769">
        <w:t xml:space="preserve">at which point </w:t>
      </w:r>
      <w:r w:rsidR="002E39D1">
        <w:t>stands succeed at a rate of 0.8 to LDC</w:t>
      </w:r>
      <w:r w:rsidR="006F682A" w:rsidRPr="006F682A">
        <w:t xml:space="preserve">. </w:t>
      </w:r>
      <w:r w:rsidR="002E39D1">
        <w:t>All patches succeed by 150 years in MD.</w:t>
      </w:r>
      <w:r w:rsidR="002E39D1" w:rsidRPr="006F682A">
        <w:t xml:space="preserve"> </w:t>
      </w:r>
      <w:r w:rsidR="006F682A" w:rsidRPr="006F682A">
        <w:t xml:space="preserve">Stands that transitioned to MDC from MDO </w:t>
      </w:r>
      <w:r w:rsidR="002E39D1">
        <w:t xml:space="preserve">begin </w:t>
      </w:r>
      <w:r w:rsidR="006F682A" w:rsidRPr="006F682A">
        <w:t>transition</w:t>
      </w:r>
      <w:r w:rsidR="002E39D1">
        <w:t>ing</w:t>
      </w:r>
      <w:r w:rsidR="006F682A" w:rsidRPr="006F682A">
        <w:t xml:space="preserve"> to LDC once the time since transition to a mid development stage is at least </w:t>
      </w:r>
      <w:r w:rsidR="002E39D1">
        <w:t>100</w:t>
      </w:r>
      <w:r w:rsidR="006F682A" w:rsidRPr="006F682A">
        <w:t xml:space="preserve"> years.  </w:t>
      </w:r>
    </w:p>
    <w:p w14:paraId="6BFA9389" w14:textId="77777777" w:rsidR="00CE76CA" w:rsidRDefault="00CE76CA" w:rsidP="00280BFA">
      <w:pPr>
        <w:pStyle w:val="ListParagraph"/>
        <w:numPr>
          <w:ilvl w:val="0"/>
          <w:numId w:val="0"/>
        </w:numPr>
        <w:ind w:left="360"/>
      </w:pPr>
    </w:p>
    <w:p w14:paraId="5F130C80" w14:textId="44F9AD1C" w:rsidR="006F682A" w:rsidRDefault="00CE76CA" w:rsidP="00280BFA">
      <w:pPr>
        <w:pStyle w:val="ListParagraph"/>
      </w:pPr>
      <w:r w:rsidRPr="007D4AD1">
        <w:rPr>
          <w:b/>
        </w:rPr>
        <w:t>Xeric Modifier</w:t>
      </w:r>
      <w:r>
        <w:tab/>
      </w:r>
      <w:r w:rsidR="00CF39EF">
        <w:t>T</w:t>
      </w:r>
      <w:r w:rsidR="006F682A" w:rsidRPr="006F682A">
        <w:t xml:space="preserve">ransition to late seral conditions may be delayed. </w:t>
      </w:r>
      <w:r w:rsidR="00EC5F24">
        <w:t>Thus</w:t>
      </w:r>
      <w:r w:rsidR="006F682A" w:rsidRPr="006F682A">
        <w:t xml:space="preserve">, in the absence of disturbance, this class will begin transitioning to LDC after </w:t>
      </w:r>
      <w:r w:rsidR="002E39D1">
        <w:t>160</w:t>
      </w:r>
      <w:r w:rsidR="006F682A" w:rsidRPr="006F682A">
        <w:t xml:space="preserve"> years </w:t>
      </w:r>
      <w:r w:rsidR="007E36C4">
        <w:t xml:space="preserve">at a rate of </w:t>
      </w:r>
      <w:r w:rsidR="002E39D1">
        <w:t>0.6</w:t>
      </w:r>
      <w:r w:rsidR="007E36C4">
        <w:t xml:space="preserve"> per time step </w:t>
      </w:r>
      <w:r w:rsidR="006F682A" w:rsidRPr="006F682A">
        <w:t xml:space="preserve">and may be delayed in the MDC stage for up to </w:t>
      </w:r>
      <w:r w:rsidR="002E39D1">
        <w:t>2</w:t>
      </w:r>
      <w:r w:rsidR="00B96417">
        <w:t xml:space="preserve">00 </w:t>
      </w:r>
      <w:r w:rsidR="006F682A" w:rsidRPr="006F682A">
        <w:t>years.</w:t>
      </w:r>
      <w:r w:rsidR="002E39D1" w:rsidRPr="002E39D1">
        <w:t xml:space="preserve"> </w:t>
      </w:r>
    </w:p>
    <w:p w14:paraId="2D3D9847" w14:textId="77777777" w:rsidR="00CE76CA" w:rsidRDefault="00CE76CA" w:rsidP="00280BFA">
      <w:pPr>
        <w:pStyle w:val="ListParagraph"/>
        <w:numPr>
          <w:ilvl w:val="0"/>
          <w:numId w:val="0"/>
        </w:numPr>
        <w:ind w:left="360"/>
      </w:pPr>
    </w:p>
    <w:p w14:paraId="2F07B256" w14:textId="0C19B2E8" w:rsidR="00CE76CA" w:rsidRPr="00C5459A" w:rsidRDefault="00B301F3" w:rsidP="00280BFA">
      <w:pPr>
        <w:pStyle w:val="ListParagraph"/>
        <w:rPr>
          <w:rFonts w:ascii="Times New Roman" w:hAnsi="Times New Roman"/>
        </w:rPr>
      </w:pPr>
      <w:r>
        <w:rPr>
          <w:b/>
        </w:rPr>
        <w:t>Ultramafic</w:t>
      </w:r>
      <w:r w:rsidRPr="00853470">
        <w:rPr>
          <w:b/>
        </w:rPr>
        <w:t xml:space="preserve"> </w:t>
      </w:r>
      <w:r w:rsidR="00CE76CA" w:rsidRPr="00EC5F24">
        <w:rPr>
          <w:b/>
        </w:rPr>
        <w:t>Modifier</w:t>
      </w:r>
      <w:r w:rsidR="00242769" w:rsidRPr="00C5459A">
        <w:t xml:space="preserve"> </w:t>
      </w:r>
      <w:r w:rsidR="00242769">
        <w:t>T</w:t>
      </w:r>
      <w:r w:rsidR="00242769" w:rsidRPr="006F682A">
        <w:t xml:space="preserve">ransition to late seral conditions may be </w:t>
      </w:r>
      <w:r w:rsidR="007E36C4">
        <w:t>substatially</w:t>
      </w:r>
      <w:r w:rsidR="00242769" w:rsidRPr="006F682A">
        <w:t xml:space="preserve"> delayed. Thus, in the absence of disturbance, this class will beg</w:t>
      </w:r>
      <w:r w:rsidR="009F71BD">
        <w:t>in transitioning to LDC after 200</w:t>
      </w:r>
      <w:r w:rsidR="00242769" w:rsidRPr="006F682A">
        <w:t xml:space="preserve"> years </w:t>
      </w:r>
      <w:r w:rsidR="007E36C4">
        <w:t xml:space="preserve">at a rate of 20% per time step </w:t>
      </w:r>
      <w:r w:rsidR="00242769" w:rsidRPr="006F682A">
        <w:t xml:space="preserve">and may be delayed in the MDC stage for up to </w:t>
      </w:r>
      <w:r w:rsidR="009F71BD">
        <w:t>26</w:t>
      </w:r>
      <w:r w:rsidR="00242769" w:rsidRPr="006F682A">
        <w:t>0 years</w:t>
      </w:r>
      <w:r w:rsidR="00A81D21">
        <w:t>.</w:t>
      </w:r>
    </w:p>
    <w:p w14:paraId="78D37D10" w14:textId="77777777" w:rsidR="006F682A" w:rsidRPr="00132B24" w:rsidRDefault="006F682A" w:rsidP="00280BFA">
      <w:pPr>
        <w:pStyle w:val="Heading5"/>
        <w:keepNext w:val="0"/>
        <w:widowControl/>
        <w:spacing w:before="0" w:after="0"/>
      </w:pPr>
    </w:p>
    <w:p w14:paraId="7B901019" w14:textId="228569B8" w:rsidR="006F682A" w:rsidRPr="00664ACB" w:rsidRDefault="006F682A" w:rsidP="00136FC5">
      <w:pPr>
        <w:pStyle w:val="Heading5"/>
        <w:keepNext w:val="0"/>
        <w:widowControl/>
        <w:spacing w:before="0"/>
      </w:pPr>
      <w:r w:rsidRPr="006F682A">
        <w:t xml:space="preserve">Wildfire </w:t>
      </w:r>
      <w:r w:rsidR="00CF16A0" w:rsidRPr="006F682A">
        <w:t>Transition</w:t>
      </w:r>
      <w:r w:rsidRPr="006F682A">
        <w:tab/>
      </w:r>
    </w:p>
    <w:p w14:paraId="60C68C36" w14:textId="797E6EB0" w:rsidR="006F682A" w:rsidRPr="00787E5A" w:rsidRDefault="00CE76CA" w:rsidP="00280BFA">
      <w:pPr>
        <w:pStyle w:val="ListParagraph"/>
      </w:pPr>
      <w:r w:rsidRPr="007D4AD1">
        <w:rPr>
          <w:b/>
        </w:rPr>
        <w:t>Mesic Modifier</w:t>
      </w:r>
      <w:r w:rsidR="006F682A" w:rsidRPr="006F682A">
        <w:tab/>
      </w:r>
      <w:r w:rsidR="00CF39EF">
        <w:t>H</w:t>
      </w:r>
      <w:r w:rsidR="006F682A" w:rsidRPr="006F682A">
        <w:t xml:space="preserve">igh mortality wildfire (11% of fires) returns the patch to ED. Low mortality wildfire (88%) </w:t>
      </w:r>
      <w:r w:rsidR="00516F31" w:rsidRPr="006F682A">
        <w:t xml:space="preserve">opens the stand </w:t>
      </w:r>
      <w:r w:rsidR="00516F31" w:rsidRPr="00787E5A">
        <w:t xml:space="preserve">up </w:t>
      </w:r>
      <w:r w:rsidR="006F682A" w:rsidRPr="00787E5A">
        <w:t xml:space="preserve">to MDO 41.3% of the time; otherwise, the patch remains in MDC. </w:t>
      </w:r>
      <w:r w:rsidR="006F682A" w:rsidRPr="00787E5A">
        <w:rPr>
          <w:color w:val="365F91" w:themeColor="accent1" w:themeShade="BF"/>
        </w:rPr>
        <w:t>Past low severity may affect other variables, such as susceptibility to fire and likelihood of succession?</w:t>
      </w:r>
      <w:r w:rsidR="006F682A" w:rsidRPr="00787E5A">
        <w:t xml:space="preserve"> </w:t>
      </w:r>
    </w:p>
    <w:p w14:paraId="61AD6884" w14:textId="77777777" w:rsidR="00CE76CA" w:rsidRPr="00787E5A" w:rsidRDefault="00CE76CA" w:rsidP="00280BFA">
      <w:pPr>
        <w:pStyle w:val="ListParagraph"/>
        <w:numPr>
          <w:ilvl w:val="0"/>
          <w:numId w:val="0"/>
        </w:numPr>
      </w:pPr>
    </w:p>
    <w:p w14:paraId="3BFDDAA5" w14:textId="36F0F3BF" w:rsidR="006F682A" w:rsidRDefault="00CE76CA" w:rsidP="00280BFA">
      <w:pPr>
        <w:pStyle w:val="ListParagraph"/>
      </w:pPr>
      <w:r w:rsidRPr="00787E5A">
        <w:rPr>
          <w:b/>
        </w:rPr>
        <w:t>Xeric</w:t>
      </w:r>
      <w:r w:rsidRPr="00787E5A">
        <w:t xml:space="preserve"> </w:t>
      </w:r>
      <w:r w:rsidRPr="00787E5A">
        <w:rPr>
          <w:b/>
        </w:rPr>
        <w:t>Modifier</w:t>
      </w:r>
      <w:r w:rsidR="006F682A" w:rsidRPr="00787E5A">
        <w:tab/>
      </w:r>
      <w:r w:rsidR="00CF39EF" w:rsidRPr="00787E5A">
        <w:t>H</w:t>
      </w:r>
      <w:r w:rsidR="006F682A" w:rsidRPr="00787E5A">
        <w:t xml:space="preserve">igh mortality wildfire (14.6% of fires) returns the patch to ED. Low mortality wildfire (85.4%) </w:t>
      </w:r>
      <w:r w:rsidR="00516F31" w:rsidRPr="00787E5A">
        <w:t xml:space="preserve">opens the stand up </w:t>
      </w:r>
      <w:r w:rsidR="006F682A" w:rsidRPr="00787E5A">
        <w:t xml:space="preserve">to MDO 51.4% of the time; otherwise, the patch remains in MDC. </w:t>
      </w:r>
      <w:r w:rsidR="006F682A" w:rsidRPr="00787E5A">
        <w:rPr>
          <w:color w:val="365F91" w:themeColor="accent1" w:themeShade="BF"/>
        </w:rPr>
        <w:t>Past low severity may affect other variables</w:t>
      </w:r>
      <w:r w:rsidR="006F682A" w:rsidRPr="006F682A">
        <w:rPr>
          <w:color w:val="365F91" w:themeColor="accent1" w:themeShade="BF"/>
        </w:rPr>
        <w:t>, such as susceptibility to fire and likelihood of succession?</w:t>
      </w:r>
    </w:p>
    <w:p w14:paraId="2C806913" w14:textId="5D875944" w:rsidR="00CE76CA" w:rsidRDefault="00CE76CA" w:rsidP="00280BFA">
      <w:pPr>
        <w:pStyle w:val="ListParagraph"/>
        <w:numPr>
          <w:ilvl w:val="0"/>
          <w:numId w:val="0"/>
        </w:numPr>
      </w:pPr>
    </w:p>
    <w:p w14:paraId="3EF9DA30" w14:textId="1D3D6B82" w:rsidR="00CE76CA" w:rsidRPr="002F3C5F" w:rsidRDefault="00B301F3" w:rsidP="00280BFA">
      <w:pPr>
        <w:pStyle w:val="ListParagraph"/>
      </w:pPr>
      <w:r>
        <w:rPr>
          <w:b/>
        </w:rPr>
        <w:t>Ultramafic</w:t>
      </w:r>
      <w:r w:rsidRPr="00853470">
        <w:rPr>
          <w:b/>
        </w:rPr>
        <w:t xml:space="preserve"> </w:t>
      </w:r>
      <w:r w:rsidR="00CE76CA" w:rsidRPr="007D4AD1">
        <w:rPr>
          <w:b/>
        </w:rPr>
        <w:t>Modifier</w:t>
      </w:r>
      <w:r w:rsidR="00CE76CA" w:rsidRPr="007D4AD1">
        <w:rPr>
          <w:b/>
        </w:rPr>
        <w:tab/>
        <w:t xml:space="preserve"> </w:t>
      </w:r>
      <w:r w:rsidR="00A81D21">
        <w:t>H</w:t>
      </w:r>
      <w:r w:rsidR="00A81D21" w:rsidRPr="006F682A">
        <w:t>igh mortality wildfire (</w:t>
      </w:r>
      <w:r w:rsidR="00B928BE">
        <w:t>5.3</w:t>
      </w:r>
      <w:r w:rsidR="00A81D21" w:rsidRPr="006F682A">
        <w:t>% of fires) returns the patch to ED. Low mortality wildfire (</w:t>
      </w:r>
      <w:r w:rsidR="00B928BE">
        <w:t>94.7</w:t>
      </w:r>
      <w:r w:rsidR="00A81D21" w:rsidRPr="006F682A">
        <w:t xml:space="preserve">%) </w:t>
      </w:r>
      <w:r w:rsidR="00516F31" w:rsidRPr="006F682A">
        <w:t>opens the stand up</w:t>
      </w:r>
      <w:r w:rsidR="00516F31">
        <w:t xml:space="preserve"> </w:t>
      </w:r>
      <w:r w:rsidR="008941B5">
        <w:t>to</w:t>
      </w:r>
      <w:r w:rsidR="00A81D21" w:rsidRPr="006F682A">
        <w:t xml:space="preserve"> MDO </w:t>
      </w:r>
      <w:r w:rsidR="00B928BE">
        <w:t>7.4</w:t>
      </w:r>
      <w:r w:rsidR="00A81D21" w:rsidRPr="006F682A">
        <w:t xml:space="preserve">% of the time; otherwise, the patch remains in </w:t>
      </w:r>
      <w:commentRangeStart w:id="13"/>
      <w:r w:rsidR="00A81D21" w:rsidRPr="006F682A">
        <w:t>MDC</w:t>
      </w:r>
      <w:commentRangeEnd w:id="13"/>
      <w:r w:rsidR="008941B5">
        <w:rPr>
          <w:rStyle w:val="CommentReference"/>
        </w:rPr>
        <w:commentReference w:id="13"/>
      </w:r>
      <w:r w:rsidR="00A81D21" w:rsidRPr="006F682A">
        <w:t>.</w:t>
      </w:r>
    </w:p>
    <w:p w14:paraId="27C09555" w14:textId="77777777" w:rsidR="00CE76CA" w:rsidRDefault="00CE76CA" w:rsidP="00280BFA">
      <w:pPr>
        <w:pStyle w:val="Heading3"/>
        <w:keepNext w:val="0"/>
        <w:widowControl/>
        <w:pBdr>
          <w:bottom w:val="single" w:sz="4" w:space="1" w:color="auto"/>
        </w:pBdr>
        <w:spacing w:before="0" w:after="0"/>
        <w:rPr>
          <w:sz w:val="28"/>
          <w:szCs w:val="24"/>
        </w:rPr>
      </w:pPr>
    </w:p>
    <w:p w14:paraId="578083A7" w14:textId="77777777" w:rsidR="00CE76CA" w:rsidRDefault="00CE76CA" w:rsidP="00280BFA">
      <w:pPr>
        <w:pStyle w:val="Heading3"/>
        <w:keepNext w:val="0"/>
        <w:widowControl/>
        <w:spacing w:before="0" w:after="0"/>
        <w:rPr>
          <w:sz w:val="28"/>
          <w:szCs w:val="24"/>
        </w:rPr>
      </w:pPr>
    </w:p>
    <w:p w14:paraId="7E0061AC" w14:textId="56893999" w:rsidR="00D21284" w:rsidRDefault="00D21284" w:rsidP="00280BFA">
      <w:pPr>
        <w:pStyle w:val="Heading3"/>
        <w:keepNext w:val="0"/>
        <w:widowControl/>
        <w:spacing w:before="0" w:after="0"/>
        <w:rPr>
          <w:sz w:val="28"/>
          <w:szCs w:val="24"/>
        </w:rPr>
      </w:pPr>
    </w:p>
    <w:p w14:paraId="30F3DBC5" w14:textId="77777777" w:rsidR="00E76CA8" w:rsidRPr="006F682A" w:rsidRDefault="00E76CA8" w:rsidP="00280BFA">
      <w:pPr>
        <w:pStyle w:val="Heading3"/>
        <w:keepNext w:val="0"/>
        <w:widowControl/>
        <w:spacing w:before="0" w:after="0"/>
        <w:rPr>
          <w:sz w:val="28"/>
          <w:szCs w:val="24"/>
        </w:rPr>
      </w:pPr>
      <w:r w:rsidRPr="006F682A">
        <w:rPr>
          <w:sz w:val="28"/>
          <w:szCs w:val="24"/>
        </w:rPr>
        <w:t>Late Development – Open (LDO)</w:t>
      </w:r>
    </w:p>
    <w:p w14:paraId="1642D8AE" w14:textId="77777777" w:rsidR="00E76CA8" w:rsidRPr="006F682A" w:rsidRDefault="00E76CA8" w:rsidP="00280BFA">
      <w:pPr>
        <w:pStyle w:val="Heading5"/>
        <w:keepNext w:val="0"/>
        <w:widowControl/>
        <w:spacing w:before="0" w:after="0"/>
        <w:rPr>
          <w:sz w:val="28"/>
        </w:rPr>
      </w:pPr>
    </w:p>
    <w:p w14:paraId="1DFF416B" w14:textId="08CB58C5" w:rsidR="00787E5A" w:rsidRPr="00D451D9" w:rsidRDefault="00E76CA8" w:rsidP="00280BFA">
      <w:pPr>
        <w:pStyle w:val="Heading5"/>
        <w:keepNext w:val="0"/>
        <w:widowControl/>
        <w:spacing w:before="0" w:after="0"/>
        <w:rPr>
          <w:b w:val="0"/>
        </w:rPr>
      </w:pPr>
      <w:r w:rsidRPr="006F682A">
        <w:t>Description</w:t>
      </w:r>
      <w:r w:rsidRPr="006F682A">
        <w:tab/>
      </w:r>
      <w:r w:rsidR="00787E5A">
        <w:rPr>
          <w:b w:val="0"/>
        </w:rPr>
        <w:t>Heterogenous</w:t>
      </w:r>
      <w:r w:rsidRPr="006F682A">
        <w:rPr>
          <w:b w:val="0"/>
        </w:rPr>
        <w:t xml:space="preserve"> ground cover of grasses, forbs, and low shrubs; low density (less </w:t>
      </w:r>
      <w:r w:rsidRPr="006F682A">
        <w:rPr>
          <w:b w:val="0"/>
        </w:rPr>
        <w:lastRenderedPageBreak/>
        <w:t xml:space="preserve">than 50% canopy cover) of large trees. Occurring in small to moderately-sized patches on southerly aspects and ridge tops. Upper canopy trees may be very large, but overall size classes vary with a patchy distribution and open canopy. This condition develops when low-mortality disturbance is fairly frequent; it persists as long as low-mortality fires </w:t>
      </w:r>
      <w:r w:rsidR="00F96670">
        <w:rPr>
          <w:b w:val="0"/>
        </w:rPr>
        <w:t xml:space="preserve">continue to occur periodically </w:t>
      </w:r>
      <w:r w:rsidRPr="006F682A">
        <w:rPr>
          <w:b w:val="0"/>
        </w:rPr>
        <w:t>(</w:t>
      </w:r>
      <w:r w:rsidR="00283D74">
        <w:rPr>
          <w:b w:val="0"/>
        </w:rPr>
        <w:t>Landfire 2007</w:t>
      </w:r>
      <w:r w:rsidR="00F96670">
        <w:rPr>
          <w:b w:val="0"/>
        </w:rPr>
        <w:t>a</w:t>
      </w:r>
      <w:r w:rsidRPr="006F682A">
        <w:rPr>
          <w:b w:val="0"/>
        </w:rPr>
        <w:t>)</w:t>
      </w:r>
      <w:r w:rsidR="00F96670">
        <w:rPr>
          <w:b w:val="0"/>
        </w:rPr>
        <w:t>.</w:t>
      </w:r>
      <w:r w:rsidR="00040054">
        <w:rPr>
          <w:b w:val="0"/>
        </w:rPr>
        <w:t xml:space="preserve"> </w:t>
      </w:r>
      <w:r w:rsidR="00787E5A">
        <w:rPr>
          <w:b w:val="0"/>
        </w:rPr>
        <w:t xml:space="preserve">Conifer species likely present include </w:t>
      </w:r>
      <w:r w:rsidR="003C516E">
        <w:rPr>
          <w:b w:val="0"/>
          <w:i/>
        </w:rPr>
        <w:t>A.</w:t>
      </w:r>
      <w:r w:rsidR="00787E5A" w:rsidRPr="00D451D9">
        <w:rPr>
          <w:b w:val="0"/>
          <w:i/>
        </w:rPr>
        <w:t xml:space="preserve"> concolor, </w:t>
      </w:r>
      <w:r w:rsidR="003A4423">
        <w:rPr>
          <w:b w:val="0"/>
          <w:i/>
        </w:rPr>
        <w:t>C.</w:t>
      </w:r>
      <w:r w:rsidR="00787E5A">
        <w:rPr>
          <w:b w:val="0"/>
          <w:i/>
        </w:rPr>
        <w:t xml:space="preserve"> decurrens,</w:t>
      </w:r>
      <w:r w:rsidR="00787E5A" w:rsidRPr="00D451D9">
        <w:rPr>
          <w:b w:val="0"/>
          <w:i/>
        </w:rPr>
        <w:t xml:space="preserve"> </w:t>
      </w:r>
      <w:r w:rsidR="003A4423">
        <w:rPr>
          <w:b w:val="0"/>
          <w:i/>
        </w:rPr>
        <w:t>P.</w:t>
      </w:r>
      <w:r w:rsidR="00787E5A" w:rsidRPr="00D451D9">
        <w:rPr>
          <w:b w:val="0"/>
          <w:i/>
        </w:rPr>
        <w:t xml:space="preserve"> ponderosa, </w:t>
      </w:r>
      <w:r w:rsidR="003A4423">
        <w:rPr>
          <w:b w:val="0"/>
          <w:i/>
        </w:rPr>
        <w:t>P.</w:t>
      </w:r>
      <w:r w:rsidR="00787E5A" w:rsidRPr="00D451D9">
        <w:rPr>
          <w:b w:val="0"/>
          <w:i/>
        </w:rPr>
        <w:t xml:space="preserve"> menziesii</w:t>
      </w:r>
      <w:r w:rsidR="00787E5A" w:rsidRPr="00D451D9">
        <w:rPr>
          <w:b w:val="0"/>
        </w:rPr>
        <w:t xml:space="preserve">, and </w:t>
      </w:r>
      <w:r w:rsidR="003A4423">
        <w:rPr>
          <w:b w:val="0"/>
          <w:i/>
        </w:rPr>
        <w:t>P.</w:t>
      </w:r>
      <w:r w:rsidR="00787E5A" w:rsidRPr="006F682A">
        <w:rPr>
          <w:i/>
        </w:rPr>
        <w:t xml:space="preserve"> </w:t>
      </w:r>
      <w:r w:rsidR="00787E5A" w:rsidRPr="00D451D9">
        <w:rPr>
          <w:b w:val="0"/>
          <w:i/>
        </w:rPr>
        <w:t>lambertiana</w:t>
      </w:r>
      <w:r w:rsidR="00787E5A">
        <w:rPr>
          <w:b w:val="0"/>
        </w:rPr>
        <w:t xml:space="preserve">. </w:t>
      </w:r>
      <w:r w:rsidR="003A4423">
        <w:rPr>
          <w:b w:val="0"/>
          <w:i/>
        </w:rPr>
        <w:t>Q.</w:t>
      </w:r>
      <w:r w:rsidR="00787E5A">
        <w:rPr>
          <w:b w:val="0"/>
          <w:i/>
        </w:rPr>
        <w:t xml:space="preserve"> kelloggi</w:t>
      </w:r>
      <w:r w:rsidR="00787E5A">
        <w:rPr>
          <w:b w:val="0"/>
        </w:rPr>
        <w:t xml:space="preserve"> may occur as well, mostly on warmer slopes and </w:t>
      </w:r>
      <w:r w:rsidR="00F96670">
        <w:rPr>
          <w:b w:val="0"/>
        </w:rPr>
        <w:t>where soils are less productive</w:t>
      </w:r>
      <w:r w:rsidR="00787E5A">
        <w:rPr>
          <w:b w:val="0"/>
        </w:rPr>
        <w:t xml:space="preserve"> (</w:t>
      </w:r>
      <w:r w:rsidR="00283D74">
        <w:rPr>
          <w:b w:val="0"/>
        </w:rPr>
        <w:t>Landfire 2007</w:t>
      </w:r>
      <w:r w:rsidR="008449FC">
        <w:rPr>
          <w:b w:val="0"/>
        </w:rPr>
        <w:t>a</w:t>
      </w:r>
      <w:r w:rsidR="00787E5A">
        <w:rPr>
          <w:b w:val="0"/>
        </w:rPr>
        <w:t>)</w:t>
      </w:r>
      <w:r w:rsidR="00F96670">
        <w:rPr>
          <w:b w:val="0"/>
        </w:rPr>
        <w:t>.</w:t>
      </w:r>
      <w:r w:rsidR="00787E5A">
        <w:rPr>
          <w:b w:val="0"/>
        </w:rPr>
        <w:t xml:space="preserve"> Ultramafic sites will have similar species composition, especially at edges, but</w:t>
      </w:r>
      <w:r w:rsidR="00787E5A">
        <w:rPr>
          <w:b w:val="0"/>
          <w:i/>
        </w:rPr>
        <w:t xml:space="preserve"> P. jeffreyi, </w:t>
      </w:r>
      <w:r w:rsidR="00787E5A">
        <w:rPr>
          <w:b w:val="0"/>
        </w:rPr>
        <w:t>and</w:t>
      </w:r>
      <w:r w:rsidR="00787E5A">
        <w:rPr>
          <w:b w:val="0"/>
          <w:i/>
        </w:rPr>
        <w:t xml:space="preserve"> </w:t>
      </w:r>
      <w:r w:rsidR="003A4423">
        <w:rPr>
          <w:b w:val="0"/>
          <w:i/>
        </w:rPr>
        <w:t>C.</w:t>
      </w:r>
      <w:r w:rsidR="00787E5A">
        <w:rPr>
          <w:b w:val="0"/>
          <w:i/>
        </w:rPr>
        <w:t xml:space="preserve"> decurrens</w:t>
      </w:r>
      <w:r w:rsidR="00F96670">
        <w:rPr>
          <w:b w:val="0"/>
        </w:rPr>
        <w:t xml:space="preserve"> are relatively more common</w:t>
      </w:r>
      <w:r w:rsidR="00787E5A">
        <w:rPr>
          <w:b w:val="0"/>
        </w:rPr>
        <w:t xml:space="preserve"> </w:t>
      </w:r>
      <w:r w:rsidR="00787E5A" w:rsidRPr="00225C46">
        <w:rPr>
          <w:b w:val="0"/>
        </w:rPr>
        <w:t>(</w:t>
      </w:r>
      <w:r w:rsidR="00832813">
        <w:rPr>
          <w:b w:val="0"/>
        </w:rPr>
        <w:t>Barbour et al. 2007</w:t>
      </w:r>
      <w:r w:rsidR="00787E5A" w:rsidRPr="00225C46">
        <w:rPr>
          <w:b w:val="0"/>
        </w:rPr>
        <w:t>)</w:t>
      </w:r>
      <w:r w:rsidR="00F96670">
        <w:rPr>
          <w:b w:val="0"/>
        </w:rPr>
        <w:t>.</w:t>
      </w:r>
    </w:p>
    <w:p w14:paraId="0897239D" w14:textId="70F63072" w:rsidR="00E76CA8" w:rsidRPr="006F682A" w:rsidRDefault="00E76CA8" w:rsidP="00280BFA">
      <w:pPr>
        <w:pStyle w:val="Heading5"/>
        <w:keepNext w:val="0"/>
        <w:widowControl/>
        <w:spacing w:before="0" w:after="0"/>
      </w:pPr>
    </w:p>
    <w:p w14:paraId="6548D07A" w14:textId="3261262C" w:rsidR="00D21284" w:rsidRDefault="00E76CA8" w:rsidP="00136FC5">
      <w:pPr>
        <w:pStyle w:val="Heading5"/>
        <w:keepNext w:val="0"/>
        <w:widowControl/>
        <w:spacing w:before="0"/>
      </w:pPr>
      <w:r w:rsidRPr="006F682A">
        <w:t>Succession Transition</w:t>
      </w:r>
      <w:r w:rsidRPr="006F682A">
        <w:tab/>
      </w:r>
    </w:p>
    <w:p w14:paraId="36FF83DB" w14:textId="54023269" w:rsidR="00D21284" w:rsidRDefault="00633A06" w:rsidP="00136FC5">
      <w:pPr>
        <w:pStyle w:val="ListParagraph"/>
        <w:spacing w:after="120"/>
      </w:pPr>
      <w:r>
        <w:drawing>
          <wp:anchor distT="0" distB="0" distL="114300" distR="114300" simplePos="0" relativeHeight="251673600" behindDoc="0" locked="0" layoutInCell="1" allowOverlap="1" wp14:anchorId="6EE8B8DF" wp14:editId="53475181">
            <wp:simplePos x="0" y="0"/>
            <wp:positionH relativeFrom="column">
              <wp:posOffset>3069590</wp:posOffset>
            </wp:positionH>
            <wp:positionV relativeFrom="paragraph">
              <wp:posOffset>79375</wp:posOffset>
            </wp:positionV>
            <wp:extent cx="2869565" cy="2286000"/>
            <wp:effectExtent l="0" t="0" r="63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C_LDO_0515.png"/>
                    <pic:cNvPicPr/>
                  </pic:nvPicPr>
                  <pic:blipFill rotWithShape="1">
                    <a:blip r:embed="rId13">
                      <a:extLst>
                        <a:ext uri="{28A0092B-C50C-407E-A947-70E740481C1C}">
                          <a14:useLocalDpi xmlns:a14="http://schemas.microsoft.com/office/drawing/2010/main" val="0"/>
                        </a:ext>
                      </a:extLst>
                    </a:blip>
                    <a:srcRect l="4379" t="5109" r="8578" b="2431"/>
                    <a:stretch/>
                  </pic:blipFill>
                  <pic:spPr bwMode="auto">
                    <a:xfrm>
                      <a:off x="0" y="0"/>
                      <a:ext cx="2869565"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21284" w:rsidRPr="007D4AD1">
        <w:rPr>
          <w:b/>
        </w:rPr>
        <w:t xml:space="preserve">Mesic Modifier </w:t>
      </w:r>
      <w:r w:rsidR="00D21284">
        <w:tab/>
      </w:r>
      <w:r w:rsidR="00E76CA8" w:rsidRPr="006F682A">
        <w:t xml:space="preserve">In the presence of low mortality disturbance, this </w:t>
      </w:r>
      <w:r w:rsidR="005969F3">
        <w:t>condition</w:t>
      </w:r>
      <w:r w:rsidR="005969F3" w:rsidRPr="006F682A">
        <w:t xml:space="preserve"> </w:t>
      </w:r>
      <w:r w:rsidR="00E76CA8" w:rsidRPr="006F682A">
        <w:t xml:space="preserve">can self-perpetuate, but after </w:t>
      </w:r>
      <w:r w:rsidR="00B96323" w:rsidRPr="006F682A">
        <w:t>3</w:t>
      </w:r>
      <w:r w:rsidR="00B96323">
        <w:t>0</w:t>
      </w:r>
      <w:r w:rsidR="00B96323" w:rsidRPr="006F682A">
        <w:t xml:space="preserve"> </w:t>
      </w:r>
      <w:r w:rsidR="00E76CA8" w:rsidRPr="006F682A">
        <w:t xml:space="preserve">years with no fire, </w:t>
      </w:r>
      <w:r w:rsidR="005969F3">
        <w:t>patches in this</w:t>
      </w:r>
      <w:r w:rsidR="005969F3" w:rsidRPr="006F682A">
        <w:t xml:space="preserve"> c</w:t>
      </w:r>
      <w:r w:rsidR="005969F3">
        <w:t>ondition</w:t>
      </w:r>
      <w:r w:rsidR="005969F3" w:rsidRPr="006F682A">
        <w:t xml:space="preserve"> </w:t>
      </w:r>
      <w:r w:rsidR="00E76CA8" w:rsidRPr="006F682A">
        <w:t xml:space="preserve">will begin transitioning to LDC. </w:t>
      </w:r>
      <w:r w:rsidR="00B96323">
        <w:t>Probability per time step is 0.9.</w:t>
      </w:r>
    </w:p>
    <w:p w14:paraId="4EBB13A3" w14:textId="77777777" w:rsidR="00D21284" w:rsidRDefault="00D21284" w:rsidP="00136FC5">
      <w:pPr>
        <w:pStyle w:val="ListParagraph"/>
        <w:numPr>
          <w:ilvl w:val="0"/>
          <w:numId w:val="0"/>
        </w:numPr>
        <w:spacing w:after="120"/>
        <w:ind w:left="360"/>
      </w:pPr>
    </w:p>
    <w:p w14:paraId="293DF03D" w14:textId="29FDA3F9" w:rsidR="00E76CA8" w:rsidRDefault="00D21284" w:rsidP="00136FC5">
      <w:pPr>
        <w:pStyle w:val="ListParagraph"/>
        <w:spacing w:after="120"/>
        <w:rPr>
          <w:color w:val="365F91" w:themeColor="accent1" w:themeShade="BF"/>
        </w:rPr>
      </w:pPr>
      <w:r w:rsidRPr="007D4AD1">
        <w:rPr>
          <w:b/>
        </w:rPr>
        <w:t>Xeric Modifier</w:t>
      </w:r>
      <w:r w:rsidRPr="006F682A">
        <w:tab/>
      </w:r>
      <w:r w:rsidR="00EC5F24">
        <w:t>Succession to LDC may occur</w:t>
      </w:r>
      <w:r w:rsidR="00B96323">
        <w:t xml:space="preserve"> after </w:t>
      </w:r>
      <w:r w:rsidR="00040054">
        <w:t xml:space="preserve">40 </w:t>
      </w:r>
      <w:r w:rsidR="00B928BE">
        <w:t xml:space="preserve">years with no fire; </w:t>
      </w:r>
      <w:r w:rsidR="00B96323">
        <w:t>the probability is 0.</w:t>
      </w:r>
      <w:r w:rsidR="00B928BE">
        <w:t>6</w:t>
      </w:r>
      <w:r w:rsidR="00B96323">
        <w:t xml:space="preserve"> per time step. </w:t>
      </w:r>
    </w:p>
    <w:p w14:paraId="24B8F915" w14:textId="77777777" w:rsidR="00D21284" w:rsidRDefault="00D21284" w:rsidP="00136FC5">
      <w:pPr>
        <w:pStyle w:val="ListParagraph"/>
        <w:numPr>
          <w:ilvl w:val="0"/>
          <w:numId w:val="0"/>
        </w:numPr>
        <w:spacing w:after="120"/>
        <w:ind w:left="360"/>
      </w:pPr>
    </w:p>
    <w:p w14:paraId="73CE79E1" w14:textId="19252F5D" w:rsidR="00D21284" w:rsidRPr="007D4AD1" w:rsidRDefault="00B301F3" w:rsidP="00136FC5">
      <w:pPr>
        <w:pStyle w:val="ListParagraph"/>
        <w:spacing w:after="120"/>
      </w:pPr>
      <w:r>
        <w:rPr>
          <w:b/>
        </w:rPr>
        <w:t>Ultramafic</w:t>
      </w:r>
      <w:r w:rsidRPr="00853470">
        <w:rPr>
          <w:b/>
        </w:rPr>
        <w:t xml:space="preserve"> </w:t>
      </w:r>
      <w:r w:rsidR="00D21284" w:rsidRPr="007D4AD1">
        <w:rPr>
          <w:b/>
        </w:rPr>
        <w:t>Modifier</w:t>
      </w:r>
      <w:r w:rsidR="00405E70">
        <w:rPr>
          <w:b/>
        </w:rPr>
        <w:tab/>
      </w:r>
      <w:r w:rsidR="00B96323" w:rsidRPr="006F682A">
        <w:t xml:space="preserve">Patches occurring on </w:t>
      </w:r>
      <w:r w:rsidR="00B96323">
        <w:t>ultramafic</w:t>
      </w:r>
      <w:r w:rsidR="00B96323" w:rsidRPr="006F682A">
        <w:t xml:space="preserve"> soils </w:t>
      </w:r>
      <w:r w:rsidR="00B96323">
        <w:t>may succeed to LDC after 50 years with no fire, but the probability is just 0.2 per time step.</w:t>
      </w:r>
    </w:p>
    <w:p w14:paraId="48362276" w14:textId="77777777" w:rsidR="00E76CA8" w:rsidRPr="006F682A" w:rsidRDefault="00E76CA8" w:rsidP="00280BFA">
      <w:pPr>
        <w:pStyle w:val="Heading5"/>
        <w:keepNext w:val="0"/>
        <w:widowControl/>
        <w:spacing w:before="0" w:after="0"/>
        <w:rPr>
          <w:color w:val="365F91" w:themeColor="accent1" w:themeShade="BF"/>
        </w:rPr>
      </w:pPr>
    </w:p>
    <w:p w14:paraId="3019519C" w14:textId="7D5EAC6F" w:rsidR="00D21284" w:rsidRDefault="00E76CA8" w:rsidP="00136FC5">
      <w:pPr>
        <w:pStyle w:val="Heading5"/>
        <w:keepNext w:val="0"/>
        <w:widowControl/>
        <w:spacing w:before="0"/>
      </w:pPr>
      <w:r w:rsidRPr="006F682A">
        <w:t>Wildfire Transition</w:t>
      </w:r>
      <w:r w:rsidRPr="006F682A">
        <w:tab/>
      </w:r>
    </w:p>
    <w:p w14:paraId="03F8F7B7" w14:textId="2A51460E" w:rsidR="00E76CA8" w:rsidRPr="006F682A" w:rsidRDefault="00664ACB" w:rsidP="00136FC5">
      <w:pPr>
        <w:pStyle w:val="ListParagraph"/>
        <w:spacing w:after="120"/>
      </w:pPr>
      <w:r w:rsidRPr="007D4AD1">
        <w:rPr>
          <w:b/>
        </w:rPr>
        <w:t>Mesic Modifier</w:t>
      </w:r>
      <w:r w:rsidRPr="006F682A">
        <w:t xml:space="preserve"> </w:t>
      </w:r>
      <w:r>
        <w:tab/>
      </w:r>
      <w:r w:rsidR="00CF39EF" w:rsidRPr="007D4AD1">
        <w:t>H</w:t>
      </w:r>
      <w:r w:rsidR="00E76CA8" w:rsidRPr="007D4AD1">
        <w:t>igh m</w:t>
      </w:r>
      <w:r w:rsidR="00E76CA8" w:rsidRPr="006F682A">
        <w:t>ortality wildfire (3.6% of fires) returns the patch to early development. Low mortality wildfire (90.5%) maintains LDO</w:t>
      </w:r>
      <w:r w:rsidR="00D81FCD">
        <w:t>.</w:t>
      </w:r>
    </w:p>
    <w:p w14:paraId="0143E261" w14:textId="77777777" w:rsidR="00E76CA8" w:rsidRPr="006F682A" w:rsidRDefault="00E76CA8" w:rsidP="00136FC5">
      <w:pPr>
        <w:pStyle w:val="ListParagraph"/>
        <w:numPr>
          <w:ilvl w:val="0"/>
          <w:numId w:val="0"/>
        </w:numPr>
        <w:spacing w:after="120"/>
        <w:ind w:left="360"/>
      </w:pPr>
    </w:p>
    <w:p w14:paraId="6773A41D" w14:textId="79D436A1" w:rsidR="00D21284" w:rsidRDefault="00664ACB" w:rsidP="00136FC5">
      <w:pPr>
        <w:pStyle w:val="ListParagraph"/>
        <w:numPr>
          <w:ilvl w:val="0"/>
          <w:numId w:val="0"/>
        </w:numPr>
        <w:spacing w:after="120"/>
        <w:ind w:left="360"/>
      </w:pPr>
      <w:r w:rsidRPr="00D81FCD">
        <w:rPr>
          <w:b/>
        </w:rPr>
        <w:t>Xeric Modifier</w:t>
      </w:r>
      <w:r w:rsidRPr="006F682A">
        <w:tab/>
      </w:r>
      <w:r w:rsidR="00CF39EF" w:rsidRPr="007D4AD1">
        <w:t>H</w:t>
      </w:r>
      <w:r w:rsidR="00E76CA8" w:rsidRPr="007D4AD1">
        <w:t xml:space="preserve">igh </w:t>
      </w:r>
      <w:r w:rsidR="00E76CA8" w:rsidRPr="006F682A">
        <w:t xml:space="preserve">mortality wildfire (2.5% of fires) returns the patch to early development. Low mortality wildfire (97.5%) maintains LDO. </w:t>
      </w:r>
    </w:p>
    <w:p w14:paraId="0AF9474E" w14:textId="77777777" w:rsidR="00D81FCD" w:rsidRDefault="00D81FCD" w:rsidP="00136FC5">
      <w:pPr>
        <w:pStyle w:val="ListParagraph"/>
        <w:numPr>
          <w:ilvl w:val="0"/>
          <w:numId w:val="0"/>
        </w:numPr>
        <w:spacing w:after="120"/>
        <w:ind w:left="360"/>
      </w:pPr>
    </w:p>
    <w:p w14:paraId="50B5A88D" w14:textId="77F9BF2F" w:rsidR="00CF39EF" w:rsidRDefault="00B301F3" w:rsidP="00136FC5">
      <w:pPr>
        <w:pStyle w:val="ListParagraph"/>
        <w:spacing w:after="120"/>
      </w:pPr>
      <w:r>
        <w:rPr>
          <w:b/>
        </w:rPr>
        <w:t>Ultramafic</w:t>
      </w:r>
      <w:r w:rsidRPr="00853470">
        <w:rPr>
          <w:b/>
        </w:rPr>
        <w:t xml:space="preserve"> </w:t>
      </w:r>
      <w:r w:rsidR="00D21284" w:rsidRPr="007D4AD1">
        <w:rPr>
          <w:b/>
        </w:rPr>
        <w:t>Modifier</w:t>
      </w:r>
      <w:r w:rsidR="005969F3">
        <w:rPr>
          <w:b/>
        </w:rPr>
        <w:tab/>
      </w:r>
      <w:r w:rsidR="005969F3" w:rsidRPr="006027C4">
        <w:t xml:space="preserve">High </w:t>
      </w:r>
      <w:r w:rsidR="005969F3" w:rsidRPr="006F682A">
        <w:t>mortality wildfire (2.</w:t>
      </w:r>
      <w:r w:rsidR="005969F3">
        <w:t>3</w:t>
      </w:r>
      <w:r w:rsidR="005969F3" w:rsidRPr="006F682A">
        <w:t>% of fires) returns the patch to early development. Low mortality wildfire (97.</w:t>
      </w:r>
      <w:r w:rsidR="005969F3">
        <w:t>7</w:t>
      </w:r>
      <w:r w:rsidR="005969F3" w:rsidRPr="006F682A">
        <w:t>%) maintains LDO.</w:t>
      </w:r>
    </w:p>
    <w:p w14:paraId="2967B7F7" w14:textId="77777777" w:rsidR="00136FC5" w:rsidRPr="00136FC5" w:rsidRDefault="00136FC5" w:rsidP="00136FC5">
      <w:pPr>
        <w:pStyle w:val="ListParagraph"/>
        <w:numPr>
          <w:ilvl w:val="0"/>
          <w:numId w:val="0"/>
        </w:numPr>
        <w:pBdr>
          <w:bottom w:val="single" w:sz="4" w:space="1" w:color="auto"/>
        </w:pBdr>
        <w:spacing w:after="120"/>
      </w:pPr>
    </w:p>
    <w:p w14:paraId="1A01F9F7" w14:textId="38DBCEF8" w:rsidR="00E76CA8" w:rsidRPr="006F682A" w:rsidRDefault="00E76CA8" w:rsidP="00280BFA">
      <w:pPr>
        <w:pStyle w:val="Heading3"/>
        <w:keepNext w:val="0"/>
        <w:widowControl/>
        <w:spacing w:before="0" w:after="0"/>
        <w:rPr>
          <w:sz w:val="28"/>
          <w:szCs w:val="24"/>
        </w:rPr>
      </w:pPr>
      <w:r w:rsidRPr="006F682A">
        <w:rPr>
          <w:sz w:val="28"/>
          <w:szCs w:val="24"/>
        </w:rPr>
        <w:t>Late Development – Closed (LDC)</w:t>
      </w:r>
    </w:p>
    <w:p w14:paraId="58DF296F" w14:textId="639FD1FD" w:rsidR="00E76CA8" w:rsidRPr="006F682A" w:rsidRDefault="00E76CA8" w:rsidP="00280BFA">
      <w:pPr>
        <w:pStyle w:val="Heading5"/>
        <w:keepNext w:val="0"/>
        <w:widowControl/>
        <w:spacing w:before="0" w:after="0"/>
      </w:pPr>
    </w:p>
    <w:p w14:paraId="647D7345" w14:textId="734808CA" w:rsidR="00787E5A" w:rsidRPr="00787E5A" w:rsidRDefault="00E76CA8" w:rsidP="00280BFA">
      <w:r w:rsidRPr="00EC5F24">
        <w:rPr>
          <w:b/>
        </w:rPr>
        <w:t>Description</w:t>
      </w:r>
      <w:r w:rsidRPr="00EC5F24">
        <w:tab/>
        <w:t xml:space="preserve">Overstory of large and very large trees with canopy cover over 50%. </w:t>
      </w:r>
      <w:r w:rsidR="00787E5A" w:rsidRPr="00EC5F24">
        <w:t>Understory characterized by medium and smaller-sized shade-tolerant conifers (</w:t>
      </w:r>
      <w:r w:rsidR="008449FC">
        <w:t>Landfire 2007a</w:t>
      </w:r>
      <w:r w:rsidR="00787E5A" w:rsidRPr="00EC5F24">
        <w:t>)</w:t>
      </w:r>
      <w:r w:rsidR="00F96670">
        <w:t>.</w:t>
      </w:r>
      <w:r w:rsidR="00787E5A" w:rsidRPr="00EC5F24">
        <w:t xml:space="preserve"> </w:t>
      </w:r>
      <w:r w:rsidR="00787E5A" w:rsidRPr="00787E5A">
        <w:t xml:space="preserve">Conifer species likely present include </w:t>
      </w:r>
      <w:r w:rsidR="003C516E">
        <w:rPr>
          <w:i/>
        </w:rPr>
        <w:t>A.</w:t>
      </w:r>
      <w:r w:rsidR="00787E5A" w:rsidRPr="00787E5A">
        <w:rPr>
          <w:i/>
        </w:rPr>
        <w:t xml:space="preserve"> concolor, </w:t>
      </w:r>
      <w:r w:rsidR="003A4423">
        <w:rPr>
          <w:i/>
        </w:rPr>
        <w:t>C.</w:t>
      </w:r>
      <w:r w:rsidR="00787E5A" w:rsidRPr="00787E5A">
        <w:rPr>
          <w:i/>
        </w:rPr>
        <w:t xml:space="preserve"> decurrens, </w:t>
      </w:r>
      <w:r w:rsidR="003A4423">
        <w:rPr>
          <w:i/>
        </w:rPr>
        <w:t>P.</w:t>
      </w:r>
      <w:r w:rsidR="00787E5A" w:rsidRPr="00787E5A">
        <w:rPr>
          <w:i/>
        </w:rPr>
        <w:t xml:space="preserve"> ponderosa, </w:t>
      </w:r>
      <w:r w:rsidR="003A4423">
        <w:rPr>
          <w:i/>
        </w:rPr>
        <w:t>P.</w:t>
      </w:r>
      <w:r w:rsidR="00787E5A" w:rsidRPr="00787E5A">
        <w:rPr>
          <w:i/>
        </w:rPr>
        <w:t xml:space="preserve"> menziesii</w:t>
      </w:r>
      <w:r w:rsidR="00787E5A" w:rsidRPr="00787E5A">
        <w:t xml:space="preserve">, and </w:t>
      </w:r>
      <w:r w:rsidR="003A4423">
        <w:rPr>
          <w:i/>
        </w:rPr>
        <w:t>P.</w:t>
      </w:r>
      <w:r w:rsidR="00787E5A" w:rsidRPr="00787E5A">
        <w:rPr>
          <w:i/>
        </w:rPr>
        <w:t xml:space="preserve"> lambertiana</w:t>
      </w:r>
      <w:r w:rsidR="00787E5A" w:rsidRPr="00787E5A">
        <w:t xml:space="preserve">. </w:t>
      </w:r>
      <w:r w:rsidR="003A4423">
        <w:rPr>
          <w:i/>
        </w:rPr>
        <w:t>Q.</w:t>
      </w:r>
      <w:r w:rsidR="00787E5A" w:rsidRPr="00787E5A">
        <w:rPr>
          <w:i/>
        </w:rPr>
        <w:t xml:space="preserve"> kelloggi</w:t>
      </w:r>
      <w:r w:rsidR="00787E5A" w:rsidRPr="00787E5A">
        <w:t xml:space="preserve"> may occur as well, mostly on warmer slopes and w</w:t>
      </w:r>
      <w:r w:rsidR="00F96670">
        <w:t xml:space="preserve">here soils are less productive </w:t>
      </w:r>
      <w:r w:rsidR="00787E5A" w:rsidRPr="00787E5A">
        <w:t>(</w:t>
      </w:r>
      <w:r w:rsidR="008449FC">
        <w:t>Landfire 2007a</w:t>
      </w:r>
      <w:r w:rsidR="00787E5A" w:rsidRPr="00787E5A">
        <w:t>)</w:t>
      </w:r>
      <w:r w:rsidR="00F96670">
        <w:t>.</w:t>
      </w:r>
      <w:r w:rsidR="00787E5A" w:rsidRPr="00787E5A">
        <w:t xml:space="preserve"> Ultramafic sites will have similar species composition, especially at edges, but</w:t>
      </w:r>
      <w:r w:rsidR="00787E5A" w:rsidRPr="00787E5A">
        <w:rPr>
          <w:i/>
        </w:rPr>
        <w:t xml:space="preserve"> P. jeffreyi, </w:t>
      </w:r>
      <w:r w:rsidR="00787E5A" w:rsidRPr="00787E5A">
        <w:t>and</w:t>
      </w:r>
      <w:r w:rsidR="00787E5A" w:rsidRPr="00787E5A">
        <w:rPr>
          <w:i/>
        </w:rPr>
        <w:t xml:space="preserve"> </w:t>
      </w:r>
      <w:r w:rsidR="003A4423">
        <w:rPr>
          <w:i/>
        </w:rPr>
        <w:t>C.</w:t>
      </w:r>
      <w:r w:rsidR="00787E5A" w:rsidRPr="00787E5A">
        <w:rPr>
          <w:i/>
        </w:rPr>
        <w:t xml:space="preserve"> decurrens</w:t>
      </w:r>
      <w:r w:rsidR="00F96670">
        <w:t xml:space="preserve"> are relatively more common</w:t>
      </w:r>
      <w:r w:rsidR="00787E5A" w:rsidRPr="00787E5A">
        <w:t xml:space="preserve"> (</w:t>
      </w:r>
      <w:r w:rsidR="00832813" w:rsidRPr="00832813">
        <w:t>Barbour et al. 2007</w:t>
      </w:r>
      <w:r w:rsidR="00787E5A" w:rsidRPr="00787E5A">
        <w:t>)</w:t>
      </w:r>
      <w:r w:rsidR="00F96670">
        <w:t>.</w:t>
      </w:r>
    </w:p>
    <w:p w14:paraId="1B3F02D3" w14:textId="15C119FE" w:rsidR="00D81FCD" w:rsidRPr="00D81FCD" w:rsidRDefault="00D81FCD" w:rsidP="00280BFA">
      <w:pPr>
        <w:ind w:firstLine="360"/>
        <w:jc w:val="left"/>
        <w:rPr>
          <w:szCs w:val="24"/>
        </w:rPr>
      </w:pPr>
      <w:r w:rsidRPr="00D81FCD">
        <w:rPr>
          <w:szCs w:val="24"/>
        </w:rPr>
        <w:t>Areas with aspe</w:t>
      </w:r>
      <w:r w:rsidR="00787E5A">
        <w:rPr>
          <w:szCs w:val="24"/>
        </w:rPr>
        <w:t>n are now overtopped by conifer</w:t>
      </w:r>
      <w:r w:rsidRPr="00D81FCD">
        <w:rPr>
          <w:szCs w:val="24"/>
        </w:rPr>
        <w:t>s. Some decadent aspen can continue to persist but without disturbance the clone will not replace itself.</w:t>
      </w:r>
    </w:p>
    <w:p w14:paraId="5EB9E922" w14:textId="03712B72" w:rsidR="00E76CA8" w:rsidRPr="006F682A" w:rsidRDefault="00E76CA8" w:rsidP="00280BFA">
      <w:pPr>
        <w:pStyle w:val="Heading5"/>
        <w:keepNext w:val="0"/>
        <w:widowControl/>
        <w:spacing w:before="0" w:after="0"/>
      </w:pPr>
    </w:p>
    <w:p w14:paraId="1D319864" w14:textId="3981EFA0" w:rsidR="00E76CA8" w:rsidRPr="006F682A" w:rsidRDefault="00E76CA8" w:rsidP="00280BFA">
      <w:pPr>
        <w:pStyle w:val="Heading5"/>
        <w:keepNext w:val="0"/>
        <w:widowControl/>
        <w:spacing w:before="0" w:after="0"/>
      </w:pPr>
      <w:r w:rsidRPr="006F682A">
        <w:t>Succession Transition</w:t>
      </w:r>
      <w:r w:rsidRPr="006F682A">
        <w:tab/>
      </w:r>
      <w:r w:rsidRPr="006F682A">
        <w:rPr>
          <w:b w:val="0"/>
        </w:rPr>
        <w:t>In the absence of disturbance, this class will maintain</w:t>
      </w:r>
      <w:r w:rsidR="00664ACB">
        <w:rPr>
          <w:b w:val="0"/>
        </w:rPr>
        <w:t>, regardless of soil characteristics</w:t>
      </w:r>
      <w:r w:rsidRPr="006F682A">
        <w:rPr>
          <w:b w:val="0"/>
        </w:rPr>
        <w:t>.</w:t>
      </w:r>
    </w:p>
    <w:p w14:paraId="12B00268" w14:textId="48D28DA3" w:rsidR="00E76CA8" w:rsidRPr="006F682A" w:rsidRDefault="00E76CA8" w:rsidP="00280BFA">
      <w:pPr>
        <w:pStyle w:val="Heading5"/>
        <w:keepNext w:val="0"/>
        <w:widowControl/>
        <w:spacing w:before="0" w:after="0"/>
      </w:pPr>
    </w:p>
    <w:p w14:paraId="05590D9A" w14:textId="50908F1D" w:rsidR="00E76CA8" w:rsidRPr="006F682A" w:rsidRDefault="00E76CA8" w:rsidP="00280BFA">
      <w:pPr>
        <w:pStyle w:val="Heading5"/>
        <w:keepNext w:val="0"/>
        <w:widowControl/>
        <w:spacing w:before="0" w:after="0"/>
      </w:pPr>
      <w:r w:rsidRPr="006F682A">
        <w:t>Wildfire Transition</w:t>
      </w:r>
      <w:r w:rsidRPr="006F682A">
        <w:tab/>
      </w:r>
    </w:p>
    <w:p w14:paraId="3383F454" w14:textId="54CF30C3" w:rsidR="00D21284" w:rsidRDefault="00D21284" w:rsidP="00280BFA">
      <w:pPr>
        <w:pStyle w:val="Heading5"/>
        <w:keepNext w:val="0"/>
        <w:widowControl/>
        <w:spacing w:before="0" w:after="0"/>
        <w:ind w:left="360"/>
      </w:pPr>
    </w:p>
    <w:p w14:paraId="446B7ACD" w14:textId="48CA23AD" w:rsidR="00E76CA8" w:rsidRPr="006F682A" w:rsidRDefault="00664ACB" w:rsidP="00280BFA">
      <w:pPr>
        <w:pStyle w:val="ListParagraph"/>
      </w:pPr>
      <w:r w:rsidRPr="007D4AD1">
        <w:rPr>
          <w:b/>
        </w:rPr>
        <w:t>Mesic Modifier</w:t>
      </w:r>
      <w:r w:rsidRPr="006F682A">
        <w:t xml:space="preserve"> </w:t>
      </w:r>
      <w:r>
        <w:tab/>
      </w:r>
      <w:r w:rsidR="00E76CA8" w:rsidRPr="006F682A">
        <w:t>High mortality wildfire (31.2% of fires) will return the patch to Early Development. Low mortality wildfire (68.8%) usua</w:t>
      </w:r>
      <w:r w:rsidR="005B7571">
        <w:t xml:space="preserve">lly has little effect, although 29.9% </w:t>
      </w:r>
      <w:r w:rsidR="00E76CA8" w:rsidRPr="006F682A">
        <w:t xml:space="preserve">of the time it opens the stand up to LDO. </w:t>
      </w:r>
    </w:p>
    <w:p w14:paraId="6A52EA9A" w14:textId="231A8349" w:rsidR="00E76CA8" w:rsidRPr="006F682A" w:rsidRDefault="00E76CA8" w:rsidP="00280BFA">
      <w:pPr>
        <w:pStyle w:val="ListParagraph"/>
        <w:numPr>
          <w:ilvl w:val="0"/>
          <w:numId w:val="0"/>
        </w:numPr>
        <w:ind w:left="360"/>
      </w:pPr>
    </w:p>
    <w:p w14:paraId="09FF17E0" w14:textId="157787C2" w:rsidR="00E76CA8" w:rsidRDefault="00664ACB" w:rsidP="00280BFA">
      <w:pPr>
        <w:pStyle w:val="ListParagraph"/>
      </w:pPr>
      <w:r w:rsidRPr="007D4AD1">
        <w:rPr>
          <w:b/>
        </w:rPr>
        <w:t>Xeric Modifier</w:t>
      </w:r>
      <w:r w:rsidRPr="006F682A">
        <w:tab/>
      </w:r>
      <w:r w:rsidR="00E76CA8" w:rsidRPr="006F682A">
        <w:t xml:space="preserve">High mortality wildfire (34% of fires) will return the patch to Early Development. Low mortality wildfire (66%) usually has little effect, although 7.6% of the time it opens the stand up to LDO. </w:t>
      </w:r>
    </w:p>
    <w:p w14:paraId="793D83E1" w14:textId="6725853B" w:rsidR="00D21284" w:rsidRDefault="00D21284" w:rsidP="00280BFA">
      <w:pPr>
        <w:pStyle w:val="ListParagraph"/>
        <w:numPr>
          <w:ilvl w:val="0"/>
          <w:numId w:val="0"/>
        </w:numPr>
        <w:ind w:left="360"/>
      </w:pPr>
    </w:p>
    <w:p w14:paraId="760A75B5" w14:textId="08333F5E" w:rsidR="00664ACB" w:rsidRPr="00555C09" w:rsidRDefault="007A0345" w:rsidP="00555C09">
      <w:pPr>
        <w:pStyle w:val="ListParagraph"/>
        <w:pBdr>
          <w:bottom w:val="single" w:sz="4" w:space="1" w:color="auto"/>
        </w:pBdr>
        <w:spacing w:after="120"/>
      </w:pPr>
      <w:r>
        <w:rPr>
          <w:b/>
        </w:rPr>
        <w:t>Ultramafic</w:t>
      </w:r>
      <w:r w:rsidR="00D21284" w:rsidRPr="007D4AD1">
        <w:rPr>
          <w:b/>
        </w:rPr>
        <w:t xml:space="preserve"> Modifier</w:t>
      </w:r>
      <w:r w:rsidR="00405E70" w:rsidRPr="0036202C">
        <w:rPr>
          <w:b/>
        </w:rPr>
        <w:tab/>
      </w:r>
      <w:r w:rsidR="0036202C" w:rsidRPr="006F682A">
        <w:t>High mortality wildfire (</w:t>
      </w:r>
      <w:r w:rsidR="0036202C">
        <w:t>10</w:t>
      </w:r>
      <w:r w:rsidR="0036202C" w:rsidRPr="006F682A">
        <w:t>% of fires) will return the patch to Early Development. Low mortality wildfire (</w:t>
      </w:r>
      <w:r w:rsidR="0036202C">
        <w:t>90</w:t>
      </w:r>
      <w:r w:rsidR="0036202C" w:rsidRPr="006F682A">
        <w:t>%) usually has little effect, although 7.</w:t>
      </w:r>
      <w:r w:rsidR="0036202C">
        <w:t>4</w:t>
      </w:r>
      <w:r w:rsidR="0036202C" w:rsidRPr="006F682A">
        <w:t>% of the time it opens the stand up to LDO.</w:t>
      </w:r>
    </w:p>
    <w:p w14:paraId="44A496B8" w14:textId="3EF75FFB" w:rsidR="00664ACB" w:rsidRPr="00555C09" w:rsidRDefault="00664ACB" w:rsidP="00555C09">
      <w:pPr>
        <w:pStyle w:val="Heading3"/>
        <w:keepNext w:val="0"/>
        <w:widowControl/>
        <w:spacing w:before="120"/>
        <w:rPr>
          <w:szCs w:val="24"/>
        </w:rPr>
      </w:pPr>
      <w:r w:rsidRPr="007D4AD1">
        <w:rPr>
          <w:szCs w:val="24"/>
        </w:rPr>
        <w:t>Aspen Variant</w:t>
      </w:r>
    </w:p>
    <w:p w14:paraId="0D88BE92" w14:textId="77777777" w:rsidR="00664ACB" w:rsidRPr="006F682A" w:rsidRDefault="00664ACB" w:rsidP="00280BFA">
      <w:pPr>
        <w:pStyle w:val="Heading3"/>
        <w:keepNext w:val="0"/>
        <w:widowControl/>
        <w:spacing w:before="0" w:after="0"/>
        <w:rPr>
          <w:sz w:val="28"/>
          <w:szCs w:val="24"/>
        </w:rPr>
      </w:pPr>
      <w:r w:rsidRPr="006F682A">
        <w:rPr>
          <w:sz w:val="28"/>
          <w:szCs w:val="24"/>
        </w:rPr>
        <w:t>Early Development – Aspen (ED–A)</w:t>
      </w:r>
    </w:p>
    <w:p w14:paraId="5203A634" w14:textId="77777777" w:rsidR="00664ACB" w:rsidRPr="006F682A" w:rsidRDefault="00664ACB" w:rsidP="00280BFA">
      <w:pPr>
        <w:pStyle w:val="Heading5"/>
        <w:keepNext w:val="0"/>
        <w:widowControl/>
        <w:spacing w:before="0" w:after="0"/>
      </w:pPr>
    </w:p>
    <w:p w14:paraId="710BF773" w14:textId="393ED9D6" w:rsidR="00664ACB" w:rsidRPr="006F682A" w:rsidRDefault="00664ACB" w:rsidP="00280BFA">
      <w:pPr>
        <w:jc w:val="left"/>
      </w:pPr>
      <w:r w:rsidRPr="006F682A">
        <w:rPr>
          <w:b/>
          <w:szCs w:val="24"/>
        </w:rPr>
        <w:t>Description</w:t>
      </w:r>
      <w:r w:rsidRPr="006F682A">
        <w:rPr>
          <w:szCs w:val="24"/>
        </w:rPr>
        <w:tab/>
        <w:t xml:space="preserve">Grasses, forbs, low shrubs, and sparse to moderate cover of tree seedlings/saplings (primarily </w:t>
      </w:r>
      <w:r w:rsidRPr="006F682A">
        <w:rPr>
          <w:i/>
          <w:szCs w:val="24"/>
        </w:rPr>
        <w:t>P. tremuloides</w:t>
      </w:r>
      <w:r w:rsidRPr="006F682A">
        <w:rPr>
          <w:szCs w:val="24"/>
        </w:rPr>
        <w:t>) with an open canopy. This condition is characterized by the recruitment of a new cohort of early successional, shade-intolerant tree species into an open area created by a stand-replacing disturbance</w:t>
      </w:r>
      <w:r w:rsidR="005B7571">
        <w:rPr>
          <w:szCs w:val="24"/>
        </w:rPr>
        <w:t>.</w:t>
      </w:r>
    </w:p>
    <w:p w14:paraId="7320D975" w14:textId="457F03BE" w:rsidR="00664ACB" w:rsidRPr="006F682A" w:rsidRDefault="00664ACB" w:rsidP="00280BFA">
      <w:pPr>
        <w:jc w:val="left"/>
      </w:pPr>
      <w:r w:rsidRPr="006F682A">
        <w:rPr>
          <w:szCs w:val="24"/>
        </w:rPr>
        <w:tab/>
        <w:t xml:space="preserve">Following disturbance, succession proceeds rapidly from an herbaceous layer to shrubs and trees, which invade together. </w:t>
      </w:r>
      <w:r w:rsidRPr="006F682A">
        <w:rPr>
          <w:i/>
          <w:iCs/>
          <w:szCs w:val="24"/>
        </w:rPr>
        <w:t>P. tremuloides</w:t>
      </w:r>
      <w:r w:rsidRPr="006F682A">
        <w:rPr>
          <w:szCs w:val="24"/>
        </w:rPr>
        <w:t xml:space="preserve"> suckers over 6ft tall develop within about 10 years</w:t>
      </w:r>
      <w:r w:rsidR="008449FC">
        <w:rPr>
          <w:szCs w:val="24"/>
        </w:rPr>
        <w:t xml:space="preserve"> </w:t>
      </w:r>
      <w:r w:rsidR="008449FC" w:rsidRPr="006F682A">
        <w:rPr>
          <w:szCs w:val="24"/>
        </w:rPr>
        <w:t>(</w:t>
      </w:r>
      <w:r w:rsidR="008F7297">
        <w:rPr>
          <w:szCs w:val="24"/>
        </w:rPr>
        <w:t>LandFire 2007a</w:t>
      </w:r>
      <w:r w:rsidR="008449FC" w:rsidRPr="006F682A">
        <w:rPr>
          <w:szCs w:val="24"/>
        </w:rPr>
        <w:t>)</w:t>
      </w:r>
      <w:r w:rsidRPr="006F682A">
        <w:rPr>
          <w:szCs w:val="24"/>
        </w:rPr>
        <w:t xml:space="preserve">. </w:t>
      </w:r>
    </w:p>
    <w:p w14:paraId="4E433FE2" w14:textId="77777777" w:rsidR="00664ACB" w:rsidRPr="006F682A" w:rsidRDefault="00664ACB" w:rsidP="00280BFA">
      <w:pPr>
        <w:jc w:val="left"/>
      </w:pPr>
    </w:p>
    <w:p w14:paraId="04F6ADFA" w14:textId="77777777" w:rsidR="00664ACB" w:rsidRPr="006F682A" w:rsidRDefault="00664ACB" w:rsidP="00280BFA">
      <w:pPr>
        <w:jc w:val="left"/>
      </w:pPr>
      <w:r w:rsidRPr="006F682A">
        <w:rPr>
          <w:b/>
          <w:szCs w:val="24"/>
        </w:rPr>
        <w:t>Succession Transition</w:t>
      </w:r>
      <w:r w:rsidRPr="006F682A">
        <w:rPr>
          <w:szCs w:val="24"/>
        </w:rPr>
        <w:tab/>
        <w:t>Unless it burns, a patch in the early stage persists for 10 years, at which point it transitions to MDC-A.</w:t>
      </w:r>
    </w:p>
    <w:p w14:paraId="067D0061" w14:textId="77777777" w:rsidR="00664ACB" w:rsidRPr="006F682A" w:rsidRDefault="00664ACB" w:rsidP="00280BFA">
      <w:pPr>
        <w:jc w:val="left"/>
      </w:pPr>
    </w:p>
    <w:p w14:paraId="04843154" w14:textId="52FBD79A" w:rsidR="00664ACB" w:rsidRDefault="00664ACB" w:rsidP="00280BFA">
      <w:pPr>
        <w:pBdr>
          <w:bottom w:val="single" w:sz="4" w:space="1" w:color="auto"/>
        </w:pBdr>
        <w:jc w:val="left"/>
        <w:rPr>
          <w:szCs w:val="24"/>
        </w:rPr>
      </w:pPr>
      <w:r w:rsidRPr="006F682A">
        <w:rPr>
          <w:b/>
          <w:szCs w:val="24"/>
        </w:rPr>
        <w:t>Wildfire Transition</w:t>
      </w:r>
      <w:r w:rsidRPr="006F682A">
        <w:rPr>
          <w:szCs w:val="24"/>
        </w:rPr>
        <w:tab/>
        <w:t>High mortality wildfire (100% of fires) recycles the patch through the Early Development</w:t>
      </w:r>
      <w:r w:rsidR="00355C59">
        <w:rPr>
          <w:szCs w:val="24"/>
        </w:rPr>
        <w:t xml:space="preserve"> – Aspen</w:t>
      </w:r>
      <w:r w:rsidRPr="006F682A">
        <w:rPr>
          <w:szCs w:val="24"/>
        </w:rPr>
        <w:t xml:space="preserve"> stage. Low mortality wildfire is not modeled for this stage.</w:t>
      </w:r>
    </w:p>
    <w:p w14:paraId="6B020730" w14:textId="77777777" w:rsidR="00664ACB" w:rsidRPr="006F682A" w:rsidRDefault="00664ACB" w:rsidP="00280BFA">
      <w:pPr>
        <w:pBdr>
          <w:bottom w:val="single" w:sz="4" w:space="1" w:color="auto"/>
        </w:pBdr>
        <w:jc w:val="left"/>
      </w:pPr>
    </w:p>
    <w:p w14:paraId="5E651DCF" w14:textId="77777777" w:rsidR="00664ACB" w:rsidRPr="006F682A" w:rsidRDefault="00664ACB" w:rsidP="00280BFA"/>
    <w:p w14:paraId="092BD427" w14:textId="77777777" w:rsidR="00664ACB" w:rsidRPr="006F682A" w:rsidRDefault="00664ACB" w:rsidP="00280BFA">
      <w:pPr>
        <w:pStyle w:val="Heading3"/>
        <w:keepNext w:val="0"/>
        <w:widowControl/>
        <w:spacing w:before="0" w:after="0"/>
        <w:rPr>
          <w:sz w:val="28"/>
          <w:szCs w:val="24"/>
        </w:rPr>
      </w:pPr>
      <w:r w:rsidRPr="006F682A">
        <w:rPr>
          <w:sz w:val="28"/>
          <w:szCs w:val="24"/>
        </w:rPr>
        <w:t>Mid Development – Aspen (MD–A)</w:t>
      </w:r>
    </w:p>
    <w:p w14:paraId="7176885F" w14:textId="77777777" w:rsidR="00664ACB" w:rsidRPr="006F682A" w:rsidRDefault="00664ACB" w:rsidP="00280BFA">
      <w:pPr>
        <w:pStyle w:val="Heading5"/>
        <w:keepNext w:val="0"/>
        <w:widowControl/>
        <w:spacing w:before="0" w:after="0"/>
      </w:pPr>
    </w:p>
    <w:p w14:paraId="6B5AAB28" w14:textId="2E89723E" w:rsidR="00664ACB" w:rsidRPr="006F682A" w:rsidRDefault="00664ACB" w:rsidP="00280BFA">
      <w:pPr>
        <w:pStyle w:val="Heading5"/>
        <w:keepNext w:val="0"/>
        <w:widowControl/>
        <w:spacing w:before="0" w:after="0"/>
        <w:rPr>
          <w:b w:val="0"/>
        </w:rPr>
      </w:pPr>
      <w:r w:rsidRPr="006F682A">
        <w:t>Description</w:t>
      </w:r>
      <w:r w:rsidRPr="006F682A">
        <w:tab/>
      </w:r>
      <w:r w:rsidRPr="006F682A">
        <w:rPr>
          <w:b w:val="0"/>
          <w:i/>
          <w:iCs/>
        </w:rPr>
        <w:t>P. tremuloides</w:t>
      </w:r>
      <w:r w:rsidRPr="006F682A">
        <w:rPr>
          <w:b w:val="0"/>
        </w:rPr>
        <w:t xml:space="preserve"> trees 5-16in DBH. Canopy cover is highly variable, and can range from 40-100%. These patches range in age from 10 to </w:t>
      </w:r>
      <w:r w:rsidR="008F7297">
        <w:rPr>
          <w:b w:val="0"/>
        </w:rPr>
        <w:t>15</w:t>
      </w:r>
      <w:r w:rsidR="000F015E">
        <w:rPr>
          <w:b w:val="0"/>
        </w:rPr>
        <w:t>0</w:t>
      </w:r>
      <w:r w:rsidRPr="006F682A">
        <w:rPr>
          <w:b w:val="0"/>
        </w:rPr>
        <w:t xml:space="preserve"> years a</w:t>
      </w:r>
      <w:r w:rsidR="000F015E">
        <w:rPr>
          <w:b w:val="0"/>
        </w:rPr>
        <w:t xml:space="preserve">nd could maintain indefinitely. </w:t>
      </w:r>
      <w:r w:rsidRPr="006F682A">
        <w:rPr>
          <w:b w:val="0"/>
        </w:rPr>
        <w:t xml:space="preserve">Some understory conifers, including </w:t>
      </w:r>
      <w:r w:rsidR="003A4423">
        <w:rPr>
          <w:b w:val="0"/>
          <w:i/>
          <w:iCs/>
        </w:rPr>
        <w:t>P.</w:t>
      </w:r>
      <w:r w:rsidRPr="006F682A">
        <w:rPr>
          <w:b w:val="0"/>
          <w:i/>
          <w:iCs/>
        </w:rPr>
        <w:t xml:space="preserve"> ponderosa</w:t>
      </w:r>
      <w:r w:rsidRPr="006F682A">
        <w:rPr>
          <w:b w:val="0"/>
        </w:rPr>
        <w:t xml:space="preserve">, </w:t>
      </w:r>
      <w:r w:rsidR="003A4423">
        <w:rPr>
          <w:b w:val="0"/>
          <w:i/>
          <w:iCs/>
        </w:rPr>
        <w:t>P.</w:t>
      </w:r>
      <w:r w:rsidRPr="006F682A">
        <w:rPr>
          <w:b w:val="0"/>
          <w:i/>
          <w:iCs/>
        </w:rPr>
        <w:t xml:space="preserve"> lambertiana</w:t>
      </w:r>
      <w:r w:rsidRPr="006F682A">
        <w:rPr>
          <w:b w:val="0"/>
        </w:rPr>
        <w:t xml:space="preserve">, and </w:t>
      </w:r>
      <w:r w:rsidR="003C516E">
        <w:rPr>
          <w:b w:val="0"/>
          <w:i/>
          <w:iCs/>
        </w:rPr>
        <w:t>A.</w:t>
      </w:r>
      <w:r w:rsidRPr="006F682A">
        <w:rPr>
          <w:b w:val="0"/>
          <w:i/>
          <w:iCs/>
        </w:rPr>
        <w:t xml:space="preserve"> concolor</w:t>
      </w:r>
      <w:r w:rsidRPr="006F682A">
        <w:rPr>
          <w:b w:val="0"/>
        </w:rPr>
        <w:t xml:space="preserve"> are encroaching, but </w:t>
      </w:r>
      <w:r w:rsidRPr="006F682A">
        <w:rPr>
          <w:b w:val="0"/>
          <w:i/>
          <w:iCs/>
        </w:rPr>
        <w:t>P. tremuloides</w:t>
      </w:r>
      <w:r w:rsidRPr="006F682A">
        <w:rPr>
          <w:b w:val="0"/>
        </w:rPr>
        <w:t xml:space="preserve"> is still the dominant component of the stand</w:t>
      </w:r>
      <w:r w:rsidR="008449FC">
        <w:rPr>
          <w:b w:val="0"/>
        </w:rPr>
        <w:t xml:space="preserve"> (Landfire 2007a)</w:t>
      </w:r>
      <w:r w:rsidRPr="006F682A">
        <w:rPr>
          <w:b w:val="0"/>
        </w:rPr>
        <w:t>.</w:t>
      </w:r>
    </w:p>
    <w:p w14:paraId="1065071C" w14:textId="77777777" w:rsidR="00664ACB" w:rsidRPr="006F682A" w:rsidRDefault="00664ACB" w:rsidP="00280BFA">
      <w:pPr>
        <w:pStyle w:val="Heading5"/>
        <w:keepNext w:val="0"/>
        <w:widowControl/>
        <w:spacing w:before="0" w:after="0"/>
        <w:rPr>
          <w:b w:val="0"/>
        </w:rPr>
      </w:pPr>
    </w:p>
    <w:p w14:paraId="0ECE6E1A" w14:textId="0C828D4D" w:rsidR="00664ACB" w:rsidRPr="006F682A" w:rsidRDefault="00664ACB" w:rsidP="00280BFA">
      <w:pPr>
        <w:pStyle w:val="Heading5"/>
        <w:keepNext w:val="0"/>
        <w:widowControl/>
        <w:spacing w:before="0" w:after="0"/>
        <w:rPr>
          <w:b w:val="0"/>
        </w:rPr>
      </w:pPr>
      <w:r w:rsidRPr="006F682A">
        <w:t>Succession Transition</w:t>
      </w:r>
      <w:r w:rsidRPr="006F682A">
        <w:tab/>
      </w:r>
      <w:r w:rsidRPr="006F682A">
        <w:rPr>
          <w:b w:val="0"/>
        </w:rPr>
        <w:t xml:space="preserve">MD-A persists for at least </w:t>
      </w:r>
      <w:r w:rsidR="002357E3">
        <w:rPr>
          <w:b w:val="0"/>
        </w:rPr>
        <w:t>50</w:t>
      </w:r>
      <w:r w:rsidRPr="006F682A">
        <w:rPr>
          <w:b w:val="0"/>
        </w:rPr>
        <w:t xml:space="preserve"> years in the absence of fire, after which stands begin t</w:t>
      </w:r>
      <w:r w:rsidR="002357E3">
        <w:rPr>
          <w:b w:val="0"/>
        </w:rPr>
        <w:t>ransitioning to MD-AC</w:t>
      </w:r>
      <w:r w:rsidR="000F015E">
        <w:rPr>
          <w:b w:val="0"/>
        </w:rPr>
        <w:t xml:space="preserve"> at a rate of 0.7 per timestep</w:t>
      </w:r>
      <w:r w:rsidR="002357E3">
        <w:rPr>
          <w:b w:val="0"/>
        </w:rPr>
        <w:t>. At age 10</w:t>
      </w:r>
      <w:r w:rsidRPr="006F682A">
        <w:rPr>
          <w:b w:val="0"/>
        </w:rPr>
        <w:t xml:space="preserve">0 all remaining MD-A patches transition to MD-AC. </w:t>
      </w:r>
    </w:p>
    <w:p w14:paraId="2062A660" w14:textId="77777777" w:rsidR="00664ACB" w:rsidRPr="006F682A" w:rsidRDefault="00664ACB" w:rsidP="00280BFA">
      <w:pPr>
        <w:pStyle w:val="Heading5"/>
        <w:keepNext w:val="0"/>
        <w:widowControl/>
        <w:spacing w:before="0" w:after="0"/>
      </w:pPr>
    </w:p>
    <w:p w14:paraId="03957CEE" w14:textId="7E3BC125" w:rsidR="00664ACB" w:rsidRPr="006F682A" w:rsidRDefault="00664ACB" w:rsidP="00280BFA">
      <w:pPr>
        <w:pStyle w:val="Heading5"/>
        <w:keepNext w:val="0"/>
        <w:widowControl/>
        <w:pBdr>
          <w:bottom w:val="single" w:sz="12" w:space="12" w:color="auto"/>
        </w:pBdr>
        <w:spacing w:before="0" w:after="0"/>
        <w:rPr>
          <w:b w:val="0"/>
        </w:rPr>
      </w:pPr>
      <w:r w:rsidRPr="006F682A">
        <w:t>Wildfire</w:t>
      </w:r>
      <w:r w:rsidRPr="006F682A">
        <w:rPr>
          <w:b w:val="0"/>
        </w:rPr>
        <w:t xml:space="preserve"> </w:t>
      </w:r>
      <w:r w:rsidRPr="006F682A">
        <w:t>Transition</w:t>
      </w:r>
      <w:r w:rsidRPr="006F682A">
        <w:tab/>
      </w:r>
      <w:r w:rsidR="00355C59" w:rsidRPr="007D4AD1">
        <w:rPr>
          <w:b w:val="0"/>
        </w:rPr>
        <w:t xml:space="preserve">High mortality wildfire (100% of fires) recycles the patch through the Early Development </w:t>
      </w:r>
      <w:r w:rsidR="00355C59">
        <w:rPr>
          <w:b w:val="0"/>
        </w:rPr>
        <w:t xml:space="preserve">– Aspen </w:t>
      </w:r>
      <w:r w:rsidR="00355C59" w:rsidRPr="007D4AD1">
        <w:rPr>
          <w:b w:val="0"/>
        </w:rPr>
        <w:t>stage. Low mortality wildfire is not modeled for this stage.</w:t>
      </w:r>
    </w:p>
    <w:p w14:paraId="18E677F3" w14:textId="77777777" w:rsidR="00664ACB" w:rsidRPr="006F682A" w:rsidRDefault="00664ACB" w:rsidP="00280BFA">
      <w:pPr>
        <w:pStyle w:val="Heading3"/>
        <w:keepNext w:val="0"/>
        <w:widowControl/>
        <w:spacing w:before="0" w:after="0"/>
        <w:rPr>
          <w:sz w:val="24"/>
          <w:szCs w:val="24"/>
        </w:rPr>
      </w:pPr>
    </w:p>
    <w:p w14:paraId="5C9475AD" w14:textId="77777777" w:rsidR="00664ACB" w:rsidRPr="006F682A" w:rsidRDefault="00664ACB" w:rsidP="00280BFA">
      <w:pPr>
        <w:jc w:val="left"/>
        <w:rPr>
          <w:sz w:val="28"/>
          <w:szCs w:val="24"/>
        </w:rPr>
      </w:pPr>
      <w:r w:rsidRPr="006F682A">
        <w:rPr>
          <w:b/>
          <w:sz w:val="28"/>
          <w:szCs w:val="24"/>
        </w:rPr>
        <w:lastRenderedPageBreak/>
        <w:t>Mid Development – Aspen with Conifer (MD–AC)</w:t>
      </w:r>
    </w:p>
    <w:p w14:paraId="467343DE" w14:textId="77777777" w:rsidR="00664ACB" w:rsidRPr="006F682A" w:rsidRDefault="00664ACB" w:rsidP="00280BFA">
      <w:pPr>
        <w:jc w:val="left"/>
      </w:pPr>
    </w:p>
    <w:p w14:paraId="4EFF6334" w14:textId="5A043FAB" w:rsidR="00664ACB" w:rsidRPr="006F682A" w:rsidRDefault="00664ACB" w:rsidP="00280BFA">
      <w:pPr>
        <w:jc w:val="left"/>
      </w:pPr>
      <w:r w:rsidRPr="006F682A">
        <w:rPr>
          <w:b/>
          <w:szCs w:val="24"/>
        </w:rPr>
        <w:t>Description</w:t>
      </w:r>
      <w:r w:rsidRPr="006F682A">
        <w:rPr>
          <w:b/>
          <w:szCs w:val="24"/>
        </w:rPr>
        <w:tab/>
      </w:r>
      <w:r w:rsidRPr="006F682A">
        <w:rPr>
          <w:szCs w:val="24"/>
        </w:rPr>
        <w:t xml:space="preserve">These stands have been protected from fire for at least 100 years. </w:t>
      </w:r>
      <w:r w:rsidRPr="006F682A">
        <w:rPr>
          <w:i/>
          <w:iCs/>
          <w:szCs w:val="24"/>
        </w:rPr>
        <w:t>P. tremuloides</w:t>
      </w:r>
      <w:r w:rsidRPr="006F682A">
        <w:rPr>
          <w:szCs w:val="24"/>
        </w:rPr>
        <w:t xml:space="preserve"> trees are predominantly 16in DBH and greater. Conifers are present and overtopping the </w:t>
      </w:r>
      <w:r w:rsidR="008B2065" w:rsidRPr="006F682A">
        <w:rPr>
          <w:i/>
          <w:iCs/>
          <w:szCs w:val="24"/>
        </w:rPr>
        <w:t>P. tremuloides</w:t>
      </w:r>
      <w:r w:rsidRPr="006F682A">
        <w:rPr>
          <w:szCs w:val="24"/>
        </w:rPr>
        <w:t xml:space="preserve">. </w:t>
      </w:r>
      <w:r w:rsidR="003C516E">
        <w:rPr>
          <w:i/>
          <w:iCs/>
          <w:szCs w:val="24"/>
        </w:rPr>
        <w:t>A.</w:t>
      </w:r>
      <w:r w:rsidRPr="006F682A">
        <w:rPr>
          <w:i/>
          <w:iCs/>
          <w:szCs w:val="24"/>
        </w:rPr>
        <w:t xml:space="preserve"> concolor</w:t>
      </w:r>
      <w:r w:rsidRPr="006F682A">
        <w:rPr>
          <w:szCs w:val="24"/>
        </w:rPr>
        <w:t xml:space="preserve"> is a typical conifer that is successional to </w:t>
      </w:r>
      <w:r w:rsidR="008B2065" w:rsidRPr="006F682A">
        <w:rPr>
          <w:i/>
          <w:iCs/>
          <w:szCs w:val="24"/>
        </w:rPr>
        <w:t>P. tremuloides</w:t>
      </w:r>
      <w:r w:rsidRPr="006F682A">
        <w:rPr>
          <w:szCs w:val="24"/>
        </w:rPr>
        <w:t xml:space="preserve">, and is depicted here, but other conifers including </w:t>
      </w:r>
      <w:r w:rsidR="003A4423">
        <w:rPr>
          <w:i/>
          <w:iCs/>
          <w:szCs w:val="24"/>
        </w:rPr>
        <w:t>P.</w:t>
      </w:r>
      <w:r w:rsidRPr="006F682A">
        <w:rPr>
          <w:i/>
          <w:iCs/>
          <w:szCs w:val="24"/>
        </w:rPr>
        <w:t xml:space="preserve"> ponderosa</w:t>
      </w:r>
      <w:r w:rsidRPr="006F682A">
        <w:rPr>
          <w:szCs w:val="24"/>
        </w:rPr>
        <w:t xml:space="preserve"> and </w:t>
      </w:r>
      <w:r w:rsidR="003A4423">
        <w:rPr>
          <w:i/>
          <w:iCs/>
          <w:szCs w:val="24"/>
        </w:rPr>
        <w:t>P.</w:t>
      </w:r>
      <w:r w:rsidRPr="006F682A">
        <w:rPr>
          <w:i/>
          <w:iCs/>
          <w:szCs w:val="24"/>
        </w:rPr>
        <w:t xml:space="preserve"> lambertiana</w:t>
      </w:r>
      <w:r w:rsidRPr="006F682A">
        <w:rPr>
          <w:szCs w:val="24"/>
        </w:rPr>
        <w:t xml:space="preserve"> are also possible. Conifers are pole to medium-sized, and conifer cover is at least 40%</w:t>
      </w:r>
      <w:r w:rsidR="008449FC">
        <w:rPr>
          <w:szCs w:val="24"/>
        </w:rPr>
        <w:t xml:space="preserve"> (Landfire 2007a)</w:t>
      </w:r>
      <w:r w:rsidRPr="006F682A">
        <w:rPr>
          <w:szCs w:val="24"/>
        </w:rPr>
        <w:t>.</w:t>
      </w:r>
    </w:p>
    <w:p w14:paraId="368DADA3" w14:textId="77777777" w:rsidR="00664ACB" w:rsidRPr="006F682A" w:rsidRDefault="00664ACB" w:rsidP="00280BFA">
      <w:pPr>
        <w:jc w:val="left"/>
      </w:pPr>
    </w:p>
    <w:p w14:paraId="744B27B2" w14:textId="7D0D72DF" w:rsidR="00664ACB" w:rsidRPr="006F682A" w:rsidRDefault="00664ACB" w:rsidP="00280BFA">
      <w:pPr>
        <w:jc w:val="left"/>
      </w:pPr>
      <w:r w:rsidRPr="006F682A">
        <w:rPr>
          <w:b/>
          <w:szCs w:val="24"/>
        </w:rPr>
        <w:t>Succession Transition</w:t>
      </w:r>
      <w:r w:rsidRPr="006F682A">
        <w:rPr>
          <w:b/>
          <w:szCs w:val="24"/>
        </w:rPr>
        <w:tab/>
      </w:r>
      <w:r w:rsidRPr="006F682A">
        <w:rPr>
          <w:szCs w:val="24"/>
        </w:rPr>
        <w:t>MD-A</w:t>
      </w:r>
      <w:r w:rsidR="002B175F">
        <w:rPr>
          <w:szCs w:val="24"/>
        </w:rPr>
        <w:t>C</w:t>
      </w:r>
      <w:r w:rsidRPr="006F682A">
        <w:rPr>
          <w:szCs w:val="24"/>
        </w:rPr>
        <w:t xml:space="preserve"> persists for </w:t>
      </w:r>
      <w:commentRangeStart w:id="14"/>
      <w:r w:rsidR="00E657C7" w:rsidRPr="006F682A">
        <w:rPr>
          <w:szCs w:val="24"/>
        </w:rPr>
        <w:t>100</w:t>
      </w:r>
      <w:commentRangeEnd w:id="14"/>
      <w:r w:rsidR="00E657C7">
        <w:rPr>
          <w:rStyle w:val="CommentReference"/>
        </w:rPr>
        <w:commentReference w:id="14"/>
      </w:r>
      <w:r w:rsidR="00E657C7" w:rsidRPr="006F682A">
        <w:rPr>
          <w:szCs w:val="24"/>
        </w:rPr>
        <w:t xml:space="preserve"> </w:t>
      </w:r>
      <w:r w:rsidRPr="006F682A">
        <w:rPr>
          <w:szCs w:val="24"/>
        </w:rPr>
        <w:t xml:space="preserve">years in the absence of fire, after which stands transition to LDC. </w:t>
      </w:r>
    </w:p>
    <w:p w14:paraId="023EBD92" w14:textId="77777777" w:rsidR="00664ACB" w:rsidRPr="006F682A" w:rsidRDefault="00664ACB" w:rsidP="00280BFA">
      <w:pPr>
        <w:jc w:val="left"/>
      </w:pPr>
    </w:p>
    <w:p w14:paraId="3BFB3EB7" w14:textId="24A2FCEC" w:rsidR="00664ACB" w:rsidRPr="006F682A" w:rsidRDefault="00664ACB" w:rsidP="00280BFA">
      <w:pPr>
        <w:jc w:val="left"/>
      </w:pPr>
      <w:r w:rsidRPr="006F682A">
        <w:rPr>
          <w:b/>
          <w:szCs w:val="24"/>
        </w:rPr>
        <w:t>Wildfire Transition</w:t>
      </w:r>
      <w:r w:rsidRPr="006F682A">
        <w:rPr>
          <w:b/>
          <w:szCs w:val="24"/>
        </w:rPr>
        <w:tab/>
      </w:r>
      <w:r w:rsidRPr="006F682A">
        <w:rPr>
          <w:szCs w:val="24"/>
        </w:rPr>
        <w:t>High mortality wildfire (</w:t>
      </w:r>
      <w:r w:rsidR="00355C59">
        <w:rPr>
          <w:szCs w:val="24"/>
        </w:rPr>
        <w:t>28.4</w:t>
      </w:r>
      <w:r w:rsidRPr="006F682A">
        <w:rPr>
          <w:szCs w:val="24"/>
        </w:rPr>
        <w:t>% of</w:t>
      </w:r>
      <w:r w:rsidR="00355C59">
        <w:rPr>
          <w:szCs w:val="24"/>
        </w:rPr>
        <w:t xml:space="preserve"> fires) returns the patch to ED-A</w:t>
      </w:r>
      <w:r w:rsidRPr="006F682A">
        <w:rPr>
          <w:szCs w:val="24"/>
        </w:rPr>
        <w:t>. Low mortality wildfire (</w:t>
      </w:r>
      <w:r w:rsidR="00355C59">
        <w:rPr>
          <w:szCs w:val="24"/>
        </w:rPr>
        <w:t>71.6</w:t>
      </w:r>
      <w:r w:rsidRPr="006F682A">
        <w:rPr>
          <w:szCs w:val="24"/>
        </w:rPr>
        <w:t xml:space="preserve">%) </w:t>
      </w:r>
      <w:r w:rsidR="00B340F9">
        <w:rPr>
          <w:szCs w:val="24"/>
        </w:rPr>
        <w:t>maintains the patch in MD-</w:t>
      </w:r>
      <w:ins w:id="15" w:author="Maritza Mallek" w:date="2013-04-12T19:01:00Z">
        <w:r w:rsidR="00E657C7" w:rsidRPr="00E657C7">
          <w:rPr>
            <w:szCs w:val="24"/>
          </w:rPr>
          <w:t xml:space="preserve"> </w:t>
        </w:r>
        <w:commentRangeStart w:id="16"/>
        <w:r w:rsidR="00E657C7">
          <w:rPr>
            <w:szCs w:val="24"/>
          </w:rPr>
          <w:t>AC</w:t>
        </w:r>
        <w:commentRangeEnd w:id="16"/>
        <w:r w:rsidR="00E657C7">
          <w:rPr>
            <w:rStyle w:val="CommentReference"/>
          </w:rPr>
          <w:commentReference w:id="16"/>
        </w:r>
      </w:ins>
      <w:r w:rsidRPr="006F682A">
        <w:rPr>
          <w:szCs w:val="24"/>
        </w:rPr>
        <w:t>.</w:t>
      </w:r>
    </w:p>
    <w:p w14:paraId="30A1C08F" w14:textId="77777777" w:rsidR="00664ACB" w:rsidRPr="006F682A" w:rsidRDefault="00664ACB" w:rsidP="00280BFA">
      <w:pPr>
        <w:pStyle w:val="Heading3"/>
        <w:keepNext w:val="0"/>
        <w:widowControl/>
        <w:pBdr>
          <w:bottom w:val="single" w:sz="6" w:space="1" w:color="auto"/>
        </w:pBdr>
        <w:spacing w:before="0" w:after="0"/>
        <w:rPr>
          <w:sz w:val="24"/>
          <w:szCs w:val="24"/>
        </w:rPr>
      </w:pPr>
    </w:p>
    <w:p w14:paraId="23D1C522" w14:textId="77777777" w:rsidR="00B340F9" w:rsidRDefault="00B340F9" w:rsidP="00280BFA">
      <w:pPr>
        <w:pStyle w:val="Heading3"/>
        <w:keepNext w:val="0"/>
        <w:widowControl/>
        <w:spacing w:before="0" w:after="0"/>
        <w:rPr>
          <w:sz w:val="28"/>
          <w:szCs w:val="24"/>
        </w:rPr>
      </w:pPr>
    </w:p>
    <w:p w14:paraId="6E7C7A92" w14:textId="77777777" w:rsidR="0069526B" w:rsidRPr="006F682A" w:rsidRDefault="0069526B" w:rsidP="00280BFA">
      <w:pPr>
        <w:pStyle w:val="Heading3"/>
        <w:keepNext w:val="0"/>
        <w:widowControl/>
        <w:spacing w:before="0" w:after="0"/>
        <w:rPr>
          <w:sz w:val="28"/>
          <w:szCs w:val="24"/>
        </w:rPr>
      </w:pPr>
      <w:r w:rsidRPr="006F682A">
        <w:rPr>
          <w:sz w:val="28"/>
          <w:szCs w:val="24"/>
        </w:rPr>
        <w:t>Late Development – Closed (</w:t>
      </w:r>
      <w:commentRangeStart w:id="17"/>
      <w:r w:rsidRPr="006F682A">
        <w:rPr>
          <w:sz w:val="28"/>
          <w:szCs w:val="24"/>
        </w:rPr>
        <w:t>LDC</w:t>
      </w:r>
      <w:commentRangeEnd w:id="17"/>
      <w:r w:rsidR="006A714E">
        <w:rPr>
          <w:rStyle w:val="CommentReference"/>
          <w:b w:val="0"/>
          <w:bCs w:val="0"/>
        </w:rPr>
        <w:commentReference w:id="17"/>
      </w:r>
      <w:r w:rsidRPr="006F682A">
        <w:rPr>
          <w:sz w:val="28"/>
          <w:szCs w:val="24"/>
        </w:rPr>
        <w:t>)</w:t>
      </w:r>
    </w:p>
    <w:p w14:paraId="3877387D" w14:textId="77777777" w:rsidR="0069526B" w:rsidRPr="006F682A" w:rsidRDefault="0069526B" w:rsidP="00280BFA">
      <w:pPr>
        <w:pStyle w:val="Heading5"/>
        <w:keepNext w:val="0"/>
        <w:widowControl/>
        <w:spacing w:before="0" w:after="0"/>
      </w:pPr>
    </w:p>
    <w:p w14:paraId="14E268F7" w14:textId="723E7E10" w:rsidR="008B2065" w:rsidRPr="008B2065" w:rsidRDefault="008B2065" w:rsidP="008B2065">
      <w:pPr>
        <w:jc w:val="left"/>
      </w:pPr>
      <w:r w:rsidRPr="00EC5F24">
        <w:rPr>
          <w:b/>
        </w:rPr>
        <w:t>Description</w:t>
      </w:r>
      <w:r w:rsidRPr="00EC5F24">
        <w:tab/>
      </w:r>
      <w:r>
        <w:t xml:space="preserve">Some </w:t>
      </w:r>
      <w:r w:rsidRPr="006F682A">
        <w:rPr>
          <w:i/>
          <w:iCs/>
          <w:szCs w:val="24"/>
        </w:rPr>
        <w:t>P. tremuloides</w:t>
      </w:r>
      <w:r>
        <w:rPr>
          <w:i/>
          <w:iCs/>
          <w:szCs w:val="24"/>
        </w:rPr>
        <w:t xml:space="preserve"> </w:t>
      </w:r>
      <w:r>
        <w:rPr>
          <w:iCs/>
          <w:szCs w:val="24"/>
        </w:rPr>
        <w:t xml:space="preserve">continue to be present in the understory, but large conifers are now the dominant tree species, having overtopped the </w:t>
      </w:r>
      <w:r>
        <w:rPr>
          <w:i/>
          <w:iCs/>
          <w:szCs w:val="24"/>
        </w:rPr>
        <w:t xml:space="preserve">P. </w:t>
      </w:r>
      <w:r w:rsidRPr="008B2065">
        <w:rPr>
          <w:i/>
          <w:iCs/>
          <w:szCs w:val="24"/>
        </w:rPr>
        <w:t>tremuloides</w:t>
      </w:r>
      <w:r>
        <w:rPr>
          <w:i/>
          <w:iCs/>
          <w:szCs w:val="24"/>
        </w:rPr>
        <w:t xml:space="preserve">. </w:t>
      </w:r>
      <w:r>
        <w:rPr>
          <w:iCs/>
          <w:szCs w:val="24"/>
        </w:rPr>
        <w:t xml:space="preserve">Smaller conifers are present in the midstory as well. </w:t>
      </w:r>
      <w:r w:rsidRPr="00787E5A">
        <w:t xml:space="preserve">Conifer species likely present include </w:t>
      </w:r>
      <w:r>
        <w:rPr>
          <w:i/>
        </w:rPr>
        <w:t>A.</w:t>
      </w:r>
      <w:r w:rsidRPr="00787E5A">
        <w:rPr>
          <w:i/>
        </w:rPr>
        <w:t xml:space="preserve"> concolor, </w:t>
      </w:r>
      <w:r>
        <w:rPr>
          <w:i/>
        </w:rPr>
        <w:t>C.</w:t>
      </w:r>
      <w:r w:rsidRPr="00787E5A">
        <w:rPr>
          <w:i/>
        </w:rPr>
        <w:t xml:space="preserve"> decurrens, </w:t>
      </w:r>
      <w:r>
        <w:rPr>
          <w:i/>
        </w:rPr>
        <w:t>P.</w:t>
      </w:r>
      <w:r w:rsidRPr="00787E5A">
        <w:rPr>
          <w:i/>
        </w:rPr>
        <w:t xml:space="preserve"> ponderosa, </w:t>
      </w:r>
      <w:r>
        <w:rPr>
          <w:i/>
        </w:rPr>
        <w:t>P.</w:t>
      </w:r>
      <w:r w:rsidRPr="00787E5A">
        <w:rPr>
          <w:i/>
        </w:rPr>
        <w:t xml:space="preserve"> menziesii</w:t>
      </w:r>
      <w:r w:rsidRPr="00787E5A">
        <w:t xml:space="preserve">, and </w:t>
      </w:r>
      <w:r>
        <w:rPr>
          <w:i/>
        </w:rPr>
        <w:t>P.</w:t>
      </w:r>
      <w:r w:rsidRPr="00787E5A">
        <w:rPr>
          <w:i/>
        </w:rPr>
        <w:t xml:space="preserve"> lambertiana</w:t>
      </w:r>
      <w:r>
        <w:t>. (Landfire 2007a</w:t>
      </w:r>
      <w:r w:rsidRPr="00787E5A">
        <w:t>)</w:t>
      </w:r>
      <w:r>
        <w:t>.</w:t>
      </w:r>
    </w:p>
    <w:p w14:paraId="09C803E6" w14:textId="77777777" w:rsidR="0069526B" w:rsidRPr="006F682A" w:rsidRDefault="0069526B" w:rsidP="00280BFA">
      <w:pPr>
        <w:pStyle w:val="Heading5"/>
        <w:keepNext w:val="0"/>
        <w:widowControl/>
        <w:spacing w:before="0" w:after="0"/>
      </w:pPr>
    </w:p>
    <w:p w14:paraId="1213103A" w14:textId="4900A887" w:rsidR="0069526B" w:rsidRPr="006F682A" w:rsidRDefault="0069526B" w:rsidP="00280BFA">
      <w:pPr>
        <w:pStyle w:val="Heading5"/>
        <w:keepNext w:val="0"/>
        <w:widowControl/>
        <w:spacing w:before="0" w:after="0"/>
      </w:pPr>
      <w:r w:rsidRPr="006F682A">
        <w:t>Succession Transition</w:t>
      </w:r>
      <w:r w:rsidRPr="006F682A">
        <w:tab/>
      </w:r>
      <w:r>
        <w:rPr>
          <w:b w:val="0"/>
        </w:rPr>
        <w:t>See description of same stage under Sierran Mixed Conifer Variant</w:t>
      </w:r>
    </w:p>
    <w:p w14:paraId="394E311D" w14:textId="77777777" w:rsidR="0069526B" w:rsidRDefault="0069526B" w:rsidP="00280BFA">
      <w:pPr>
        <w:pStyle w:val="Heading5"/>
        <w:keepNext w:val="0"/>
        <w:widowControl/>
        <w:spacing w:before="0" w:after="0"/>
      </w:pPr>
    </w:p>
    <w:p w14:paraId="4B42D130" w14:textId="0EC6DF50" w:rsidR="0069526B" w:rsidRPr="007D4AD1" w:rsidRDefault="0069526B" w:rsidP="00280BFA">
      <w:pPr>
        <w:pStyle w:val="Heading5"/>
        <w:keepNext w:val="0"/>
        <w:widowControl/>
        <w:spacing w:before="0" w:after="0"/>
      </w:pPr>
      <w:r w:rsidRPr="006F682A">
        <w:t>Wildfire Transition</w:t>
      </w:r>
      <w:r w:rsidRPr="006F682A">
        <w:tab/>
      </w:r>
      <w:r w:rsidRPr="006F682A">
        <w:rPr>
          <w:b w:val="0"/>
        </w:rPr>
        <w:t>High mortality wildfire (31.2% of fires) will return the patch to Early Development</w:t>
      </w:r>
      <w:r>
        <w:rPr>
          <w:b w:val="0"/>
        </w:rPr>
        <w:t xml:space="preserve"> - Aspen</w:t>
      </w:r>
      <w:r w:rsidRPr="006F682A">
        <w:rPr>
          <w:b w:val="0"/>
        </w:rPr>
        <w:t xml:space="preserve">. Low mortality wildfire (68.8%) </w:t>
      </w:r>
      <w:r w:rsidR="008B2065">
        <w:rPr>
          <w:b w:val="0"/>
        </w:rPr>
        <w:t>maintains the current condition</w:t>
      </w:r>
      <w:r w:rsidRPr="006F682A">
        <w:rPr>
          <w:b w:val="0"/>
        </w:rPr>
        <w:t xml:space="preserve">. </w:t>
      </w:r>
    </w:p>
    <w:p w14:paraId="5D600769" w14:textId="77777777" w:rsidR="0069526B" w:rsidRDefault="0069526B" w:rsidP="00280BFA">
      <w:pPr>
        <w:pStyle w:val="Heading5"/>
        <w:keepNext w:val="0"/>
        <w:widowControl/>
        <w:pBdr>
          <w:bottom w:val="single" w:sz="4" w:space="1" w:color="auto"/>
        </w:pBdr>
        <w:spacing w:before="0" w:after="0"/>
      </w:pPr>
    </w:p>
    <w:p w14:paraId="1E3306EB" w14:textId="77777777" w:rsidR="002B175F" w:rsidRPr="002F3C5F" w:rsidRDefault="002B175F" w:rsidP="00280BFA"/>
    <w:p w14:paraId="5B26D7D1" w14:textId="20097431" w:rsidR="002B175F" w:rsidRPr="006F682A" w:rsidRDefault="002B175F" w:rsidP="00280BFA">
      <w:pPr>
        <w:jc w:val="left"/>
        <w:rPr>
          <w:sz w:val="28"/>
          <w:szCs w:val="24"/>
        </w:rPr>
      </w:pPr>
      <w:r>
        <w:rPr>
          <w:b/>
          <w:sz w:val="28"/>
          <w:szCs w:val="24"/>
        </w:rPr>
        <w:t>Late</w:t>
      </w:r>
      <w:r w:rsidRPr="006F682A">
        <w:rPr>
          <w:b/>
          <w:sz w:val="28"/>
          <w:szCs w:val="24"/>
        </w:rPr>
        <w:t xml:space="preserve"> Development – </w:t>
      </w:r>
      <w:r>
        <w:rPr>
          <w:b/>
          <w:sz w:val="28"/>
          <w:szCs w:val="24"/>
        </w:rPr>
        <w:t xml:space="preserve">Fire-Maintained </w:t>
      </w:r>
      <w:r w:rsidRPr="006F682A">
        <w:rPr>
          <w:b/>
          <w:sz w:val="28"/>
          <w:szCs w:val="24"/>
        </w:rPr>
        <w:t>Aspen with Conifer (</w:t>
      </w:r>
      <w:r w:rsidR="00355C59">
        <w:rPr>
          <w:b/>
          <w:sz w:val="28"/>
          <w:szCs w:val="24"/>
        </w:rPr>
        <w:t>L</w:t>
      </w:r>
      <w:r w:rsidRPr="006F682A">
        <w:rPr>
          <w:b/>
          <w:sz w:val="28"/>
          <w:szCs w:val="24"/>
        </w:rPr>
        <w:t>D–</w:t>
      </w:r>
      <w:commentRangeStart w:id="18"/>
      <w:r>
        <w:rPr>
          <w:b/>
          <w:sz w:val="28"/>
          <w:szCs w:val="24"/>
        </w:rPr>
        <w:t>FM</w:t>
      </w:r>
      <w:r w:rsidRPr="006F682A">
        <w:rPr>
          <w:b/>
          <w:sz w:val="28"/>
          <w:szCs w:val="24"/>
        </w:rPr>
        <w:t>AC</w:t>
      </w:r>
      <w:commentRangeEnd w:id="18"/>
      <w:r w:rsidR="008B2065">
        <w:rPr>
          <w:rStyle w:val="CommentReference"/>
        </w:rPr>
        <w:commentReference w:id="18"/>
      </w:r>
      <w:r w:rsidRPr="006F682A">
        <w:rPr>
          <w:b/>
          <w:sz w:val="28"/>
          <w:szCs w:val="24"/>
        </w:rPr>
        <w:t>)</w:t>
      </w:r>
    </w:p>
    <w:p w14:paraId="7C324A22" w14:textId="77777777" w:rsidR="002B175F" w:rsidRPr="006F682A" w:rsidRDefault="002B175F" w:rsidP="00280BFA">
      <w:pPr>
        <w:jc w:val="left"/>
      </w:pPr>
    </w:p>
    <w:p w14:paraId="3052F90E" w14:textId="4E0B4B98" w:rsidR="002B175F" w:rsidRPr="006F682A" w:rsidRDefault="002B175F" w:rsidP="00280BFA">
      <w:pPr>
        <w:jc w:val="left"/>
      </w:pPr>
      <w:r w:rsidRPr="006F682A">
        <w:rPr>
          <w:b/>
          <w:szCs w:val="24"/>
        </w:rPr>
        <w:t>Description</w:t>
      </w:r>
      <w:r w:rsidRPr="006F682A">
        <w:rPr>
          <w:b/>
          <w:szCs w:val="24"/>
        </w:rPr>
        <w:tab/>
      </w:r>
      <w:r>
        <w:rPr>
          <w:szCs w:val="24"/>
        </w:rPr>
        <w:t xml:space="preserve">If stands are sufficiently protected from fire such that conifer species overtop </w:t>
      </w:r>
      <w:r>
        <w:rPr>
          <w:i/>
          <w:szCs w:val="24"/>
        </w:rPr>
        <w:t>P. tremuloides</w:t>
      </w:r>
      <w:r>
        <w:rPr>
          <w:szCs w:val="24"/>
        </w:rPr>
        <w:t xml:space="preserve"> and become large, they may be able to withstand some fire that more sensitive </w:t>
      </w:r>
      <w:r>
        <w:rPr>
          <w:i/>
          <w:szCs w:val="24"/>
        </w:rPr>
        <w:t>P. tremuloides</w:t>
      </w:r>
      <w:r>
        <w:rPr>
          <w:szCs w:val="24"/>
        </w:rPr>
        <w:t xml:space="preserve"> cannot. When this occurs, it creates a patch characterized by late development conifers, such as </w:t>
      </w:r>
      <w:r w:rsidR="003C516E">
        <w:rPr>
          <w:i/>
          <w:szCs w:val="24"/>
        </w:rPr>
        <w:t>A.</w:t>
      </w:r>
      <w:r>
        <w:rPr>
          <w:i/>
          <w:szCs w:val="24"/>
        </w:rPr>
        <w:t xml:space="preserve"> concolor, </w:t>
      </w:r>
      <w:r w:rsidR="003A4423">
        <w:rPr>
          <w:i/>
          <w:szCs w:val="24"/>
        </w:rPr>
        <w:t>P.</w:t>
      </w:r>
      <w:r>
        <w:rPr>
          <w:i/>
          <w:szCs w:val="24"/>
        </w:rPr>
        <w:t xml:space="preserve"> ponderosa, </w:t>
      </w:r>
      <w:r>
        <w:rPr>
          <w:szCs w:val="24"/>
        </w:rPr>
        <w:t xml:space="preserve">or </w:t>
      </w:r>
      <w:r w:rsidR="003A4423">
        <w:rPr>
          <w:i/>
          <w:szCs w:val="24"/>
        </w:rPr>
        <w:t>P.</w:t>
      </w:r>
      <w:r>
        <w:rPr>
          <w:i/>
          <w:szCs w:val="24"/>
        </w:rPr>
        <w:t xml:space="preserve"> lambertiana</w:t>
      </w:r>
      <w:r>
        <w:rPr>
          <w:szCs w:val="24"/>
        </w:rPr>
        <w:t xml:space="preserve">, and early seral </w:t>
      </w:r>
      <w:r>
        <w:rPr>
          <w:i/>
          <w:szCs w:val="24"/>
        </w:rPr>
        <w:t>P. tremuloides</w:t>
      </w:r>
      <w:r>
        <w:rPr>
          <w:szCs w:val="24"/>
        </w:rPr>
        <w:t xml:space="preserve">. </w:t>
      </w:r>
    </w:p>
    <w:p w14:paraId="7A296DEA" w14:textId="77777777" w:rsidR="002B175F" w:rsidRPr="006F682A" w:rsidRDefault="002B175F" w:rsidP="00280BFA">
      <w:pPr>
        <w:jc w:val="left"/>
      </w:pPr>
    </w:p>
    <w:p w14:paraId="226AB66D" w14:textId="1DC31269" w:rsidR="002B175F" w:rsidRPr="006F682A" w:rsidRDefault="002B175F" w:rsidP="00280BFA">
      <w:pPr>
        <w:jc w:val="left"/>
      </w:pPr>
      <w:r w:rsidRPr="006F682A">
        <w:rPr>
          <w:b/>
          <w:szCs w:val="24"/>
        </w:rPr>
        <w:t>Succession Transition</w:t>
      </w:r>
      <w:r w:rsidRPr="006F682A">
        <w:rPr>
          <w:b/>
          <w:szCs w:val="24"/>
        </w:rPr>
        <w:tab/>
      </w:r>
      <w:r w:rsidR="00355C59">
        <w:rPr>
          <w:szCs w:val="24"/>
        </w:rPr>
        <w:t>L</w:t>
      </w:r>
      <w:r w:rsidRPr="006F682A">
        <w:rPr>
          <w:szCs w:val="24"/>
        </w:rPr>
        <w:t>D-</w:t>
      </w:r>
      <w:r w:rsidR="00355C59">
        <w:rPr>
          <w:szCs w:val="24"/>
        </w:rPr>
        <w:t>FM</w:t>
      </w:r>
      <w:r w:rsidRPr="006F682A">
        <w:rPr>
          <w:szCs w:val="24"/>
        </w:rPr>
        <w:t>A</w:t>
      </w:r>
      <w:r w:rsidR="00355C59">
        <w:rPr>
          <w:szCs w:val="24"/>
        </w:rPr>
        <w:t xml:space="preserve">C </w:t>
      </w:r>
      <w:r w:rsidRPr="006F682A">
        <w:rPr>
          <w:szCs w:val="24"/>
        </w:rPr>
        <w:t xml:space="preserve">persists for </w:t>
      </w:r>
      <w:r w:rsidR="00355C59">
        <w:rPr>
          <w:szCs w:val="24"/>
        </w:rPr>
        <w:t>7</w:t>
      </w:r>
      <w:r w:rsidRPr="006F682A">
        <w:rPr>
          <w:szCs w:val="24"/>
        </w:rPr>
        <w:t xml:space="preserve">0 years in the absence of fire, after which stands transition to LDC. </w:t>
      </w:r>
    </w:p>
    <w:p w14:paraId="72E5365B" w14:textId="77777777" w:rsidR="002B175F" w:rsidRPr="006F682A" w:rsidRDefault="002B175F" w:rsidP="00280BFA">
      <w:pPr>
        <w:jc w:val="left"/>
      </w:pPr>
    </w:p>
    <w:p w14:paraId="5E633B31" w14:textId="01A20AD5" w:rsidR="002B175F" w:rsidRPr="007D4AD1" w:rsidRDefault="002B175F" w:rsidP="00280BFA">
      <w:pPr>
        <w:jc w:val="left"/>
        <w:rPr>
          <w:color w:val="365F91" w:themeColor="accent1" w:themeShade="BF"/>
        </w:rPr>
      </w:pPr>
      <w:r w:rsidRPr="006F682A">
        <w:rPr>
          <w:b/>
          <w:szCs w:val="24"/>
        </w:rPr>
        <w:t>Wildfire Transition</w:t>
      </w:r>
      <w:r w:rsidRPr="006F682A">
        <w:rPr>
          <w:b/>
          <w:szCs w:val="24"/>
        </w:rPr>
        <w:tab/>
      </w:r>
      <w:r w:rsidRPr="006F682A">
        <w:rPr>
          <w:szCs w:val="24"/>
        </w:rPr>
        <w:t>High mortality wildfire (</w:t>
      </w:r>
      <w:r w:rsidR="00355C59">
        <w:rPr>
          <w:szCs w:val="24"/>
        </w:rPr>
        <w:t>9</w:t>
      </w:r>
      <w:r w:rsidRPr="006F682A">
        <w:rPr>
          <w:szCs w:val="24"/>
        </w:rPr>
        <w:t>% of fires) returns the patch to ED</w:t>
      </w:r>
      <w:r w:rsidR="00355C59">
        <w:rPr>
          <w:szCs w:val="24"/>
        </w:rPr>
        <w:t>-A</w:t>
      </w:r>
      <w:r w:rsidRPr="006F682A">
        <w:rPr>
          <w:szCs w:val="24"/>
        </w:rPr>
        <w:t>. Low mortality wildfire (</w:t>
      </w:r>
      <w:r w:rsidR="00355C59">
        <w:rPr>
          <w:szCs w:val="24"/>
        </w:rPr>
        <w:t>91</w:t>
      </w:r>
      <w:r w:rsidRPr="006F682A">
        <w:rPr>
          <w:szCs w:val="24"/>
        </w:rPr>
        <w:t xml:space="preserve">%) </w:t>
      </w:r>
      <w:r w:rsidR="00355C59">
        <w:rPr>
          <w:szCs w:val="24"/>
        </w:rPr>
        <w:t>maintains the stand in LD-FMAC</w:t>
      </w:r>
      <w:r w:rsidRPr="006F682A">
        <w:rPr>
          <w:szCs w:val="24"/>
        </w:rPr>
        <w:t>.</w:t>
      </w:r>
      <w:r w:rsidR="000152E2">
        <w:rPr>
          <w:szCs w:val="24"/>
        </w:rPr>
        <w:t xml:space="preserve"> </w:t>
      </w:r>
      <w:r w:rsidR="000152E2">
        <w:rPr>
          <w:color w:val="365F91" w:themeColor="accent1" w:themeShade="BF"/>
          <w:szCs w:val="24"/>
        </w:rPr>
        <w:t xml:space="preserve">[Note, recently added and relative fire probabilities have not been recalculated to include this </w:t>
      </w:r>
      <w:r w:rsidR="00CC7B2B">
        <w:rPr>
          <w:color w:val="365F91" w:themeColor="accent1" w:themeShade="BF"/>
          <w:szCs w:val="24"/>
        </w:rPr>
        <w:t>stage.]</w:t>
      </w:r>
    </w:p>
    <w:p w14:paraId="1FE2A3A4" w14:textId="77777777" w:rsidR="002B175F" w:rsidRDefault="002B175F" w:rsidP="00280BFA">
      <w:pPr>
        <w:pStyle w:val="Heading3"/>
        <w:keepNext w:val="0"/>
        <w:widowControl/>
        <w:spacing w:before="0" w:after="0"/>
        <w:rPr>
          <w:sz w:val="28"/>
          <w:szCs w:val="24"/>
        </w:rPr>
      </w:pPr>
    </w:p>
    <w:p w14:paraId="728723BC" w14:textId="77777777" w:rsidR="00202A07" w:rsidRDefault="00202A07" w:rsidP="00280BFA">
      <w:pPr>
        <w:autoSpaceDE/>
        <w:autoSpaceDN/>
        <w:adjustRightInd/>
        <w:jc w:val="left"/>
        <w:rPr>
          <w:b/>
          <w:sz w:val="32"/>
        </w:rPr>
        <w:sectPr w:rsidR="00202A07" w:rsidSect="0025300D">
          <w:footerReference w:type="default" r:id="rId14"/>
          <w:pgSz w:w="12280" w:h="15900"/>
          <w:pgMar w:top="1445" w:right="1445" w:bottom="1445" w:left="1440" w:header="720" w:footer="720" w:gutter="0"/>
          <w:cols w:space="720"/>
          <w:noEndnote/>
        </w:sectPr>
      </w:pPr>
    </w:p>
    <w:p w14:paraId="19D71D0C" w14:textId="77777777" w:rsidR="00202A07" w:rsidRDefault="00E76CA8" w:rsidP="00280BFA">
      <w:pPr>
        <w:autoSpaceDE/>
        <w:autoSpaceDN/>
        <w:adjustRightInd/>
        <w:jc w:val="left"/>
        <w:rPr>
          <w:b/>
          <w:sz w:val="32"/>
        </w:rPr>
      </w:pPr>
      <w:r w:rsidRPr="006F682A">
        <w:rPr>
          <w:b/>
          <w:sz w:val="32"/>
        </w:rPr>
        <w:lastRenderedPageBreak/>
        <w:t>Condition Classification</w:t>
      </w:r>
    </w:p>
    <w:p w14:paraId="54E639C5" w14:textId="11A0CEAE" w:rsidR="00202A07" w:rsidRPr="00374919" w:rsidRDefault="00202A07" w:rsidP="00280BFA">
      <w:pPr>
        <w:autoSpaceDE/>
        <w:autoSpaceDN/>
        <w:adjustRightInd/>
        <w:jc w:val="left"/>
        <w:rPr>
          <w:sz w:val="22"/>
          <w:szCs w:val="24"/>
        </w:rPr>
      </w:pPr>
      <w:r w:rsidRPr="00374919">
        <w:rPr>
          <w:sz w:val="22"/>
          <w:szCs w:val="24"/>
        </w:rPr>
        <w:t xml:space="preserve">Table 2. </w:t>
      </w:r>
      <w:r w:rsidR="008449FC" w:rsidRPr="00374919">
        <w:rPr>
          <w:sz w:val="22"/>
          <w:szCs w:val="24"/>
        </w:rPr>
        <w:t xml:space="preserve">Classification of cover condition for SMC. </w:t>
      </w:r>
      <w:r w:rsidR="00C31C9D" w:rsidRPr="00374919">
        <w:rPr>
          <w:sz w:val="22"/>
          <w:szCs w:val="24"/>
        </w:rPr>
        <w:t xml:space="preserve">Diameter at Breast Height (DBH) and Cover From Above (CFA) values taken from EVeg polygons. DBH categories are: null, 0-0.9”, 1-5.9”, 5-9.9”, 10-19.9”, 20-29.9”, 30”+. CFA categories are null, 0-10%, 10-20%, … , 90-100%. Each row in the table below should </w:t>
      </w:r>
      <w:r w:rsidRPr="00374919">
        <w:rPr>
          <w:sz w:val="22"/>
          <w:szCs w:val="24"/>
        </w:rPr>
        <w:t>be read</w:t>
      </w:r>
      <w:r w:rsidR="00AC793B" w:rsidRPr="00374919">
        <w:rPr>
          <w:sz w:val="22"/>
          <w:szCs w:val="24"/>
        </w:rPr>
        <w:t xml:space="preserve"> with a boolean AND across each column of a row.</w:t>
      </w:r>
    </w:p>
    <w:p w14:paraId="65718971" w14:textId="77777777" w:rsidR="00E76CA8" w:rsidRPr="006F682A" w:rsidRDefault="00E76CA8" w:rsidP="00280BFA">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E76CA8" w:rsidRPr="00664ACB" w14:paraId="6D3AB16E" w14:textId="77777777" w:rsidTr="007D4AD1">
        <w:trPr>
          <w:trHeight w:val="360"/>
          <w:jc w:val="center"/>
        </w:trPr>
        <w:tc>
          <w:tcPr>
            <w:tcW w:w="1867" w:type="dxa"/>
            <w:tcBorders>
              <w:top w:val="single" w:sz="4" w:space="0" w:color="auto"/>
              <w:bottom w:val="single" w:sz="4" w:space="0" w:color="auto"/>
            </w:tcBorders>
            <w:vAlign w:val="center"/>
          </w:tcPr>
          <w:p w14:paraId="4FB299BA" w14:textId="77777777" w:rsidR="00E76CA8" w:rsidRPr="006F682A" w:rsidRDefault="00E76CA8" w:rsidP="00280BFA">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11C06112" w14:textId="77777777" w:rsidR="00E76CA8" w:rsidRPr="006F682A" w:rsidRDefault="00E76CA8" w:rsidP="00280BFA">
            <w:pPr>
              <w:jc w:val="left"/>
              <w:rPr>
                <w:szCs w:val="24"/>
              </w:rPr>
            </w:pPr>
            <w:r w:rsidRPr="006F682A">
              <w:rPr>
                <w:szCs w:val="24"/>
              </w:rPr>
              <w:t>Overstory Tree</w:t>
            </w:r>
          </w:p>
          <w:p w14:paraId="1C58A39E" w14:textId="77777777" w:rsidR="00E76CA8" w:rsidRPr="006F682A" w:rsidRDefault="00E76CA8" w:rsidP="00280BFA">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0F89A118" w14:textId="77777777" w:rsidR="00E76CA8" w:rsidRPr="006F682A" w:rsidRDefault="00E76CA8" w:rsidP="00280BFA">
            <w:pPr>
              <w:jc w:val="left"/>
              <w:rPr>
                <w:szCs w:val="24"/>
              </w:rPr>
            </w:pPr>
            <w:r w:rsidRPr="006F682A">
              <w:rPr>
                <w:szCs w:val="24"/>
              </w:rPr>
              <w:t>Overstory Tree</w:t>
            </w:r>
          </w:p>
          <w:p w14:paraId="2DF5CE24" w14:textId="77777777" w:rsidR="00E76CA8" w:rsidRPr="006F682A" w:rsidRDefault="00E76CA8" w:rsidP="00280BFA">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49F20C4D" w14:textId="77777777" w:rsidR="00E76CA8" w:rsidRPr="006F682A" w:rsidRDefault="00E76CA8" w:rsidP="00280BFA">
            <w:pPr>
              <w:jc w:val="left"/>
              <w:rPr>
                <w:szCs w:val="24"/>
              </w:rPr>
            </w:pPr>
            <w:r w:rsidRPr="006F682A">
              <w:rPr>
                <w:szCs w:val="24"/>
              </w:rPr>
              <w:t>Total Tree</w:t>
            </w:r>
          </w:p>
          <w:p w14:paraId="65CEBBEA" w14:textId="77777777" w:rsidR="00E76CA8" w:rsidRPr="006F682A" w:rsidRDefault="00E76CA8" w:rsidP="00280BFA">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70BE6F6" w14:textId="77777777" w:rsidR="00E76CA8" w:rsidRPr="006F682A" w:rsidRDefault="00E76CA8" w:rsidP="00280BFA">
            <w:pPr>
              <w:jc w:val="left"/>
              <w:rPr>
                <w:szCs w:val="24"/>
              </w:rPr>
            </w:pPr>
            <w:r w:rsidRPr="006F682A">
              <w:rPr>
                <w:szCs w:val="24"/>
              </w:rPr>
              <w:t>Conifer</w:t>
            </w:r>
          </w:p>
          <w:p w14:paraId="2EA834E0" w14:textId="77777777" w:rsidR="00E76CA8" w:rsidRPr="006F682A" w:rsidRDefault="00E76CA8" w:rsidP="00280BFA">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0601301F" w14:textId="77777777" w:rsidR="00E76CA8" w:rsidRPr="006F682A" w:rsidRDefault="00E76CA8" w:rsidP="00280BFA">
            <w:pPr>
              <w:jc w:val="left"/>
              <w:rPr>
                <w:szCs w:val="24"/>
              </w:rPr>
            </w:pPr>
            <w:r w:rsidRPr="006F682A">
              <w:rPr>
                <w:szCs w:val="24"/>
              </w:rPr>
              <w:t>Hardwood</w:t>
            </w:r>
          </w:p>
          <w:p w14:paraId="769FD852" w14:textId="77777777" w:rsidR="00E76CA8" w:rsidRPr="006F682A" w:rsidRDefault="00E76CA8" w:rsidP="00280BFA">
            <w:pPr>
              <w:jc w:val="left"/>
              <w:rPr>
                <w:szCs w:val="24"/>
              </w:rPr>
            </w:pPr>
            <w:r w:rsidRPr="006F682A">
              <w:rPr>
                <w:szCs w:val="24"/>
              </w:rPr>
              <w:t>CFA (%)</w:t>
            </w:r>
          </w:p>
        </w:tc>
      </w:tr>
      <w:tr w:rsidR="00E76CA8" w:rsidRPr="00664ACB" w14:paraId="1A941C1A" w14:textId="77777777" w:rsidTr="007D4AD1">
        <w:trPr>
          <w:trHeight w:val="360"/>
          <w:jc w:val="center"/>
        </w:trPr>
        <w:tc>
          <w:tcPr>
            <w:tcW w:w="1867" w:type="dxa"/>
            <w:tcBorders>
              <w:top w:val="single" w:sz="4" w:space="0" w:color="auto"/>
            </w:tcBorders>
            <w:vAlign w:val="center"/>
          </w:tcPr>
          <w:p w14:paraId="7FB5BBAC" w14:textId="77777777" w:rsidR="00E76CA8" w:rsidRPr="006F682A" w:rsidRDefault="00E76CA8" w:rsidP="00280BFA">
            <w:pPr>
              <w:jc w:val="left"/>
              <w:rPr>
                <w:szCs w:val="24"/>
              </w:rPr>
            </w:pPr>
            <w:r w:rsidRPr="006F682A">
              <w:rPr>
                <w:szCs w:val="24"/>
              </w:rPr>
              <w:t>Early All</w:t>
            </w:r>
          </w:p>
        </w:tc>
        <w:tc>
          <w:tcPr>
            <w:tcW w:w="1963" w:type="dxa"/>
            <w:tcBorders>
              <w:top w:val="single" w:sz="4" w:space="0" w:color="auto"/>
            </w:tcBorders>
            <w:vAlign w:val="center"/>
          </w:tcPr>
          <w:p w14:paraId="79EDB948" w14:textId="77777777" w:rsidR="00E76CA8" w:rsidRPr="006F682A" w:rsidRDefault="00E76CA8" w:rsidP="00280BFA">
            <w:pPr>
              <w:jc w:val="left"/>
              <w:rPr>
                <w:szCs w:val="24"/>
              </w:rPr>
            </w:pPr>
            <w:r w:rsidRPr="006F682A">
              <w:rPr>
                <w:szCs w:val="24"/>
              </w:rPr>
              <w:t>null</w:t>
            </w:r>
          </w:p>
        </w:tc>
        <w:tc>
          <w:tcPr>
            <w:tcW w:w="1886" w:type="dxa"/>
            <w:tcBorders>
              <w:top w:val="single" w:sz="4" w:space="0" w:color="auto"/>
            </w:tcBorders>
            <w:vAlign w:val="center"/>
          </w:tcPr>
          <w:p w14:paraId="2FE9EC7A"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3C21DEC2" w14:textId="77777777" w:rsidR="00E76CA8" w:rsidRPr="006F682A" w:rsidRDefault="00E76CA8" w:rsidP="00280BFA">
            <w:pPr>
              <w:jc w:val="left"/>
              <w:rPr>
                <w:szCs w:val="24"/>
              </w:rPr>
            </w:pPr>
            <w:r w:rsidRPr="006F682A">
              <w:rPr>
                <w:szCs w:val="24"/>
              </w:rPr>
              <w:t>any</w:t>
            </w:r>
          </w:p>
        </w:tc>
        <w:tc>
          <w:tcPr>
            <w:tcW w:w="1080" w:type="dxa"/>
            <w:tcBorders>
              <w:top w:val="single" w:sz="4" w:space="0" w:color="auto"/>
            </w:tcBorders>
            <w:vAlign w:val="center"/>
          </w:tcPr>
          <w:p w14:paraId="7A6B9B87"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0D3A8F32" w14:textId="77777777" w:rsidR="00E76CA8" w:rsidRPr="006F682A" w:rsidRDefault="00E76CA8" w:rsidP="00280BFA">
            <w:pPr>
              <w:jc w:val="left"/>
              <w:rPr>
                <w:szCs w:val="24"/>
              </w:rPr>
            </w:pPr>
            <w:r w:rsidRPr="006F682A">
              <w:rPr>
                <w:szCs w:val="24"/>
              </w:rPr>
              <w:t>any</w:t>
            </w:r>
          </w:p>
        </w:tc>
      </w:tr>
      <w:tr w:rsidR="00E76CA8" w:rsidRPr="00664ACB" w14:paraId="1FF6D578" w14:textId="77777777" w:rsidTr="007D4AD1">
        <w:trPr>
          <w:trHeight w:val="360"/>
          <w:jc w:val="center"/>
        </w:trPr>
        <w:tc>
          <w:tcPr>
            <w:tcW w:w="1867" w:type="dxa"/>
            <w:tcBorders>
              <w:bottom w:val="single" w:sz="4" w:space="0" w:color="auto"/>
            </w:tcBorders>
            <w:vAlign w:val="center"/>
          </w:tcPr>
          <w:p w14:paraId="3F06C7FE" w14:textId="77777777" w:rsidR="00E76CA8" w:rsidRPr="006F682A" w:rsidRDefault="00E76CA8" w:rsidP="00280BFA">
            <w:pPr>
              <w:jc w:val="left"/>
              <w:rPr>
                <w:szCs w:val="24"/>
              </w:rPr>
            </w:pPr>
            <w:r w:rsidRPr="006F682A">
              <w:rPr>
                <w:szCs w:val="24"/>
              </w:rPr>
              <w:t>Early All</w:t>
            </w:r>
          </w:p>
        </w:tc>
        <w:tc>
          <w:tcPr>
            <w:tcW w:w="1963" w:type="dxa"/>
            <w:tcBorders>
              <w:bottom w:val="single" w:sz="4" w:space="0" w:color="auto"/>
            </w:tcBorders>
            <w:vAlign w:val="center"/>
          </w:tcPr>
          <w:p w14:paraId="02333E1C" w14:textId="77777777" w:rsidR="00E76CA8" w:rsidRPr="006F682A" w:rsidRDefault="00E76CA8" w:rsidP="00280BFA">
            <w:pPr>
              <w:jc w:val="left"/>
              <w:rPr>
                <w:szCs w:val="24"/>
              </w:rPr>
            </w:pPr>
            <w:r w:rsidRPr="006F682A">
              <w:rPr>
                <w:szCs w:val="24"/>
              </w:rPr>
              <w:t>0-5.9”</w:t>
            </w:r>
          </w:p>
        </w:tc>
        <w:tc>
          <w:tcPr>
            <w:tcW w:w="1886" w:type="dxa"/>
            <w:tcBorders>
              <w:bottom w:val="single" w:sz="4" w:space="0" w:color="auto"/>
            </w:tcBorders>
            <w:vAlign w:val="center"/>
          </w:tcPr>
          <w:p w14:paraId="02E25BB1"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40E44C87" w14:textId="77777777" w:rsidR="00E76CA8" w:rsidRPr="006F682A" w:rsidRDefault="00E76CA8" w:rsidP="00280BFA">
            <w:pPr>
              <w:jc w:val="left"/>
              <w:rPr>
                <w:szCs w:val="24"/>
              </w:rPr>
            </w:pPr>
            <w:r w:rsidRPr="006F682A">
              <w:rPr>
                <w:szCs w:val="24"/>
              </w:rPr>
              <w:t>any</w:t>
            </w:r>
          </w:p>
        </w:tc>
        <w:tc>
          <w:tcPr>
            <w:tcW w:w="1080" w:type="dxa"/>
            <w:tcBorders>
              <w:bottom w:val="single" w:sz="4" w:space="0" w:color="auto"/>
            </w:tcBorders>
            <w:vAlign w:val="center"/>
          </w:tcPr>
          <w:p w14:paraId="11589C80" w14:textId="77777777" w:rsidR="00E76CA8" w:rsidRPr="006F682A" w:rsidRDefault="00E76CA8" w:rsidP="00280BFA">
            <w:pPr>
              <w:jc w:val="left"/>
              <w:rPr>
                <w:szCs w:val="24"/>
              </w:rPr>
            </w:pPr>
            <w:r w:rsidRPr="006F682A">
              <w:rPr>
                <w:szCs w:val="24"/>
              </w:rPr>
              <w:t>any</w:t>
            </w:r>
          </w:p>
        </w:tc>
        <w:tc>
          <w:tcPr>
            <w:tcW w:w="1081" w:type="dxa"/>
            <w:tcBorders>
              <w:bottom w:val="single" w:sz="4" w:space="0" w:color="auto"/>
            </w:tcBorders>
            <w:vAlign w:val="center"/>
          </w:tcPr>
          <w:p w14:paraId="0F7894F3" w14:textId="77777777" w:rsidR="00E76CA8" w:rsidRPr="006F682A" w:rsidRDefault="00E76CA8" w:rsidP="00280BFA">
            <w:pPr>
              <w:jc w:val="left"/>
              <w:rPr>
                <w:szCs w:val="24"/>
              </w:rPr>
            </w:pPr>
            <w:r w:rsidRPr="006F682A">
              <w:rPr>
                <w:szCs w:val="24"/>
              </w:rPr>
              <w:t>any</w:t>
            </w:r>
          </w:p>
        </w:tc>
      </w:tr>
      <w:tr w:rsidR="00E76CA8" w:rsidRPr="00664ACB" w14:paraId="5C563997" w14:textId="77777777" w:rsidTr="007D4AD1">
        <w:trPr>
          <w:trHeight w:val="360"/>
          <w:jc w:val="center"/>
        </w:trPr>
        <w:tc>
          <w:tcPr>
            <w:tcW w:w="1867" w:type="dxa"/>
            <w:tcBorders>
              <w:top w:val="single" w:sz="4" w:space="0" w:color="auto"/>
            </w:tcBorders>
            <w:vAlign w:val="center"/>
          </w:tcPr>
          <w:p w14:paraId="5B680FFE" w14:textId="77777777" w:rsidR="00E76CA8" w:rsidRPr="006F682A" w:rsidRDefault="00E76CA8" w:rsidP="00280BFA">
            <w:pPr>
              <w:jc w:val="left"/>
              <w:rPr>
                <w:szCs w:val="24"/>
              </w:rPr>
            </w:pPr>
            <w:r w:rsidRPr="006F682A">
              <w:rPr>
                <w:szCs w:val="24"/>
              </w:rPr>
              <w:t>Mid Open</w:t>
            </w:r>
          </w:p>
        </w:tc>
        <w:tc>
          <w:tcPr>
            <w:tcW w:w="1963" w:type="dxa"/>
            <w:tcBorders>
              <w:top w:val="single" w:sz="4" w:space="0" w:color="auto"/>
            </w:tcBorders>
            <w:vAlign w:val="center"/>
          </w:tcPr>
          <w:p w14:paraId="423A7457" w14:textId="77777777"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14:paraId="578E0B1D"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7F4D4BBF" w14:textId="77777777"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14:paraId="535FD406" w14:textId="77777777"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14:paraId="1E55CAEA" w14:textId="77777777" w:rsidR="00E76CA8" w:rsidRPr="006F682A" w:rsidRDefault="00E76CA8" w:rsidP="00280BFA">
            <w:pPr>
              <w:jc w:val="left"/>
              <w:rPr>
                <w:szCs w:val="24"/>
              </w:rPr>
            </w:pPr>
            <w:r w:rsidRPr="006F682A">
              <w:rPr>
                <w:szCs w:val="24"/>
              </w:rPr>
              <w:t>null</w:t>
            </w:r>
          </w:p>
        </w:tc>
      </w:tr>
      <w:tr w:rsidR="00E76CA8" w:rsidRPr="00664ACB" w14:paraId="6181B8D7" w14:textId="77777777" w:rsidTr="007D4AD1">
        <w:trPr>
          <w:trHeight w:val="360"/>
          <w:jc w:val="center"/>
        </w:trPr>
        <w:tc>
          <w:tcPr>
            <w:tcW w:w="1867" w:type="dxa"/>
            <w:vAlign w:val="center"/>
          </w:tcPr>
          <w:p w14:paraId="72EC33BD" w14:textId="77777777" w:rsidR="00E76CA8" w:rsidRPr="006F682A" w:rsidRDefault="00E76CA8" w:rsidP="00280BFA">
            <w:pPr>
              <w:jc w:val="left"/>
              <w:rPr>
                <w:szCs w:val="24"/>
              </w:rPr>
            </w:pPr>
            <w:r w:rsidRPr="006F682A">
              <w:rPr>
                <w:szCs w:val="24"/>
              </w:rPr>
              <w:t>Mid Open</w:t>
            </w:r>
          </w:p>
        </w:tc>
        <w:tc>
          <w:tcPr>
            <w:tcW w:w="1963" w:type="dxa"/>
            <w:vAlign w:val="center"/>
          </w:tcPr>
          <w:p w14:paraId="6A89CA5A" w14:textId="77777777" w:rsidR="00E76CA8" w:rsidRPr="006F682A" w:rsidRDefault="00E76CA8" w:rsidP="00280BFA">
            <w:pPr>
              <w:jc w:val="left"/>
              <w:rPr>
                <w:szCs w:val="24"/>
              </w:rPr>
            </w:pPr>
            <w:r w:rsidRPr="006F682A">
              <w:rPr>
                <w:szCs w:val="24"/>
              </w:rPr>
              <w:t>5-19.9”</w:t>
            </w:r>
          </w:p>
        </w:tc>
        <w:tc>
          <w:tcPr>
            <w:tcW w:w="1886" w:type="dxa"/>
            <w:vAlign w:val="center"/>
          </w:tcPr>
          <w:p w14:paraId="4324BFBA" w14:textId="77777777" w:rsidR="00E76CA8" w:rsidRPr="006F682A" w:rsidRDefault="00E76CA8" w:rsidP="00280BFA">
            <w:pPr>
              <w:jc w:val="left"/>
              <w:rPr>
                <w:szCs w:val="24"/>
              </w:rPr>
            </w:pPr>
            <w:r w:rsidRPr="006F682A">
              <w:rPr>
                <w:szCs w:val="24"/>
              </w:rPr>
              <w:t>any</w:t>
            </w:r>
          </w:p>
        </w:tc>
        <w:tc>
          <w:tcPr>
            <w:tcW w:w="1363" w:type="dxa"/>
            <w:vAlign w:val="center"/>
          </w:tcPr>
          <w:p w14:paraId="73DC2506" w14:textId="77777777" w:rsidR="00E76CA8" w:rsidRPr="006F682A" w:rsidRDefault="00E76CA8" w:rsidP="00280BFA">
            <w:pPr>
              <w:jc w:val="left"/>
              <w:rPr>
                <w:szCs w:val="24"/>
              </w:rPr>
            </w:pPr>
            <w:r w:rsidRPr="006F682A">
              <w:rPr>
                <w:szCs w:val="24"/>
              </w:rPr>
              <w:t>&lt;50</w:t>
            </w:r>
          </w:p>
        </w:tc>
        <w:tc>
          <w:tcPr>
            <w:tcW w:w="1080" w:type="dxa"/>
            <w:vAlign w:val="center"/>
          </w:tcPr>
          <w:p w14:paraId="5F854AF1" w14:textId="77777777" w:rsidR="00E76CA8" w:rsidRPr="006F682A" w:rsidRDefault="00E76CA8" w:rsidP="00280BFA">
            <w:pPr>
              <w:jc w:val="left"/>
              <w:rPr>
                <w:szCs w:val="24"/>
              </w:rPr>
            </w:pPr>
            <w:r w:rsidRPr="006F682A">
              <w:rPr>
                <w:szCs w:val="24"/>
              </w:rPr>
              <w:t>any</w:t>
            </w:r>
          </w:p>
        </w:tc>
        <w:tc>
          <w:tcPr>
            <w:tcW w:w="1081" w:type="dxa"/>
            <w:vAlign w:val="center"/>
          </w:tcPr>
          <w:p w14:paraId="1798F1D2" w14:textId="77777777" w:rsidR="00E76CA8" w:rsidRPr="006F682A" w:rsidRDefault="00E76CA8" w:rsidP="00280BFA">
            <w:pPr>
              <w:jc w:val="left"/>
              <w:rPr>
                <w:szCs w:val="24"/>
              </w:rPr>
            </w:pPr>
            <w:r w:rsidRPr="006F682A">
              <w:rPr>
                <w:szCs w:val="24"/>
              </w:rPr>
              <w:t>any</w:t>
            </w:r>
          </w:p>
        </w:tc>
      </w:tr>
      <w:tr w:rsidR="00E76CA8" w:rsidRPr="00664ACB" w14:paraId="72A87E67" w14:textId="77777777" w:rsidTr="007D4AD1">
        <w:trPr>
          <w:trHeight w:val="360"/>
          <w:jc w:val="center"/>
        </w:trPr>
        <w:tc>
          <w:tcPr>
            <w:tcW w:w="1867" w:type="dxa"/>
            <w:tcBorders>
              <w:bottom w:val="single" w:sz="4" w:space="0" w:color="auto"/>
            </w:tcBorders>
            <w:vAlign w:val="center"/>
          </w:tcPr>
          <w:p w14:paraId="489CE8BF" w14:textId="77777777" w:rsidR="00E76CA8" w:rsidRPr="006F682A" w:rsidRDefault="00E76CA8" w:rsidP="00280BFA">
            <w:pPr>
              <w:jc w:val="left"/>
              <w:rPr>
                <w:szCs w:val="24"/>
              </w:rPr>
            </w:pPr>
            <w:r w:rsidRPr="006F682A">
              <w:rPr>
                <w:szCs w:val="24"/>
              </w:rPr>
              <w:t>Mid Open</w:t>
            </w:r>
          </w:p>
        </w:tc>
        <w:tc>
          <w:tcPr>
            <w:tcW w:w="1963" w:type="dxa"/>
            <w:tcBorders>
              <w:bottom w:val="single" w:sz="4" w:space="0" w:color="auto"/>
            </w:tcBorders>
            <w:vAlign w:val="center"/>
          </w:tcPr>
          <w:p w14:paraId="4699BCA8" w14:textId="77777777"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14:paraId="12E747A2"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4DB3DA15"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07C2355E" w14:textId="77777777"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14:paraId="4086138A" w14:textId="77777777" w:rsidR="00E76CA8" w:rsidRPr="006F682A" w:rsidRDefault="00E76CA8" w:rsidP="00280BFA">
            <w:pPr>
              <w:jc w:val="left"/>
              <w:rPr>
                <w:szCs w:val="24"/>
              </w:rPr>
            </w:pPr>
            <w:r w:rsidRPr="006F682A">
              <w:rPr>
                <w:szCs w:val="24"/>
              </w:rPr>
              <w:t>null</w:t>
            </w:r>
          </w:p>
        </w:tc>
      </w:tr>
      <w:tr w:rsidR="00E76CA8" w:rsidRPr="00664ACB" w14:paraId="6E63AEE1" w14:textId="77777777" w:rsidTr="007D4AD1">
        <w:trPr>
          <w:trHeight w:val="360"/>
          <w:jc w:val="center"/>
        </w:trPr>
        <w:tc>
          <w:tcPr>
            <w:tcW w:w="1867" w:type="dxa"/>
            <w:tcBorders>
              <w:top w:val="single" w:sz="4" w:space="0" w:color="auto"/>
            </w:tcBorders>
            <w:vAlign w:val="center"/>
          </w:tcPr>
          <w:p w14:paraId="45063D7D" w14:textId="77777777" w:rsidR="00E76CA8" w:rsidRPr="006F682A" w:rsidRDefault="00E76CA8" w:rsidP="00280BFA">
            <w:pPr>
              <w:jc w:val="left"/>
              <w:rPr>
                <w:szCs w:val="24"/>
              </w:rPr>
            </w:pPr>
            <w:r w:rsidRPr="006F682A">
              <w:rPr>
                <w:szCs w:val="24"/>
              </w:rPr>
              <w:t>Mid Closed</w:t>
            </w:r>
          </w:p>
        </w:tc>
        <w:tc>
          <w:tcPr>
            <w:tcW w:w="1963" w:type="dxa"/>
            <w:tcBorders>
              <w:top w:val="single" w:sz="4" w:space="0" w:color="auto"/>
            </w:tcBorders>
            <w:vAlign w:val="center"/>
          </w:tcPr>
          <w:p w14:paraId="1B71B8DB" w14:textId="77777777" w:rsidR="00E76CA8" w:rsidRPr="006F682A" w:rsidRDefault="00E76CA8" w:rsidP="00280BFA">
            <w:pPr>
              <w:jc w:val="left"/>
              <w:rPr>
                <w:szCs w:val="24"/>
              </w:rPr>
            </w:pPr>
            <w:r w:rsidRPr="006F682A">
              <w:rPr>
                <w:szCs w:val="24"/>
              </w:rPr>
              <w:t>5-19.9”</w:t>
            </w:r>
          </w:p>
        </w:tc>
        <w:tc>
          <w:tcPr>
            <w:tcW w:w="1886" w:type="dxa"/>
            <w:tcBorders>
              <w:top w:val="single" w:sz="4" w:space="0" w:color="auto"/>
            </w:tcBorders>
            <w:vAlign w:val="center"/>
          </w:tcPr>
          <w:p w14:paraId="74CD783B"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098A6500" w14:textId="77777777" w:rsidR="00E76CA8" w:rsidRPr="006F682A" w:rsidRDefault="00E76CA8" w:rsidP="00280BFA">
            <w:pPr>
              <w:jc w:val="left"/>
              <w:rPr>
                <w:szCs w:val="24"/>
              </w:rPr>
            </w:pPr>
            <w:r w:rsidRPr="006F682A">
              <w:rPr>
                <w:szCs w:val="24"/>
              </w:rPr>
              <w:t>&gt;50</w:t>
            </w:r>
          </w:p>
        </w:tc>
        <w:tc>
          <w:tcPr>
            <w:tcW w:w="1080" w:type="dxa"/>
            <w:tcBorders>
              <w:top w:val="single" w:sz="4" w:space="0" w:color="auto"/>
            </w:tcBorders>
            <w:vAlign w:val="center"/>
          </w:tcPr>
          <w:p w14:paraId="1D516454"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5682AE40" w14:textId="77777777" w:rsidR="00E76CA8" w:rsidRPr="006F682A" w:rsidRDefault="00E76CA8" w:rsidP="00280BFA">
            <w:pPr>
              <w:jc w:val="left"/>
              <w:rPr>
                <w:szCs w:val="24"/>
              </w:rPr>
            </w:pPr>
            <w:r w:rsidRPr="006F682A">
              <w:rPr>
                <w:szCs w:val="24"/>
              </w:rPr>
              <w:t>any</w:t>
            </w:r>
          </w:p>
        </w:tc>
      </w:tr>
      <w:tr w:rsidR="00E76CA8" w:rsidRPr="00664ACB" w14:paraId="5C894A18" w14:textId="77777777" w:rsidTr="007D4AD1">
        <w:trPr>
          <w:trHeight w:val="360"/>
          <w:jc w:val="center"/>
        </w:trPr>
        <w:tc>
          <w:tcPr>
            <w:tcW w:w="1867" w:type="dxa"/>
            <w:tcBorders>
              <w:bottom w:val="single" w:sz="4" w:space="0" w:color="auto"/>
            </w:tcBorders>
            <w:vAlign w:val="center"/>
          </w:tcPr>
          <w:p w14:paraId="0138E195" w14:textId="77777777" w:rsidR="00E76CA8" w:rsidRPr="006F682A" w:rsidRDefault="00E76CA8" w:rsidP="00280BFA">
            <w:pPr>
              <w:jc w:val="left"/>
              <w:rPr>
                <w:szCs w:val="24"/>
              </w:rPr>
            </w:pPr>
            <w:r w:rsidRPr="006F682A">
              <w:rPr>
                <w:szCs w:val="24"/>
              </w:rPr>
              <w:t>Mid Closed</w:t>
            </w:r>
          </w:p>
        </w:tc>
        <w:tc>
          <w:tcPr>
            <w:tcW w:w="1963" w:type="dxa"/>
            <w:tcBorders>
              <w:bottom w:val="single" w:sz="4" w:space="0" w:color="auto"/>
            </w:tcBorders>
            <w:vAlign w:val="center"/>
          </w:tcPr>
          <w:p w14:paraId="7E32BDB5" w14:textId="77777777" w:rsidR="00E76CA8" w:rsidRPr="006F682A" w:rsidRDefault="00E76CA8" w:rsidP="00280BFA">
            <w:pPr>
              <w:jc w:val="left"/>
              <w:rPr>
                <w:szCs w:val="24"/>
              </w:rPr>
            </w:pPr>
            <w:r w:rsidRPr="006F682A">
              <w:rPr>
                <w:szCs w:val="24"/>
              </w:rPr>
              <w:t>5-19.9”</w:t>
            </w:r>
          </w:p>
        </w:tc>
        <w:tc>
          <w:tcPr>
            <w:tcW w:w="1886" w:type="dxa"/>
            <w:tcBorders>
              <w:bottom w:val="single" w:sz="4" w:space="0" w:color="auto"/>
            </w:tcBorders>
            <w:vAlign w:val="center"/>
          </w:tcPr>
          <w:p w14:paraId="7BA4CBE0"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7C2E572B"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18D30422" w14:textId="77777777"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14:paraId="72525B66" w14:textId="77777777" w:rsidR="00E76CA8" w:rsidRPr="006F682A" w:rsidRDefault="00E76CA8" w:rsidP="00280BFA">
            <w:pPr>
              <w:jc w:val="left"/>
              <w:rPr>
                <w:szCs w:val="24"/>
              </w:rPr>
            </w:pPr>
            <w:r w:rsidRPr="006F682A">
              <w:rPr>
                <w:szCs w:val="24"/>
              </w:rPr>
              <w:t>any</w:t>
            </w:r>
          </w:p>
        </w:tc>
      </w:tr>
      <w:tr w:rsidR="00E76CA8" w:rsidRPr="00664ACB" w14:paraId="12079EAA" w14:textId="77777777" w:rsidTr="007D4AD1">
        <w:trPr>
          <w:trHeight w:val="360"/>
          <w:jc w:val="center"/>
        </w:trPr>
        <w:tc>
          <w:tcPr>
            <w:tcW w:w="1867" w:type="dxa"/>
            <w:tcBorders>
              <w:top w:val="single" w:sz="4" w:space="0" w:color="auto"/>
            </w:tcBorders>
            <w:vAlign w:val="center"/>
          </w:tcPr>
          <w:p w14:paraId="19EC663E" w14:textId="77777777" w:rsidR="00E76CA8" w:rsidRPr="006F682A" w:rsidRDefault="00E76CA8" w:rsidP="00280BFA">
            <w:pPr>
              <w:jc w:val="left"/>
              <w:rPr>
                <w:szCs w:val="24"/>
              </w:rPr>
            </w:pPr>
            <w:r w:rsidRPr="006F682A">
              <w:rPr>
                <w:szCs w:val="24"/>
              </w:rPr>
              <w:t>Late Closed</w:t>
            </w:r>
          </w:p>
        </w:tc>
        <w:tc>
          <w:tcPr>
            <w:tcW w:w="1963" w:type="dxa"/>
            <w:tcBorders>
              <w:top w:val="single" w:sz="4" w:space="0" w:color="auto"/>
            </w:tcBorders>
            <w:vAlign w:val="center"/>
          </w:tcPr>
          <w:p w14:paraId="1D1B251A" w14:textId="77777777"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14:paraId="356B2259"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6A118A3E" w14:textId="77777777" w:rsidR="00E76CA8" w:rsidRPr="006F682A" w:rsidRDefault="00E76CA8" w:rsidP="00280BFA">
            <w:pPr>
              <w:jc w:val="left"/>
              <w:rPr>
                <w:szCs w:val="24"/>
              </w:rPr>
            </w:pPr>
            <w:r w:rsidRPr="006F682A">
              <w:rPr>
                <w:szCs w:val="24"/>
              </w:rPr>
              <w:t>&gt;50</w:t>
            </w:r>
          </w:p>
        </w:tc>
        <w:tc>
          <w:tcPr>
            <w:tcW w:w="1080" w:type="dxa"/>
            <w:tcBorders>
              <w:top w:val="single" w:sz="4" w:space="0" w:color="auto"/>
            </w:tcBorders>
            <w:vAlign w:val="center"/>
          </w:tcPr>
          <w:p w14:paraId="3DF16B87" w14:textId="77777777" w:rsidR="00E76CA8" w:rsidRPr="006F682A" w:rsidRDefault="00E76CA8" w:rsidP="00280BFA">
            <w:pPr>
              <w:jc w:val="left"/>
              <w:rPr>
                <w:szCs w:val="24"/>
              </w:rPr>
            </w:pPr>
            <w:r w:rsidRPr="006F682A">
              <w:rPr>
                <w:szCs w:val="24"/>
              </w:rPr>
              <w:t>any</w:t>
            </w:r>
          </w:p>
        </w:tc>
        <w:tc>
          <w:tcPr>
            <w:tcW w:w="1081" w:type="dxa"/>
            <w:tcBorders>
              <w:top w:val="single" w:sz="4" w:space="0" w:color="auto"/>
            </w:tcBorders>
            <w:vAlign w:val="center"/>
          </w:tcPr>
          <w:p w14:paraId="71B6EF4F" w14:textId="77777777" w:rsidR="00E76CA8" w:rsidRPr="006F682A" w:rsidRDefault="00E76CA8" w:rsidP="00280BFA">
            <w:pPr>
              <w:jc w:val="left"/>
              <w:rPr>
                <w:szCs w:val="24"/>
              </w:rPr>
            </w:pPr>
            <w:r w:rsidRPr="006F682A">
              <w:rPr>
                <w:szCs w:val="24"/>
              </w:rPr>
              <w:t>any</w:t>
            </w:r>
          </w:p>
        </w:tc>
      </w:tr>
      <w:tr w:rsidR="00E76CA8" w:rsidRPr="00664ACB" w14:paraId="2464D40C" w14:textId="77777777" w:rsidTr="007D4AD1">
        <w:trPr>
          <w:trHeight w:val="360"/>
          <w:jc w:val="center"/>
        </w:trPr>
        <w:tc>
          <w:tcPr>
            <w:tcW w:w="1867" w:type="dxa"/>
            <w:tcBorders>
              <w:bottom w:val="single" w:sz="4" w:space="0" w:color="auto"/>
            </w:tcBorders>
            <w:vAlign w:val="center"/>
          </w:tcPr>
          <w:p w14:paraId="495EA810" w14:textId="77777777" w:rsidR="00E76CA8" w:rsidRPr="006F682A" w:rsidRDefault="00E76CA8" w:rsidP="00280BFA">
            <w:pPr>
              <w:jc w:val="left"/>
              <w:rPr>
                <w:szCs w:val="24"/>
              </w:rPr>
            </w:pPr>
            <w:r w:rsidRPr="006F682A">
              <w:rPr>
                <w:szCs w:val="24"/>
              </w:rPr>
              <w:t>Late Closed</w:t>
            </w:r>
          </w:p>
        </w:tc>
        <w:tc>
          <w:tcPr>
            <w:tcW w:w="1963" w:type="dxa"/>
            <w:tcBorders>
              <w:bottom w:val="single" w:sz="4" w:space="0" w:color="auto"/>
            </w:tcBorders>
            <w:vAlign w:val="center"/>
          </w:tcPr>
          <w:p w14:paraId="4F625284" w14:textId="77777777"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14:paraId="0A047097"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67601424"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6BF18743" w14:textId="77777777" w:rsidR="00E76CA8" w:rsidRPr="006F682A" w:rsidRDefault="00E76CA8" w:rsidP="00280BFA">
            <w:pPr>
              <w:jc w:val="left"/>
              <w:rPr>
                <w:szCs w:val="24"/>
              </w:rPr>
            </w:pPr>
            <w:r w:rsidRPr="006F682A">
              <w:rPr>
                <w:szCs w:val="24"/>
              </w:rPr>
              <w:t>&gt;50</w:t>
            </w:r>
          </w:p>
        </w:tc>
        <w:tc>
          <w:tcPr>
            <w:tcW w:w="1081" w:type="dxa"/>
            <w:tcBorders>
              <w:bottom w:val="single" w:sz="4" w:space="0" w:color="auto"/>
            </w:tcBorders>
            <w:vAlign w:val="center"/>
          </w:tcPr>
          <w:p w14:paraId="2BDEFB8B" w14:textId="77777777" w:rsidR="00E76CA8" w:rsidRPr="006F682A" w:rsidRDefault="00E76CA8" w:rsidP="00280BFA">
            <w:pPr>
              <w:jc w:val="left"/>
              <w:rPr>
                <w:szCs w:val="24"/>
              </w:rPr>
            </w:pPr>
            <w:r w:rsidRPr="006F682A">
              <w:rPr>
                <w:szCs w:val="24"/>
              </w:rPr>
              <w:t>any</w:t>
            </w:r>
          </w:p>
        </w:tc>
      </w:tr>
      <w:tr w:rsidR="00E76CA8" w:rsidRPr="00664ACB" w14:paraId="0BEC1D00" w14:textId="77777777" w:rsidTr="007D4AD1">
        <w:trPr>
          <w:trHeight w:val="360"/>
          <w:jc w:val="center"/>
        </w:trPr>
        <w:tc>
          <w:tcPr>
            <w:tcW w:w="1867" w:type="dxa"/>
            <w:tcBorders>
              <w:top w:val="single" w:sz="4" w:space="0" w:color="auto"/>
            </w:tcBorders>
            <w:vAlign w:val="center"/>
          </w:tcPr>
          <w:p w14:paraId="4B278DF3" w14:textId="77777777" w:rsidR="00E76CA8" w:rsidRPr="006F682A" w:rsidRDefault="00E76CA8" w:rsidP="00280BFA">
            <w:pPr>
              <w:jc w:val="left"/>
              <w:rPr>
                <w:szCs w:val="24"/>
              </w:rPr>
            </w:pPr>
            <w:r w:rsidRPr="006F682A">
              <w:rPr>
                <w:szCs w:val="24"/>
              </w:rPr>
              <w:t>Late Open</w:t>
            </w:r>
          </w:p>
        </w:tc>
        <w:tc>
          <w:tcPr>
            <w:tcW w:w="1963" w:type="dxa"/>
            <w:tcBorders>
              <w:top w:val="single" w:sz="4" w:space="0" w:color="auto"/>
            </w:tcBorders>
            <w:vAlign w:val="center"/>
          </w:tcPr>
          <w:p w14:paraId="477D88F4" w14:textId="77777777" w:rsidR="00E76CA8" w:rsidRPr="006F682A" w:rsidRDefault="00E76CA8" w:rsidP="00280BFA">
            <w:pPr>
              <w:jc w:val="left"/>
              <w:rPr>
                <w:szCs w:val="24"/>
              </w:rPr>
            </w:pPr>
            <w:r w:rsidRPr="006F682A">
              <w:rPr>
                <w:szCs w:val="24"/>
              </w:rPr>
              <w:t>20”+</w:t>
            </w:r>
          </w:p>
        </w:tc>
        <w:tc>
          <w:tcPr>
            <w:tcW w:w="1886" w:type="dxa"/>
            <w:tcBorders>
              <w:top w:val="single" w:sz="4" w:space="0" w:color="auto"/>
            </w:tcBorders>
            <w:vAlign w:val="center"/>
          </w:tcPr>
          <w:p w14:paraId="35FBE523" w14:textId="77777777" w:rsidR="00E76CA8" w:rsidRPr="006F682A" w:rsidRDefault="00E76CA8" w:rsidP="00280BFA">
            <w:pPr>
              <w:jc w:val="left"/>
              <w:rPr>
                <w:szCs w:val="24"/>
              </w:rPr>
            </w:pPr>
            <w:r w:rsidRPr="006F682A">
              <w:rPr>
                <w:szCs w:val="24"/>
              </w:rPr>
              <w:t>any</w:t>
            </w:r>
          </w:p>
        </w:tc>
        <w:tc>
          <w:tcPr>
            <w:tcW w:w="1363" w:type="dxa"/>
            <w:tcBorders>
              <w:top w:val="single" w:sz="4" w:space="0" w:color="auto"/>
            </w:tcBorders>
            <w:vAlign w:val="center"/>
          </w:tcPr>
          <w:p w14:paraId="1B924A28" w14:textId="77777777" w:rsidR="00E76CA8" w:rsidRPr="006F682A" w:rsidRDefault="00E76CA8" w:rsidP="00280BFA">
            <w:pPr>
              <w:jc w:val="left"/>
              <w:rPr>
                <w:szCs w:val="24"/>
              </w:rPr>
            </w:pPr>
            <w:r w:rsidRPr="006F682A">
              <w:rPr>
                <w:szCs w:val="24"/>
              </w:rPr>
              <w:t>null</w:t>
            </w:r>
          </w:p>
        </w:tc>
        <w:tc>
          <w:tcPr>
            <w:tcW w:w="1080" w:type="dxa"/>
            <w:tcBorders>
              <w:top w:val="single" w:sz="4" w:space="0" w:color="auto"/>
            </w:tcBorders>
            <w:vAlign w:val="center"/>
          </w:tcPr>
          <w:p w14:paraId="56339D39" w14:textId="77777777" w:rsidR="00E76CA8" w:rsidRPr="006F682A" w:rsidRDefault="00E76CA8" w:rsidP="00280BFA">
            <w:pPr>
              <w:jc w:val="left"/>
              <w:rPr>
                <w:szCs w:val="24"/>
              </w:rPr>
            </w:pPr>
            <w:r w:rsidRPr="006F682A">
              <w:rPr>
                <w:szCs w:val="24"/>
              </w:rPr>
              <w:t>null</w:t>
            </w:r>
          </w:p>
        </w:tc>
        <w:tc>
          <w:tcPr>
            <w:tcW w:w="1081" w:type="dxa"/>
            <w:tcBorders>
              <w:top w:val="single" w:sz="4" w:space="0" w:color="auto"/>
            </w:tcBorders>
            <w:vAlign w:val="center"/>
          </w:tcPr>
          <w:p w14:paraId="1523727F" w14:textId="77777777" w:rsidR="00E76CA8" w:rsidRPr="006F682A" w:rsidRDefault="00E76CA8" w:rsidP="00280BFA">
            <w:pPr>
              <w:jc w:val="left"/>
              <w:rPr>
                <w:szCs w:val="24"/>
              </w:rPr>
            </w:pPr>
            <w:r w:rsidRPr="006F682A">
              <w:rPr>
                <w:szCs w:val="24"/>
              </w:rPr>
              <w:t>null</w:t>
            </w:r>
          </w:p>
        </w:tc>
      </w:tr>
      <w:tr w:rsidR="00E76CA8" w:rsidRPr="00664ACB" w14:paraId="592E8AA5" w14:textId="77777777" w:rsidTr="007D4AD1">
        <w:trPr>
          <w:trHeight w:val="360"/>
          <w:jc w:val="center"/>
        </w:trPr>
        <w:tc>
          <w:tcPr>
            <w:tcW w:w="1867" w:type="dxa"/>
            <w:vAlign w:val="center"/>
          </w:tcPr>
          <w:p w14:paraId="7C213893" w14:textId="77777777" w:rsidR="00E76CA8" w:rsidRPr="006F682A" w:rsidRDefault="00E76CA8" w:rsidP="00280BFA">
            <w:pPr>
              <w:jc w:val="left"/>
              <w:rPr>
                <w:szCs w:val="24"/>
              </w:rPr>
            </w:pPr>
            <w:r w:rsidRPr="006F682A">
              <w:rPr>
                <w:szCs w:val="24"/>
              </w:rPr>
              <w:t>Late Open</w:t>
            </w:r>
          </w:p>
        </w:tc>
        <w:tc>
          <w:tcPr>
            <w:tcW w:w="1963" w:type="dxa"/>
            <w:vAlign w:val="center"/>
          </w:tcPr>
          <w:p w14:paraId="21846CB8" w14:textId="77777777" w:rsidR="00E76CA8" w:rsidRPr="006F682A" w:rsidRDefault="00E76CA8" w:rsidP="00280BFA">
            <w:pPr>
              <w:jc w:val="left"/>
              <w:rPr>
                <w:szCs w:val="24"/>
              </w:rPr>
            </w:pPr>
            <w:r w:rsidRPr="006F682A">
              <w:rPr>
                <w:szCs w:val="24"/>
              </w:rPr>
              <w:t>20”+</w:t>
            </w:r>
          </w:p>
        </w:tc>
        <w:tc>
          <w:tcPr>
            <w:tcW w:w="1886" w:type="dxa"/>
            <w:vAlign w:val="center"/>
          </w:tcPr>
          <w:p w14:paraId="704B987F" w14:textId="77777777" w:rsidR="00E76CA8" w:rsidRPr="006F682A" w:rsidRDefault="00E76CA8" w:rsidP="00280BFA">
            <w:pPr>
              <w:jc w:val="left"/>
              <w:rPr>
                <w:szCs w:val="24"/>
              </w:rPr>
            </w:pPr>
            <w:r w:rsidRPr="006F682A">
              <w:rPr>
                <w:szCs w:val="24"/>
              </w:rPr>
              <w:t>any</w:t>
            </w:r>
          </w:p>
        </w:tc>
        <w:tc>
          <w:tcPr>
            <w:tcW w:w="1363" w:type="dxa"/>
            <w:vAlign w:val="center"/>
          </w:tcPr>
          <w:p w14:paraId="1F262F2F" w14:textId="77777777" w:rsidR="00E76CA8" w:rsidRPr="006F682A" w:rsidRDefault="00E76CA8" w:rsidP="00280BFA">
            <w:pPr>
              <w:jc w:val="left"/>
              <w:rPr>
                <w:szCs w:val="24"/>
              </w:rPr>
            </w:pPr>
            <w:r w:rsidRPr="006F682A">
              <w:rPr>
                <w:szCs w:val="24"/>
              </w:rPr>
              <w:t>&lt;50</w:t>
            </w:r>
          </w:p>
        </w:tc>
        <w:tc>
          <w:tcPr>
            <w:tcW w:w="1080" w:type="dxa"/>
            <w:vAlign w:val="center"/>
          </w:tcPr>
          <w:p w14:paraId="16ECD90C" w14:textId="77777777" w:rsidR="00E76CA8" w:rsidRPr="006F682A" w:rsidRDefault="00E76CA8" w:rsidP="00280BFA">
            <w:pPr>
              <w:jc w:val="left"/>
              <w:rPr>
                <w:szCs w:val="24"/>
              </w:rPr>
            </w:pPr>
            <w:r w:rsidRPr="006F682A">
              <w:rPr>
                <w:szCs w:val="24"/>
              </w:rPr>
              <w:t>any</w:t>
            </w:r>
          </w:p>
        </w:tc>
        <w:tc>
          <w:tcPr>
            <w:tcW w:w="1081" w:type="dxa"/>
            <w:vAlign w:val="center"/>
          </w:tcPr>
          <w:p w14:paraId="174F52F7" w14:textId="77777777" w:rsidR="00E76CA8" w:rsidRPr="006F682A" w:rsidRDefault="00E76CA8" w:rsidP="00280BFA">
            <w:pPr>
              <w:jc w:val="left"/>
              <w:rPr>
                <w:szCs w:val="24"/>
              </w:rPr>
            </w:pPr>
            <w:r w:rsidRPr="006F682A">
              <w:rPr>
                <w:szCs w:val="24"/>
              </w:rPr>
              <w:t>any</w:t>
            </w:r>
          </w:p>
        </w:tc>
      </w:tr>
      <w:tr w:rsidR="00E76CA8" w:rsidRPr="00664ACB" w14:paraId="1149B684" w14:textId="77777777" w:rsidTr="007D4AD1">
        <w:trPr>
          <w:trHeight w:val="360"/>
          <w:jc w:val="center"/>
        </w:trPr>
        <w:tc>
          <w:tcPr>
            <w:tcW w:w="1867" w:type="dxa"/>
            <w:tcBorders>
              <w:bottom w:val="single" w:sz="4" w:space="0" w:color="auto"/>
            </w:tcBorders>
            <w:vAlign w:val="center"/>
          </w:tcPr>
          <w:p w14:paraId="6989CFA1" w14:textId="77777777" w:rsidR="00E76CA8" w:rsidRPr="006F682A" w:rsidRDefault="00E76CA8" w:rsidP="00280BFA">
            <w:pPr>
              <w:jc w:val="left"/>
              <w:rPr>
                <w:szCs w:val="24"/>
              </w:rPr>
            </w:pPr>
            <w:r w:rsidRPr="006F682A">
              <w:rPr>
                <w:szCs w:val="24"/>
              </w:rPr>
              <w:t>Late Open</w:t>
            </w:r>
          </w:p>
        </w:tc>
        <w:tc>
          <w:tcPr>
            <w:tcW w:w="1963" w:type="dxa"/>
            <w:tcBorders>
              <w:bottom w:val="single" w:sz="4" w:space="0" w:color="auto"/>
            </w:tcBorders>
            <w:vAlign w:val="center"/>
          </w:tcPr>
          <w:p w14:paraId="66EF3EB5" w14:textId="77777777" w:rsidR="00E76CA8" w:rsidRPr="006F682A" w:rsidRDefault="00E76CA8" w:rsidP="00280BFA">
            <w:pPr>
              <w:jc w:val="left"/>
              <w:rPr>
                <w:szCs w:val="24"/>
              </w:rPr>
            </w:pPr>
            <w:r w:rsidRPr="006F682A">
              <w:rPr>
                <w:szCs w:val="24"/>
              </w:rPr>
              <w:t>20”+</w:t>
            </w:r>
          </w:p>
        </w:tc>
        <w:tc>
          <w:tcPr>
            <w:tcW w:w="1886" w:type="dxa"/>
            <w:tcBorders>
              <w:bottom w:val="single" w:sz="4" w:space="0" w:color="auto"/>
            </w:tcBorders>
            <w:vAlign w:val="center"/>
          </w:tcPr>
          <w:p w14:paraId="0345A330" w14:textId="77777777" w:rsidR="00E76CA8" w:rsidRPr="006F682A" w:rsidRDefault="00E76CA8" w:rsidP="00280BFA">
            <w:pPr>
              <w:jc w:val="left"/>
              <w:rPr>
                <w:szCs w:val="24"/>
              </w:rPr>
            </w:pPr>
            <w:r w:rsidRPr="006F682A">
              <w:rPr>
                <w:szCs w:val="24"/>
              </w:rPr>
              <w:t>any</w:t>
            </w:r>
          </w:p>
        </w:tc>
        <w:tc>
          <w:tcPr>
            <w:tcW w:w="1363" w:type="dxa"/>
            <w:tcBorders>
              <w:bottom w:val="single" w:sz="4" w:space="0" w:color="auto"/>
            </w:tcBorders>
            <w:vAlign w:val="center"/>
          </w:tcPr>
          <w:p w14:paraId="21921E77" w14:textId="77777777" w:rsidR="00E76CA8" w:rsidRPr="006F682A" w:rsidRDefault="00E76CA8" w:rsidP="00280BFA">
            <w:pPr>
              <w:jc w:val="left"/>
              <w:rPr>
                <w:szCs w:val="24"/>
              </w:rPr>
            </w:pPr>
            <w:r w:rsidRPr="006F682A">
              <w:rPr>
                <w:szCs w:val="24"/>
              </w:rPr>
              <w:t>null</w:t>
            </w:r>
          </w:p>
        </w:tc>
        <w:tc>
          <w:tcPr>
            <w:tcW w:w="1080" w:type="dxa"/>
            <w:tcBorders>
              <w:bottom w:val="single" w:sz="4" w:space="0" w:color="auto"/>
            </w:tcBorders>
            <w:vAlign w:val="center"/>
          </w:tcPr>
          <w:p w14:paraId="7DA76D48" w14:textId="77777777" w:rsidR="00E76CA8" w:rsidRPr="006F682A" w:rsidRDefault="00E76CA8" w:rsidP="00280BFA">
            <w:pPr>
              <w:jc w:val="left"/>
              <w:rPr>
                <w:szCs w:val="24"/>
              </w:rPr>
            </w:pPr>
            <w:r w:rsidRPr="006F682A">
              <w:rPr>
                <w:szCs w:val="24"/>
              </w:rPr>
              <w:t>&lt;50</w:t>
            </w:r>
          </w:p>
        </w:tc>
        <w:tc>
          <w:tcPr>
            <w:tcW w:w="1081" w:type="dxa"/>
            <w:tcBorders>
              <w:bottom w:val="single" w:sz="4" w:space="0" w:color="auto"/>
            </w:tcBorders>
            <w:vAlign w:val="center"/>
          </w:tcPr>
          <w:p w14:paraId="1B1860E3" w14:textId="77777777" w:rsidR="00E76CA8" w:rsidRPr="006F682A" w:rsidRDefault="00E76CA8" w:rsidP="00280BFA">
            <w:pPr>
              <w:jc w:val="left"/>
              <w:rPr>
                <w:szCs w:val="24"/>
              </w:rPr>
            </w:pPr>
            <w:r w:rsidRPr="006F682A">
              <w:rPr>
                <w:szCs w:val="24"/>
              </w:rPr>
              <w:t>null</w:t>
            </w:r>
          </w:p>
        </w:tc>
      </w:tr>
    </w:tbl>
    <w:p w14:paraId="53EB9575" w14:textId="77777777" w:rsidR="00E76CA8" w:rsidRPr="006F682A" w:rsidRDefault="00E76CA8" w:rsidP="00280BFA">
      <w:pPr>
        <w:jc w:val="left"/>
        <w:rPr>
          <w:szCs w:val="24"/>
        </w:rPr>
      </w:pPr>
    </w:p>
    <w:p w14:paraId="000A9040" w14:textId="5DE65571" w:rsidR="00374919" w:rsidRPr="00374919" w:rsidRDefault="00374919" w:rsidP="00280BFA">
      <w:pPr>
        <w:autoSpaceDE/>
        <w:autoSpaceDN/>
        <w:adjustRightInd/>
        <w:jc w:val="left"/>
        <w:rPr>
          <w:sz w:val="22"/>
          <w:szCs w:val="24"/>
        </w:rPr>
      </w:pPr>
      <w:r w:rsidRPr="00374919">
        <w:rPr>
          <w:sz w:val="22"/>
          <w:szCs w:val="24"/>
        </w:rPr>
        <w:t xml:space="preserve">Table 3. Classification of cover condition for SMC-ASP. Diameter at Breast Height (DBH) and Cover From Above (CFA) values taken from EVeg polygons. DBH categories are: null, 0-0.9”, 1-5.9”, 5-9.9”, 10-19.9”, 20-29.9”, 30”+. CFA categories are null, 0-10%, 10-20%, … , 90-100%. Each row in the table below should be read with a boolean AND across each column of a </w:t>
      </w:r>
      <w:commentRangeStart w:id="19"/>
      <w:r w:rsidRPr="00374919">
        <w:rPr>
          <w:sz w:val="22"/>
          <w:szCs w:val="24"/>
        </w:rPr>
        <w:t>row</w:t>
      </w:r>
      <w:commentRangeEnd w:id="19"/>
      <w:r w:rsidRPr="00374919">
        <w:rPr>
          <w:rStyle w:val="CommentReference"/>
          <w:sz w:val="14"/>
        </w:rPr>
        <w:commentReference w:id="19"/>
      </w:r>
      <w:r w:rsidRPr="00374919">
        <w:rPr>
          <w:sz w:val="22"/>
          <w:szCs w:val="24"/>
        </w:rPr>
        <w:t>.</w:t>
      </w:r>
    </w:p>
    <w:p w14:paraId="304CA55E" w14:textId="77777777" w:rsidR="00374919" w:rsidRPr="006F682A" w:rsidRDefault="00374919" w:rsidP="00280BFA">
      <w:pPr>
        <w:jc w:val="left"/>
        <w:rPr>
          <w:szCs w:val="24"/>
        </w:rPr>
      </w:pPr>
    </w:p>
    <w:tbl>
      <w:tblPr>
        <w:tblW w:w="9240" w:type="dxa"/>
        <w:jc w:val="center"/>
        <w:tblLayout w:type="fixed"/>
        <w:tblCellMar>
          <w:left w:w="0" w:type="dxa"/>
          <w:right w:w="0" w:type="dxa"/>
        </w:tblCellMar>
        <w:tblLook w:val="0000" w:firstRow="0" w:lastRow="0" w:firstColumn="0" w:lastColumn="0" w:noHBand="0" w:noVBand="0"/>
      </w:tblPr>
      <w:tblGrid>
        <w:gridCol w:w="1867"/>
        <w:gridCol w:w="1963"/>
        <w:gridCol w:w="1886"/>
        <w:gridCol w:w="1363"/>
        <w:gridCol w:w="1080"/>
        <w:gridCol w:w="1081"/>
      </w:tblGrid>
      <w:tr w:rsidR="00374919" w:rsidRPr="00664ACB" w14:paraId="03C48AD4" w14:textId="77777777" w:rsidTr="00374919">
        <w:trPr>
          <w:trHeight w:val="360"/>
          <w:jc w:val="center"/>
        </w:trPr>
        <w:tc>
          <w:tcPr>
            <w:tcW w:w="1867" w:type="dxa"/>
            <w:tcBorders>
              <w:top w:val="single" w:sz="4" w:space="0" w:color="auto"/>
              <w:bottom w:val="single" w:sz="4" w:space="0" w:color="auto"/>
            </w:tcBorders>
            <w:vAlign w:val="center"/>
          </w:tcPr>
          <w:p w14:paraId="0770D0E2" w14:textId="77777777" w:rsidR="00374919" w:rsidRPr="006F682A" w:rsidRDefault="00374919" w:rsidP="00280BFA">
            <w:pPr>
              <w:jc w:val="left"/>
              <w:rPr>
                <w:szCs w:val="24"/>
              </w:rPr>
            </w:pPr>
            <w:r w:rsidRPr="006F682A">
              <w:rPr>
                <w:szCs w:val="24"/>
              </w:rPr>
              <w:t>Cover Condition</w:t>
            </w:r>
          </w:p>
        </w:tc>
        <w:tc>
          <w:tcPr>
            <w:tcW w:w="1963" w:type="dxa"/>
            <w:tcBorders>
              <w:top w:val="single" w:sz="4" w:space="0" w:color="auto"/>
              <w:bottom w:val="single" w:sz="4" w:space="0" w:color="auto"/>
            </w:tcBorders>
            <w:vAlign w:val="center"/>
          </w:tcPr>
          <w:p w14:paraId="0E0A2507" w14:textId="77777777" w:rsidR="00374919" w:rsidRPr="006F682A" w:rsidRDefault="00374919" w:rsidP="00280BFA">
            <w:pPr>
              <w:jc w:val="left"/>
              <w:rPr>
                <w:szCs w:val="24"/>
              </w:rPr>
            </w:pPr>
            <w:r w:rsidRPr="006F682A">
              <w:rPr>
                <w:szCs w:val="24"/>
              </w:rPr>
              <w:t>Overstory Tree</w:t>
            </w:r>
          </w:p>
          <w:p w14:paraId="363B367D" w14:textId="77777777" w:rsidR="00374919" w:rsidRPr="006F682A" w:rsidRDefault="00374919" w:rsidP="00280BFA">
            <w:pPr>
              <w:jc w:val="left"/>
              <w:rPr>
                <w:szCs w:val="24"/>
              </w:rPr>
            </w:pPr>
            <w:r w:rsidRPr="006F682A">
              <w:rPr>
                <w:szCs w:val="24"/>
              </w:rPr>
              <w:t>Diameter 1 (DBH)</w:t>
            </w:r>
          </w:p>
        </w:tc>
        <w:tc>
          <w:tcPr>
            <w:tcW w:w="1886" w:type="dxa"/>
            <w:tcBorders>
              <w:top w:val="single" w:sz="4" w:space="0" w:color="auto"/>
              <w:bottom w:val="single" w:sz="4" w:space="0" w:color="auto"/>
            </w:tcBorders>
            <w:vAlign w:val="center"/>
          </w:tcPr>
          <w:p w14:paraId="18A6350D" w14:textId="77777777" w:rsidR="00374919" w:rsidRPr="006F682A" w:rsidRDefault="00374919" w:rsidP="00280BFA">
            <w:pPr>
              <w:jc w:val="left"/>
              <w:rPr>
                <w:szCs w:val="24"/>
              </w:rPr>
            </w:pPr>
            <w:r w:rsidRPr="006F682A">
              <w:rPr>
                <w:szCs w:val="24"/>
              </w:rPr>
              <w:t>Overstory Tree</w:t>
            </w:r>
          </w:p>
          <w:p w14:paraId="3B4DECD2" w14:textId="77777777" w:rsidR="00374919" w:rsidRPr="006F682A" w:rsidRDefault="00374919" w:rsidP="00280BFA">
            <w:pPr>
              <w:jc w:val="left"/>
              <w:rPr>
                <w:szCs w:val="24"/>
              </w:rPr>
            </w:pPr>
            <w:r w:rsidRPr="006F682A">
              <w:rPr>
                <w:szCs w:val="24"/>
              </w:rPr>
              <w:t>Diameter 2 (DBH)</w:t>
            </w:r>
          </w:p>
        </w:tc>
        <w:tc>
          <w:tcPr>
            <w:tcW w:w="1363" w:type="dxa"/>
            <w:tcBorders>
              <w:top w:val="single" w:sz="4" w:space="0" w:color="auto"/>
              <w:bottom w:val="single" w:sz="4" w:space="0" w:color="auto"/>
            </w:tcBorders>
            <w:vAlign w:val="center"/>
          </w:tcPr>
          <w:p w14:paraId="3782F780" w14:textId="77777777" w:rsidR="00374919" w:rsidRPr="006F682A" w:rsidRDefault="00374919" w:rsidP="00280BFA">
            <w:pPr>
              <w:jc w:val="left"/>
              <w:rPr>
                <w:szCs w:val="24"/>
              </w:rPr>
            </w:pPr>
            <w:r w:rsidRPr="006F682A">
              <w:rPr>
                <w:szCs w:val="24"/>
              </w:rPr>
              <w:t>Total Tree</w:t>
            </w:r>
          </w:p>
          <w:p w14:paraId="365DC0B8" w14:textId="77777777" w:rsidR="00374919" w:rsidRPr="006F682A" w:rsidRDefault="00374919" w:rsidP="00280BFA">
            <w:pPr>
              <w:jc w:val="left"/>
              <w:rPr>
                <w:szCs w:val="24"/>
              </w:rPr>
            </w:pPr>
            <w:r w:rsidRPr="006F682A">
              <w:rPr>
                <w:szCs w:val="24"/>
              </w:rPr>
              <w:t>CFA (%)</w:t>
            </w:r>
          </w:p>
        </w:tc>
        <w:tc>
          <w:tcPr>
            <w:tcW w:w="1080" w:type="dxa"/>
            <w:tcBorders>
              <w:top w:val="single" w:sz="4" w:space="0" w:color="auto"/>
              <w:bottom w:val="single" w:sz="4" w:space="0" w:color="auto"/>
            </w:tcBorders>
            <w:vAlign w:val="center"/>
          </w:tcPr>
          <w:p w14:paraId="45B716CE" w14:textId="77777777" w:rsidR="00374919" w:rsidRPr="006F682A" w:rsidRDefault="00374919" w:rsidP="00280BFA">
            <w:pPr>
              <w:jc w:val="left"/>
              <w:rPr>
                <w:szCs w:val="24"/>
              </w:rPr>
            </w:pPr>
            <w:r w:rsidRPr="006F682A">
              <w:rPr>
                <w:szCs w:val="24"/>
              </w:rPr>
              <w:t>Conifer</w:t>
            </w:r>
          </w:p>
          <w:p w14:paraId="1BF2AD03" w14:textId="77777777" w:rsidR="00374919" w:rsidRPr="006F682A" w:rsidRDefault="00374919" w:rsidP="00280BFA">
            <w:pPr>
              <w:jc w:val="left"/>
              <w:rPr>
                <w:szCs w:val="24"/>
              </w:rPr>
            </w:pPr>
            <w:r w:rsidRPr="006F682A">
              <w:rPr>
                <w:szCs w:val="24"/>
              </w:rPr>
              <w:t>CFA (%)</w:t>
            </w:r>
          </w:p>
        </w:tc>
        <w:tc>
          <w:tcPr>
            <w:tcW w:w="1081" w:type="dxa"/>
            <w:tcBorders>
              <w:top w:val="single" w:sz="4" w:space="0" w:color="auto"/>
              <w:bottom w:val="single" w:sz="4" w:space="0" w:color="auto"/>
            </w:tcBorders>
            <w:vAlign w:val="center"/>
          </w:tcPr>
          <w:p w14:paraId="47E40D34" w14:textId="77777777" w:rsidR="00374919" w:rsidRPr="006F682A" w:rsidRDefault="00374919" w:rsidP="00280BFA">
            <w:pPr>
              <w:jc w:val="left"/>
              <w:rPr>
                <w:szCs w:val="24"/>
              </w:rPr>
            </w:pPr>
            <w:r w:rsidRPr="006F682A">
              <w:rPr>
                <w:szCs w:val="24"/>
              </w:rPr>
              <w:t>Hardwood</w:t>
            </w:r>
          </w:p>
          <w:p w14:paraId="12DB57D0" w14:textId="77777777" w:rsidR="00374919" w:rsidRPr="006F682A" w:rsidRDefault="00374919" w:rsidP="00280BFA">
            <w:pPr>
              <w:jc w:val="left"/>
              <w:rPr>
                <w:szCs w:val="24"/>
              </w:rPr>
            </w:pPr>
            <w:r w:rsidRPr="006F682A">
              <w:rPr>
                <w:szCs w:val="24"/>
              </w:rPr>
              <w:t>CFA (%)</w:t>
            </w:r>
          </w:p>
        </w:tc>
      </w:tr>
      <w:tr w:rsidR="00374919" w:rsidRPr="00664ACB" w14:paraId="176E9514" w14:textId="77777777" w:rsidTr="00374919">
        <w:trPr>
          <w:trHeight w:val="360"/>
          <w:jc w:val="center"/>
        </w:trPr>
        <w:tc>
          <w:tcPr>
            <w:tcW w:w="1867" w:type="dxa"/>
            <w:tcBorders>
              <w:bottom w:val="single" w:sz="4" w:space="0" w:color="auto"/>
            </w:tcBorders>
            <w:vAlign w:val="center"/>
          </w:tcPr>
          <w:p w14:paraId="260E8656" w14:textId="37582D70" w:rsidR="00374919" w:rsidRPr="006F682A" w:rsidRDefault="00374919" w:rsidP="00280BFA">
            <w:pPr>
              <w:jc w:val="left"/>
              <w:rPr>
                <w:szCs w:val="24"/>
              </w:rPr>
            </w:pPr>
            <w:r w:rsidRPr="006F682A">
              <w:rPr>
                <w:szCs w:val="24"/>
              </w:rPr>
              <w:t>Early All</w:t>
            </w:r>
          </w:p>
        </w:tc>
        <w:tc>
          <w:tcPr>
            <w:tcW w:w="1963" w:type="dxa"/>
            <w:tcBorders>
              <w:bottom w:val="single" w:sz="4" w:space="0" w:color="auto"/>
            </w:tcBorders>
            <w:vAlign w:val="center"/>
          </w:tcPr>
          <w:p w14:paraId="1644683D" w14:textId="77BC25DF" w:rsidR="00374919" w:rsidRPr="006F682A" w:rsidRDefault="00374919" w:rsidP="00280BFA">
            <w:pPr>
              <w:jc w:val="left"/>
              <w:rPr>
                <w:szCs w:val="24"/>
              </w:rPr>
            </w:pPr>
            <w:r w:rsidRPr="006F682A">
              <w:rPr>
                <w:szCs w:val="24"/>
              </w:rPr>
              <w:t>0-5.9”</w:t>
            </w:r>
          </w:p>
        </w:tc>
        <w:tc>
          <w:tcPr>
            <w:tcW w:w="1886" w:type="dxa"/>
            <w:tcBorders>
              <w:bottom w:val="single" w:sz="4" w:space="0" w:color="auto"/>
            </w:tcBorders>
            <w:vAlign w:val="center"/>
          </w:tcPr>
          <w:p w14:paraId="595F9B37" w14:textId="63E97B35"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43D26984" w14:textId="23222B61" w:rsidR="00374919" w:rsidRPr="006F682A" w:rsidRDefault="00374919" w:rsidP="00280BFA">
            <w:pPr>
              <w:jc w:val="left"/>
              <w:rPr>
                <w:szCs w:val="24"/>
              </w:rPr>
            </w:pPr>
            <w:r w:rsidRPr="006F682A">
              <w:rPr>
                <w:szCs w:val="24"/>
              </w:rPr>
              <w:t>any</w:t>
            </w:r>
          </w:p>
        </w:tc>
        <w:tc>
          <w:tcPr>
            <w:tcW w:w="1080" w:type="dxa"/>
            <w:tcBorders>
              <w:bottom w:val="single" w:sz="4" w:space="0" w:color="auto"/>
            </w:tcBorders>
            <w:vAlign w:val="center"/>
          </w:tcPr>
          <w:p w14:paraId="7A26D34D" w14:textId="651D1AEA" w:rsidR="00374919" w:rsidRPr="006F682A" w:rsidRDefault="00374919" w:rsidP="00280BFA">
            <w:pPr>
              <w:jc w:val="left"/>
              <w:rPr>
                <w:szCs w:val="24"/>
              </w:rPr>
            </w:pPr>
            <w:r w:rsidRPr="006F682A">
              <w:rPr>
                <w:szCs w:val="24"/>
              </w:rPr>
              <w:t>any</w:t>
            </w:r>
          </w:p>
        </w:tc>
        <w:tc>
          <w:tcPr>
            <w:tcW w:w="1081" w:type="dxa"/>
            <w:tcBorders>
              <w:bottom w:val="single" w:sz="4" w:space="0" w:color="auto"/>
            </w:tcBorders>
            <w:vAlign w:val="center"/>
          </w:tcPr>
          <w:p w14:paraId="3E8535D2" w14:textId="63368AA2" w:rsidR="00374919" w:rsidRPr="006F682A" w:rsidRDefault="00374919" w:rsidP="00280BFA">
            <w:pPr>
              <w:jc w:val="left"/>
              <w:rPr>
                <w:szCs w:val="24"/>
              </w:rPr>
            </w:pPr>
            <w:r w:rsidRPr="006F682A">
              <w:rPr>
                <w:szCs w:val="24"/>
              </w:rPr>
              <w:t>any</w:t>
            </w:r>
          </w:p>
        </w:tc>
      </w:tr>
      <w:tr w:rsidR="00374919" w:rsidRPr="00664ACB" w14:paraId="651F5E55" w14:textId="77777777" w:rsidTr="00374919">
        <w:trPr>
          <w:trHeight w:val="360"/>
          <w:jc w:val="center"/>
        </w:trPr>
        <w:tc>
          <w:tcPr>
            <w:tcW w:w="1867" w:type="dxa"/>
            <w:tcBorders>
              <w:top w:val="single" w:sz="4" w:space="0" w:color="auto"/>
            </w:tcBorders>
            <w:vAlign w:val="center"/>
          </w:tcPr>
          <w:p w14:paraId="0859E74D" w14:textId="2EF65400" w:rsidR="00374919" w:rsidRPr="006F682A" w:rsidRDefault="00374919" w:rsidP="00280BFA">
            <w:pPr>
              <w:jc w:val="left"/>
              <w:rPr>
                <w:szCs w:val="24"/>
              </w:rPr>
            </w:pPr>
            <w:r w:rsidRPr="006F682A">
              <w:rPr>
                <w:szCs w:val="24"/>
              </w:rPr>
              <w:t xml:space="preserve">Mid </w:t>
            </w:r>
            <w:r>
              <w:rPr>
                <w:szCs w:val="24"/>
              </w:rPr>
              <w:t>Aspen</w:t>
            </w:r>
          </w:p>
        </w:tc>
        <w:tc>
          <w:tcPr>
            <w:tcW w:w="1963" w:type="dxa"/>
            <w:tcBorders>
              <w:top w:val="single" w:sz="4" w:space="0" w:color="auto"/>
            </w:tcBorders>
            <w:vAlign w:val="center"/>
          </w:tcPr>
          <w:p w14:paraId="7C0B2FF0" w14:textId="5D3A22D8" w:rsidR="00374919" w:rsidRPr="006F682A" w:rsidRDefault="00374919" w:rsidP="00280BFA">
            <w:pPr>
              <w:jc w:val="left"/>
              <w:rPr>
                <w:szCs w:val="24"/>
              </w:rPr>
            </w:pPr>
            <w:r>
              <w:rPr>
                <w:szCs w:val="24"/>
              </w:rPr>
              <w:t>5-</w:t>
            </w:r>
            <w:r w:rsidRPr="006F682A">
              <w:rPr>
                <w:szCs w:val="24"/>
              </w:rPr>
              <w:t>9.9”</w:t>
            </w:r>
          </w:p>
        </w:tc>
        <w:tc>
          <w:tcPr>
            <w:tcW w:w="1886" w:type="dxa"/>
            <w:tcBorders>
              <w:top w:val="single" w:sz="4" w:space="0" w:color="auto"/>
            </w:tcBorders>
            <w:vAlign w:val="center"/>
          </w:tcPr>
          <w:p w14:paraId="543B0884" w14:textId="658890FC"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77C29361" w14:textId="7E8E9002" w:rsidR="00374919" w:rsidRPr="006F682A" w:rsidRDefault="00374919" w:rsidP="00280BFA">
            <w:pPr>
              <w:jc w:val="left"/>
              <w:rPr>
                <w:szCs w:val="24"/>
              </w:rPr>
            </w:pPr>
            <w:r w:rsidRPr="006F682A">
              <w:rPr>
                <w:szCs w:val="24"/>
              </w:rPr>
              <w:t>null</w:t>
            </w:r>
          </w:p>
        </w:tc>
        <w:tc>
          <w:tcPr>
            <w:tcW w:w="1080" w:type="dxa"/>
            <w:tcBorders>
              <w:top w:val="single" w:sz="4" w:space="0" w:color="auto"/>
            </w:tcBorders>
            <w:vAlign w:val="center"/>
          </w:tcPr>
          <w:p w14:paraId="7E9CF1DC" w14:textId="743C02D9" w:rsidR="00374919" w:rsidRPr="006F682A" w:rsidRDefault="00374919" w:rsidP="00280BFA">
            <w:pPr>
              <w:jc w:val="left"/>
              <w:rPr>
                <w:szCs w:val="24"/>
              </w:rPr>
            </w:pPr>
            <w:r w:rsidRPr="006F682A">
              <w:rPr>
                <w:szCs w:val="24"/>
              </w:rPr>
              <w:t>null</w:t>
            </w:r>
          </w:p>
        </w:tc>
        <w:tc>
          <w:tcPr>
            <w:tcW w:w="1081" w:type="dxa"/>
            <w:tcBorders>
              <w:top w:val="single" w:sz="4" w:space="0" w:color="auto"/>
            </w:tcBorders>
            <w:vAlign w:val="center"/>
          </w:tcPr>
          <w:p w14:paraId="65F78E6A" w14:textId="46E51C5F" w:rsidR="00374919" w:rsidRPr="006F682A" w:rsidRDefault="00374919" w:rsidP="00280BFA">
            <w:pPr>
              <w:jc w:val="left"/>
              <w:rPr>
                <w:szCs w:val="24"/>
              </w:rPr>
            </w:pPr>
            <w:r w:rsidRPr="006F682A">
              <w:rPr>
                <w:szCs w:val="24"/>
              </w:rPr>
              <w:t>null</w:t>
            </w:r>
          </w:p>
        </w:tc>
      </w:tr>
      <w:tr w:rsidR="00374919" w:rsidRPr="00664ACB" w14:paraId="3124A0FA" w14:textId="77777777" w:rsidTr="00374919">
        <w:trPr>
          <w:trHeight w:val="360"/>
          <w:jc w:val="center"/>
        </w:trPr>
        <w:tc>
          <w:tcPr>
            <w:tcW w:w="1867" w:type="dxa"/>
            <w:vAlign w:val="center"/>
          </w:tcPr>
          <w:p w14:paraId="7F72DD4F" w14:textId="3B7D0226" w:rsidR="00374919" w:rsidRPr="006F682A" w:rsidRDefault="00374919" w:rsidP="00280BFA">
            <w:pPr>
              <w:jc w:val="left"/>
              <w:rPr>
                <w:szCs w:val="24"/>
              </w:rPr>
            </w:pPr>
            <w:r w:rsidRPr="006F682A">
              <w:rPr>
                <w:szCs w:val="24"/>
              </w:rPr>
              <w:t xml:space="preserve">Mid </w:t>
            </w:r>
            <w:r>
              <w:rPr>
                <w:szCs w:val="24"/>
              </w:rPr>
              <w:t>Aspen</w:t>
            </w:r>
          </w:p>
        </w:tc>
        <w:tc>
          <w:tcPr>
            <w:tcW w:w="1963" w:type="dxa"/>
            <w:vAlign w:val="center"/>
          </w:tcPr>
          <w:p w14:paraId="74A11842" w14:textId="42248EBB" w:rsidR="00374919" w:rsidRPr="006F682A" w:rsidRDefault="00374919" w:rsidP="00280BFA">
            <w:pPr>
              <w:jc w:val="left"/>
              <w:rPr>
                <w:szCs w:val="24"/>
              </w:rPr>
            </w:pPr>
            <w:r>
              <w:rPr>
                <w:szCs w:val="24"/>
              </w:rPr>
              <w:t>5-</w:t>
            </w:r>
            <w:r w:rsidRPr="006F682A">
              <w:rPr>
                <w:szCs w:val="24"/>
              </w:rPr>
              <w:t>9.9”</w:t>
            </w:r>
          </w:p>
        </w:tc>
        <w:tc>
          <w:tcPr>
            <w:tcW w:w="1886" w:type="dxa"/>
            <w:vAlign w:val="center"/>
          </w:tcPr>
          <w:p w14:paraId="632C7FDB" w14:textId="40ABA0C0" w:rsidR="00374919" w:rsidRPr="006F682A" w:rsidRDefault="00374919" w:rsidP="00280BFA">
            <w:pPr>
              <w:jc w:val="left"/>
              <w:rPr>
                <w:szCs w:val="24"/>
              </w:rPr>
            </w:pPr>
            <w:r w:rsidRPr="006F682A">
              <w:rPr>
                <w:szCs w:val="24"/>
              </w:rPr>
              <w:t>any</w:t>
            </w:r>
          </w:p>
        </w:tc>
        <w:tc>
          <w:tcPr>
            <w:tcW w:w="1363" w:type="dxa"/>
            <w:vAlign w:val="center"/>
          </w:tcPr>
          <w:p w14:paraId="3D31D358" w14:textId="02BFB567" w:rsidR="00374919" w:rsidRPr="006F682A" w:rsidRDefault="00374919" w:rsidP="00280BFA">
            <w:pPr>
              <w:jc w:val="left"/>
              <w:rPr>
                <w:szCs w:val="24"/>
              </w:rPr>
            </w:pPr>
            <w:r w:rsidRPr="006F682A">
              <w:rPr>
                <w:szCs w:val="24"/>
              </w:rPr>
              <w:t>&lt;50</w:t>
            </w:r>
          </w:p>
        </w:tc>
        <w:tc>
          <w:tcPr>
            <w:tcW w:w="1080" w:type="dxa"/>
            <w:vAlign w:val="center"/>
          </w:tcPr>
          <w:p w14:paraId="3B85A831" w14:textId="5CEA41C1" w:rsidR="00374919" w:rsidRPr="006F682A" w:rsidRDefault="00374919" w:rsidP="00280BFA">
            <w:pPr>
              <w:jc w:val="left"/>
              <w:rPr>
                <w:szCs w:val="24"/>
              </w:rPr>
            </w:pPr>
            <w:r w:rsidRPr="006F682A">
              <w:rPr>
                <w:szCs w:val="24"/>
              </w:rPr>
              <w:t>any</w:t>
            </w:r>
          </w:p>
        </w:tc>
        <w:tc>
          <w:tcPr>
            <w:tcW w:w="1081" w:type="dxa"/>
            <w:vAlign w:val="center"/>
          </w:tcPr>
          <w:p w14:paraId="119235BF" w14:textId="1254F301" w:rsidR="00374919" w:rsidRPr="006F682A" w:rsidRDefault="00374919" w:rsidP="00280BFA">
            <w:pPr>
              <w:jc w:val="left"/>
              <w:rPr>
                <w:szCs w:val="24"/>
              </w:rPr>
            </w:pPr>
            <w:r w:rsidRPr="006F682A">
              <w:rPr>
                <w:szCs w:val="24"/>
              </w:rPr>
              <w:t>any</w:t>
            </w:r>
          </w:p>
        </w:tc>
      </w:tr>
      <w:tr w:rsidR="00374919" w:rsidRPr="00664ACB" w14:paraId="579CC18E" w14:textId="77777777" w:rsidTr="00374919">
        <w:trPr>
          <w:trHeight w:val="360"/>
          <w:jc w:val="center"/>
        </w:trPr>
        <w:tc>
          <w:tcPr>
            <w:tcW w:w="1867" w:type="dxa"/>
            <w:tcBorders>
              <w:top w:val="single" w:sz="4" w:space="0" w:color="auto"/>
            </w:tcBorders>
            <w:vAlign w:val="center"/>
          </w:tcPr>
          <w:p w14:paraId="7CB24A82" w14:textId="77777777" w:rsidR="00583EF5" w:rsidRDefault="00374919" w:rsidP="00280BFA">
            <w:pPr>
              <w:jc w:val="left"/>
              <w:rPr>
                <w:szCs w:val="24"/>
              </w:rPr>
            </w:pPr>
            <w:r w:rsidRPr="006F682A">
              <w:rPr>
                <w:szCs w:val="24"/>
              </w:rPr>
              <w:t xml:space="preserve">Mid </w:t>
            </w:r>
            <w:r>
              <w:rPr>
                <w:szCs w:val="24"/>
              </w:rPr>
              <w:t>Aspen-</w:t>
            </w:r>
          </w:p>
          <w:p w14:paraId="0BC52868" w14:textId="5EE16645" w:rsidR="00374919" w:rsidRPr="006F682A" w:rsidRDefault="00374919" w:rsidP="00280BFA">
            <w:pPr>
              <w:jc w:val="left"/>
              <w:rPr>
                <w:szCs w:val="24"/>
              </w:rPr>
            </w:pPr>
            <w:r>
              <w:rPr>
                <w:szCs w:val="24"/>
              </w:rPr>
              <w:t>Conifer</w:t>
            </w:r>
          </w:p>
        </w:tc>
        <w:tc>
          <w:tcPr>
            <w:tcW w:w="1963" w:type="dxa"/>
            <w:tcBorders>
              <w:top w:val="single" w:sz="4" w:space="0" w:color="auto"/>
            </w:tcBorders>
            <w:vAlign w:val="center"/>
          </w:tcPr>
          <w:p w14:paraId="25ABC9B1" w14:textId="657C378F" w:rsidR="00374919" w:rsidRPr="006F682A" w:rsidRDefault="00374919" w:rsidP="00280BFA">
            <w:pPr>
              <w:jc w:val="left"/>
              <w:rPr>
                <w:szCs w:val="24"/>
              </w:rPr>
            </w:pPr>
            <w:r>
              <w:rPr>
                <w:szCs w:val="24"/>
              </w:rPr>
              <w:t>10</w:t>
            </w:r>
            <w:r w:rsidRPr="006F682A">
              <w:rPr>
                <w:szCs w:val="24"/>
              </w:rPr>
              <w:t>-19.9”</w:t>
            </w:r>
          </w:p>
        </w:tc>
        <w:tc>
          <w:tcPr>
            <w:tcW w:w="1886" w:type="dxa"/>
            <w:tcBorders>
              <w:top w:val="single" w:sz="4" w:space="0" w:color="auto"/>
            </w:tcBorders>
            <w:vAlign w:val="center"/>
          </w:tcPr>
          <w:p w14:paraId="4A654FB6" w14:textId="40C31BEF"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2BAFCCBD" w14:textId="3D82C831" w:rsidR="00374919" w:rsidRPr="006F682A" w:rsidRDefault="00374919" w:rsidP="00280BFA">
            <w:pPr>
              <w:jc w:val="left"/>
              <w:rPr>
                <w:szCs w:val="24"/>
              </w:rPr>
            </w:pPr>
            <w:r w:rsidRPr="006F682A">
              <w:rPr>
                <w:szCs w:val="24"/>
              </w:rPr>
              <w:t>&gt;50</w:t>
            </w:r>
          </w:p>
        </w:tc>
        <w:tc>
          <w:tcPr>
            <w:tcW w:w="1080" w:type="dxa"/>
            <w:tcBorders>
              <w:top w:val="single" w:sz="4" w:space="0" w:color="auto"/>
            </w:tcBorders>
            <w:vAlign w:val="center"/>
          </w:tcPr>
          <w:p w14:paraId="124E3D6A" w14:textId="7ED69FC0" w:rsidR="00374919" w:rsidRPr="006F682A" w:rsidRDefault="00374919" w:rsidP="00280BFA">
            <w:pPr>
              <w:jc w:val="left"/>
              <w:rPr>
                <w:szCs w:val="24"/>
              </w:rPr>
            </w:pPr>
            <w:r w:rsidRPr="006F682A">
              <w:rPr>
                <w:szCs w:val="24"/>
              </w:rPr>
              <w:t>any</w:t>
            </w:r>
          </w:p>
        </w:tc>
        <w:tc>
          <w:tcPr>
            <w:tcW w:w="1081" w:type="dxa"/>
            <w:tcBorders>
              <w:top w:val="single" w:sz="4" w:space="0" w:color="auto"/>
            </w:tcBorders>
            <w:vAlign w:val="center"/>
          </w:tcPr>
          <w:p w14:paraId="5E96BB4F" w14:textId="5850C113" w:rsidR="00374919" w:rsidRPr="006F682A" w:rsidRDefault="00374919" w:rsidP="00280BFA">
            <w:pPr>
              <w:jc w:val="left"/>
              <w:rPr>
                <w:szCs w:val="24"/>
              </w:rPr>
            </w:pPr>
            <w:r w:rsidRPr="006F682A">
              <w:rPr>
                <w:szCs w:val="24"/>
              </w:rPr>
              <w:t>any</w:t>
            </w:r>
          </w:p>
        </w:tc>
      </w:tr>
      <w:tr w:rsidR="00374919" w:rsidRPr="00664ACB" w14:paraId="5BD184D0" w14:textId="77777777" w:rsidTr="00374919">
        <w:trPr>
          <w:trHeight w:val="360"/>
          <w:jc w:val="center"/>
        </w:trPr>
        <w:tc>
          <w:tcPr>
            <w:tcW w:w="1867" w:type="dxa"/>
            <w:tcBorders>
              <w:bottom w:val="single" w:sz="4" w:space="0" w:color="auto"/>
            </w:tcBorders>
            <w:vAlign w:val="center"/>
          </w:tcPr>
          <w:p w14:paraId="081D4773" w14:textId="77777777" w:rsidR="00583EF5" w:rsidRDefault="00374919" w:rsidP="00280BFA">
            <w:pPr>
              <w:jc w:val="left"/>
              <w:rPr>
                <w:szCs w:val="24"/>
              </w:rPr>
            </w:pPr>
            <w:r w:rsidRPr="006F682A">
              <w:rPr>
                <w:szCs w:val="24"/>
              </w:rPr>
              <w:t xml:space="preserve">Mid </w:t>
            </w:r>
            <w:r>
              <w:rPr>
                <w:szCs w:val="24"/>
              </w:rPr>
              <w:t>Aspen-</w:t>
            </w:r>
          </w:p>
          <w:p w14:paraId="33BA4817" w14:textId="664ACD35" w:rsidR="00374919" w:rsidRPr="006F682A" w:rsidRDefault="00374919" w:rsidP="00280BFA">
            <w:pPr>
              <w:jc w:val="left"/>
              <w:rPr>
                <w:szCs w:val="24"/>
              </w:rPr>
            </w:pPr>
            <w:r>
              <w:rPr>
                <w:szCs w:val="24"/>
              </w:rPr>
              <w:t>Conifer</w:t>
            </w:r>
          </w:p>
        </w:tc>
        <w:tc>
          <w:tcPr>
            <w:tcW w:w="1963" w:type="dxa"/>
            <w:tcBorders>
              <w:bottom w:val="single" w:sz="4" w:space="0" w:color="auto"/>
            </w:tcBorders>
            <w:vAlign w:val="center"/>
          </w:tcPr>
          <w:p w14:paraId="0C6C7C97" w14:textId="7D6FC154" w:rsidR="00374919" w:rsidRPr="006F682A" w:rsidRDefault="00374919" w:rsidP="00280BFA">
            <w:pPr>
              <w:jc w:val="left"/>
              <w:rPr>
                <w:szCs w:val="24"/>
              </w:rPr>
            </w:pPr>
            <w:r>
              <w:rPr>
                <w:szCs w:val="24"/>
              </w:rPr>
              <w:t>10</w:t>
            </w:r>
            <w:r w:rsidRPr="006F682A">
              <w:rPr>
                <w:szCs w:val="24"/>
              </w:rPr>
              <w:t>-19.9”</w:t>
            </w:r>
          </w:p>
        </w:tc>
        <w:tc>
          <w:tcPr>
            <w:tcW w:w="1886" w:type="dxa"/>
            <w:tcBorders>
              <w:bottom w:val="single" w:sz="4" w:space="0" w:color="auto"/>
            </w:tcBorders>
            <w:vAlign w:val="center"/>
          </w:tcPr>
          <w:p w14:paraId="38F4655A" w14:textId="40131831"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12E105E4" w14:textId="3D384FA0" w:rsidR="00374919" w:rsidRPr="006F682A" w:rsidRDefault="00374919" w:rsidP="00280BFA">
            <w:pPr>
              <w:jc w:val="left"/>
              <w:rPr>
                <w:szCs w:val="24"/>
              </w:rPr>
            </w:pPr>
            <w:r w:rsidRPr="006F682A">
              <w:rPr>
                <w:szCs w:val="24"/>
              </w:rPr>
              <w:t>null</w:t>
            </w:r>
          </w:p>
        </w:tc>
        <w:tc>
          <w:tcPr>
            <w:tcW w:w="1080" w:type="dxa"/>
            <w:tcBorders>
              <w:bottom w:val="single" w:sz="4" w:space="0" w:color="auto"/>
            </w:tcBorders>
            <w:vAlign w:val="center"/>
          </w:tcPr>
          <w:p w14:paraId="5DABA749" w14:textId="039E6135" w:rsidR="00374919" w:rsidRPr="006F682A" w:rsidRDefault="00374919" w:rsidP="00280BFA">
            <w:pPr>
              <w:jc w:val="left"/>
              <w:rPr>
                <w:szCs w:val="24"/>
              </w:rPr>
            </w:pPr>
            <w:r w:rsidRPr="006F682A">
              <w:rPr>
                <w:szCs w:val="24"/>
              </w:rPr>
              <w:t>&gt;50</w:t>
            </w:r>
          </w:p>
        </w:tc>
        <w:tc>
          <w:tcPr>
            <w:tcW w:w="1081" w:type="dxa"/>
            <w:tcBorders>
              <w:bottom w:val="single" w:sz="4" w:space="0" w:color="auto"/>
            </w:tcBorders>
            <w:vAlign w:val="center"/>
          </w:tcPr>
          <w:p w14:paraId="1D3D82D9" w14:textId="26E629E0" w:rsidR="00374919" w:rsidRPr="006F682A" w:rsidRDefault="00374919" w:rsidP="00280BFA">
            <w:pPr>
              <w:jc w:val="left"/>
              <w:rPr>
                <w:szCs w:val="24"/>
              </w:rPr>
            </w:pPr>
            <w:r w:rsidRPr="006F682A">
              <w:rPr>
                <w:szCs w:val="24"/>
              </w:rPr>
              <w:t>any</w:t>
            </w:r>
          </w:p>
        </w:tc>
      </w:tr>
      <w:tr w:rsidR="00374919" w:rsidRPr="00664ACB" w14:paraId="3F04C6E5" w14:textId="77777777" w:rsidTr="00374919">
        <w:trPr>
          <w:trHeight w:val="360"/>
          <w:jc w:val="center"/>
        </w:trPr>
        <w:tc>
          <w:tcPr>
            <w:tcW w:w="1867" w:type="dxa"/>
            <w:tcBorders>
              <w:top w:val="single" w:sz="4" w:space="0" w:color="auto"/>
            </w:tcBorders>
            <w:vAlign w:val="center"/>
          </w:tcPr>
          <w:p w14:paraId="0FE1126E" w14:textId="677C9CF3" w:rsidR="00374919" w:rsidRPr="006F682A" w:rsidRDefault="00374919" w:rsidP="00280BFA">
            <w:pPr>
              <w:jc w:val="left"/>
              <w:rPr>
                <w:szCs w:val="24"/>
              </w:rPr>
            </w:pPr>
            <w:r w:rsidRPr="006F682A">
              <w:rPr>
                <w:szCs w:val="24"/>
              </w:rPr>
              <w:t>Late Closed</w:t>
            </w:r>
          </w:p>
        </w:tc>
        <w:tc>
          <w:tcPr>
            <w:tcW w:w="1963" w:type="dxa"/>
            <w:tcBorders>
              <w:top w:val="single" w:sz="4" w:space="0" w:color="auto"/>
            </w:tcBorders>
            <w:vAlign w:val="center"/>
          </w:tcPr>
          <w:p w14:paraId="488CCAE5" w14:textId="7547448F" w:rsidR="00374919" w:rsidRPr="006F682A" w:rsidRDefault="00374919" w:rsidP="00280BFA">
            <w:pPr>
              <w:jc w:val="left"/>
              <w:rPr>
                <w:szCs w:val="24"/>
              </w:rPr>
            </w:pPr>
            <w:r w:rsidRPr="006F682A">
              <w:rPr>
                <w:szCs w:val="24"/>
              </w:rPr>
              <w:t>20”+</w:t>
            </w:r>
          </w:p>
        </w:tc>
        <w:tc>
          <w:tcPr>
            <w:tcW w:w="1886" w:type="dxa"/>
            <w:tcBorders>
              <w:top w:val="single" w:sz="4" w:space="0" w:color="auto"/>
            </w:tcBorders>
            <w:vAlign w:val="center"/>
          </w:tcPr>
          <w:p w14:paraId="5C50913A" w14:textId="01E5BA59"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19E03657" w14:textId="2FECF743" w:rsidR="00374919" w:rsidRPr="006F682A" w:rsidRDefault="00374919" w:rsidP="00280BFA">
            <w:pPr>
              <w:jc w:val="left"/>
              <w:rPr>
                <w:szCs w:val="24"/>
              </w:rPr>
            </w:pPr>
            <w:r w:rsidRPr="006F682A">
              <w:rPr>
                <w:szCs w:val="24"/>
              </w:rPr>
              <w:t>&gt;50</w:t>
            </w:r>
          </w:p>
        </w:tc>
        <w:tc>
          <w:tcPr>
            <w:tcW w:w="1080" w:type="dxa"/>
            <w:tcBorders>
              <w:top w:val="single" w:sz="4" w:space="0" w:color="auto"/>
            </w:tcBorders>
            <w:vAlign w:val="center"/>
          </w:tcPr>
          <w:p w14:paraId="49915A08" w14:textId="317ADDDB" w:rsidR="00374919" w:rsidRPr="006F682A" w:rsidRDefault="00374919" w:rsidP="00280BFA">
            <w:pPr>
              <w:jc w:val="left"/>
              <w:rPr>
                <w:szCs w:val="24"/>
              </w:rPr>
            </w:pPr>
            <w:r w:rsidRPr="006F682A">
              <w:rPr>
                <w:szCs w:val="24"/>
              </w:rPr>
              <w:t>any</w:t>
            </w:r>
          </w:p>
        </w:tc>
        <w:tc>
          <w:tcPr>
            <w:tcW w:w="1081" w:type="dxa"/>
            <w:tcBorders>
              <w:top w:val="single" w:sz="4" w:space="0" w:color="auto"/>
            </w:tcBorders>
            <w:vAlign w:val="center"/>
          </w:tcPr>
          <w:p w14:paraId="6837C81C" w14:textId="2F93EE52" w:rsidR="00374919" w:rsidRPr="006F682A" w:rsidRDefault="00374919" w:rsidP="00280BFA">
            <w:pPr>
              <w:jc w:val="left"/>
              <w:rPr>
                <w:szCs w:val="24"/>
              </w:rPr>
            </w:pPr>
            <w:r w:rsidRPr="006F682A">
              <w:rPr>
                <w:szCs w:val="24"/>
              </w:rPr>
              <w:t>any</w:t>
            </w:r>
          </w:p>
        </w:tc>
      </w:tr>
      <w:tr w:rsidR="00374919" w:rsidRPr="00664ACB" w14:paraId="4714812A" w14:textId="77777777" w:rsidTr="00374919">
        <w:trPr>
          <w:trHeight w:val="360"/>
          <w:jc w:val="center"/>
        </w:trPr>
        <w:tc>
          <w:tcPr>
            <w:tcW w:w="1867" w:type="dxa"/>
            <w:tcBorders>
              <w:bottom w:val="single" w:sz="4" w:space="0" w:color="auto"/>
            </w:tcBorders>
            <w:vAlign w:val="center"/>
          </w:tcPr>
          <w:p w14:paraId="354F082C" w14:textId="4F9166F9" w:rsidR="00374919" w:rsidRPr="006F682A" w:rsidRDefault="00374919" w:rsidP="00280BFA">
            <w:pPr>
              <w:jc w:val="left"/>
              <w:rPr>
                <w:szCs w:val="24"/>
              </w:rPr>
            </w:pPr>
            <w:r w:rsidRPr="006F682A">
              <w:rPr>
                <w:szCs w:val="24"/>
              </w:rPr>
              <w:t>Late Closed</w:t>
            </w:r>
          </w:p>
        </w:tc>
        <w:tc>
          <w:tcPr>
            <w:tcW w:w="1963" w:type="dxa"/>
            <w:tcBorders>
              <w:bottom w:val="single" w:sz="4" w:space="0" w:color="auto"/>
            </w:tcBorders>
            <w:vAlign w:val="center"/>
          </w:tcPr>
          <w:p w14:paraId="33F956AD" w14:textId="5C65F1DD" w:rsidR="00374919" w:rsidRPr="006F682A" w:rsidRDefault="00374919" w:rsidP="00280BFA">
            <w:pPr>
              <w:jc w:val="left"/>
              <w:rPr>
                <w:szCs w:val="24"/>
              </w:rPr>
            </w:pPr>
            <w:r w:rsidRPr="006F682A">
              <w:rPr>
                <w:szCs w:val="24"/>
              </w:rPr>
              <w:t>20”+</w:t>
            </w:r>
          </w:p>
        </w:tc>
        <w:tc>
          <w:tcPr>
            <w:tcW w:w="1886" w:type="dxa"/>
            <w:tcBorders>
              <w:bottom w:val="single" w:sz="4" w:space="0" w:color="auto"/>
            </w:tcBorders>
            <w:vAlign w:val="center"/>
          </w:tcPr>
          <w:p w14:paraId="7F7F0AC1" w14:textId="6CC82012"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47CC7B22" w14:textId="48474B9B" w:rsidR="00374919" w:rsidRPr="006F682A" w:rsidRDefault="00374919" w:rsidP="00280BFA">
            <w:pPr>
              <w:jc w:val="left"/>
              <w:rPr>
                <w:szCs w:val="24"/>
              </w:rPr>
            </w:pPr>
            <w:r w:rsidRPr="006F682A">
              <w:rPr>
                <w:szCs w:val="24"/>
              </w:rPr>
              <w:t>null</w:t>
            </w:r>
          </w:p>
        </w:tc>
        <w:tc>
          <w:tcPr>
            <w:tcW w:w="1080" w:type="dxa"/>
            <w:tcBorders>
              <w:bottom w:val="single" w:sz="4" w:space="0" w:color="auto"/>
            </w:tcBorders>
            <w:vAlign w:val="center"/>
          </w:tcPr>
          <w:p w14:paraId="0A9CAC49" w14:textId="27DDDD3B" w:rsidR="00374919" w:rsidRPr="006F682A" w:rsidRDefault="00374919" w:rsidP="00280BFA">
            <w:pPr>
              <w:jc w:val="left"/>
              <w:rPr>
                <w:szCs w:val="24"/>
              </w:rPr>
            </w:pPr>
            <w:r w:rsidRPr="006F682A">
              <w:rPr>
                <w:szCs w:val="24"/>
              </w:rPr>
              <w:t>&gt;50</w:t>
            </w:r>
          </w:p>
        </w:tc>
        <w:tc>
          <w:tcPr>
            <w:tcW w:w="1081" w:type="dxa"/>
            <w:tcBorders>
              <w:bottom w:val="single" w:sz="4" w:space="0" w:color="auto"/>
            </w:tcBorders>
            <w:vAlign w:val="center"/>
          </w:tcPr>
          <w:p w14:paraId="378A1355" w14:textId="241BFDD0" w:rsidR="00374919" w:rsidRPr="006F682A" w:rsidRDefault="00374919" w:rsidP="00280BFA">
            <w:pPr>
              <w:jc w:val="left"/>
              <w:rPr>
                <w:szCs w:val="24"/>
              </w:rPr>
            </w:pPr>
            <w:r w:rsidRPr="006F682A">
              <w:rPr>
                <w:szCs w:val="24"/>
              </w:rPr>
              <w:t>any</w:t>
            </w:r>
          </w:p>
        </w:tc>
      </w:tr>
      <w:tr w:rsidR="00374919" w:rsidRPr="00664ACB" w14:paraId="5C287F88" w14:textId="77777777" w:rsidTr="00374919">
        <w:trPr>
          <w:trHeight w:val="360"/>
          <w:jc w:val="center"/>
        </w:trPr>
        <w:tc>
          <w:tcPr>
            <w:tcW w:w="1867" w:type="dxa"/>
            <w:tcBorders>
              <w:top w:val="single" w:sz="4" w:space="0" w:color="auto"/>
            </w:tcBorders>
            <w:vAlign w:val="center"/>
          </w:tcPr>
          <w:p w14:paraId="08E0F2D9" w14:textId="38D12DEC" w:rsidR="00374919" w:rsidRDefault="00374919" w:rsidP="00280BFA">
            <w:pPr>
              <w:jc w:val="left"/>
              <w:rPr>
                <w:szCs w:val="24"/>
              </w:rPr>
            </w:pPr>
            <w:r>
              <w:rPr>
                <w:szCs w:val="24"/>
              </w:rPr>
              <w:t>Fire-Maintained</w:t>
            </w:r>
          </w:p>
          <w:p w14:paraId="78AC0790" w14:textId="70BAE9E6" w:rsidR="00374919" w:rsidRPr="006F682A" w:rsidRDefault="00374919" w:rsidP="00280BFA">
            <w:pPr>
              <w:jc w:val="left"/>
              <w:rPr>
                <w:szCs w:val="24"/>
              </w:rPr>
            </w:pPr>
            <w:r>
              <w:rPr>
                <w:szCs w:val="24"/>
              </w:rPr>
              <w:t>Aspen-Conifer</w:t>
            </w:r>
          </w:p>
        </w:tc>
        <w:tc>
          <w:tcPr>
            <w:tcW w:w="1963" w:type="dxa"/>
            <w:tcBorders>
              <w:top w:val="single" w:sz="4" w:space="0" w:color="auto"/>
            </w:tcBorders>
            <w:vAlign w:val="center"/>
          </w:tcPr>
          <w:p w14:paraId="7AAB214F" w14:textId="52C10A94" w:rsidR="00374919" w:rsidRPr="006F682A" w:rsidRDefault="00374919" w:rsidP="00280BFA">
            <w:pPr>
              <w:jc w:val="left"/>
              <w:rPr>
                <w:szCs w:val="24"/>
              </w:rPr>
            </w:pPr>
            <w:r w:rsidRPr="006F682A">
              <w:rPr>
                <w:szCs w:val="24"/>
              </w:rPr>
              <w:t>20”+</w:t>
            </w:r>
          </w:p>
        </w:tc>
        <w:tc>
          <w:tcPr>
            <w:tcW w:w="1886" w:type="dxa"/>
            <w:tcBorders>
              <w:top w:val="single" w:sz="4" w:space="0" w:color="auto"/>
            </w:tcBorders>
            <w:vAlign w:val="center"/>
          </w:tcPr>
          <w:p w14:paraId="1229D999" w14:textId="1FD45A39" w:rsidR="00374919" w:rsidRPr="006F682A" w:rsidRDefault="00374919" w:rsidP="00280BFA">
            <w:pPr>
              <w:jc w:val="left"/>
              <w:rPr>
                <w:szCs w:val="24"/>
              </w:rPr>
            </w:pPr>
            <w:r w:rsidRPr="006F682A">
              <w:rPr>
                <w:szCs w:val="24"/>
              </w:rPr>
              <w:t>any</w:t>
            </w:r>
          </w:p>
        </w:tc>
        <w:tc>
          <w:tcPr>
            <w:tcW w:w="1363" w:type="dxa"/>
            <w:tcBorders>
              <w:top w:val="single" w:sz="4" w:space="0" w:color="auto"/>
            </w:tcBorders>
            <w:vAlign w:val="center"/>
          </w:tcPr>
          <w:p w14:paraId="6A8D8CD5" w14:textId="03A4C752" w:rsidR="00374919" w:rsidRPr="006F682A" w:rsidRDefault="00374919" w:rsidP="00280BFA">
            <w:pPr>
              <w:jc w:val="left"/>
              <w:rPr>
                <w:szCs w:val="24"/>
              </w:rPr>
            </w:pPr>
            <w:r w:rsidRPr="006F682A">
              <w:rPr>
                <w:szCs w:val="24"/>
              </w:rPr>
              <w:t>null</w:t>
            </w:r>
          </w:p>
        </w:tc>
        <w:tc>
          <w:tcPr>
            <w:tcW w:w="1080" w:type="dxa"/>
            <w:tcBorders>
              <w:top w:val="single" w:sz="4" w:space="0" w:color="auto"/>
            </w:tcBorders>
            <w:vAlign w:val="center"/>
          </w:tcPr>
          <w:p w14:paraId="5360C7CE" w14:textId="2201CD09" w:rsidR="00374919" w:rsidRPr="006F682A" w:rsidRDefault="00374919" w:rsidP="00280BFA">
            <w:pPr>
              <w:jc w:val="left"/>
              <w:rPr>
                <w:szCs w:val="24"/>
              </w:rPr>
            </w:pPr>
            <w:r w:rsidRPr="006F682A">
              <w:rPr>
                <w:szCs w:val="24"/>
              </w:rPr>
              <w:t>null</w:t>
            </w:r>
          </w:p>
        </w:tc>
        <w:tc>
          <w:tcPr>
            <w:tcW w:w="1081" w:type="dxa"/>
            <w:tcBorders>
              <w:top w:val="single" w:sz="4" w:space="0" w:color="auto"/>
            </w:tcBorders>
            <w:vAlign w:val="center"/>
          </w:tcPr>
          <w:p w14:paraId="42DE106A" w14:textId="0446CE97" w:rsidR="00374919" w:rsidRPr="006F682A" w:rsidRDefault="00374919" w:rsidP="00280BFA">
            <w:pPr>
              <w:jc w:val="left"/>
              <w:rPr>
                <w:szCs w:val="24"/>
              </w:rPr>
            </w:pPr>
            <w:r w:rsidRPr="006F682A">
              <w:rPr>
                <w:szCs w:val="24"/>
              </w:rPr>
              <w:t>null</w:t>
            </w:r>
          </w:p>
        </w:tc>
      </w:tr>
      <w:tr w:rsidR="00374919" w:rsidRPr="00664ACB" w14:paraId="282D5FF3" w14:textId="77777777" w:rsidTr="00374919">
        <w:trPr>
          <w:trHeight w:val="360"/>
          <w:jc w:val="center"/>
        </w:trPr>
        <w:tc>
          <w:tcPr>
            <w:tcW w:w="1867" w:type="dxa"/>
            <w:tcBorders>
              <w:bottom w:val="single" w:sz="4" w:space="0" w:color="auto"/>
            </w:tcBorders>
            <w:vAlign w:val="center"/>
          </w:tcPr>
          <w:p w14:paraId="526D3101" w14:textId="77777777" w:rsidR="00374919" w:rsidRDefault="00374919" w:rsidP="00280BFA">
            <w:pPr>
              <w:jc w:val="left"/>
              <w:rPr>
                <w:szCs w:val="24"/>
              </w:rPr>
            </w:pPr>
            <w:r>
              <w:rPr>
                <w:szCs w:val="24"/>
              </w:rPr>
              <w:t>Fire-Maintained</w:t>
            </w:r>
          </w:p>
          <w:p w14:paraId="18B17A1F" w14:textId="41FDC4F6" w:rsidR="00374919" w:rsidRPr="006F682A" w:rsidRDefault="00374919" w:rsidP="00280BFA">
            <w:pPr>
              <w:jc w:val="left"/>
              <w:rPr>
                <w:szCs w:val="24"/>
              </w:rPr>
            </w:pPr>
            <w:r>
              <w:rPr>
                <w:szCs w:val="24"/>
              </w:rPr>
              <w:t>Aspen-Conifer</w:t>
            </w:r>
          </w:p>
        </w:tc>
        <w:tc>
          <w:tcPr>
            <w:tcW w:w="1963" w:type="dxa"/>
            <w:tcBorders>
              <w:bottom w:val="single" w:sz="4" w:space="0" w:color="auto"/>
            </w:tcBorders>
            <w:vAlign w:val="center"/>
          </w:tcPr>
          <w:p w14:paraId="6BA6B872" w14:textId="3C450F98" w:rsidR="00374919" w:rsidRPr="006F682A" w:rsidRDefault="00374919" w:rsidP="00280BFA">
            <w:pPr>
              <w:jc w:val="left"/>
              <w:rPr>
                <w:szCs w:val="24"/>
              </w:rPr>
            </w:pPr>
            <w:r w:rsidRPr="006F682A">
              <w:rPr>
                <w:szCs w:val="24"/>
              </w:rPr>
              <w:t>20”+</w:t>
            </w:r>
          </w:p>
        </w:tc>
        <w:tc>
          <w:tcPr>
            <w:tcW w:w="1886" w:type="dxa"/>
            <w:tcBorders>
              <w:bottom w:val="single" w:sz="4" w:space="0" w:color="auto"/>
            </w:tcBorders>
            <w:vAlign w:val="center"/>
          </w:tcPr>
          <w:p w14:paraId="75FEEEAA" w14:textId="3DFEEE78" w:rsidR="00374919" w:rsidRPr="006F682A" w:rsidRDefault="00374919" w:rsidP="00280BFA">
            <w:pPr>
              <w:jc w:val="left"/>
              <w:rPr>
                <w:szCs w:val="24"/>
              </w:rPr>
            </w:pPr>
            <w:r w:rsidRPr="006F682A">
              <w:rPr>
                <w:szCs w:val="24"/>
              </w:rPr>
              <w:t>any</w:t>
            </w:r>
          </w:p>
        </w:tc>
        <w:tc>
          <w:tcPr>
            <w:tcW w:w="1363" w:type="dxa"/>
            <w:tcBorders>
              <w:bottom w:val="single" w:sz="4" w:space="0" w:color="auto"/>
            </w:tcBorders>
            <w:vAlign w:val="center"/>
          </w:tcPr>
          <w:p w14:paraId="5016D656" w14:textId="7E0CF026" w:rsidR="00374919" w:rsidRPr="006F682A" w:rsidRDefault="00374919" w:rsidP="00280BFA">
            <w:pPr>
              <w:jc w:val="left"/>
              <w:rPr>
                <w:szCs w:val="24"/>
              </w:rPr>
            </w:pPr>
            <w:r w:rsidRPr="006F682A">
              <w:rPr>
                <w:szCs w:val="24"/>
              </w:rPr>
              <w:t>&lt;50</w:t>
            </w:r>
          </w:p>
        </w:tc>
        <w:tc>
          <w:tcPr>
            <w:tcW w:w="1080" w:type="dxa"/>
            <w:tcBorders>
              <w:bottom w:val="single" w:sz="4" w:space="0" w:color="auto"/>
            </w:tcBorders>
            <w:vAlign w:val="center"/>
          </w:tcPr>
          <w:p w14:paraId="17296E59" w14:textId="4A74514E" w:rsidR="00374919" w:rsidRPr="006F682A" w:rsidRDefault="00374919" w:rsidP="00280BFA">
            <w:pPr>
              <w:jc w:val="left"/>
              <w:rPr>
                <w:szCs w:val="24"/>
              </w:rPr>
            </w:pPr>
            <w:r w:rsidRPr="006F682A">
              <w:rPr>
                <w:szCs w:val="24"/>
              </w:rPr>
              <w:t>any</w:t>
            </w:r>
          </w:p>
        </w:tc>
        <w:tc>
          <w:tcPr>
            <w:tcW w:w="1081" w:type="dxa"/>
            <w:tcBorders>
              <w:bottom w:val="single" w:sz="4" w:space="0" w:color="auto"/>
            </w:tcBorders>
            <w:vAlign w:val="center"/>
          </w:tcPr>
          <w:p w14:paraId="2B7AFC4A" w14:textId="5A6C7899" w:rsidR="00374919" w:rsidRPr="006F682A" w:rsidRDefault="00374919" w:rsidP="00280BFA">
            <w:pPr>
              <w:jc w:val="left"/>
              <w:rPr>
                <w:szCs w:val="24"/>
              </w:rPr>
            </w:pPr>
            <w:r w:rsidRPr="006F682A">
              <w:rPr>
                <w:szCs w:val="24"/>
              </w:rPr>
              <w:t>any</w:t>
            </w:r>
          </w:p>
        </w:tc>
      </w:tr>
    </w:tbl>
    <w:p w14:paraId="78BF327D" w14:textId="77777777" w:rsidR="00ED4D12" w:rsidRDefault="00ED4D12" w:rsidP="00280BFA">
      <w:pPr>
        <w:jc w:val="left"/>
        <w:rPr>
          <w:b/>
          <w:sz w:val="32"/>
          <w:szCs w:val="24"/>
        </w:rPr>
      </w:pPr>
    </w:p>
    <w:p w14:paraId="74944E08" w14:textId="725304C0" w:rsidR="00E76CA8" w:rsidRPr="006F682A" w:rsidRDefault="00352832" w:rsidP="00280BFA">
      <w:pPr>
        <w:jc w:val="left"/>
        <w:rPr>
          <w:b/>
          <w:sz w:val="32"/>
          <w:szCs w:val="24"/>
        </w:rPr>
      </w:pPr>
      <w:r>
        <w:rPr>
          <w:b/>
          <w:sz w:val="32"/>
          <w:szCs w:val="24"/>
        </w:rPr>
        <w:lastRenderedPageBreak/>
        <w:t>Draft Model</w:t>
      </w:r>
    </w:p>
    <w:p w14:paraId="09D7F302" w14:textId="77777777" w:rsidR="005A7547" w:rsidRDefault="005A7547" w:rsidP="00280BFA">
      <w:pPr>
        <w:jc w:val="left"/>
        <w:rPr>
          <w:szCs w:val="24"/>
        </w:rPr>
      </w:pPr>
    </w:p>
    <w:p w14:paraId="1A1B5712" w14:textId="0C73F7FC" w:rsidR="00E76CA8" w:rsidRPr="006F682A" w:rsidRDefault="005A7547" w:rsidP="00280BFA">
      <w:pPr>
        <w:jc w:val="left"/>
      </w:pPr>
      <w:r>
        <w:rPr>
          <w:szCs w:val="24"/>
        </w:rPr>
        <w:t>(S</w:t>
      </w:r>
      <w:r>
        <w:t xml:space="preserve">ee PDF) </w:t>
      </w:r>
      <w:r w:rsidR="00E76CA8" w:rsidRPr="006F682A">
        <w:t>Disturbance-Succession model for SMC</w:t>
      </w:r>
      <w:r w:rsidR="00845100">
        <w:t xml:space="preserve"> and SMC-ASP</w:t>
      </w:r>
    </w:p>
    <w:p w14:paraId="25E80ECE" w14:textId="77777777" w:rsidR="00E76CA8" w:rsidRPr="006F682A" w:rsidRDefault="00E76CA8" w:rsidP="00280BFA">
      <w:pPr>
        <w:pStyle w:val="Caption"/>
        <w:spacing w:before="0" w:after="0"/>
      </w:pPr>
    </w:p>
    <w:p w14:paraId="528CB054" w14:textId="77777777" w:rsidR="00E76CA8" w:rsidRPr="006F682A" w:rsidRDefault="00E76CA8" w:rsidP="00280BFA">
      <w:pPr>
        <w:pStyle w:val="Caption"/>
        <w:spacing w:before="0" w:after="0"/>
      </w:pPr>
    </w:p>
    <w:p w14:paraId="1FD17C2B" w14:textId="3CB0B3A5" w:rsidR="00CD7685" w:rsidRDefault="00CD7685" w:rsidP="00280BFA">
      <w:pPr>
        <w:jc w:val="left"/>
        <w:rPr>
          <w:b/>
          <w:sz w:val="32"/>
          <w:szCs w:val="24"/>
        </w:rPr>
      </w:pPr>
      <w:r>
        <w:rPr>
          <w:b/>
          <w:sz w:val="32"/>
          <w:szCs w:val="24"/>
        </w:rPr>
        <w:t>References</w:t>
      </w:r>
    </w:p>
    <w:p w14:paraId="5BE30226" w14:textId="77777777" w:rsidR="00890398" w:rsidRDefault="00890398" w:rsidP="00280BFA">
      <w:pPr>
        <w:spacing w:line="276" w:lineRule="auto"/>
        <w:ind w:left="720" w:hanging="720"/>
        <w:jc w:val="left"/>
      </w:pPr>
      <w:r>
        <w:t xml:space="preserve">Barbour, Michael, Keeler-Wolf, Todd, and Schoenherr, Allan A., eds. </w:t>
      </w:r>
      <w:r>
        <w:rPr>
          <w:i/>
        </w:rPr>
        <w:t>Terrestrial Vegetation of California, 3</w:t>
      </w:r>
      <w:r w:rsidRPr="00832813">
        <w:rPr>
          <w:i/>
          <w:vertAlign w:val="superscript"/>
        </w:rPr>
        <w:t>rd</w:t>
      </w:r>
      <w:r>
        <w:rPr>
          <w:i/>
        </w:rPr>
        <w:t xml:space="preserve"> Edition</w:t>
      </w:r>
      <w:r>
        <w:t xml:space="preserve">. 2007. </w:t>
      </w:r>
    </w:p>
    <w:p w14:paraId="1300CFF6" w14:textId="4C0FB222" w:rsidR="00890398" w:rsidRPr="00890398" w:rsidRDefault="00890398" w:rsidP="00280BFA">
      <w:pPr>
        <w:spacing w:line="276" w:lineRule="auto"/>
        <w:ind w:left="720" w:hanging="720"/>
        <w:jc w:val="left"/>
        <w:rPr>
          <w:noProof w:val="0"/>
          <w:szCs w:val="24"/>
        </w:rPr>
      </w:pPr>
      <w:r w:rsidRPr="00A40C3D">
        <w:rPr>
          <w:noProof w:val="0"/>
          <w:szCs w:val="24"/>
        </w:rPr>
        <w:t xml:space="preserve">“CalVeg Zone 1.” Vegetation Descriptions. </w:t>
      </w:r>
      <w:r w:rsidRPr="00A40C3D">
        <w:rPr>
          <w:i/>
          <w:noProof w:val="0"/>
          <w:szCs w:val="24"/>
        </w:rPr>
        <w:t>Vegetation Classification and Mapping</w:t>
      </w:r>
      <w:r w:rsidRPr="00A40C3D">
        <w:rPr>
          <w:noProof w:val="0"/>
          <w:szCs w:val="24"/>
        </w:rPr>
        <w:t>.  11 December 2008. U.S. Forest Service. &lt;</w:t>
      </w:r>
      <w:r>
        <w:rPr>
          <w:noProof w:val="0"/>
          <w:szCs w:val="24"/>
        </w:rPr>
        <w:t>http://www.fs.usda.gov/Internet/FSE_DOCUMENTS/fsbdev3_046448.pdf</w:t>
      </w:r>
      <w:r w:rsidRPr="00A40C3D">
        <w:rPr>
          <w:noProof w:val="0"/>
          <w:szCs w:val="24"/>
        </w:rPr>
        <w:t>&gt;. Accessed 2 April 2013.</w:t>
      </w:r>
    </w:p>
    <w:p w14:paraId="2ED64D36" w14:textId="3A7B45E9" w:rsidR="00890398" w:rsidRDefault="00890398" w:rsidP="00280BFA">
      <w:pPr>
        <w:spacing w:line="276" w:lineRule="auto"/>
        <w:ind w:left="720" w:hanging="720"/>
        <w:jc w:val="left"/>
      </w:pPr>
      <w:r>
        <w:t xml:space="preserve">LandFire. “Biophysical Setting Models.” </w:t>
      </w:r>
      <w:r w:rsidR="004775F4">
        <w:t>Biophysical Setting 0711700</w:t>
      </w:r>
      <w:r>
        <w:t>. 2007b. LANDFIRE Project, U.S. Department of Agriculture, Forest Service; U.S. Department of the Interior. &lt;</w:t>
      </w:r>
      <w:r w:rsidRPr="00283D74">
        <w:t>http://www.landfire.gov/national_veg_models_op2.php</w:t>
      </w:r>
      <w:r>
        <w:t>&gt;. Accessed 30 November 2012.</w:t>
      </w:r>
    </w:p>
    <w:p w14:paraId="6E5CEF8D" w14:textId="77777777" w:rsidR="00890398" w:rsidRDefault="00890398" w:rsidP="00280BFA">
      <w:pPr>
        <w:spacing w:line="276" w:lineRule="auto"/>
        <w:ind w:left="720" w:hanging="720"/>
        <w:jc w:val="left"/>
      </w:pPr>
      <w:r>
        <w:t>LandFire. “Biophysical Setting Models.” Zone 6. 2007a. LANDFIRE Project, U.S. Department of Agriculture, Forest Service; U.S. Department of the Interior. &lt;</w:t>
      </w:r>
      <w:r w:rsidRPr="00283D74">
        <w:t>http://www.landfire.gov/national_veg_models_op2.php</w:t>
      </w:r>
      <w:r>
        <w:t>&gt;. Accessed 9 November 2012.</w:t>
      </w:r>
    </w:p>
    <w:p w14:paraId="7E5ED361" w14:textId="56B35A5D" w:rsidR="00890398" w:rsidRDefault="00510605" w:rsidP="00280BFA">
      <w:pPr>
        <w:spacing w:line="276" w:lineRule="auto"/>
        <w:ind w:left="720" w:hanging="720"/>
        <w:jc w:val="left"/>
        <w:rPr>
          <w:szCs w:val="24"/>
        </w:rPr>
      </w:pPr>
      <w:r>
        <w:rPr>
          <w:szCs w:val="24"/>
        </w:rPr>
        <w:t xml:space="preserve">Allen, Barbara H. </w:t>
      </w:r>
      <w:r w:rsidR="00890398">
        <w:rPr>
          <w:szCs w:val="24"/>
        </w:rPr>
        <w:t xml:space="preserve">“Sierran Mixed Conifer (SMC).” </w:t>
      </w:r>
      <w:r w:rsidR="00890398">
        <w:rPr>
          <w:i/>
          <w:szCs w:val="24"/>
        </w:rPr>
        <w:t>A Guide to Wildlife Habitats of California</w:t>
      </w:r>
      <w:r w:rsidR="00890398">
        <w:rPr>
          <w:szCs w:val="24"/>
        </w:rPr>
        <w:t xml:space="preserve">. 1988, updated 2005. </w:t>
      </w:r>
      <w:r>
        <w:rPr>
          <w:szCs w:val="24"/>
        </w:rPr>
        <w:t>Mayer, Kenneth E. and Laudenslayer, William F., eds.</w:t>
      </w:r>
      <w:r w:rsidR="00890398">
        <w:rPr>
          <w:szCs w:val="24"/>
        </w:rPr>
        <w:t>California Deparment of Fish and Game. &lt;</w:t>
      </w:r>
      <w:r w:rsidR="00890398" w:rsidRPr="0077408A">
        <w:rPr>
          <w:szCs w:val="24"/>
        </w:rPr>
        <w:t>http://www.dfg.ca.gov/biogeodata/cwhr/pdfs/SMC.pdf</w:t>
      </w:r>
      <w:r w:rsidR="00890398">
        <w:rPr>
          <w:szCs w:val="24"/>
        </w:rPr>
        <w:t>&gt;. Accessed 4 December 2012.</w:t>
      </w:r>
    </w:p>
    <w:p w14:paraId="2B0EE086" w14:textId="77777777" w:rsidR="00510605" w:rsidRPr="0077408A" w:rsidRDefault="00510605" w:rsidP="00510605">
      <w:pPr>
        <w:spacing w:line="276" w:lineRule="auto"/>
        <w:ind w:left="720" w:hanging="720"/>
      </w:pPr>
      <w:r>
        <w:t xml:space="preserve">Verner, Jared. “Aspen (ASP).” </w:t>
      </w:r>
      <w:r>
        <w:rPr>
          <w:i/>
        </w:rPr>
        <w:t>A Guide to Wildlife Habitats of California</w:t>
      </w:r>
      <w:r>
        <w:t>. 1988. Mayer, Kenneth E. and Laudenslayer, William F., eds. California Department of Fish and Game. &lt;</w:t>
      </w:r>
      <w:r w:rsidRPr="0077408A">
        <w:t>http://www.dfg.ca.gov/biogeodata/cwhr/pdfs/SMC.pdf</w:t>
      </w:r>
      <w:r>
        <w:t>&gt;. Accessed 4 December 2012.</w:t>
      </w:r>
    </w:p>
    <w:p w14:paraId="2FE3457E" w14:textId="77777777" w:rsidR="00890398" w:rsidRPr="00EC6359" w:rsidRDefault="00890398" w:rsidP="00280BFA">
      <w:pPr>
        <w:widowControl w:val="0"/>
        <w:tabs>
          <w:tab w:val="left" w:pos="2250"/>
        </w:tabs>
        <w:spacing w:line="276" w:lineRule="auto"/>
        <w:ind w:left="720" w:hanging="720"/>
        <w:jc w:val="left"/>
        <w:rPr>
          <w:rFonts w:eastAsiaTheme="minorEastAsia" w:cs="Times"/>
          <w:noProof w:val="0"/>
          <w:szCs w:val="24"/>
          <w:lang w:eastAsia="ja-JP"/>
        </w:rPr>
      </w:pPr>
      <w:r>
        <w:rPr>
          <w:rFonts w:eastAsiaTheme="minorEastAsia" w:cs="Times"/>
          <w:iCs/>
          <w:noProof w:val="0"/>
          <w:color w:val="1D1D1D"/>
          <w:szCs w:val="24"/>
          <w:lang w:eastAsia="ja-JP"/>
        </w:rPr>
        <w:t xml:space="preserve">Skinner, Carl N. and Chang, Chi-Ru. “Fire Regimes, Past and Present.” </w:t>
      </w:r>
      <w:r w:rsidRPr="00EC6359">
        <w:rPr>
          <w:rFonts w:eastAsiaTheme="minorEastAsia" w:cs="Palatino"/>
          <w:i/>
          <w:noProof w:val="0"/>
          <w:szCs w:val="24"/>
          <w:lang w:eastAsia="ja-JP"/>
        </w:rPr>
        <w:t>Sierra Nevada Ecosystem Project: Final report to Congress, vol. II, Assessments and scientific basis for management options</w:t>
      </w:r>
      <w:r w:rsidRPr="00EC6359">
        <w:rPr>
          <w:rFonts w:eastAsiaTheme="minorEastAsia" w:cs="Palatino"/>
          <w:noProof w:val="0"/>
          <w:szCs w:val="24"/>
          <w:lang w:eastAsia="ja-JP"/>
        </w:rPr>
        <w:t>. Davis: University of California, Centers for Water and Wildland Resources, 1996.</w:t>
      </w:r>
    </w:p>
    <w:p w14:paraId="3CEDB3F6" w14:textId="77777777" w:rsidR="00890398" w:rsidRDefault="00890398" w:rsidP="00280BFA">
      <w:pPr>
        <w:spacing w:line="276" w:lineRule="auto"/>
        <w:ind w:left="720" w:hanging="720"/>
        <w:jc w:val="left"/>
        <w:rPr>
          <w:rFonts w:eastAsiaTheme="minorEastAsia" w:cs="Times"/>
          <w:iCs/>
          <w:noProof w:val="0"/>
          <w:color w:val="1D1D1D"/>
          <w:szCs w:val="24"/>
          <w:lang w:eastAsia="ja-JP"/>
        </w:rPr>
      </w:pPr>
      <w:r>
        <w:t xml:space="preserve">Van de Water, Kip M. and Safford, Hugh D. “A Summary of Fire Frequency Estimates for California Vegetation Before Euro-American Settlement.” </w:t>
      </w:r>
      <w:r>
        <w:rPr>
          <w:i/>
        </w:rPr>
        <w:t>Fire Ecology</w:t>
      </w:r>
      <w:r>
        <w:t xml:space="preserve"> 7.3 (2011): 26-57.</w:t>
      </w:r>
      <w:r w:rsidRPr="00BE12CD">
        <w:t xml:space="preserve"> </w:t>
      </w:r>
      <w:r w:rsidRPr="00BE12CD">
        <w:rPr>
          <w:rFonts w:eastAsiaTheme="minorEastAsia" w:cs="Times"/>
          <w:iCs/>
          <w:noProof w:val="0"/>
          <w:color w:val="1D1D1D"/>
          <w:szCs w:val="24"/>
          <w:lang w:eastAsia="ja-JP"/>
        </w:rPr>
        <w:t>doi: 10.4996/fireecology.0703026</w:t>
      </w:r>
      <w:r>
        <w:rPr>
          <w:rFonts w:eastAsiaTheme="minorEastAsia" w:cs="Times"/>
          <w:iCs/>
          <w:noProof w:val="0"/>
          <w:color w:val="1D1D1D"/>
          <w:szCs w:val="24"/>
          <w:lang w:eastAsia="ja-JP"/>
        </w:rPr>
        <w:t>.</w:t>
      </w:r>
    </w:p>
    <w:p w14:paraId="17E0F585" w14:textId="526E444D" w:rsidR="00EC6359" w:rsidRPr="00EC6359" w:rsidRDefault="00EC6359" w:rsidP="00280BFA">
      <w:pPr>
        <w:ind w:left="720" w:hanging="720"/>
        <w:jc w:val="left"/>
        <w:rPr>
          <w:szCs w:val="24"/>
        </w:rPr>
      </w:pPr>
    </w:p>
    <w:sectPr w:rsidR="00EC6359" w:rsidRPr="00EC6359" w:rsidSect="00202A07">
      <w:type w:val="oddPage"/>
      <w:pgSz w:w="12280" w:h="15900"/>
      <w:pgMar w:top="1445" w:right="1445" w:bottom="1445" w:left="1445" w:header="720" w:footer="720" w:gutter="0"/>
      <w:cols w:space="720"/>
      <w:noEndnote/>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itza Mallek" w:date="2013-05-05T16:40:00Z" w:initials="MM">
    <w:p w14:paraId="16CCB0E3" w14:textId="514CBB03" w:rsidR="007A0345" w:rsidRDefault="007A0345">
      <w:pPr>
        <w:pStyle w:val="CommentText"/>
      </w:pPr>
      <w:r>
        <w:rPr>
          <w:rStyle w:val="CommentReference"/>
        </w:rPr>
        <w:annotationRef/>
      </w:r>
      <w:r>
        <w:t>We could add # patches here too.</w:t>
      </w:r>
    </w:p>
  </w:comment>
  <w:comment w:id="1" w:author="Maritza Mallek" w:date="2013-04-03T19:03:00Z" w:initials="MM">
    <w:p w14:paraId="6187C566" w14:textId="77777777" w:rsidR="007A0345" w:rsidRDefault="007A0345" w:rsidP="00045005">
      <w:pPr>
        <w:pStyle w:val="CommentText"/>
      </w:pPr>
      <w:r>
        <w:rPr>
          <w:rStyle w:val="CommentReference"/>
        </w:rPr>
        <w:annotationRef/>
      </w:r>
      <w:r>
        <w:t>Ultramafic Mixed Conifer not described in CalVeg zone 3; I pulled this description from zone 1 so it will need to be edited.</w:t>
      </w:r>
    </w:p>
  </w:comment>
  <w:comment w:id="2" w:author="Maritza Mallek" w:date="2013-04-03T19:03:00Z" w:initials="MM">
    <w:p w14:paraId="14F69208" w14:textId="6D5569C5" w:rsidR="007A0345" w:rsidRDefault="007A0345">
      <w:pPr>
        <w:pStyle w:val="CommentText"/>
      </w:pPr>
      <w:r>
        <w:rPr>
          <w:rStyle w:val="CommentReference"/>
        </w:rPr>
        <w:annotationRef/>
      </w:r>
      <w:r>
        <w:t>Can supplement this info with more info from Terrestrial Vegetation of California (97).</w:t>
      </w:r>
    </w:p>
  </w:comment>
  <w:comment w:id="3" w:author="Maritza Mallek" w:date="2013-04-03T19:03:00Z" w:initials="MM">
    <w:p w14:paraId="30ACD7C9" w14:textId="77777777" w:rsidR="007A0345" w:rsidRDefault="007A0345">
      <w:pPr>
        <w:pStyle w:val="CommentText"/>
      </w:pPr>
      <w:r>
        <w:rPr>
          <w:rStyle w:val="CommentReference"/>
        </w:rPr>
        <w:annotationRef/>
      </w:r>
      <w:r>
        <w:t>Is this sufficient, with the implication that the general description of SMC applies? Or should it be able to stand alone?</w:t>
      </w:r>
    </w:p>
  </w:comment>
  <w:comment w:id="4" w:author="Maritza Mallek" w:date="2013-04-03T19:03:00Z" w:initials="MM">
    <w:p w14:paraId="6C51EFC5" w14:textId="21AFAB82" w:rsidR="007A0345" w:rsidRDefault="007A0345">
      <w:pPr>
        <w:pStyle w:val="CommentText"/>
      </w:pPr>
      <w:r>
        <w:rPr>
          <w:rStyle w:val="CommentReference"/>
        </w:rPr>
        <w:annotationRef/>
      </w:r>
      <w:r>
        <w:t>This section will also explain how xeric/mesic were defined using additional data layers, where applicable.</w:t>
      </w:r>
    </w:p>
  </w:comment>
  <w:comment w:id="5" w:author="Maritza Mallek" w:date="2013-05-05T17:27:00Z" w:initials="MM">
    <w:p w14:paraId="1DA113EF" w14:textId="0C226B63" w:rsidR="007A0345" w:rsidRDefault="007A0345">
      <w:pPr>
        <w:pStyle w:val="CommentText"/>
      </w:pPr>
      <w:r>
        <w:rPr>
          <w:rStyle w:val="CommentReference"/>
        </w:rPr>
        <w:annotationRef/>
      </w:r>
      <w:r>
        <w:t>Modifiers can be refined when they are actually defined</w:t>
      </w:r>
    </w:p>
  </w:comment>
  <w:comment w:id="6" w:author="Maritza Mallek" w:date="2013-05-07T15:14:00Z" w:initials="MM">
    <w:p w14:paraId="5006FF77" w14:textId="6B157B5D" w:rsidR="007A0345" w:rsidRDefault="007A0345">
      <w:pPr>
        <w:pStyle w:val="CommentText"/>
      </w:pPr>
      <w:r>
        <w:rPr>
          <w:rStyle w:val="CommentReference"/>
        </w:rPr>
        <w:annotationRef/>
      </w:r>
      <w:r>
        <w:t>HUGH COMMENTS:</w:t>
      </w:r>
    </w:p>
    <w:p w14:paraId="441B6C45" w14:textId="3A855581" w:rsidR="007A0345" w:rsidRDefault="007A0345">
      <w:pPr>
        <w:pStyle w:val="CommentText"/>
      </w:pPr>
      <w:r>
        <w:t xml:space="preserve">S&amp;C = Old resource that is updated by Vdw and Safford. </w:t>
      </w:r>
    </w:p>
    <w:p w14:paraId="4F34E015" w14:textId="282E0178" w:rsidR="007A0345" w:rsidRDefault="007A0345">
      <w:pPr>
        <w:pStyle w:val="CommentText"/>
      </w:pPr>
      <w:r>
        <w:t>UM soils are much lower productivity. Based on our chaparral work and unpublished data we have from UM forest, my guess is that the proper FRI is probably more like 20-40 years.</w:t>
      </w:r>
    </w:p>
  </w:comment>
  <w:comment w:id="7" w:author="Maritza Mallek" w:date="2013-05-17T18:36:00Z" w:initials="MM">
    <w:p w14:paraId="6EE33311" w14:textId="77777777" w:rsidR="007A0345" w:rsidRDefault="007A0345">
      <w:pPr>
        <w:pStyle w:val="CommentText"/>
      </w:pPr>
      <w:r>
        <w:rPr>
          <w:rStyle w:val="CommentReference"/>
        </w:rPr>
        <w:annotationRef/>
      </w:r>
      <w:r>
        <w:t xml:space="preserve">I also want to note that the FRID/Van de Water and Safford paper lumped </w:t>
      </w:r>
    </w:p>
    <w:p w14:paraId="292C15B2" w14:textId="2AFE0A70" w:rsidR="007A0345" w:rsidRDefault="007A0345">
      <w:pPr>
        <w:pStyle w:val="CommentText"/>
      </w:pPr>
      <w:r>
        <w:t>serpentine mixed conifer in with moist mixed conifer.</w:t>
      </w:r>
    </w:p>
  </w:comment>
  <w:comment w:id="8" w:author="Maritza Mallek" w:date="2013-04-08T16:02:00Z" w:initials="MM">
    <w:p w14:paraId="7FDC8227" w14:textId="77777777" w:rsidR="007A0345" w:rsidRDefault="007A0345" w:rsidP="00252DD9">
      <w:pPr>
        <w:pStyle w:val="CommentText"/>
      </w:pPr>
      <w:r>
        <w:rPr>
          <w:rStyle w:val="CommentReference"/>
        </w:rPr>
        <w:annotationRef/>
      </w:r>
      <w:r>
        <w:rPr>
          <w:bCs/>
        </w:rPr>
        <w:t>This was used to fill in Table 1, but these values seem to create a regime with more frequent fire than that described qualitatively. This is mostly due to frequent high mortality fire in the early development stage (LandFire says you can have “surface” fire that isn’t “replacement” during Early Development; we reject this idea. So, we’ll likely need to adjust the values somehow.</w:t>
      </w:r>
    </w:p>
  </w:comment>
  <w:comment w:id="9" w:author="Maritza Mallek" w:date="2013-04-08T16:07:00Z" w:initials="MM">
    <w:p w14:paraId="56ED95FB" w14:textId="1C52BEB2" w:rsidR="007A0345" w:rsidRDefault="007A0345">
      <w:pPr>
        <w:pStyle w:val="CommentText"/>
      </w:pPr>
      <w:r>
        <w:rPr>
          <w:rStyle w:val="CommentReference"/>
        </w:rPr>
        <w:annotationRef/>
      </w:r>
      <w:r>
        <w:t>Intended as a starting point. This was for Klamath-Siskiyou upper montane serpentine mixed conifer woodland. We will probably need to adjust the numbers.</w:t>
      </w:r>
    </w:p>
  </w:comment>
  <w:comment w:id="11" w:author="Safford, Hugh D -FS" w:date="2013-05-07T15:16:00Z" w:initials="SHD-">
    <w:p w14:paraId="7424A51A" w14:textId="77777777" w:rsidR="007A0345" w:rsidRDefault="007A0345" w:rsidP="00320F08">
      <w:pPr>
        <w:pStyle w:val="CommentText"/>
      </w:pPr>
      <w:r>
        <w:rPr>
          <w:rStyle w:val="CommentReference"/>
        </w:rPr>
        <w:annotationRef/>
      </w:r>
      <w:r>
        <w:t>Why not include insect and disease?</w:t>
      </w:r>
    </w:p>
  </w:comment>
  <w:comment w:id="12" w:author="Maritza Mallek" w:date="2013-05-15T17:40:00Z" w:initials="MM">
    <w:p w14:paraId="282DA80C" w14:textId="77777777" w:rsidR="007A0345" w:rsidRDefault="007A0345" w:rsidP="00DA3086">
      <w:pPr>
        <w:pStyle w:val="CommentText"/>
      </w:pPr>
      <w:r>
        <w:rPr>
          <w:rStyle w:val="CommentReference"/>
        </w:rPr>
        <w:annotationRef/>
      </w:r>
      <w:r>
        <w:t>For the reviewer:</w:t>
      </w:r>
      <w:r>
        <w:br/>
        <w:t>ED = Early Development</w:t>
      </w:r>
    </w:p>
    <w:p w14:paraId="7A949206" w14:textId="77777777" w:rsidR="007A0345" w:rsidRDefault="007A0345" w:rsidP="00DA3086">
      <w:pPr>
        <w:pStyle w:val="CommentText"/>
      </w:pPr>
      <w:r>
        <w:t>MD = Mid Development</w:t>
      </w:r>
    </w:p>
    <w:p w14:paraId="30B2DCD4" w14:textId="77777777" w:rsidR="007A0345" w:rsidRDefault="007A0345" w:rsidP="00DA3086">
      <w:pPr>
        <w:pStyle w:val="CommentText"/>
      </w:pPr>
      <w:r>
        <w:t>LD = Late Development</w:t>
      </w:r>
    </w:p>
    <w:p w14:paraId="58CE732D" w14:textId="77777777" w:rsidR="007A0345" w:rsidRDefault="007A0345" w:rsidP="00DA3086">
      <w:pPr>
        <w:pStyle w:val="CommentText"/>
      </w:pPr>
      <w:r>
        <w:t>O (as in MDO) = Open (canopy)</w:t>
      </w:r>
    </w:p>
    <w:p w14:paraId="03256E1A" w14:textId="77777777" w:rsidR="007A0345" w:rsidRDefault="007A0345" w:rsidP="00DA3086">
      <w:pPr>
        <w:pStyle w:val="CommentText"/>
      </w:pPr>
      <w:r>
        <w:t>C = Closed (canopy)</w:t>
      </w:r>
    </w:p>
  </w:comment>
  <w:comment w:id="13" w:author="Maritza Mallek" w:date="2013-04-03T19:03:00Z" w:initials="MM">
    <w:p w14:paraId="063BCF73" w14:textId="6D8DCA3D" w:rsidR="007A0345" w:rsidRDefault="007A0345">
      <w:pPr>
        <w:pStyle w:val="CommentText"/>
      </w:pPr>
      <w:r>
        <w:rPr>
          <w:rStyle w:val="CommentReference"/>
        </w:rPr>
        <w:annotationRef/>
      </w:r>
      <w:r>
        <w:t>I wonder if the difference for serpentine isn’t based on high/low mortality but rather smaller extent for fires?</w:t>
      </w:r>
    </w:p>
  </w:comment>
  <w:comment w:id="14" w:author="Estes, Becky -FS" w:date="2013-04-12T19:01:00Z" w:initials="BLE">
    <w:p w14:paraId="64E695CB" w14:textId="77777777" w:rsidR="007A0345" w:rsidRDefault="007A0345" w:rsidP="00E657C7">
      <w:pPr>
        <w:pStyle w:val="CommentText"/>
      </w:pPr>
      <w:r>
        <w:rPr>
          <w:rStyle w:val="CommentReference"/>
        </w:rPr>
        <w:annotationRef/>
      </w:r>
      <w:r>
        <w:t>120 years with a age range of 5 - 140 years for aspen ramets (Sheppherd et al. 2006, Taylor 2008)</w:t>
      </w:r>
    </w:p>
  </w:comment>
  <w:comment w:id="16" w:author="Estes, Becky -FS" w:date="2013-04-12T19:01:00Z" w:initials="BLE">
    <w:p w14:paraId="23CF95D5" w14:textId="77777777" w:rsidR="007A0345" w:rsidRDefault="007A0345" w:rsidP="00E657C7">
      <w:pPr>
        <w:pStyle w:val="CommentText"/>
      </w:pPr>
      <w:r>
        <w:rPr>
          <w:rStyle w:val="CommentReference"/>
        </w:rPr>
        <w:annotationRef/>
      </w:r>
      <w:r>
        <w:t>I believe the probability of a high severity fire would be greater.</w:t>
      </w:r>
    </w:p>
  </w:comment>
  <w:comment w:id="17" w:author="Maritza Mallek" w:date="2013-05-10T10:46:00Z" w:initials="MM">
    <w:p w14:paraId="0C4E6E43" w14:textId="2A62C172" w:rsidR="007A0345" w:rsidRDefault="007A0345">
      <w:pPr>
        <w:pStyle w:val="CommentText"/>
      </w:pPr>
      <w:r>
        <w:rPr>
          <w:rStyle w:val="CommentReference"/>
        </w:rPr>
        <w:annotationRef/>
      </w:r>
      <w:r>
        <w:t>Note, this condition is similar to SMC without aspen. We cannot currently model changes in cover types, so we have not included a transition from aspen to nonaspen SMC.</w:t>
      </w:r>
    </w:p>
  </w:comment>
  <w:comment w:id="18" w:author="Maritza Mallek" w:date="2013-05-10T10:45:00Z" w:initials="MM">
    <w:p w14:paraId="7E71B675" w14:textId="0157880A" w:rsidR="007A0345" w:rsidRDefault="007A0345">
      <w:pPr>
        <w:pStyle w:val="CommentText"/>
      </w:pPr>
      <w:r>
        <w:rPr>
          <w:rStyle w:val="CommentReference"/>
        </w:rPr>
        <w:annotationRef/>
      </w:r>
      <w:r>
        <w:t>Provisional stage being considered for removal.</w:t>
      </w:r>
    </w:p>
  </w:comment>
  <w:comment w:id="19" w:author="Maritza Mallek" w:date="2013-05-15T10:39:00Z" w:initials="MM">
    <w:p w14:paraId="3FD2CF02" w14:textId="01A0DD62" w:rsidR="007A0345" w:rsidRDefault="007A0345" w:rsidP="00374919">
      <w:pPr>
        <w:pStyle w:val="CommentText"/>
      </w:pPr>
      <w:r>
        <w:rPr>
          <w:rStyle w:val="CommentReference"/>
        </w:rPr>
        <w:annotationRef/>
      </w:r>
      <w:r>
        <w:t>We will need to decide how to assign the aspen into stages and add to this table. Not sure exactly how to proceed since we’re using different aspen polygons than the EVeg. Maybe we won’t even use this methodology to assign conditions to the aspen patches.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29F589" w14:textId="77777777" w:rsidR="007A0345" w:rsidRDefault="007A0345">
      <w:r>
        <w:separator/>
      </w:r>
    </w:p>
  </w:endnote>
  <w:endnote w:type="continuationSeparator" w:id="0">
    <w:p w14:paraId="0C64B886" w14:textId="77777777" w:rsidR="007A0345" w:rsidRDefault="007A03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236487" w14:textId="77777777" w:rsidR="007A0345" w:rsidRDefault="007A0345">
    <w:pPr>
      <w:widowControl w:val="0"/>
      <w:jc w:val="center"/>
    </w:pPr>
    <w:r>
      <w:pgNum/>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FBDAFD" w14:textId="77777777" w:rsidR="007A0345" w:rsidRDefault="007A0345">
      <w:r>
        <w:separator/>
      </w:r>
    </w:p>
  </w:footnote>
  <w:footnote w:type="continuationSeparator" w:id="0">
    <w:p w14:paraId="4B2DE240" w14:textId="77777777" w:rsidR="007A0345" w:rsidRDefault="007A034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25133"/>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200B7FA1"/>
    <w:multiLevelType w:val="multilevel"/>
    <w:tmpl w:val="7E40DAD2"/>
    <w:lvl w:ilvl="0">
      <w:start w:val="1"/>
      <w:numFmt w:val="bullet"/>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288C357D"/>
    <w:multiLevelType w:val="hybridMultilevel"/>
    <w:tmpl w:val="71AC6F6C"/>
    <w:lvl w:ilvl="0" w:tplc="0BF8A1F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A46905"/>
    <w:multiLevelType w:val="multilevel"/>
    <w:tmpl w:val="EDEE576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D0A0C51"/>
    <w:multiLevelType w:val="multilevel"/>
    <w:tmpl w:val="1B04DB48"/>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40A24FA"/>
    <w:multiLevelType w:val="multilevel"/>
    <w:tmpl w:val="4B127382"/>
    <w:lvl w:ilvl="0">
      <w:start w:val="1"/>
      <w:numFmt w:val="bullet"/>
      <w:lvlText w:val=""/>
      <w:lvlJc w:val="left"/>
      <w:pPr>
        <w:tabs>
          <w:tab w:val="num" w:pos="0"/>
        </w:tabs>
        <w:ind w:left="720" w:hanging="720"/>
      </w:pPr>
      <w:rPr>
        <w:rFonts w:ascii="Symbol" w:hAnsi="Symbol" w:hint="default"/>
      </w:rPr>
    </w:lvl>
    <w:lvl w:ilvl="1">
      <w:start w:val="1"/>
      <w:numFmt w:val="bullet"/>
      <w:lvlText w:val="o"/>
      <w:lvlJc w:val="left"/>
      <w:pPr>
        <w:tabs>
          <w:tab w:val="num" w:pos="360"/>
        </w:tabs>
        <w:ind w:left="1440" w:hanging="1080"/>
      </w:pPr>
      <w:rPr>
        <w:rFonts w:ascii="Courier New" w:hAnsi="Courier New" w:hint="default"/>
      </w:rPr>
    </w:lvl>
    <w:lvl w:ilvl="2">
      <w:start w:val="1"/>
      <w:numFmt w:val="bullet"/>
      <w:lvlText w:val=""/>
      <w:lvlJc w:val="left"/>
      <w:pPr>
        <w:tabs>
          <w:tab w:val="num" w:pos="7200"/>
        </w:tabs>
        <w:ind w:left="2160" w:hanging="144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3F101BD3"/>
    <w:multiLevelType w:val="hybridMultilevel"/>
    <w:tmpl w:val="3236B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6864F9"/>
    <w:multiLevelType w:val="hybridMultilevel"/>
    <w:tmpl w:val="D360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802DB"/>
    <w:multiLevelType w:val="hybridMultilevel"/>
    <w:tmpl w:val="8034B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6A307A75"/>
    <w:multiLevelType w:val="multilevel"/>
    <w:tmpl w:val="D0C477B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8"/>
  </w:num>
  <w:num w:numId="4">
    <w:abstractNumId w:val="7"/>
  </w:num>
  <w:num w:numId="5">
    <w:abstractNumId w:val="10"/>
  </w:num>
  <w:num w:numId="6">
    <w:abstractNumId w:val="5"/>
  </w:num>
  <w:num w:numId="7">
    <w:abstractNumId w:val="4"/>
  </w:num>
  <w:num w:numId="8">
    <w:abstractNumId w:val="3"/>
  </w:num>
  <w:num w:numId="9">
    <w:abstractNumId w:val="0"/>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revisionView w:markup="0"/>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6CA8"/>
    <w:rsid w:val="00010C30"/>
    <w:rsid w:val="000152E2"/>
    <w:rsid w:val="00025967"/>
    <w:rsid w:val="00026BF5"/>
    <w:rsid w:val="00034A6C"/>
    <w:rsid w:val="00040054"/>
    <w:rsid w:val="00041930"/>
    <w:rsid w:val="00045005"/>
    <w:rsid w:val="000607DD"/>
    <w:rsid w:val="000655CA"/>
    <w:rsid w:val="00074D86"/>
    <w:rsid w:val="000A2815"/>
    <w:rsid w:val="000B2913"/>
    <w:rsid w:val="000C3D2B"/>
    <w:rsid w:val="000D0653"/>
    <w:rsid w:val="000D1CF8"/>
    <w:rsid w:val="000E50D9"/>
    <w:rsid w:val="000E54A5"/>
    <w:rsid w:val="000F015E"/>
    <w:rsid w:val="000F1DF3"/>
    <w:rsid w:val="000F29C6"/>
    <w:rsid w:val="000F3BF9"/>
    <w:rsid w:val="000F582B"/>
    <w:rsid w:val="00116CFF"/>
    <w:rsid w:val="0012328F"/>
    <w:rsid w:val="00124C3A"/>
    <w:rsid w:val="00125008"/>
    <w:rsid w:val="00132B24"/>
    <w:rsid w:val="00136FC5"/>
    <w:rsid w:val="0015043E"/>
    <w:rsid w:val="0015342D"/>
    <w:rsid w:val="00154876"/>
    <w:rsid w:val="00174C3A"/>
    <w:rsid w:val="001C1FD9"/>
    <w:rsid w:val="001E3F5B"/>
    <w:rsid w:val="00202A07"/>
    <w:rsid w:val="00204660"/>
    <w:rsid w:val="0020693D"/>
    <w:rsid w:val="00207EC8"/>
    <w:rsid w:val="00213DB4"/>
    <w:rsid w:val="00225C46"/>
    <w:rsid w:val="00233B7E"/>
    <w:rsid w:val="002357E3"/>
    <w:rsid w:val="00242769"/>
    <w:rsid w:val="002434CD"/>
    <w:rsid w:val="00252DD9"/>
    <w:rsid w:val="00252EA0"/>
    <w:rsid w:val="0025300D"/>
    <w:rsid w:val="00277E4B"/>
    <w:rsid w:val="00280BFA"/>
    <w:rsid w:val="00283D74"/>
    <w:rsid w:val="00285C1B"/>
    <w:rsid w:val="00296BDF"/>
    <w:rsid w:val="00297E16"/>
    <w:rsid w:val="002A577C"/>
    <w:rsid w:val="002B175F"/>
    <w:rsid w:val="002B2A63"/>
    <w:rsid w:val="002E39D1"/>
    <w:rsid w:val="002F3C5F"/>
    <w:rsid w:val="00320F08"/>
    <w:rsid w:val="00352832"/>
    <w:rsid w:val="00355C59"/>
    <w:rsid w:val="0036202C"/>
    <w:rsid w:val="00374919"/>
    <w:rsid w:val="00380B87"/>
    <w:rsid w:val="003949C6"/>
    <w:rsid w:val="003A4423"/>
    <w:rsid w:val="003C516E"/>
    <w:rsid w:val="00405E70"/>
    <w:rsid w:val="00467E49"/>
    <w:rsid w:val="004775F4"/>
    <w:rsid w:val="00485BB8"/>
    <w:rsid w:val="004B3640"/>
    <w:rsid w:val="004C596C"/>
    <w:rsid w:val="004D2F66"/>
    <w:rsid w:val="004D3337"/>
    <w:rsid w:val="004E6396"/>
    <w:rsid w:val="004F1C11"/>
    <w:rsid w:val="00510605"/>
    <w:rsid w:val="0051502D"/>
    <w:rsid w:val="00516F31"/>
    <w:rsid w:val="00531216"/>
    <w:rsid w:val="0054242A"/>
    <w:rsid w:val="00555C09"/>
    <w:rsid w:val="00570B81"/>
    <w:rsid w:val="00571334"/>
    <w:rsid w:val="00583EF5"/>
    <w:rsid w:val="0059333D"/>
    <w:rsid w:val="005969F3"/>
    <w:rsid w:val="005A7547"/>
    <w:rsid w:val="005B7571"/>
    <w:rsid w:val="005F6928"/>
    <w:rsid w:val="0060303A"/>
    <w:rsid w:val="00623FFC"/>
    <w:rsid w:val="006300DD"/>
    <w:rsid w:val="00633A06"/>
    <w:rsid w:val="00664ACB"/>
    <w:rsid w:val="00675925"/>
    <w:rsid w:val="0068586E"/>
    <w:rsid w:val="0069526B"/>
    <w:rsid w:val="006A714E"/>
    <w:rsid w:val="006B0DF7"/>
    <w:rsid w:val="006B152D"/>
    <w:rsid w:val="006C78F0"/>
    <w:rsid w:val="006F6508"/>
    <w:rsid w:val="006F682A"/>
    <w:rsid w:val="006F75F5"/>
    <w:rsid w:val="007066B3"/>
    <w:rsid w:val="00706A82"/>
    <w:rsid w:val="0076269F"/>
    <w:rsid w:val="00770395"/>
    <w:rsid w:val="0077408A"/>
    <w:rsid w:val="00787E5A"/>
    <w:rsid w:val="007A0345"/>
    <w:rsid w:val="007A6507"/>
    <w:rsid w:val="007D4AD1"/>
    <w:rsid w:val="007E10A6"/>
    <w:rsid w:val="007E36C4"/>
    <w:rsid w:val="007F7CB1"/>
    <w:rsid w:val="00802A66"/>
    <w:rsid w:val="00832813"/>
    <w:rsid w:val="00844523"/>
    <w:rsid w:val="008449FC"/>
    <w:rsid w:val="00845100"/>
    <w:rsid w:val="00850982"/>
    <w:rsid w:val="00853470"/>
    <w:rsid w:val="00854AC4"/>
    <w:rsid w:val="00890398"/>
    <w:rsid w:val="008941B5"/>
    <w:rsid w:val="00894A1C"/>
    <w:rsid w:val="008B2065"/>
    <w:rsid w:val="008B5EBA"/>
    <w:rsid w:val="008C50BC"/>
    <w:rsid w:val="008C5D61"/>
    <w:rsid w:val="008C6061"/>
    <w:rsid w:val="008D5B34"/>
    <w:rsid w:val="008D60A3"/>
    <w:rsid w:val="008E4ACA"/>
    <w:rsid w:val="008F7297"/>
    <w:rsid w:val="00900A5D"/>
    <w:rsid w:val="009249E5"/>
    <w:rsid w:val="009475FF"/>
    <w:rsid w:val="009C216B"/>
    <w:rsid w:val="009C7F24"/>
    <w:rsid w:val="009D0610"/>
    <w:rsid w:val="009E0996"/>
    <w:rsid w:val="009E2C9D"/>
    <w:rsid w:val="009E588E"/>
    <w:rsid w:val="009F500B"/>
    <w:rsid w:val="009F71BD"/>
    <w:rsid w:val="00A041EF"/>
    <w:rsid w:val="00A2011A"/>
    <w:rsid w:val="00A40C3D"/>
    <w:rsid w:val="00A75183"/>
    <w:rsid w:val="00A81D21"/>
    <w:rsid w:val="00A93B5E"/>
    <w:rsid w:val="00AB0C6E"/>
    <w:rsid w:val="00AC793B"/>
    <w:rsid w:val="00AC7E1B"/>
    <w:rsid w:val="00AD69D2"/>
    <w:rsid w:val="00AF1394"/>
    <w:rsid w:val="00B301F3"/>
    <w:rsid w:val="00B30D92"/>
    <w:rsid w:val="00B340F9"/>
    <w:rsid w:val="00B4523F"/>
    <w:rsid w:val="00B70C9F"/>
    <w:rsid w:val="00B928BE"/>
    <w:rsid w:val="00B96323"/>
    <w:rsid w:val="00B96417"/>
    <w:rsid w:val="00BA7001"/>
    <w:rsid w:val="00BC203A"/>
    <w:rsid w:val="00BC240E"/>
    <w:rsid w:val="00BC35CB"/>
    <w:rsid w:val="00BC68EF"/>
    <w:rsid w:val="00BD69D3"/>
    <w:rsid w:val="00BE12CD"/>
    <w:rsid w:val="00C12169"/>
    <w:rsid w:val="00C30E00"/>
    <w:rsid w:val="00C31C9D"/>
    <w:rsid w:val="00C4661A"/>
    <w:rsid w:val="00C5459A"/>
    <w:rsid w:val="00C7058A"/>
    <w:rsid w:val="00C86748"/>
    <w:rsid w:val="00CC7322"/>
    <w:rsid w:val="00CC7B2B"/>
    <w:rsid w:val="00CD7685"/>
    <w:rsid w:val="00CE3A60"/>
    <w:rsid w:val="00CE76CA"/>
    <w:rsid w:val="00CF16A0"/>
    <w:rsid w:val="00CF39EF"/>
    <w:rsid w:val="00D04828"/>
    <w:rsid w:val="00D21284"/>
    <w:rsid w:val="00D21A83"/>
    <w:rsid w:val="00D32205"/>
    <w:rsid w:val="00D37DCE"/>
    <w:rsid w:val="00D451D9"/>
    <w:rsid w:val="00D81FCD"/>
    <w:rsid w:val="00D823E9"/>
    <w:rsid w:val="00D82930"/>
    <w:rsid w:val="00DA3086"/>
    <w:rsid w:val="00DC21CF"/>
    <w:rsid w:val="00DF0B2A"/>
    <w:rsid w:val="00DF5F91"/>
    <w:rsid w:val="00E169C5"/>
    <w:rsid w:val="00E20110"/>
    <w:rsid w:val="00E4624B"/>
    <w:rsid w:val="00E657C7"/>
    <w:rsid w:val="00E76CA8"/>
    <w:rsid w:val="00E83784"/>
    <w:rsid w:val="00E97448"/>
    <w:rsid w:val="00EA11DD"/>
    <w:rsid w:val="00EC5F24"/>
    <w:rsid w:val="00EC6359"/>
    <w:rsid w:val="00EC6B2A"/>
    <w:rsid w:val="00ED4D12"/>
    <w:rsid w:val="00EF517E"/>
    <w:rsid w:val="00F673F5"/>
    <w:rsid w:val="00F95EA6"/>
    <w:rsid w:val="00F96670"/>
    <w:rsid w:val="00FA24D7"/>
    <w:rsid w:val="00FD29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61D1AF6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284"/>
    <w:pPr>
      <w:autoSpaceDE w:val="0"/>
      <w:autoSpaceDN w:val="0"/>
      <w:adjustRightInd w:val="0"/>
      <w:jc w:val="both"/>
    </w:pPr>
    <w:rPr>
      <w:rFonts w:ascii="Garamond" w:eastAsia="Times New Roman" w:hAnsi="Garamond"/>
      <w:noProof/>
      <w:sz w:val="24"/>
      <w:lang w:eastAsia="en-US"/>
    </w:rPr>
  </w:style>
  <w:style w:type="paragraph" w:styleId="Heading2">
    <w:name w:val="heading 2"/>
    <w:basedOn w:val="Normal"/>
    <w:next w:val="Normal"/>
    <w:link w:val="Heading2Char"/>
    <w:uiPriority w:val="99"/>
    <w:qFormat/>
    <w:rsid w:val="00E76CA8"/>
    <w:pPr>
      <w:keepNext/>
      <w:widowControl w:val="0"/>
      <w:spacing w:before="240" w:after="120"/>
      <w:jc w:val="left"/>
      <w:outlineLvl w:val="1"/>
    </w:pPr>
    <w:rPr>
      <w:b/>
      <w:bCs/>
      <w:sz w:val="32"/>
      <w:szCs w:val="32"/>
    </w:rPr>
  </w:style>
  <w:style w:type="paragraph" w:styleId="Heading3">
    <w:name w:val="heading 3"/>
    <w:basedOn w:val="Normal"/>
    <w:next w:val="Normal"/>
    <w:link w:val="Heading3Char"/>
    <w:uiPriority w:val="99"/>
    <w:qFormat/>
    <w:rsid w:val="00E76CA8"/>
    <w:pPr>
      <w:keepNext/>
      <w:widowControl w:val="0"/>
      <w:spacing w:before="240" w:after="120"/>
      <w:jc w:val="left"/>
      <w:outlineLvl w:val="2"/>
    </w:pPr>
    <w:rPr>
      <w:b/>
      <w:bCs/>
      <w:sz w:val="32"/>
      <w:szCs w:val="32"/>
    </w:rPr>
  </w:style>
  <w:style w:type="paragraph" w:styleId="Heading5">
    <w:name w:val="heading 5"/>
    <w:basedOn w:val="Normal"/>
    <w:next w:val="Normal"/>
    <w:link w:val="Heading5Char"/>
    <w:uiPriority w:val="99"/>
    <w:qFormat/>
    <w:rsid w:val="00E76CA8"/>
    <w:pPr>
      <w:keepNext/>
      <w:widowControl w:val="0"/>
      <w:spacing w:before="240" w:after="120"/>
      <w:jc w:val="left"/>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E76CA8"/>
    <w:rPr>
      <w:rFonts w:eastAsia="Times New Roman"/>
      <w:b/>
      <w:bCs/>
      <w:noProof/>
      <w:sz w:val="32"/>
      <w:szCs w:val="32"/>
      <w:lang w:eastAsia="en-US"/>
    </w:rPr>
  </w:style>
  <w:style w:type="character" w:customStyle="1" w:styleId="Heading3Char">
    <w:name w:val="Heading 3 Char"/>
    <w:basedOn w:val="DefaultParagraphFont"/>
    <w:link w:val="Heading3"/>
    <w:uiPriority w:val="99"/>
    <w:rsid w:val="00E76CA8"/>
    <w:rPr>
      <w:rFonts w:eastAsia="Times New Roman"/>
      <w:b/>
      <w:bCs/>
      <w:noProof/>
      <w:sz w:val="32"/>
      <w:szCs w:val="32"/>
      <w:lang w:eastAsia="en-US"/>
    </w:rPr>
  </w:style>
  <w:style w:type="character" w:customStyle="1" w:styleId="Heading5Char">
    <w:name w:val="Heading 5 Char"/>
    <w:basedOn w:val="DefaultParagraphFont"/>
    <w:link w:val="Heading5"/>
    <w:uiPriority w:val="99"/>
    <w:rsid w:val="00E76CA8"/>
    <w:rPr>
      <w:rFonts w:eastAsia="Times New Roman"/>
      <w:b/>
      <w:bCs/>
      <w:noProof/>
      <w:sz w:val="24"/>
      <w:szCs w:val="24"/>
      <w:lang w:eastAsia="en-US"/>
    </w:rPr>
  </w:style>
  <w:style w:type="paragraph" w:styleId="Caption">
    <w:name w:val="caption"/>
    <w:basedOn w:val="Normal"/>
    <w:next w:val="Normal"/>
    <w:uiPriority w:val="99"/>
    <w:qFormat/>
    <w:rsid w:val="00E76CA8"/>
    <w:pPr>
      <w:keepLines/>
      <w:spacing w:before="120" w:after="120"/>
      <w:jc w:val="left"/>
    </w:pPr>
    <w:rPr>
      <w:szCs w:val="24"/>
    </w:rPr>
  </w:style>
  <w:style w:type="paragraph" w:customStyle="1" w:styleId="Figure">
    <w:name w:val="Figure"/>
    <w:basedOn w:val="Normal"/>
    <w:next w:val="Normal"/>
    <w:uiPriority w:val="99"/>
    <w:rsid w:val="00E76CA8"/>
    <w:pPr>
      <w:keepLines/>
      <w:spacing w:before="120"/>
      <w:jc w:val="center"/>
    </w:pPr>
  </w:style>
  <w:style w:type="paragraph" w:customStyle="1" w:styleId="Table">
    <w:name w:val="Table"/>
    <w:basedOn w:val="Normal"/>
    <w:uiPriority w:val="99"/>
    <w:rsid w:val="00E76CA8"/>
    <w:pPr>
      <w:keepLines/>
      <w:spacing w:before="120"/>
      <w:jc w:val="center"/>
    </w:pPr>
  </w:style>
  <w:style w:type="character" w:styleId="CommentReference">
    <w:name w:val="annotation reference"/>
    <w:basedOn w:val="DefaultParagraphFont"/>
    <w:uiPriority w:val="99"/>
    <w:semiHidden/>
    <w:unhideWhenUsed/>
    <w:rsid w:val="00E76CA8"/>
    <w:rPr>
      <w:sz w:val="16"/>
      <w:szCs w:val="16"/>
    </w:rPr>
  </w:style>
  <w:style w:type="paragraph" w:styleId="CommentText">
    <w:name w:val="annotation text"/>
    <w:basedOn w:val="Normal"/>
    <w:link w:val="CommentTextChar"/>
    <w:uiPriority w:val="99"/>
    <w:semiHidden/>
    <w:unhideWhenUsed/>
    <w:rsid w:val="00E76CA8"/>
  </w:style>
  <w:style w:type="character" w:customStyle="1" w:styleId="CommentTextChar">
    <w:name w:val="Comment Text Char"/>
    <w:basedOn w:val="DefaultParagraphFont"/>
    <w:link w:val="CommentText"/>
    <w:uiPriority w:val="99"/>
    <w:semiHidden/>
    <w:rsid w:val="00E76CA8"/>
    <w:rPr>
      <w:rFonts w:eastAsia="Times New Roman"/>
      <w:noProof/>
      <w:lang w:eastAsia="en-US"/>
    </w:rPr>
  </w:style>
  <w:style w:type="paragraph" w:styleId="BalloonText">
    <w:name w:val="Balloon Text"/>
    <w:basedOn w:val="Normal"/>
    <w:link w:val="BalloonTextChar"/>
    <w:uiPriority w:val="99"/>
    <w:unhideWhenUsed/>
    <w:rsid w:val="00E76CA8"/>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76CA8"/>
    <w:rPr>
      <w:rFonts w:ascii="Lucida Grande" w:eastAsia="Times New Roman" w:hAnsi="Lucida Grande" w:cs="Lucida Grande"/>
      <w:noProof/>
      <w:sz w:val="18"/>
      <w:szCs w:val="18"/>
      <w:lang w:eastAsia="en-US"/>
    </w:rPr>
  </w:style>
  <w:style w:type="paragraph" w:styleId="ListParagraph">
    <w:name w:val="List Paragraph"/>
    <w:aliases w:val="KM List Paragraph"/>
    <w:basedOn w:val="Normal"/>
    <w:uiPriority w:val="34"/>
    <w:qFormat/>
    <w:rsid w:val="00A93B5E"/>
    <w:pPr>
      <w:numPr>
        <w:numId w:val="10"/>
      </w:numPr>
      <w:contextualSpacing/>
      <w:jc w:val="left"/>
    </w:pPr>
  </w:style>
  <w:style w:type="paragraph" w:styleId="CommentSubject">
    <w:name w:val="annotation subject"/>
    <w:basedOn w:val="CommentText"/>
    <w:next w:val="CommentText"/>
    <w:link w:val="CommentSubjectChar"/>
    <w:uiPriority w:val="99"/>
    <w:semiHidden/>
    <w:unhideWhenUsed/>
    <w:rsid w:val="008C50BC"/>
    <w:rPr>
      <w:b/>
      <w:bCs/>
    </w:rPr>
  </w:style>
  <w:style w:type="character" w:customStyle="1" w:styleId="CommentSubjectChar">
    <w:name w:val="Comment Subject Char"/>
    <w:basedOn w:val="CommentTextChar"/>
    <w:link w:val="CommentSubject"/>
    <w:uiPriority w:val="99"/>
    <w:semiHidden/>
    <w:rsid w:val="008C50BC"/>
    <w:rPr>
      <w:rFonts w:eastAsia="Times New Roman"/>
      <w:b/>
      <w:bCs/>
      <w:noProof/>
      <w:lang w:eastAsia="en-US"/>
    </w:rPr>
  </w:style>
  <w:style w:type="paragraph" w:styleId="Revision">
    <w:name w:val="Revision"/>
    <w:hidden/>
    <w:uiPriority w:val="99"/>
    <w:semiHidden/>
    <w:rsid w:val="008C5D61"/>
    <w:rPr>
      <w:rFonts w:eastAsia="Times New Roman"/>
      <w:noProof/>
      <w:lang w:eastAsia="en-US"/>
    </w:rPr>
  </w:style>
  <w:style w:type="table" w:styleId="TableGrid">
    <w:name w:val="Table Grid"/>
    <w:basedOn w:val="TableNormal"/>
    <w:uiPriority w:val="59"/>
    <w:rsid w:val="002B2A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25300D"/>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25300D"/>
    <w:rPr>
      <w:rFonts w:ascii="Lucida Grande" w:eastAsia="Times New Roman" w:hAnsi="Lucida Grande" w:cs="Lucida Grande"/>
      <w:noProof/>
      <w:sz w:val="24"/>
      <w:szCs w:val="24"/>
      <w:lang w:eastAsia="en-US"/>
    </w:rPr>
  </w:style>
  <w:style w:type="paragraph" w:styleId="Header">
    <w:name w:val="header"/>
    <w:basedOn w:val="Normal"/>
    <w:link w:val="HeaderChar"/>
    <w:uiPriority w:val="99"/>
    <w:unhideWhenUsed/>
    <w:rsid w:val="00D823E9"/>
    <w:pPr>
      <w:tabs>
        <w:tab w:val="center" w:pos="4320"/>
        <w:tab w:val="right" w:pos="8640"/>
      </w:tabs>
    </w:pPr>
  </w:style>
  <w:style w:type="character" w:customStyle="1" w:styleId="HeaderChar">
    <w:name w:val="Header Char"/>
    <w:basedOn w:val="DefaultParagraphFont"/>
    <w:link w:val="Header"/>
    <w:uiPriority w:val="99"/>
    <w:rsid w:val="00D823E9"/>
    <w:rPr>
      <w:rFonts w:ascii="Garamond" w:eastAsia="Times New Roman" w:hAnsi="Garamond"/>
      <w:noProof/>
      <w:sz w:val="24"/>
      <w:lang w:eastAsia="en-US"/>
    </w:rPr>
  </w:style>
  <w:style w:type="paragraph" w:styleId="Footer">
    <w:name w:val="footer"/>
    <w:basedOn w:val="Normal"/>
    <w:link w:val="FooterChar"/>
    <w:uiPriority w:val="99"/>
    <w:unhideWhenUsed/>
    <w:rsid w:val="00D823E9"/>
    <w:pPr>
      <w:tabs>
        <w:tab w:val="center" w:pos="4320"/>
        <w:tab w:val="right" w:pos="8640"/>
      </w:tabs>
    </w:pPr>
  </w:style>
  <w:style w:type="character" w:customStyle="1" w:styleId="FooterChar">
    <w:name w:val="Footer Char"/>
    <w:basedOn w:val="DefaultParagraphFont"/>
    <w:link w:val="Footer"/>
    <w:uiPriority w:val="99"/>
    <w:rsid w:val="00D823E9"/>
    <w:rPr>
      <w:rFonts w:ascii="Garamond" w:eastAsia="Times New Roman" w:hAnsi="Garamond"/>
      <w:noProof/>
      <w:sz w:val="24"/>
      <w:lang w:eastAsia="en-US"/>
    </w:rPr>
  </w:style>
  <w:style w:type="character" w:styleId="Hyperlink">
    <w:name w:val="Hyperlink"/>
    <w:basedOn w:val="DefaultParagraphFont"/>
    <w:uiPriority w:val="99"/>
    <w:unhideWhenUsed/>
    <w:rsid w:val="0077408A"/>
    <w:rPr>
      <w:color w:val="0000FF" w:themeColor="hyperlink"/>
      <w:u w:val="single"/>
    </w:rPr>
  </w:style>
  <w:style w:type="character" w:customStyle="1" w:styleId="apple-converted-space">
    <w:name w:val="apple-converted-space"/>
    <w:basedOn w:val="DefaultParagraphFont"/>
    <w:rsid w:val="00BA70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450318">
      <w:bodyDiv w:val="1"/>
      <w:marLeft w:val="0"/>
      <w:marRight w:val="0"/>
      <w:marTop w:val="0"/>
      <w:marBottom w:val="0"/>
      <w:divBdr>
        <w:top w:val="none" w:sz="0" w:space="0" w:color="auto"/>
        <w:left w:val="none" w:sz="0" w:space="0" w:color="auto"/>
        <w:bottom w:val="none" w:sz="0" w:space="0" w:color="auto"/>
        <w:right w:val="none" w:sz="0" w:space="0" w:color="auto"/>
      </w:divBdr>
    </w:div>
    <w:div w:id="407574841">
      <w:bodyDiv w:val="1"/>
      <w:marLeft w:val="0"/>
      <w:marRight w:val="0"/>
      <w:marTop w:val="0"/>
      <w:marBottom w:val="0"/>
      <w:divBdr>
        <w:top w:val="none" w:sz="0" w:space="0" w:color="auto"/>
        <w:left w:val="none" w:sz="0" w:space="0" w:color="auto"/>
        <w:bottom w:val="none" w:sz="0" w:space="0" w:color="auto"/>
        <w:right w:val="none" w:sz="0" w:space="0" w:color="auto"/>
      </w:divBdr>
    </w:div>
    <w:div w:id="539780486">
      <w:bodyDiv w:val="1"/>
      <w:marLeft w:val="0"/>
      <w:marRight w:val="0"/>
      <w:marTop w:val="0"/>
      <w:marBottom w:val="0"/>
      <w:divBdr>
        <w:top w:val="none" w:sz="0" w:space="0" w:color="auto"/>
        <w:left w:val="none" w:sz="0" w:space="0" w:color="auto"/>
        <w:bottom w:val="none" w:sz="0" w:space="0" w:color="auto"/>
        <w:right w:val="none" w:sz="0" w:space="0" w:color="auto"/>
      </w:divBdr>
    </w:div>
    <w:div w:id="754009877">
      <w:bodyDiv w:val="1"/>
      <w:marLeft w:val="0"/>
      <w:marRight w:val="0"/>
      <w:marTop w:val="0"/>
      <w:marBottom w:val="0"/>
      <w:divBdr>
        <w:top w:val="none" w:sz="0" w:space="0" w:color="auto"/>
        <w:left w:val="none" w:sz="0" w:space="0" w:color="auto"/>
        <w:bottom w:val="none" w:sz="0" w:space="0" w:color="auto"/>
        <w:right w:val="none" w:sz="0" w:space="0" w:color="auto"/>
      </w:divBdr>
    </w:div>
    <w:div w:id="877284053">
      <w:bodyDiv w:val="1"/>
      <w:marLeft w:val="0"/>
      <w:marRight w:val="0"/>
      <w:marTop w:val="0"/>
      <w:marBottom w:val="0"/>
      <w:divBdr>
        <w:top w:val="none" w:sz="0" w:space="0" w:color="auto"/>
        <w:left w:val="none" w:sz="0" w:space="0" w:color="auto"/>
        <w:bottom w:val="none" w:sz="0" w:space="0" w:color="auto"/>
        <w:right w:val="none" w:sz="0" w:space="0" w:color="auto"/>
      </w:divBdr>
    </w:div>
    <w:div w:id="991106758">
      <w:bodyDiv w:val="1"/>
      <w:marLeft w:val="0"/>
      <w:marRight w:val="0"/>
      <w:marTop w:val="0"/>
      <w:marBottom w:val="0"/>
      <w:divBdr>
        <w:top w:val="none" w:sz="0" w:space="0" w:color="auto"/>
        <w:left w:val="none" w:sz="0" w:space="0" w:color="auto"/>
        <w:bottom w:val="none" w:sz="0" w:space="0" w:color="auto"/>
        <w:right w:val="none" w:sz="0" w:space="0" w:color="auto"/>
      </w:divBdr>
    </w:div>
    <w:div w:id="1313681767">
      <w:bodyDiv w:val="1"/>
      <w:marLeft w:val="0"/>
      <w:marRight w:val="0"/>
      <w:marTop w:val="0"/>
      <w:marBottom w:val="0"/>
      <w:divBdr>
        <w:top w:val="none" w:sz="0" w:space="0" w:color="auto"/>
        <w:left w:val="none" w:sz="0" w:space="0" w:color="auto"/>
        <w:bottom w:val="none" w:sz="0" w:space="0" w:color="auto"/>
        <w:right w:val="none" w:sz="0" w:space="0" w:color="auto"/>
      </w:divBdr>
    </w:div>
    <w:div w:id="1428770958">
      <w:bodyDiv w:val="1"/>
      <w:marLeft w:val="0"/>
      <w:marRight w:val="0"/>
      <w:marTop w:val="0"/>
      <w:marBottom w:val="0"/>
      <w:divBdr>
        <w:top w:val="none" w:sz="0" w:space="0" w:color="auto"/>
        <w:left w:val="none" w:sz="0" w:space="0" w:color="auto"/>
        <w:bottom w:val="none" w:sz="0" w:space="0" w:color="auto"/>
        <w:right w:val="none" w:sz="0" w:space="0" w:color="auto"/>
      </w:divBdr>
    </w:div>
    <w:div w:id="209204274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39307-4102-1344-BC16-8756C7D59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4986</Words>
  <Characters>28425</Characters>
  <Application>Microsoft Macintosh Word</Application>
  <DocSecurity>0</DocSecurity>
  <Lines>236</Lines>
  <Paragraphs>66</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Sierran Mixed Conifer (SMC)</vt:lpstr>
      <vt:lpstr>        General Information</vt:lpstr>
      <vt:lpstr>        Variants</vt:lpstr>
      <vt:lpstr>        Crosswalks</vt:lpstr>
      <vt:lpstr>        Vegetation Description</vt:lpstr>
      <vt:lpstr>        Distribution</vt:lpstr>
      <vt:lpstr>        Wildfire</vt:lpstr>
      <vt:lpstr>        Other Disturbance</vt:lpstr>
      <vt:lpstr>        </vt:lpstr>
      <vt:lpstr>        Vegetation Condition Classes</vt:lpstr>
      <vt:lpstr>        Sierran Mixed Conifer Variant</vt:lpstr>
      <vt:lpstr>        Early Development (ED)</vt:lpstr>
      <vt:lpstr>        Early Development – Aspen (ED–A)</vt:lpstr>
      <vt:lpstr>        </vt:lpstr>
      <vt:lpstr>        Mid Development - Open (MDO)</vt:lpstr>
      <vt:lpstr>        </vt:lpstr>
      <vt:lpstr>        Mid Development – Aspen (MD–A)</vt:lpstr>
      <vt:lpstr>        </vt:lpstr>
      <vt:lpstr>        </vt:lpstr>
      <vt:lpstr>        </vt:lpstr>
      <vt:lpstr>        Late Development – Open (LDO)</vt:lpstr>
      <vt:lpstr>        Late Development – Closed (LDC)</vt:lpstr>
    </vt:vector>
  </TitlesOfParts>
  <Company/>
  <LinksUpToDate>false</LinksUpToDate>
  <CharactersWithSpaces>33345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24</cp:revision>
  <dcterms:created xsi:type="dcterms:W3CDTF">2013-05-10T14:37:00Z</dcterms:created>
  <dcterms:modified xsi:type="dcterms:W3CDTF">2013-05-17T22:41:00Z</dcterms:modified>
</cp:coreProperties>
</file>