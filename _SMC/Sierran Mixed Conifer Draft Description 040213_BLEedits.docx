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77777777" w:rsidR="00854AC4" w:rsidRPr="006F682A" w:rsidRDefault="00854AC4" w:rsidP="00850982">
      <w:pPr>
        <w:pStyle w:val="Heading3"/>
        <w:widowControl/>
        <w:spacing w:before="120"/>
        <w:rPr>
          <w:szCs w:val="24"/>
        </w:rPr>
      </w:pPr>
      <w:r w:rsidRPr="006F682A">
        <w:rPr>
          <w:szCs w:val="24"/>
        </w:rPr>
        <w:t>Variants</w:t>
      </w:r>
    </w:p>
    <w:p w14:paraId="7DF7B61A" w14:textId="5AE5A1A5" w:rsidR="00854AC4" w:rsidRPr="006F682A" w:rsidRDefault="00854AC4" w:rsidP="00850982">
      <w:r w:rsidRPr="006F682A">
        <w:t xml:space="preserve">Sierran Mixed Conifer </w:t>
      </w:r>
      <w:del w:id="2" w:author="Maritza Mallek" w:date="2013-04-01T10:04:00Z">
        <w:r w:rsidRPr="006F682A" w:rsidDel="008E4ACA">
          <w:delText xml:space="preserve">Mesic </w:delText>
        </w:r>
      </w:del>
      <w:r w:rsidRPr="006F682A">
        <w:t>(SMC</w:t>
      </w:r>
      <w:del w:id="3" w:author="Maritza Mallek" w:date="2013-04-01T10:04:00Z">
        <w:r w:rsidRPr="006F682A" w:rsidDel="008E4ACA">
          <w:delText>M</w:delText>
        </w:r>
      </w:del>
      <w:r w:rsidRPr="006F682A">
        <w:t>)</w:t>
      </w:r>
    </w:p>
    <w:p w14:paraId="23121196" w14:textId="36771726" w:rsidR="00854AC4" w:rsidRPr="006F682A" w:rsidDel="008E4ACA" w:rsidRDefault="00854AC4" w:rsidP="00850982">
      <w:pPr>
        <w:rPr>
          <w:del w:id="4" w:author="Maritza Mallek" w:date="2013-04-01T10:04:00Z"/>
        </w:rPr>
      </w:pPr>
      <w:del w:id="5" w:author="Maritza Mallek" w:date="2013-04-01T10:04:00Z">
        <w:r w:rsidRPr="006F682A" w:rsidDel="008E4ACA">
          <w:delText>Sierran Mixed Conifer Xeric (SMCX)</w:delText>
        </w:r>
      </w:del>
    </w:p>
    <w:p w14:paraId="07397100" w14:textId="77777777" w:rsidR="00854AC4" w:rsidRPr="006F682A" w:rsidRDefault="00854AC4" w:rsidP="00850982">
      <w:r w:rsidRPr="006F682A">
        <w:t>Sierran Mixed Conifer with Aspen (SMC-</w:t>
      </w:r>
      <w:commentRangeStart w:id="6"/>
      <w:r w:rsidRPr="006F682A">
        <w:t>ASP</w:t>
      </w:r>
      <w:commentRangeEnd w:id="6"/>
      <w:r w:rsidR="003936A7">
        <w:rPr>
          <w:rStyle w:val="CommentReference"/>
        </w:rPr>
        <w:commentReference w:id="6"/>
      </w:r>
      <w:r w:rsidRPr="006F682A">
        <w:t>)</w:t>
      </w:r>
    </w:p>
    <w:p w14:paraId="41B0C7BE" w14:textId="77777777" w:rsidR="00E76CA8" w:rsidRPr="006F682A" w:rsidRDefault="00E76CA8" w:rsidP="00850982">
      <w:pPr>
        <w:pStyle w:val="Heading3"/>
        <w:widowControl/>
        <w:spacing w:before="120"/>
        <w:rPr>
          <w:szCs w:val="24"/>
        </w:rPr>
      </w:pPr>
      <w:r w:rsidRPr="006F682A">
        <w:rPr>
          <w:szCs w:val="24"/>
        </w:rPr>
        <w:t>Crosswalks</w:t>
      </w:r>
    </w:p>
    <w:p w14:paraId="35EBAD73" w14:textId="77777777" w:rsidR="00850982" w:rsidRPr="006F682A" w:rsidRDefault="00850982" w:rsidP="00850982">
      <w:pPr>
        <w:spacing w:before="60"/>
        <w:jc w:val="left"/>
        <w:rPr>
          <w:szCs w:val="24"/>
        </w:rPr>
      </w:pPr>
      <w:r w:rsidRPr="006F682A">
        <w:rPr>
          <w:szCs w:val="24"/>
        </w:rPr>
        <w:t>SMC:</w:t>
      </w:r>
    </w:p>
    <w:p w14:paraId="2D69DE0F" w14:textId="11BFF031" w:rsidR="00850982" w:rsidRPr="006F682A" w:rsidRDefault="00850982" w:rsidP="00850982">
      <w:pPr>
        <w:numPr>
          <w:ilvl w:val="0"/>
          <w:numId w:val="1"/>
        </w:numPr>
        <w:jc w:val="left"/>
        <w:rPr>
          <w:szCs w:val="24"/>
        </w:rPr>
      </w:pPr>
      <w:r w:rsidRPr="006F682A">
        <w:rPr>
          <w:szCs w:val="24"/>
        </w:rPr>
        <w:t xml:space="preserve">Existing Vegetation Regional Dominance Type 1: Mixed Conifer </w:t>
      </w:r>
      <w:del w:id="7" w:author="Maritza Mallek" w:date="2013-04-01T09:20:00Z">
        <w:r w:rsidRPr="006F682A" w:rsidDel="000F582B">
          <w:rPr>
            <w:szCs w:val="24"/>
          </w:rPr>
          <w:delText>-</w:delText>
        </w:r>
      </w:del>
      <w:ins w:id="8" w:author="Maritza Mallek" w:date="2013-04-01T09:20:00Z">
        <w:r w:rsidR="000F582B">
          <w:rPr>
            <w:szCs w:val="24"/>
          </w:rPr>
          <w:t>–</w:t>
        </w:r>
      </w:ins>
      <w:r w:rsidRPr="006F682A">
        <w:rPr>
          <w:szCs w:val="24"/>
        </w:rPr>
        <w:t xml:space="preserve"> Fir</w:t>
      </w:r>
      <w:ins w:id="9" w:author="Maritza Mallek" w:date="2013-04-01T09:20:00Z">
        <w:r w:rsidR="000F582B">
          <w:rPr>
            <w:szCs w:val="24"/>
          </w:rPr>
          <w:t xml:space="preserve"> OR Mixed Conifer – Pine </w:t>
        </w:r>
      </w:ins>
    </w:p>
    <w:p w14:paraId="5178B1A7" w14:textId="77777777" w:rsidR="00850982" w:rsidRPr="006F682A" w:rsidRDefault="00850982" w:rsidP="00850982">
      <w:pPr>
        <w:numPr>
          <w:ilvl w:val="0"/>
          <w:numId w:val="1"/>
        </w:numPr>
        <w:jc w:val="left"/>
        <w:rPr>
          <w:szCs w:val="24"/>
        </w:rPr>
      </w:pPr>
      <w:r w:rsidRPr="006F682A">
        <w:rPr>
          <w:szCs w:val="24"/>
        </w:rPr>
        <w:t>Existing Vegetation Regional Dominance Type 2: Any</w:t>
      </w:r>
    </w:p>
    <w:p w14:paraId="1E442318" w14:textId="77777777" w:rsidR="00850982" w:rsidRPr="006F682A" w:rsidRDefault="00850982" w:rsidP="00850982">
      <w:pPr>
        <w:spacing w:before="60"/>
        <w:jc w:val="left"/>
        <w:rPr>
          <w:szCs w:val="24"/>
        </w:rPr>
      </w:pPr>
    </w:p>
    <w:p w14:paraId="370317E0" w14:textId="285DE4D6" w:rsidR="00E76CA8" w:rsidRPr="006F682A" w:rsidRDefault="00E76CA8">
      <w:pPr>
        <w:spacing w:before="60"/>
        <w:ind w:left="360"/>
        <w:jc w:val="left"/>
        <w:rPr>
          <w:szCs w:val="24"/>
        </w:rPr>
        <w:pPrChange w:id="10" w:author="Maritza Mallek" w:date="2013-04-02T18:13:00Z">
          <w:pPr>
            <w:spacing w:before="60"/>
            <w:jc w:val="left"/>
          </w:pPr>
        </w:pPrChange>
      </w:pPr>
      <w:del w:id="11" w:author="Maritza Mallek" w:date="2013-04-01T10:05:00Z">
        <w:r w:rsidRPr="006F682A" w:rsidDel="008E4ACA">
          <w:rPr>
            <w:szCs w:val="24"/>
          </w:rPr>
          <w:delText>SMCM</w:delText>
        </w:r>
      </w:del>
      <w:ins w:id="12" w:author="Maritza Mallek" w:date="2013-04-01T10:05:00Z">
        <w:r w:rsidR="008E4ACA">
          <w:rPr>
            <w:szCs w:val="24"/>
          </w:rPr>
          <w:t>Productive</w:t>
        </w:r>
      </w:ins>
      <w:r w:rsidRPr="006F682A">
        <w:rPr>
          <w:szCs w:val="24"/>
        </w:rPr>
        <w:t>:</w:t>
      </w:r>
    </w:p>
    <w:p w14:paraId="0CB7C325" w14:textId="77777777" w:rsidR="00E76CA8" w:rsidRPr="006F682A" w:rsidRDefault="00E76CA8">
      <w:pPr>
        <w:numPr>
          <w:ilvl w:val="0"/>
          <w:numId w:val="1"/>
        </w:numPr>
        <w:spacing w:before="60"/>
        <w:ind w:left="1080"/>
        <w:jc w:val="left"/>
        <w:rPr>
          <w:szCs w:val="24"/>
        </w:rPr>
        <w:pPrChange w:id="13" w:author="Maritza Mallek" w:date="2013-04-02T18:13:00Z">
          <w:pPr>
            <w:numPr>
              <w:numId w:val="1"/>
            </w:numPr>
            <w:spacing w:before="60"/>
            <w:ind w:left="720" w:hanging="360"/>
            <w:jc w:val="left"/>
          </w:pPr>
        </w:pPrChange>
      </w:pPr>
      <w:r w:rsidRPr="006F682A">
        <w:rPr>
          <w:szCs w:val="24"/>
        </w:rPr>
        <w:t>Presettlement Fire Regime Type: Moist Mixed Conifer</w:t>
      </w:r>
    </w:p>
    <w:p w14:paraId="00C622F5" w14:textId="77777777" w:rsidR="00E76CA8" w:rsidRPr="006F682A" w:rsidRDefault="00E76CA8">
      <w:pPr>
        <w:numPr>
          <w:ilvl w:val="0"/>
          <w:numId w:val="1"/>
        </w:numPr>
        <w:ind w:left="1080"/>
        <w:jc w:val="left"/>
        <w:rPr>
          <w:szCs w:val="24"/>
        </w:rPr>
        <w:pPrChange w:id="14" w:author="Maritza Mallek" w:date="2013-04-02T18:13:00Z">
          <w:pPr>
            <w:numPr>
              <w:numId w:val="1"/>
            </w:numPr>
            <w:ind w:left="720" w:hanging="360"/>
            <w:jc w:val="left"/>
          </w:pPr>
        </w:pPrChange>
      </w:pPr>
      <w:r w:rsidRPr="006F682A">
        <w:rPr>
          <w:szCs w:val="24"/>
        </w:rPr>
        <w:t xml:space="preserve">BpS Model: 0610280 Mediterranean California Mesic Mixed Conifer Forest and </w:t>
      </w:r>
      <w:bookmarkStart w:id="15" w:name="_GoBack"/>
      <w:bookmarkEnd w:id="15"/>
      <w:r w:rsidRPr="006F682A">
        <w:rPr>
          <w:szCs w:val="24"/>
        </w:rPr>
        <w:t>Woodland</w:t>
      </w:r>
    </w:p>
    <w:p w14:paraId="4C37D38A" w14:textId="0D542D01" w:rsidR="00850982" w:rsidRPr="006F682A" w:rsidDel="0020693D" w:rsidRDefault="00850982">
      <w:pPr>
        <w:numPr>
          <w:ilvl w:val="0"/>
          <w:numId w:val="1"/>
        </w:numPr>
        <w:ind w:left="1080"/>
        <w:jc w:val="left"/>
        <w:rPr>
          <w:del w:id="16" w:author="Maritza Mallek" w:date="2013-04-01T16:37:00Z"/>
          <w:szCs w:val="24"/>
        </w:rPr>
        <w:pPrChange w:id="17" w:author="Maritza Mallek" w:date="2013-04-02T18:13:00Z">
          <w:pPr>
            <w:numPr>
              <w:numId w:val="1"/>
            </w:numPr>
            <w:ind w:left="720" w:hanging="360"/>
            <w:jc w:val="left"/>
          </w:pPr>
        </w:pPrChange>
      </w:pPr>
      <w:del w:id="18" w:author="Maritza Mallek" w:date="2013-04-01T16:37:00Z">
        <w:r w:rsidRPr="006F682A" w:rsidDel="0020693D">
          <w:rPr>
            <w:szCs w:val="24"/>
          </w:rPr>
          <w:delText>Additional biophysical settings TBD.</w:delText>
        </w:r>
      </w:del>
    </w:p>
    <w:p w14:paraId="14BB3A5D" w14:textId="77777777" w:rsidR="00854AC4" w:rsidRPr="006F682A" w:rsidRDefault="00854AC4">
      <w:pPr>
        <w:spacing w:before="60"/>
        <w:ind w:left="360"/>
        <w:jc w:val="left"/>
        <w:rPr>
          <w:szCs w:val="24"/>
        </w:rPr>
        <w:pPrChange w:id="19" w:author="Maritza Mallek" w:date="2013-04-02T18:13:00Z">
          <w:pPr>
            <w:spacing w:before="60"/>
            <w:jc w:val="left"/>
          </w:pPr>
        </w:pPrChange>
      </w:pPr>
    </w:p>
    <w:p w14:paraId="6DBACFEF" w14:textId="6A27F00E" w:rsidR="00854AC4" w:rsidRPr="006F682A" w:rsidRDefault="00854AC4">
      <w:pPr>
        <w:spacing w:before="60"/>
        <w:ind w:left="360"/>
        <w:jc w:val="left"/>
        <w:rPr>
          <w:szCs w:val="24"/>
        </w:rPr>
        <w:pPrChange w:id="20" w:author="Maritza Mallek" w:date="2013-04-02T18:13:00Z">
          <w:pPr>
            <w:spacing w:before="60"/>
            <w:jc w:val="left"/>
          </w:pPr>
        </w:pPrChange>
      </w:pPr>
      <w:del w:id="21" w:author="Maritza Mallek" w:date="2013-04-01T10:05:00Z">
        <w:r w:rsidRPr="006F682A" w:rsidDel="008E4ACA">
          <w:rPr>
            <w:szCs w:val="24"/>
          </w:rPr>
          <w:delText>SMCX</w:delText>
        </w:r>
      </w:del>
      <w:ins w:id="22" w:author="Maritza Mallek" w:date="2013-04-01T10:05:00Z">
        <w:r w:rsidR="008E4ACA">
          <w:rPr>
            <w:szCs w:val="24"/>
          </w:rPr>
          <w:t>Unproductive</w:t>
        </w:r>
      </w:ins>
      <w:r w:rsidRPr="006F682A">
        <w:rPr>
          <w:szCs w:val="24"/>
        </w:rPr>
        <w:t>:</w:t>
      </w:r>
    </w:p>
    <w:p w14:paraId="32C7EEF9" w14:textId="77777777" w:rsidR="00854AC4" w:rsidRPr="006F682A" w:rsidRDefault="00854AC4">
      <w:pPr>
        <w:numPr>
          <w:ilvl w:val="0"/>
          <w:numId w:val="1"/>
        </w:numPr>
        <w:spacing w:before="60"/>
        <w:ind w:left="1080"/>
        <w:jc w:val="left"/>
        <w:rPr>
          <w:szCs w:val="24"/>
        </w:rPr>
        <w:pPrChange w:id="23" w:author="Maritza Mallek" w:date="2013-04-02T18:13:00Z">
          <w:pPr>
            <w:numPr>
              <w:numId w:val="1"/>
            </w:numPr>
            <w:spacing w:before="60"/>
            <w:ind w:left="720" w:hanging="360"/>
            <w:jc w:val="left"/>
          </w:pPr>
        </w:pPrChange>
      </w:pPr>
      <w:r w:rsidRPr="006F682A">
        <w:rPr>
          <w:szCs w:val="24"/>
        </w:rPr>
        <w:t>Presettlement Fire Regime Type: Dry Mixed Conifer</w:t>
      </w:r>
    </w:p>
    <w:p w14:paraId="3B2796B5" w14:textId="77777777" w:rsidR="00854AC4" w:rsidRPr="006F682A" w:rsidRDefault="00854AC4">
      <w:pPr>
        <w:numPr>
          <w:ilvl w:val="0"/>
          <w:numId w:val="1"/>
        </w:numPr>
        <w:ind w:left="1080"/>
        <w:jc w:val="left"/>
        <w:rPr>
          <w:szCs w:val="24"/>
        </w:rPr>
        <w:pPrChange w:id="24" w:author="Maritza Mallek" w:date="2013-04-02T18:13:00Z">
          <w:pPr>
            <w:numPr>
              <w:numId w:val="1"/>
            </w:numPr>
            <w:ind w:left="720" w:hanging="360"/>
            <w:jc w:val="left"/>
          </w:pPr>
        </w:pPrChange>
      </w:pPr>
      <w:r w:rsidRPr="006F682A">
        <w:rPr>
          <w:szCs w:val="24"/>
        </w:rPr>
        <w:t>BpS Model: 0610270 Mediterranean California Dry-Mesic Mixed Conifer Forest and Woodland</w:t>
      </w:r>
    </w:p>
    <w:p w14:paraId="19312B05" w14:textId="42D7C949" w:rsidR="008E4ACA" w:rsidRDefault="00850982">
      <w:pPr>
        <w:ind w:left="360"/>
        <w:jc w:val="left"/>
        <w:rPr>
          <w:ins w:id="25" w:author="Maritza Mallek" w:date="2013-04-01T10:05:00Z"/>
          <w:szCs w:val="24"/>
        </w:rPr>
        <w:pPrChange w:id="26" w:author="Maritza Mallek" w:date="2013-04-02T18:13:00Z">
          <w:pPr>
            <w:numPr>
              <w:numId w:val="1"/>
            </w:numPr>
            <w:ind w:left="720" w:hanging="360"/>
            <w:jc w:val="left"/>
          </w:pPr>
        </w:pPrChange>
      </w:pPr>
      <w:del w:id="27" w:author="Maritza Mallek" w:date="2013-04-01T16:36:00Z">
        <w:r w:rsidRPr="006F682A" w:rsidDel="001E3F5B">
          <w:rPr>
            <w:szCs w:val="24"/>
          </w:rPr>
          <w:delText>Additional biophysical settings TBD.</w:delText>
        </w:r>
      </w:del>
    </w:p>
    <w:p w14:paraId="0E4C21CE" w14:textId="06CB6EDE" w:rsidR="008E4ACA" w:rsidRDefault="008E4ACA">
      <w:pPr>
        <w:ind w:left="360"/>
        <w:jc w:val="left"/>
        <w:rPr>
          <w:ins w:id="28" w:author="Maritza Mallek" w:date="2013-04-01T16:37:00Z"/>
          <w:szCs w:val="24"/>
        </w:rPr>
        <w:pPrChange w:id="29" w:author="Maritza Mallek" w:date="2013-04-02T18:13:00Z">
          <w:pPr>
            <w:numPr>
              <w:numId w:val="1"/>
            </w:numPr>
            <w:ind w:left="720" w:hanging="360"/>
            <w:jc w:val="left"/>
          </w:pPr>
        </w:pPrChange>
      </w:pPr>
      <w:ins w:id="30" w:author="Maritza Mallek" w:date="2013-04-01T10:05:00Z">
        <w:r>
          <w:rPr>
            <w:szCs w:val="24"/>
          </w:rPr>
          <w:t>Serpentine</w:t>
        </w:r>
      </w:ins>
      <w:ins w:id="31" w:author="Maritza Mallek" w:date="2013-04-01T16:37:00Z">
        <w:r w:rsidR="0020693D">
          <w:rPr>
            <w:szCs w:val="24"/>
          </w:rPr>
          <w:t>:</w:t>
        </w:r>
      </w:ins>
    </w:p>
    <w:p w14:paraId="714F35AF" w14:textId="2108444D" w:rsidR="0020693D" w:rsidRPr="0020693D" w:rsidRDefault="0020693D">
      <w:pPr>
        <w:pStyle w:val="ListParagraph"/>
        <w:numPr>
          <w:ilvl w:val="0"/>
          <w:numId w:val="4"/>
        </w:numPr>
        <w:ind w:left="1080"/>
        <w:pPrChange w:id="32" w:author="Maritza Mallek" w:date="2013-04-02T18:13:00Z">
          <w:pPr>
            <w:numPr>
              <w:numId w:val="1"/>
            </w:numPr>
            <w:ind w:left="720" w:hanging="360"/>
            <w:jc w:val="left"/>
          </w:pPr>
        </w:pPrChange>
      </w:pPr>
      <w:ins w:id="33" w:author="Maritza Mallek" w:date="2013-04-01T16:37:00Z">
        <w:r>
          <w:t xml:space="preserve">This type is created by overlaying </w:t>
        </w:r>
        <w:r w:rsidR="00132B24">
          <w:t>a geology layer identifying serpentine on top o</w:t>
        </w:r>
        <w:del w:id="34" w:author="Estes, Becky -FS" w:date="2013-04-06T17:35:00Z">
          <w:r w:rsidR="00132B24" w:rsidDel="003936A7">
            <w:delText xml:space="preserve"> </w:delText>
          </w:r>
        </w:del>
        <w:r w:rsidR="00132B24">
          <w:t>f</w:t>
        </w:r>
      </w:ins>
      <w:ins w:id="35" w:author="Estes, Becky -FS" w:date="2013-04-06T17:35:00Z">
        <w:r w:rsidR="003936A7">
          <w:t xml:space="preserve"> </w:t>
        </w:r>
      </w:ins>
      <w:ins w:id="36" w:author="Maritza Mallek" w:date="2013-04-01T16:37:00Z">
        <w:r w:rsidR="00132B24">
          <w:t xml:space="preserve">the EVeg </w:t>
        </w:r>
      </w:ins>
      <w:ins w:id="37" w:author="Maritza Mallek" w:date="2013-04-01T16:38:00Z">
        <w:r w:rsidR="00132B24">
          <w:t>layer. Where cells intersect with SMC they are assigned to SMC (Serpentine).</w:t>
        </w:r>
      </w:ins>
    </w:p>
    <w:p w14:paraId="7AC8928A" w14:textId="77777777" w:rsidR="00E76CA8" w:rsidRPr="006F682A" w:rsidRDefault="00E76CA8" w:rsidP="00850982">
      <w:pPr>
        <w:jc w:val="left"/>
        <w:rPr>
          <w:szCs w:val="24"/>
        </w:rPr>
      </w:pPr>
    </w:p>
    <w:p w14:paraId="7BAAA334" w14:textId="77777777" w:rsidR="00E76CA8" w:rsidRPr="006F682A" w:rsidRDefault="00E76CA8" w:rsidP="00850982">
      <w:pPr>
        <w:jc w:val="left"/>
        <w:rPr>
          <w:szCs w:val="24"/>
        </w:rPr>
      </w:pPr>
      <w:r w:rsidRPr="006F682A">
        <w:rPr>
          <w:szCs w:val="24"/>
        </w:rPr>
        <w:t>SMC-ASP:</w:t>
      </w:r>
    </w:p>
    <w:p w14:paraId="5C43F175" w14:textId="3607511D" w:rsidR="00850982" w:rsidRPr="006F682A" w:rsidRDefault="00E76CA8" w:rsidP="00850982">
      <w:pPr>
        <w:numPr>
          <w:ilvl w:val="0"/>
          <w:numId w:val="2"/>
        </w:numPr>
        <w:jc w:val="left"/>
        <w:rPr>
          <w:szCs w:val="24"/>
        </w:rPr>
      </w:pPr>
      <w:r w:rsidRPr="006F682A">
        <w:rPr>
          <w:szCs w:val="24"/>
        </w:rPr>
        <w:t xml:space="preserve">This type is created by overlaying the NRIS TERRA Inventory of Aspen on top of the EVeg layer. Where it intersects with </w:t>
      </w:r>
      <w:del w:id="38" w:author="Maritza Mallek" w:date="2013-04-01T16:38:00Z">
        <w:r w:rsidRPr="006F682A" w:rsidDel="00132B24">
          <w:rPr>
            <w:szCs w:val="24"/>
          </w:rPr>
          <w:delText xml:space="preserve">either </w:delText>
        </w:r>
      </w:del>
      <w:r w:rsidRPr="006F682A">
        <w:rPr>
          <w:szCs w:val="24"/>
        </w:rPr>
        <w:t>SMC</w:t>
      </w:r>
      <w:del w:id="39" w:author="Maritza Mallek" w:date="2013-04-01T16:38:00Z">
        <w:r w:rsidRPr="006F682A" w:rsidDel="00132B24">
          <w:rPr>
            <w:szCs w:val="24"/>
          </w:rPr>
          <w:delText>M</w:delText>
        </w:r>
      </w:del>
      <w:r w:rsidRPr="006F682A">
        <w:rPr>
          <w:szCs w:val="24"/>
        </w:rPr>
        <w:t xml:space="preserve"> </w:t>
      </w:r>
      <w:del w:id="40" w:author="Maritza Mallek" w:date="2013-04-01T16:38:00Z">
        <w:r w:rsidRPr="006F682A" w:rsidDel="00132B24">
          <w:rPr>
            <w:szCs w:val="24"/>
          </w:rPr>
          <w:delText xml:space="preserve">or SMCX </w:delText>
        </w:r>
      </w:del>
      <w:r w:rsidRPr="006F682A">
        <w:rPr>
          <w:szCs w:val="24"/>
        </w:rPr>
        <w:t>it is assigned to SMC</w:t>
      </w:r>
      <w:del w:id="41" w:author="Maritza Mallek" w:date="2013-04-01T16:39:00Z">
        <w:r w:rsidRPr="006F682A" w:rsidDel="00132B24">
          <w:rPr>
            <w:szCs w:val="24"/>
          </w:rPr>
          <w:delText>M</w:delText>
        </w:r>
      </w:del>
      <w:r w:rsidRPr="006F682A">
        <w:rPr>
          <w:szCs w:val="24"/>
        </w:rPr>
        <w:t>-ASP.</w:t>
      </w:r>
    </w:p>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059943FB"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w:t>
      </w:r>
      <w:del w:id="42" w:author="Estes, Becky -FS" w:date="2013-04-06T18:00:00Z">
        <w:r w:rsidRPr="006F682A" w:rsidDel="0026015A">
          <w:rPr>
            <w:szCs w:val="24"/>
          </w:rPr>
          <w:delText xml:space="preserve">landcover </w:delText>
        </w:r>
      </w:del>
      <w:ins w:id="43" w:author="Estes, Becky -FS" w:date="2013-04-06T18:00:00Z">
        <w:r w:rsidR="0026015A">
          <w:rPr>
            <w:szCs w:val="24"/>
          </w:rPr>
          <w:t>vegetation</w:t>
        </w:r>
        <w:r w:rsidR="0026015A" w:rsidRPr="006F682A">
          <w:rPr>
            <w:szCs w:val="24"/>
          </w:rPr>
          <w:t xml:space="preserve"> </w:t>
        </w:r>
      </w:ins>
      <w:r w:rsidRPr="006F682A">
        <w:rPr>
          <w:szCs w:val="24"/>
        </w:rPr>
        <w:t xml:space="preserve">type </w:t>
      </w:r>
      <w:del w:id="44" w:author="Estes, Becky -FS" w:date="2013-04-06T17:38:00Z">
        <w:r w:rsidRPr="006F682A" w:rsidDel="003936A7">
          <w:rPr>
            <w:szCs w:val="24"/>
          </w:rPr>
          <w:delText>includes an assemblage of</w:delText>
        </w:r>
      </w:del>
      <w:ins w:id="45" w:author="Estes, Becky -FS" w:date="2013-04-06T17:38:00Z">
        <w:r w:rsidR="003936A7">
          <w:rPr>
            <w:szCs w:val="24"/>
          </w:rPr>
          <w:t xml:space="preserve">is </w:t>
        </w:r>
      </w:ins>
      <w:ins w:id="46" w:author="Estes, Becky -FS" w:date="2013-04-06T18:03:00Z">
        <w:r w:rsidR="0026015A">
          <w:rPr>
            <w:szCs w:val="24"/>
          </w:rPr>
          <w:t xml:space="preserve">typcially </w:t>
        </w:r>
      </w:ins>
      <w:ins w:id="47" w:author="Estes, Becky -FS" w:date="2013-04-06T18:00:00Z">
        <w:r w:rsidR="0026015A">
          <w:rPr>
            <w:szCs w:val="24"/>
          </w:rPr>
          <w:t xml:space="preserve">composed of </w:t>
        </w:r>
      </w:ins>
      <w:ins w:id="48" w:author="Estes, Becky -FS" w:date="2013-04-06T18:03:00Z">
        <w:r w:rsidR="0026015A">
          <w:rPr>
            <w:szCs w:val="24"/>
          </w:rPr>
          <w:t xml:space="preserve">three or more </w:t>
        </w:r>
      </w:ins>
      <w:del w:id="49" w:author="Estes, Becky -FS" w:date="2013-04-06T18:02:00Z">
        <w:r w:rsidRPr="006F682A" w:rsidDel="0026015A">
          <w:rPr>
            <w:szCs w:val="24"/>
          </w:rPr>
          <w:delText xml:space="preserve"> </w:delText>
        </w:r>
      </w:del>
      <w:r w:rsidRPr="006F682A">
        <w:rPr>
          <w:szCs w:val="24"/>
        </w:rPr>
        <w:t>conifer</w:t>
      </w:r>
      <w:ins w:id="50" w:author="Estes, Becky -FS" w:date="2013-04-06T17:38:00Z">
        <w:r w:rsidR="003936A7">
          <w:rPr>
            <w:szCs w:val="24"/>
          </w:rPr>
          <w:t xml:space="preserve">s with </w:t>
        </w:r>
      </w:ins>
      <w:del w:id="51" w:author="Estes, Becky -FS" w:date="2013-04-06T17:38:00Z">
        <w:r w:rsidRPr="006F682A" w:rsidDel="003936A7">
          <w:rPr>
            <w:szCs w:val="24"/>
          </w:rPr>
          <w:delText xml:space="preserve"> and</w:delText>
        </w:r>
      </w:del>
      <w:ins w:id="52" w:author="Estes, Becky -FS" w:date="2013-04-06T17:38:00Z">
        <w:r w:rsidR="003936A7">
          <w:rPr>
            <w:szCs w:val="24"/>
          </w:rPr>
          <w:t>a mix of</w:t>
        </w:r>
      </w:ins>
      <w:r w:rsidRPr="006F682A">
        <w:rPr>
          <w:szCs w:val="24"/>
        </w:rPr>
        <w:t xml:space="preserve"> hardwood species that forms a multilayered forest. </w:t>
      </w:r>
      <w:del w:id="53" w:author="Estes, Becky -FS" w:date="2013-04-06T17:41:00Z">
        <w:r w:rsidRPr="006F682A" w:rsidDel="003936A7">
          <w:rPr>
            <w:szCs w:val="24"/>
          </w:rPr>
          <w:delText>Historically, burning and logging have</w:delText>
        </w:r>
      </w:del>
      <w:ins w:id="54" w:author="Estes, Becky -FS" w:date="2013-04-06T17:41:00Z">
        <w:r w:rsidR="003936A7">
          <w:rPr>
            <w:szCs w:val="24"/>
          </w:rPr>
          <w:t>Past management (e.g, logging and fire suppression) has resulted</w:t>
        </w:r>
      </w:ins>
      <w:ins w:id="55" w:author="Estes, Becky -FS" w:date="2013-04-06T17:44:00Z">
        <w:r w:rsidR="00081799">
          <w:rPr>
            <w:szCs w:val="24"/>
          </w:rPr>
          <w:t xml:space="preserve"> in</w:t>
        </w:r>
      </w:ins>
      <w:del w:id="56" w:author="Estes, Becky -FS" w:date="2013-04-06T17:44:00Z">
        <w:r w:rsidRPr="006F682A" w:rsidDel="003936A7">
          <w:rPr>
            <w:szCs w:val="24"/>
          </w:rPr>
          <w:delText xml:space="preserve"> caused</w:delText>
        </w:r>
      </w:del>
      <w:r w:rsidRPr="006F682A">
        <w:rPr>
          <w:szCs w:val="24"/>
        </w:rPr>
        <w:t xml:space="preserve"> wide variability in stand structure</w:t>
      </w:r>
      <w:ins w:id="57" w:author="Estes, Becky -FS" w:date="2013-04-06T17:45:00Z">
        <w:r w:rsidR="00081799">
          <w:rPr>
            <w:szCs w:val="24"/>
          </w:rPr>
          <w:t xml:space="preserve"> composed of both</w:t>
        </w:r>
      </w:ins>
      <w:del w:id="58" w:author="Estes, Becky -FS" w:date="2013-04-06T17:45:00Z">
        <w:r w:rsidRPr="006F682A" w:rsidDel="00081799">
          <w:rPr>
            <w:szCs w:val="24"/>
          </w:rPr>
          <w:delText>, resulting in both</w:delText>
        </w:r>
      </w:del>
      <w:r w:rsidRPr="006F682A">
        <w:rPr>
          <w:szCs w:val="24"/>
        </w:rPr>
        <w:t xml:space="preserve"> even</w:t>
      </w:r>
      <w:ins w:id="59" w:author="Estes, Becky -FS" w:date="2013-04-06T17:46:00Z">
        <w:r w:rsidR="00081799">
          <w:rPr>
            <w:szCs w:val="24"/>
          </w:rPr>
          <w:t xml:space="preserve"> </w:t>
        </w:r>
      </w:ins>
      <w:del w:id="60" w:author="Estes, Becky -FS" w:date="2013-04-06T17:46:00Z">
        <w:r w:rsidRPr="006F682A" w:rsidDel="00081799">
          <w:rPr>
            <w:szCs w:val="24"/>
          </w:rPr>
          <w:delText xml:space="preserve">-aged </w:delText>
        </w:r>
      </w:del>
      <w:r w:rsidRPr="006F682A">
        <w:rPr>
          <w:szCs w:val="24"/>
        </w:rPr>
        <w:t xml:space="preserve">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7777777" w:rsidR="00E76CA8" w:rsidRPr="006F682A" w:rsidRDefault="00E76CA8" w:rsidP="00850982">
      <w:pPr>
        <w:ind w:firstLine="300"/>
        <w:jc w:val="left"/>
        <w:rPr>
          <w:szCs w:val="24"/>
        </w:rPr>
      </w:pPr>
      <w:r w:rsidRPr="006F682A">
        <w:rPr>
          <w:szCs w:val="24"/>
        </w:rPr>
        <w:lastRenderedPageBreak/>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Though it does best on open sites, it is maintained under adverse conditions such as shade, ridge tops, and south slopes where conifers may regenerate in its </w:t>
      </w:r>
      <w:commentRangeStart w:id="61"/>
      <w:r w:rsidRPr="006F682A">
        <w:rPr>
          <w:szCs w:val="24"/>
        </w:rPr>
        <w:t>shade</w:t>
      </w:r>
      <w:commentRangeEnd w:id="61"/>
      <w:r w:rsidR="00D33A7A">
        <w:rPr>
          <w:rStyle w:val="CommentReference"/>
        </w:rPr>
        <w:commentReference w:id="61"/>
      </w:r>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7777777" w:rsidR="00E76CA8" w:rsidRPr="006F682A" w:rsidRDefault="00E76CA8" w:rsidP="00850982">
      <w:pPr>
        <w:ind w:firstLine="300"/>
        <w:jc w:val="left"/>
        <w:rPr>
          <w:ins w:id="62" w:author="Maritza Mallek" w:date="2013-03-28T16:14:00Z"/>
          <w:szCs w:val="24"/>
        </w:rPr>
      </w:pPr>
      <w:r w:rsidRPr="006F682A">
        <w:rPr>
          <w:i/>
          <w:iCs/>
          <w:szCs w:val="24"/>
        </w:rPr>
        <w:t>Ceanothus integerrimus</w:t>
      </w:r>
      <w:r w:rsidRPr="006F682A">
        <w:rPr>
          <w:szCs w:val="24"/>
        </w:rPr>
        <w:t xml:space="preserve">, </w:t>
      </w:r>
      <w:r w:rsidRPr="006F682A">
        <w:rPr>
          <w:i/>
          <w:iCs/>
          <w:szCs w:val="24"/>
        </w:rPr>
        <w:t>Arctostaphylos</w:t>
      </w:r>
      <w:r w:rsidRPr="006F682A">
        <w:rPr>
          <w:szCs w:val="24"/>
        </w:rPr>
        <w:t xml:space="preserve"> spp., </w:t>
      </w:r>
      <w:r w:rsidRPr="006F682A">
        <w:rPr>
          <w:i/>
          <w:iCs/>
          <w:szCs w:val="24"/>
        </w:rPr>
        <w:t>Chrysolepis</w:t>
      </w:r>
      <w:r w:rsidRPr="006F682A">
        <w:rPr>
          <w:szCs w:val="24"/>
        </w:rPr>
        <w:t xml:space="preserve"> spp., </w:t>
      </w:r>
      <w:r w:rsidRPr="006F682A">
        <w:rPr>
          <w:i/>
          <w:iCs/>
          <w:szCs w:val="24"/>
        </w:rPr>
        <w:t>Lithocarpus densiflora</w:t>
      </w:r>
      <w:r w:rsidRPr="006F682A">
        <w:rPr>
          <w:szCs w:val="24"/>
        </w:rPr>
        <w:t xml:space="preserve">, </w:t>
      </w:r>
      <w:r w:rsidRPr="006F682A">
        <w:rPr>
          <w:i/>
          <w:iCs/>
          <w:szCs w:val="24"/>
        </w:rPr>
        <w:t>Prunus emarginata</w:t>
      </w:r>
      <w:r w:rsidRPr="006F682A">
        <w:rPr>
          <w:szCs w:val="24"/>
        </w:rPr>
        <w:t xml:space="preserve">, </w:t>
      </w:r>
      <w:r w:rsidRPr="006F682A">
        <w:rPr>
          <w:i/>
          <w:iCs/>
          <w:szCs w:val="24"/>
        </w:rPr>
        <w:t>Ceanothus prostratus</w:t>
      </w:r>
      <w:r w:rsidRPr="006F682A">
        <w:rPr>
          <w:szCs w:val="24"/>
        </w:rPr>
        <w:t xml:space="preserve">, </w:t>
      </w:r>
      <w:r w:rsidRPr="006F682A">
        <w:rPr>
          <w:i/>
          <w:iCs/>
          <w:szCs w:val="24"/>
        </w:rPr>
        <w:t>Ceanothus cordulatus</w:t>
      </w:r>
      <w:r w:rsidRPr="006F682A">
        <w:rPr>
          <w:szCs w:val="24"/>
        </w:rPr>
        <w:t xml:space="preserve">, </w:t>
      </w:r>
      <w:r w:rsidRPr="006F682A">
        <w:rPr>
          <w:i/>
          <w:iCs/>
          <w:szCs w:val="24"/>
        </w:rPr>
        <w:t>Ribes</w:t>
      </w:r>
      <w:r w:rsidRPr="006F682A">
        <w:rPr>
          <w:szCs w:val="24"/>
        </w:rPr>
        <w:t xml:space="preserve"> spp., </w:t>
      </w:r>
      <w:r w:rsidRPr="006F682A">
        <w:rPr>
          <w:i/>
          <w:iCs/>
          <w:szCs w:val="24"/>
        </w:rPr>
        <w:t>Rosa</w:t>
      </w:r>
      <w:r w:rsidRPr="006F682A">
        <w:rPr>
          <w:szCs w:val="24"/>
        </w:rPr>
        <w:t xml:space="preserve"> spp., and </w:t>
      </w:r>
      <w:r w:rsidRPr="006F682A">
        <w:rPr>
          <w:i/>
          <w:iCs/>
          <w:szCs w:val="24"/>
        </w:rPr>
        <w:t>Chamaebatia foliolosa</w:t>
      </w:r>
      <w:r w:rsidRPr="006F682A">
        <w:rPr>
          <w:szCs w:val="24"/>
        </w:rPr>
        <w:t xml:space="preserve"> are common shrub species in the SMC understory. Grasses and forbs associated with this type include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w:t>
      </w:r>
      <w:r w:rsidRPr="006F682A">
        <w:rPr>
          <w:i/>
          <w:iCs/>
          <w:szCs w:val="24"/>
        </w:rPr>
        <w:t>Carex</w:t>
      </w:r>
      <w:r w:rsidRPr="006F682A">
        <w:rPr>
          <w:szCs w:val="24"/>
        </w:rPr>
        <w:t xml:space="preserve"> spp., </w:t>
      </w:r>
      <w:r w:rsidRPr="006F682A">
        <w:rPr>
          <w:i/>
          <w:iCs/>
          <w:szCs w:val="24"/>
        </w:rPr>
        <w:t>Cirsium vulgare</w:t>
      </w:r>
      <w:r w:rsidRPr="006F682A">
        <w:rPr>
          <w:szCs w:val="24"/>
        </w:rPr>
        <w:t xml:space="preserve">, </w:t>
      </w:r>
      <w:r w:rsidRPr="006F682A">
        <w:rPr>
          <w:i/>
          <w:iCs/>
          <w:szCs w:val="24"/>
        </w:rPr>
        <w:t>Iris</w:t>
      </w:r>
      <w:r w:rsidRPr="006F682A">
        <w:rPr>
          <w:szCs w:val="24"/>
        </w:rPr>
        <w:t xml:space="preserve"> spp., </w:t>
      </w:r>
      <w:r w:rsidRPr="006F682A">
        <w:rPr>
          <w:i/>
          <w:iCs/>
          <w:szCs w:val="24"/>
        </w:rPr>
        <w:t>Juncus</w:t>
      </w:r>
      <w:r w:rsidRPr="006F682A">
        <w:rPr>
          <w:szCs w:val="24"/>
        </w:rPr>
        <w:t xml:space="preserve"> spp., and </w:t>
      </w:r>
      <w:r w:rsidRPr="006F682A">
        <w:rPr>
          <w:i/>
          <w:iCs/>
          <w:szCs w:val="24"/>
        </w:rPr>
        <w:t>Achnatherum</w:t>
      </w:r>
      <w:r w:rsidRPr="006F682A">
        <w:rPr>
          <w:szCs w:val="24"/>
        </w:rPr>
        <w:t xml:space="preserve"> spp. In all, over 100 species of grasses, forbs and shrubs contribute to the flora of SMC. (WHR)</w:t>
      </w:r>
    </w:p>
    <w:p w14:paraId="7C1E575C" w14:textId="77777777" w:rsidR="00045005" w:rsidRPr="006F682A" w:rsidRDefault="00045005" w:rsidP="00850982">
      <w:pPr>
        <w:ind w:firstLine="300"/>
        <w:jc w:val="left"/>
        <w:rPr>
          <w:ins w:id="63" w:author="Maritza Mallek" w:date="2013-03-28T16:14:00Z"/>
          <w:szCs w:val="24"/>
        </w:rPr>
      </w:pPr>
    </w:p>
    <w:p w14:paraId="330A5D35" w14:textId="77777777" w:rsidR="00045005" w:rsidRPr="008E4ACA" w:rsidRDefault="00045005">
      <w:pPr>
        <w:pStyle w:val="ListParagraph"/>
        <w:rPr>
          <w:ins w:id="64" w:author="Maritza Mallek" w:date="2013-03-28T16:14:00Z"/>
          <w:b/>
        </w:rPr>
        <w:pPrChange w:id="65" w:author="Maritza Mallek" w:date="2013-04-01T18:55:00Z">
          <w:pPr>
            <w:jc w:val="left"/>
          </w:pPr>
        </w:pPrChange>
      </w:pPr>
      <w:ins w:id="66" w:author="Maritza Mallek" w:date="2013-03-28T16:14:00Z">
        <w:r w:rsidRPr="008E4ACA">
          <w:rPr>
            <w:b/>
          </w:rPr>
          <w:t xml:space="preserve">Mesic/Fir/Productive </w:t>
        </w:r>
        <w:commentRangeStart w:id="67"/>
        <w:r w:rsidRPr="008E4ACA">
          <w:rPr>
            <w:b/>
          </w:rPr>
          <w:t>Modifer</w:t>
        </w:r>
        <w:commentRangeEnd w:id="67"/>
        <w:r w:rsidRPr="00664ACB">
          <w:rPr>
            <w:rStyle w:val="CommentReference"/>
          </w:rPr>
          <w:commentReference w:id="67"/>
        </w:r>
        <w:r w:rsidRPr="008E4ACA">
          <w:rPr>
            <w:b/>
          </w:rPr>
          <w:tab/>
        </w:r>
        <w:r w:rsidRPr="008E4ACA">
          <w:t>This variant is the higher elevation and often more moisture-</w:t>
        </w:r>
        <w:commentRangeStart w:id="68"/>
        <w:r w:rsidRPr="008E4ACA">
          <w:t>deficient</w:t>
        </w:r>
      </w:ins>
      <w:commentRangeEnd w:id="68"/>
      <w:r w:rsidR="00D33A7A">
        <w:rPr>
          <w:rStyle w:val="CommentReference"/>
        </w:rPr>
        <w:commentReference w:id="68"/>
      </w:r>
      <w:ins w:id="69" w:author="Maritza Mallek" w:date="2013-03-28T16:14:00Z">
        <w:r w:rsidRPr="008E4ACA">
          <w:t xml:space="preserve"> counterpart of the Sierran Mixed Conifer Xeric landcover type. Three major species define this mixed conifer type: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the Mixed Conifer Pine Alliance associates such as </w:t>
        </w:r>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Other associates at all elevations may include </w:t>
        </w:r>
        <w:r w:rsidRPr="008E4ACA">
          <w:rPr>
            <w:i/>
          </w:rPr>
          <w:t>P. lambertiana</w:t>
        </w:r>
        <w:r w:rsidRPr="008E4ACA">
          <w:t xml:space="preserve"> and </w:t>
        </w:r>
        <w:r w:rsidRPr="008E4ACA">
          <w:rPr>
            <w:i/>
          </w:rPr>
          <w:t>Calocedrus decurrens</w:t>
        </w:r>
        <w:r w:rsidRPr="008E4ACA">
          <w:t xml:space="preserve">. Upper elevation and </w:t>
        </w:r>
        <w:r w:rsidRPr="00D33A7A">
          <w:rPr>
            <w:highlight w:val="yellow"/>
          </w:rPr>
          <w:t>Great Basin shrubs</w:t>
        </w:r>
        <w:r w:rsidRPr="008E4ACA">
          <w:t xml:space="preserve"> are often found on or next to these locations, including </w:t>
        </w:r>
        <w:r w:rsidRPr="008E4ACA">
          <w:rPr>
            <w:i/>
          </w:rPr>
          <w:t>Arctostaphylos patula</w:t>
        </w:r>
        <w:r w:rsidRPr="008E4ACA">
          <w:t xml:space="preserve">, </w:t>
        </w:r>
        <w:r w:rsidRPr="008E4ACA">
          <w:rPr>
            <w:i/>
          </w:rPr>
          <w:t>Quercus vaccinifolia</w:t>
        </w:r>
        <w:r w:rsidRPr="008E4ACA">
          <w:t xml:space="preserve">, </w:t>
        </w:r>
        <w:r w:rsidRPr="008E4ACA">
          <w:rPr>
            <w:i/>
          </w:rPr>
          <w:t>Cercocarpus ledifolius</w:t>
        </w:r>
        <w:r w:rsidRPr="008E4ACA">
          <w:t xml:space="preserve">, </w:t>
        </w:r>
        <w:r w:rsidRPr="008E4ACA">
          <w:rPr>
            <w:i/>
          </w:rPr>
          <w:t>Ceanothus velutinus</w:t>
        </w:r>
        <w:r w:rsidRPr="008E4ACA">
          <w:t xml:space="preserve">, </w:t>
        </w:r>
        <w:r w:rsidRPr="008E4ACA">
          <w:rPr>
            <w:i/>
          </w:rPr>
          <w:t>Alnus incana</w:t>
        </w:r>
        <w:r w:rsidRPr="008E4ACA">
          <w:t xml:space="preserve"> ssp. </w:t>
        </w:r>
        <w:r w:rsidRPr="008E4ACA">
          <w:rPr>
            <w:i/>
          </w:rPr>
          <w:t>tenuifolia</w:t>
        </w:r>
        <w:r w:rsidRPr="008E4ACA">
          <w:t xml:space="preserve">), </w:t>
        </w:r>
        <w:r w:rsidRPr="008E4ACA">
          <w:rPr>
            <w:i/>
          </w:rPr>
          <w:t>Artemisia</w:t>
        </w:r>
        <w:r w:rsidRPr="008E4ACA">
          <w:t xml:space="preserve"> </w:t>
        </w:r>
        <w:r w:rsidRPr="008E4ACA">
          <w:rPr>
            <w:i/>
          </w:rPr>
          <w:t>tridentata</w:t>
        </w:r>
        <w:r w:rsidRPr="008E4ACA">
          <w:t xml:space="preserve"> ssp.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(CalVeg description for Mixed Conifer – Fir Alliance)</w:t>
        </w:r>
      </w:ins>
    </w:p>
    <w:p w14:paraId="2FA68C9A" w14:textId="77777777" w:rsidR="00045005" w:rsidRPr="006F682A" w:rsidRDefault="00045005">
      <w:pPr>
        <w:ind w:left="300"/>
        <w:jc w:val="left"/>
        <w:rPr>
          <w:ins w:id="70" w:author="Maritza Mallek" w:date="2013-03-28T16:14:00Z"/>
          <w:b/>
          <w:szCs w:val="24"/>
        </w:rPr>
        <w:pPrChange w:id="71" w:author="Maritza Mallek" w:date="2013-03-28T16:14:00Z">
          <w:pPr>
            <w:jc w:val="left"/>
          </w:pPr>
        </w:pPrChange>
      </w:pPr>
    </w:p>
    <w:p w14:paraId="601679D3" w14:textId="77777777" w:rsidR="00132B24" w:rsidRDefault="00045005">
      <w:pPr>
        <w:pStyle w:val="ListParagraph"/>
        <w:rPr>
          <w:ins w:id="72" w:author="Maritza Mallek" w:date="2013-04-01T16:41:00Z"/>
        </w:rPr>
        <w:pPrChange w:id="73" w:author="Maritza Mallek" w:date="2013-04-01T18:55:00Z">
          <w:pPr>
            <w:ind w:firstLine="360"/>
            <w:jc w:val="left"/>
          </w:pPr>
        </w:pPrChange>
      </w:pPr>
      <w:ins w:id="74" w:author="Maritza Mallek" w:date="2013-03-28T16:14:00Z">
        <w:r w:rsidRPr="00132B24">
          <w:rPr>
            <w:b/>
          </w:rPr>
          <w:t>Xeric/Pine/Unproductive Modifier</w:t>
        </w:r>
        <w:r w:rsidRPr="00132B24">
          <w:rPr>
            <w:rPrChange w:id="75" w:author="Maritza Mallek" w:date="2013-04-01T16:40:00Z">
              <w:rPr>
                <w:b/>
              </w:rPr>
            </w:rPrChange>
          </w:rPr>
          <w:tab/>
        </w:r>
        <w:commentRangeStart w:id="76"/>
        <w:r w:rsidRPr="00132B24">
          <w:t>This</w:t>
        </w:r>
        <w:commentRangeEnd w:id="76"/>
        <w:r w:rsidRPr="00424862">
          <w:rPr>
            <w:rStyle w:val="CommentReference"/>
            <w:sz w:val="24"/>
            <w:szCs w:val="20"/>
          </w:rPr>
          <w:commentReference w:id="76"/>
        </w:r>
        <w:r w:rsidRPr="00132B24">
          <w:t xml:space="preserve"> variant is defined 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w:t>
        </w:r>
      </w:ins>
    </w:p>
    <w:p w14:paraId="1D5B2EA7" w14:textId="594C80F9" w:rsidR="00045005" w:rsidRPr="00132B24" w:rsidRDefault="00045005">
      <w:pPr>
        <w:ind w:left="360" w:firstLine="360"/>
        <w:rPr>
          <w:ins w:id="77" w:author="Maritza Mallek" w:date="2013-03-28T16:14:00Z"/>
        </w:rPr>
        <w:pPrChange w:id="78" w:author="Maritza Mallek" w:date="2013-04-01T16:41:00Z">
          <w:pPr>
            <w:ind w:firstLine="360"/>
            <w:jc w:val="left"/>
          </w:pPr>
        </w:pPrChange>
      </w:pPr>
      <w:ins w:id="79" w:author="Maritza Mallek" w:date="2013-03-28T16:14:00Z">
        <w:r w:rsidRPr="00132B24">
          <w:t xml:space="preserve">At lower elevations this </w:t>
        </w:r>
        <w:commentRangeStart w:id="80"/>
        <w:r w:rsidRPr="00D33A7A">
          <w:rPr>
            <w:highlight w:val="yellow"/>
          </w:rPr>
          <w:t>Alliance</w:t>
        </w:r>
      </w:ins>
      <w:commentRangeEnd w:id="80"/>
      <w:r w:rsidR="00D33A7A">
        <w:rPr>
          <w:rStyle w:val="CommentReference"/>
        </w:rPr>
        <w:commentReference w:id="80"/>
      </w:r>
      <w:ins w:id="81" w:author="Maritza Mallek" w:date="2013-03-28T16:14:00Z">
        <w:r w:rsidRPr="00132B24">
          <w:t xml:space="preserv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82"/>
        <w:r w:rsidRPr="00132B24">
          <w:t>Willow</w:t>
        </w:r>
        <w:commentRangeEnd w:id="82"/>
        <w:r w:rsidRPr="00132B24">
          <w:rPr>
            <w:rStyle w:val="CommentReference"/>
            <w:sz w:val="24"/>
            <w:szCs w:val="20"/>
            <w:rPrChange w:id="83" w:author="Maritza Mallek" w:date="2013-04-01T16:40:00Z">
              <w:rPr>
                <w:rStyle w:val="CommentReference"/>
              </w:rPr>
            </w:rPrChange>
          </w:rPr>
          <w:commentReference w:id="82"/>
        </w:r>
        <w:r w:rsidRPr="00132B24">
          <w:t xml:space="preserve">. </w:t>
        </w:r>
      </w:ins>
    </w:p>
    <w:p w14:paraId="4E198BCB" w14:textId="77777777" w:rsidR="00045005" w:rsidRPr="00132B24" w:rsidRDefault="00045005">
      <w:pPr>
        <w:ind w:left="360" w:firstLine="360"/>
        <w:rPr>
          <w:ins w:id="84" w:author="Maritza Mallek" w:date="2013-03-28T16:14:00Z"/>
        </w:rPr>
        <w:pPrChange w:id="85" w:author="Maritza Mallek" w:date="2013-04-01T16:41:00Z">
          <w:pPr>
            <w:ind w:firstLine="360"/>
            <w:jc w:val="left"/>
          </w:pPr>
        </w:pPrChange>
      </w:pPr>
      <w:ins w:id="86" w:author="Maritza Mallek" w:date="2013-03-28T16:14:00Z">
        <w:r w:rsidRPr="00132B24">
          <w:t xml:space="preserve">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within this Alliance include </w:t>
        </w:r>
        <w:r w:rsidRPr="004B3640">
          <w:rPr>
            <w:i/>
          </w:rPr>
          <w:t>Ceanothus integerrimus</w:t>
        </w:r>
        <w:r w:rsidRPr="00132B24">
          <w:t xml:space="preserve"> and </w:t>
        </w:r>
        <w:r w:rsidRPr="004B3640">
          <w:rPr>
            <w:i/>
          </w:rPr>
          <w:t>Arctostaphylos viscida</w:t>
        </w:r>
        <w:r w:rsidRPr="00132B24">
          <w:t xml:space="preserve"> on lower sites and </w:t>
        </w:r>
        <w:r w:rsidRPr="004B3640">
          <w:rPr>
            <w:i/>
          </w:rPr>
          <w:t>Arctostaphylos patula</w:t>
        </w:r>
        <w:r w:rsidRPr="00132B24">
          <w:t xml:space="preserve"> at higher elevations. (CalVeg description for Mixed Conifer – Pine Alliance)</w:t>
        </w:r>
      </w:ins>
    </w:p>
    <w:p w14:paraId="4514BD64" w14:textId="77777777" w:rsidR="00045005" w:rsidRPr="006F682A" w:rsidRDefault="00045005">
      <w:pPr>
        <w:jc w:val="left"/>
        <w:rPr>
          <w:ins w:id="87" w:author="Maritza Mallek" w:date="2013-03-28T16:14:00Z"/>
          <w:b/>
          <w:szCs w:val="24"/>
        </w:rPr>
      </w:pPr>
    </w:p>
    <w:p w14:paraId="47B28C94" w14:textId="68A54CDC" w:rsidR="00045005" w:rsidRDefault="00045005">
      <w:pPr>
        <w:pStyle w:val="ListParagraph"/>
        <w:rPr>
          <w:ins w:id="88" w:author="Maritza Mallek" w:date="2013-04-02T15:22:00Z"/>
        </w:rPr>
        <w:pPrChange w:id="89" w:author="Maritza Mallek" w:date="2013-04-01T18:55:00Z">
          <w:pPr>
            <w:jc w:val="left"/>
          </w:pPr>
        </w:pPrChange>
      </w:pPr>
      <w:ins w:id="90" w:author="Maritza Mallek" w:date="2013-03-28T16:14:00Z">
        <w:r w:rsidRPr="006F682A">
          <w:rPr>
            <w:b/>
          </w:rPr>
          <w:t xml:space="preserve">Serpentine Soils </w:t>
        </w:r>
        <w:commentRangeStart w:id="91"/>
        <w:r w:rsidRPr="006F682A">
          <w:rPr>
            <w:b/>
          </w:rPr>
          <w:t>Modifier</w:t>
        </w:r>
        <w:commentRangeEnd w:id="91"/>
        <w:r w:rsidRPr="00664ACB">
          <w:rPr>
            <w:rStyle w:val="CommentReference"/>
          </w:rPr>
          <w:commentReference w:id="91"/>
        </w:r>
        <w:r w:rsidRPr="006F682A">
          <w:rPr>
            <w:b/>
          </w:rPr>
          <w:tab/>
        </w:r>
        <w:r w:rsidRPr="006F682A">
          <w:t>Low to moderate elevations in ultramafic and serpentin</w:t>
        </w:r>
      </w:ins>
      <w:r w:rsidR="00D33A7A">
        <w:t>e</w:t>
      </w:r>
      <w:ins w:id="92" w:author="Maritza Mallek" w:date="2013-03-28T16:14:00Z">
        <w:r w:rsidRPr="006F682A">
          <w:t xml:space="preserve"> areas often produce soils low in essential minerals such as calcium and magnesium or have excessive accumulations of heavy metals such as nickel and chromium. These sites vary widely in the degree of effects on plant communities. Small stunted </w:t>
        </w:r>
        <w:r w:rsidRPr="006F682A">
          <w:rPr>
            <w:i/>
          </w:rPr>
          <w:t>Pinus monticola</w:t>
        </w:r>
        <w:r w:rsidRPr="006F682A">
          <w:t xml:space="preserve">, </w:t>
        </w:r>
        <w:r w:rsidRPr="006F682A">
          <w:rPr>
            <w:i/>
          </w:rPr>
          <w:t>P. contorta</w:t>
        </w:r>
        <w:r w:rsidRPr="006F682A">
          <w:t xml:space="preserve"> ssp. </w:t>
        </w:r>
        <w:commentRangeStart w:id="93"/>
        <w:commentRangeStart w:id="94"/>
        <w:r w:rsidRPr="006F682A">
          <w:rPr>
            <w:i/>
          </w:rPr>
          <w:t>murrayana</w:t>
        </w:r>
      </w:ins>
      <w:commentRangeEnd w:id="93"/>
      <w:r w:rsidR="00D33A7A">
        <w:rPr>
          <w:rStyle w:val="CommentReference"/>
        </w:rPr>
        <w:commentReference w:id="93"/>
      </w:r>
      <w:commentRangeEnd w:id="94"/>
      <w:r w:rsidR="00D33A7A">
        <w:rPr>
          <w:rStyle w:val="CommentReference"/>
        </w:rPr>
        <w:commentReference w:id="94"/>
      </w:r>
      <w:ins w:id="95" w:author="Maritza Mallek" w:date="2013-03-28T16:14:00Z">
        <w:r w:rsidRPr="006F682A">
          <w:t xml:space="preserve"> and </w:t>
        </w:r>
        <w:r w:rsidRPr="006F682A">
          <w:rPr>
            <w:i/>
          </w:rPr>
          <w:t>P. jeffreyi</w:t>
        </w:r>
        <w:r w:rsidRPr="006F682A">
          <w:t xml:space="preserve"> occur in combinations or in nearly pure open stands. Other common tree associates on ultramafics include </w:t>
        </w:r>
        <w:r w:rsidRPr="006F682A">
          <w:rPr>
            <w:i/>
          </w:rPr>
          <w:t>Pseudotsuga menziesii</w:t>
        </w:r>
        <w:r w:rsidRPr="006F682A">
          <w:t xml:space="preserve"> and </w:t>
        </w:r>
        <w:r w:rsidRPr="006F682A">
          <w:rPr>
            <w:i/>
          </w:rPr>
          <w:t>Calocedrus decurrens</w:t>
        </w:r>
        <w:r w:rsidRPr="006F682A">
          <w:t xml:space="preserve">. Hardwoods are often sparse, but shrubs such as </w:t>
        </w:r>
        <w:r w:rsidRPr="006F682A">
          <w:rPr>
            <w:i/>
          </w:rPr>
          <w:t>Arctostaphylos nevadensis</w:t>
        </w:r>
        <w:r w:rsidRPr="006F682A">
          <w:t xml:space="preserve">, </w:t>
        </w:r>
        <w:r w:rsidRPr="006F682A">
          <w:rPr>
            <w:i/>
          </w:rPr>
          <w:t>A. viscida</w:t>
        </w:r>
        <w:r w:rsidRPr="006F682A">
          <w:t xml:space="preserve">, </w:t>
        </w:r>
        <w:r w:rsidRPr="006F682A">
          <w:rPr>
            <w:i/>
          </w:rPr>
          <w:t>Quercus vaccinifolia</w:t>
        </w:r>
        <w:r w:rsidRPr="006F682A">
          <w:t xml:space="preserve">, </w:t>
        </w:r>
        <w:r w:rsidRPr="006F682A">
          <w:rPr>
            <w:i/>
          </w:rPr>
          <w:t>Q. garrayana</w:t>
        </w:r>
        <w:r w:rsidRPr="006F682A">
          <w:t xml:space="preserve"> var. </w:t>
        </w:r>
        <w:r w:rsidRPr="006F682A">
          <w:rPr>
            <w:i/>
          </w:rPr>
          <w:t>breweri</w:t>
        </w:r>
        <w:r w:rsidRPr="006F682A">
          <w:t xml:space="preserve">, </w:t>
        </w:r>
        <w:r w:rsidRPr="006F682A">
          <w:rPr>
            <w:i/>
          </w:rPr>
          <w:t>Rhamnus californica</w:t>
        </w:r>
        <w:r w:rsidRPr="006F682A">
          <w:t xml:space="preserve">, </w:t>
        </w:r>
        <w:r w:rsidRPr="006F682A">
          <w:rPr>
            <w:i/>
          </w:rPr>
          <w:t>Lithocarpus densiflorus</w:t>
        </w:r>
        <w:r w:rsidRPr="006F682A">
          <w:t xml:space="preserve"> var. </w:t>
        </w:r>
        <w:r w:rsidRPr="006F682A">
          <w:rPr>
            <w:i/>
          </w:rPr>
          <w:t>echinoides</w:t>
        </w:r>
        <w:r w:rsidRPr="006F682A">
          <w:t xml:space="preserve">, </w:t>
        </w:r>
        <w:r w:rsidRPr="006F682A">
          <w:rPr>
            <w:i/>
          </w:rPr>
          <w:t>Rhododendron occidentale</w:t>
        </w:r>
        <w:r w:rsidRPr="006F682A">
          <w:t xml:space="preserve">, </w:t>
        </w:r>
        <w:r w:rsidRPr="006F682A">
          <w:rPr>
            <w:i/>
          </w:rPr>
          <w:t>Garrya buxifolia</w:t>
        </w:r>
        <w:r w:rsidRPr="006F682A">
          <w:t xml:space="preserve"> and </w:t>
        </w:r>
        <w:r w:rsidRPr="006F682A">
          <w:rPr>
            <w:i/>
          </w:rPr>
          <w:t>Ceanothus pumilus</w:t>
        </w:r>
        <w:r w:rsidRPr="006F682A">
          <w:t xml:space="preserve"> may occur on these sites. This type has been mapped at various spatial densities within twenty-two subsections at elevations less than about 7000 feet (2135 </w:t>
        </w:r>
        <w:commentRangeStart w:id="96"/>
        <w:r w:rsidRPr="006F682A">
          <w:t>m</w:t>
        </w:r>
      </w:ins>
      <w:commentRangeEnd w:id="96"/>
      <w:r w:rsidR="00D33A7A">
        <w:rPr>
          <w:rStyle w:val="CommentReference"/>
        </w:rPr>
        <w:commentReference w:id="96"/>
      </w:r>
      <w:ins w:id="97" w:author="Maritza Mallek" w:date="2013-03-28T16:14:00Z">
        <w:r w:rsidRPr="006F682A">
          <w:t>).</w:t>
        </w:r>
      </w:ins>
    </w:p>
    <w:p w14:paraId="0DE642D8" w14:textId="533AE1D5" w:rsidR="00296BDF" w:rsidRPr="00296BDF" w:rsidRDefault="00296BDF">
      <w:pPr>
        <w:pStyle w:val="ListParagraph"/>
        <w:numPr>
          <w:ilvl w:val="0"/>
          <w:numId w:val="0"/>
        </w:numPr>
        <w:ind w:left="360" w:firstLine="360"/>
        <w:rPr>
          <w:ins w:id="98" w:author="Maritza Mallek" w:date="2013-03-28T16:14:00Z"/>
        </w:rPr>
        <w:pPrChange w:id="99" w:author="Maritza Mallek" w:date="2013-04-02T15:24:00Z">
          <w:pPr>
            <w:jc w:val="left"/>
          </w:pPr>
        </w:pPrChange>
      </w:pPr>
      <w:ins w:id="100" w:author="Maritza Mallek" w:date="2013-04-02T15:23:00Z">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101"/>
        <w:r>
          <w:t>absent</w:t>
        </w:r>
      </w:ins>
      <w:commentRangeEnd w:id="101"/>
      <w:ins w:id="102" w:author="Maritza Mallek" w:date="2013-04-02T15:26:00Z">
        <w:r>
          <w:rPr>
            <w:rStyle w:val="CommentReference"/>
          </w:rPr>
          <w:commentReference w:id="101"/>
        </w:r>
      </w:ins>
      <w:ins w:id="103" w:author="Maritza Mallek" w:date="2013-04-02T15:23:00Z">
        <w:r>
          <w:t>.</w:t>
        </w:r>
      </w:ins>
      <w:ins w:id="104" w:author="Maritza Mallek" w:date="2013-04-02T15:24:00Z">
        <w:r>
          <w:tab/>
        </w:r>
      </w:ins>
    </w:p>
    <w:p w14:paraId="27C7EF25" w14:textId="77777777" w:rsidR="00045005" w:rsidRPr="006F682A" w:rsidDel="00132B24" w:rsidRDefault="00045005" w:rsidP="00850982">
      <w:pPr>
        <w:ind w:firstLine="300"/>
        <w:jc w:val="left"/>
        <w:rPr>
          <w:del w:id="105" w:author="Maritza Mallek" w:date="2013-04-01T16:42:00Z"/>
          <w:szCs w:val="24"/>
        </w:rPr>
      </w:pPr>
    </w:p>
    <w:p w14:paraId="3C2E2F11" w14:textId="77777777" w:rsidR="00E76CA8" w:rsidRPr="006F682A" w:rsidRDefault="00E76CA8">
      <w:pPr>
        <w:jc w:val="left"/>
        <w:rPr>
          <w:szCs w:val="24"/>
        </w:rPr>
        <w:pPrChange w:id="106" w:author="Maritza Mallek" w:date="2013-04-01T16:42:00Z">
          <w:pPr>
            <w:ind w:firstLine="300"/>
            <w:jc w:val="left"/>
          </w:pPr>
        </w:pPrChange>
      </w:pPr>
    </w:p>
    <w:p w14:paraId="52D063BC" w14:textId="77777777" w:rsidR="00E76CA8" w:rsidRPr="006F682A" w:rsidRDefault="00E76CA8">
      <w:pPr>
        <w:pPrChange w:id="107" w:author="Maritza Mallek" w:date="2013-04-01T16:42:00Z">
          <w:pPr>
            <w:jc w:val="left"/>
          </w:pPr>
        </w:pPrChange>
      </w:pPr>
      <w:r w:rsidRPr="006F682A">
        <w:rPr>
          <w:b/>
        </w:rPr>
        <w:t>Aspen Variant</w:t>
      </w:r>
      <w:r w:rsidRPr="006F682A">
        <w:rPr>
          <w:b/>
        </w:rPr>
        <w:tab/>
      </w:r>
      <w:commentRangeStart w:id="108"/>
      <w:r w:rsidRPr="006F682A">
        <w:t>When</w:t>
      </w:r>
      <w:commentRangeEnd w:id="108"/>
      <w:r w:rsidR="008C50BC" w:rsidRPr="00664ACB">
        <w:rPr>
          <w:rStyle w:val="CommentReference"/>
        </w:rPr>
        <w:commentReference w:id="108"/>
      </w:r>
      <w:r w:rsidRPr="006F682A">
        <w:t xml:space="preserve"> </w:t>
      </w:r>
      <w:r w:rsidRPr="006F682A">
        <w:rPr>
          <w:i/>
          <w:iCs/>
        </w:rPr>
        <w:t>Populus tremuloides</w:t>
      </w:r>
      <w:r w:rsidRPr="006F682A">
        <w:t xml:space="preserve"> co-occurs with SMC, it is typically found in smaller patches, often less than 2 ha (5 acres) in size. It is associated only with </w:t>
      </w:r>
      <w:commentRangeStart w:id="109"/>
      <w:r w:rsidRPr="006F682A">
        <w:t>SMCM</w:t>
      </w:r>
      <w:commentRangeEnd w:id="109"/>
      <w:r w:rsidR="00D33A7A">
        <w:rPr>
          <w:rStyle w:val="CommentReference"/>
        </w:rPr>
        <w:commentReference w:id="109"/>
      </w:r>
      <w:r w:rsidRPr="006F682A">
        <w:t xml:space="preserve">. 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4CBA0C11" w14:textId="77777777" w:rsidR="00E76CA8" w:rsidRPr="006F682A" w:rsidDel="006300DD" w:rsidRDefault="00E76CA8" w:rsidP="00850982">
      <w:pPr>
        <w:jc w:val="left"/>
        <w:rPr>
          <w:del w:id="110" w:author="Maritza Mallek" w:date="2013-03-28T15:53:00Z"/>
          <w:szCs w:val="24"/>
        </w:rPr>
      </w:pPr>
      <w:del w:id="111" w:author="Maritza Mallek" w:date="2013-03-28T16:14:00Z">
        <w:r w:rsidRPr="006F682A" w:rsidDel="00045005">
          <w:rPr>
            <w:b/>
            <w:szCs w:val="24"/>
          </w:rPr>
          <w:delText>Mesic/Fir</w:delText>
        </w:r>
        <w:r w:rsidR="008C50BC" w:rsidRPr="006F682A" w:rsidDel="00045005">
          <w:rPr>
            <w:b/>
            <w:szCs w:val="24"/>
          </w:rPr>
          <w:delText>/Productive</w:delText>
        </w:r>
        <w:r w:rsidRPr="006F682A" w:rsidDel="00045005">
          <w:rPr>
            <w:b/>
            <w:szCs w:val="24"/>
          </w:rPr>
          <w:delText xml:space="preserve"> </w:delText>
        </w:r>
        <w:r w:rsidR="008C50BC" w:rsidRPr="006F682A" w:rsidDel="00045005">
          <w:rPr>
            <w:b/>
            <w:szCs w:val="24"/>
          </w:rPr>
          <w:delText>Modifer</w:delText>
        </w:r>
        <w:r w:rsidRPr="006F682A" w:rsidDel="00045005">
          <w:rPr>
            <w:b/>
            <w:szCs w:val="24"/>
          </w:rPr>
          <w:tab/>
        </w:r>
        <w:r w:rsidRPr="006F682A" w:rsidDel="00045005">
          <w:rPr>
            <w:szCs w:val="24"/>
          </w:rPr>
          <w:delText>This variant is the higher elevation and often more moisture-deficient counterpart of the Sierran Mixed Conifer</w:delText>
        </w:r>
        <w:r w:rsidR="008C50BC" w:rsidRPr="006F682A" w:rsidDel="00045005">
          <w:rPr>
            <w:szCs w:val="24"/>
          </w:rPr>
          <w:delText xml:space="preserve"> Xeric</w:delText>
        </w:r>
        <w:r w:rsidRPr="006F682A" w:rsidDel="00045005">
          <w:rPr>
            <w:szCs w:val="24"/>
          </w:rPr>
          <w:delText xml:space="preserve"> landcover type. Three major species define this mixed conifer type: </w:delText>
        </w:r>
        <w:r w:rsidRPr="006F682A" w:rsidDel="00045005">
          <w:rPr>
            <w:i/>
            <w:szCs w:val="24"/>
          </w:rPr>
          <w:delText>Abies concolor</w:delText>
        </w:r>
        <w:r w:rsidRPr="006F682A" w:rsidDel="00045005">
          <w:rPr>
            <w:szCs w:val="24"/>
          </w:rPr>
          <w:delText xml:space="preserve">, </w:delText>
        </w:r>
        <w:r w:rsidRPr="006F682A" w:rsidDel="00045005">
          <w:rPr>
            <w:i/>
            <w:szCs w:val="24"/>
          </w:rPr>
          <w:delText>Pinus jeffreyi</w:delText>
        </w:r>
        <w:r w:rsidRPr="006F682A" w:rsidDel="00045005">
          <w:rPr>
            <w:szCs w:val="24"/>
          </w:rPr>
          <w:delText xml:space="preserve">, and/or </w:delText>
        </w:r>
        <w:r w:rsidRPr="006F682A" w:rsidDel="00045005">
          <w:rPr>
            <w:i/>
            <w:szCs w:val="24"/>
          </w:rPr>
          <w:delText>P. contorta</w:delText>
        </w:r>
        <w:r w:rsidRPr="006F682A" w:rsidDel="00045005">
          <w:rPr>
            <w:szCs w:val="24"/>
          </w:rPr>
          <w:delText xml:space="preserve"> ssp. </w:delText>
        </w:r>
        <w:r w:rsidRPr="006F682A" w:rsidDel="00045005">
          <w:rPr>
            <w:i/>
            <w:szCs w:val="24"/>
          </w:rPr>
          <w:delText>murrayana</w:delText>
        </w:r>
        <w:r w:rsidRPr="006F682A" w:rsidDel="00045005">
          <w:rPr>
            <w:szCs w:val="24"/>
          </w:rPr>
          <w:delText xml:space="preserve">. At lower elevations the Mixed Conifer Pine Alliance associates such as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P. ponderosa</w:delText>
        </w:r>
        <w:r w:rsidRPr="006F682A" w:rsidDel="00045005">
          <w:rPr>
            <w:szCs w:val="24"/>
          </w:rPr>
          <w:delText xml:space="preserve"> may occur in trace amounts. As elevations begin to increase, </w:delText>
        </w:r>
        <w:r w:rsidRPr="006F682A" w:rsidDel="00045005">
          <w:rPr>
            <w:i/>
            <w:szCs w:val="24"/>
          </w:rPr>
          <w:delText>A. magnifica</w:delText>
        </w:r>
        <w:r w:rsidRPr="006F682A" w:rsidDel="00045005">
          <w:rPr>
            <w:szCs w:val="24"/>
          </w:rPr>
          <w:delText xml:space="preserve"> becomes more prominent. Other associates at all elevations may include </w:delText>
        </w:r>
        <w:r w:rsidRPr="006F682A" w:rsidDel="00045005">
          <w:rPr>
            <w:i/>
            <w:szCs w:val="24"/>
          </w:rPr>
          <w:delText>P. lambertiana</w:delText>
        </w:r>
        <w:r w:rsidRPr="006F682A" w:rsidDel="00045005">
          <w:rPr>
            <w:szCs w:val="24"/>
          </w:rPr>
          <w:delText xml:space="preserve"> and </w:delText>
        </w:r>
        <w:r w:rsidRPr="006F682A" w:rsidDel="00045005">
          <w:rPr>
            <w:i/>
            <w:szCs w:val="24"/>
          </w:rPr>
          <w:delText>Calocedrus decurrens</w:delText>
        </w:r>
        <w:r w:rsidRPr="006F682A" w:rsidDel="00045005">
          <w:rPr>
            <w:szCs w:val="24"/>
          </w:rPr>
          <w:delText xml:space="preserve">. Upper elevation and Great Basin shrubs are often found on or next to these locations, including </w:delText>
        </w:r>
        <w:r w:rsidRPr="006F682A" w:rsidDel="00045005">
          <w:rPr>
            <w:i/>
            <w:szCs w:val="24"/>
          </w:rPr>
          <w:delText>Arctostaphylos patula</w:delText>
        </w:r>
        <w:r w:rsidRPr="006F682A" w:rsidDel="00045005">
          <w:rPr>
            <w:szCs w:val="24"/>
          </w:rPr>
          <w:delText xml:space="preserve">, </w:delText>
        </w:r>
        <w:r w:rsidRPr="006F682A" w:rsidDel="00045005">
          <w:rPr>
            <w:i/>
            <w:szCs w:val="24"/>
          </w:rPr>
          <w:delText>Quercus vaccinifolia</w:delText>
        </w:r>
        <w:r w:rsidRPr="006F682A" w:rsidDel="00045005">
          <w:rPr>
            <w:szCs w:val="24"/>
          </w:rPr>
          <w:delText xml:space="preserve">, </w:delText>
        </w:r>
        <w:r w:rsidRPr="006F682A" w:rsidDel="00045005">
          <w:rPr>
            <w:i/>
            <w:szCs w:val="24"/>
          </w:rPr>
          <w:delText>Cercocarpus ledifolius</w:delText>
        </w:r>
        <w:r w:rsidRPr="006F682A" w:rsidDel="00045005">
          <w:rPr>
            <w:szCs w:val="24"/>
          </w:rPr>
          <w:delText xml:space="preserve">, </w:delText>
        </w:r>
        <w:r w:rsidRPr="006F682A" w:rsidDel="00045005">
          <w:rPr>
            <w:i/>
            <w:szCs w:val="24"/>
          </w:rPr>
          <w:delText>Ceanothus velutinus</w:delText>
        </w:r>
        <w:r w:rsidRPr="006F682A" w:rsidDel="00045005">
          <w:rPr>
            <w:szCs w:val="24"/>
          </w:rPr>
          <w:delText xml:space="preserve">, </w:delText>
        </w:r>
        <w:r w:rsidRPr="006F682A" w:rsidDel="00045005">
          <w:rPr>
            <w:i/>
            <w:szCs w:val="24"/>
          </w:rPr>
          <w:delText>Alnus incana</w:delText>
        </w:r>
        <w:r w:rsidRPr="006F682A" w:rsidDel="00045005">
          <w:rPr>
            <w:szCs w:val="24"/>
          </w:rPr>
          <w:delText xml:space="preserve"> ssp. </w:delText>
        </w:r>
        <w:r w:rsidRPr="006F682A" w:rsidDel="00045005">
          <w:rPr>
            <w:i/>
            <w:szCs w:val="24"/>
          </w:rPr>
          <w:delText>tenuifolia</w:delText>
        </w:r>
        <w:r w:rsidRPr="006F682A" w:rsidDel="00045005">
          <w:rPr>
            <w:szCs w:val="24"/>
          </w:rPr>
          <w:delText xml:space="preserve">), </w:delText>
        </w:r>
        <w:r w:rsidRPr="006F682A" w:rsidDel="00045005">
          <w:rPr>
            <w:i/>
            <w:szCs w:val="24"/>
          </w:rPr>
          <w:delText>Artemisia</w:delText>
        </w:r>
        <w:r w:rsidRPr="006F682A" w:rsidDel="00045005">
          <w:rPr>
            <w:szCs w:val="24"/>
          </w:rPr>
          <w:delText xml:space="preserve"> </w:delText>
        </w:r>
        <w:r w:rsidRPr="006F682A" w:rsidDel="00045005">
          <w:rPr>
            <w:i/>
            <w:szCs w:val="24"/>
          </w:rPr>
          <w:delText>tridentata</w:delText>
        </w:r>
        <w:r w:rsidRPr="006F682A" w:rsidDel="00045005">
          <w:rPr>
            <w:szCs w:val="24"/>
          </w:rPr>
          <w:delText xml:space="preserve"> ssp. </w:delText>
        </w:r>
        <w:r w:rsidRPr="006F682A" w:rsidDel="00045005">
          <w:rPr>
            <w:i/>
            <w:szCs w:val="24"/>
          </w:rPr>
          <w:delText>vaseyana</w:delText>
        </w:r>
        <w:r w:rsidRPr="006F682A" w:rsidDel="00045005">
          <w:rPr>
            <w:szCs w:val="24"/>
          </w:rPr>
          <w:delText xml:space="preserve">, and </w:delText>
        </w:r>
        <w:r w:rsidRPr="006F682A" w:rsidDel="00045005">
          <w:rPr>
            <w:i/>
            <w:szCs w:val="24"/>
          </w:rPr>
          <w:delText>Purshia tridentata</w:delText>
        </w:r>
        <w:r w:rsidRPr="006F682A" w:rsidDel="00045005">
          <w:rPr>
            <w:szCs w:val="24"/>
          </w:rPr>
          <w:delText xml:space="preserve">. </w:delText>
        </w:r>
        <w:r w:rsidRPr="006F682A" w:rsidDel="00045005">
          <w:rPr>
            <w:i/>
            <w:szCs w:val="24"/>
          </w:rPr>
          <w:delText>Q. kelloggii</w:delText>
        </w:r>
        <w:r w:rsidRPr="006F682A" w:rsidDel="00045005">
          <w:rPr>
            <w:szCs w:val="24"/>
          </w:rPr>
          <w:delText xml:space="preserve">, </w:delText>
        </w:r>
        <w:r w:rsidRPr="006F682A" w:rsidDel="00045005">
          <w:rPr>
            <w:i/>
            <w:szCs w:val="24"/>
          </w:rPr>
          <w:delText>Salix</w:delText>
        </w:r>
        <w:r w:rsidRPr="006F682A" w:rsidDel="00045005">
          <w:rPr>
            <w:szCs w:val="24"/>
          </w:rPr>
          <w:delText xml:space="preserve"> spp. and </w:delText>
        </w:r>
        <w:r w:rsidRPr="006F682A" w:rsidDel="00045005">
          <w:rPr>
            <w:i/>
            <w:szCs w:val="24"/>
          </w:rPr>
          <w:delText>Populus tremuloides</w:delText>
        </w:r>
        <w:r w:rsidRPr="006F682A" w:rsidDel="00045005">
          <w:rPr>
            <w:szCs w:val="24"/>
          </w:rPr>
          <w:delText xml:space="preserve"> are also likely to occur on these sites. (CalVeg description for Mixed Conifer – </w:delText>
        </w:r>
        <w:r w:rsidR="00850982" w:rsidRPr="006F682A" w:rsidDel="00045005">
          <w:rPr>
            <w:szCs w:val="24"/>
          </w:rPr>
          <w:delText>Fir</w:delText>
        </w:r>
        <w:r w:rsidRPr="006F682A" w:rsidDel="00045005">
          <w:rPr>
            <w:szCs w:val="24"/>
          </w:rPr>
          <w:delText xml:space="preserve"> Alliance)</w:delText>
        </w:r>
      </w:del>
    </w:p>
    <w:p w14:paraId="186DBF18" w14:textId="77777777" w:rsidR="00E76CA8" w:rsidRPr="006F682A" w:rsidDel="00045005" w:rsidRDefault="00E76CA8" w:rsidP="00850982">
      <w:pPr>
        <w:jc w:val="left"/>
        <w:rPr>
          <w:del w:id="112" w:author="Maritza Mallek" w:date="2013-03-28T16:14:00Z"/>
          <w:b/>
          <w:szCs w:val="24"/>
        </w:rPr>
      </w:pPr>
    </w:p>
    <w:p w14:paraId="4548CA2B" w14:textId="77777777" w:rsidR="00E76CA8" w:rsidRPr="006F682A" w:rsidDel="00045005" w:rsidRDefault="00E76CA8" w:rsidP="00850982">
      <w:pPr>
        <w:jc w:val="left"/>
        <w:rPr>
          <w:del w:id="113" w:author="Maritza Mallek" w:date="2013-03-28T16:14:00Z"/>
          <w:b/>
          <w:szCs w:val="24"/>
        </w:rPr>
      </w:pPr>
    </w:p>
    <w:p w14:paraId="1480B448" w14:textId="77777777" w:rsidR="00E76CA8" w:rsidRPr="006F682A" w:rsidDel="00045005" w:rsidRDefault="00E76CA8" w:rsidP="00850982">
      <w:pPr>
        <w:jc w:val="left"/>
        <w:rPr>
          <w:del w:id="114" w:author="Maritza Mallek" w:date="2013-03-28T16:14:00Z"/>
          <w:szCs w:val="24"/>
        </w:rPr>
      </w:pPr>
      <w:del w:id="115" w:author="Maritza Mallek" w:date="2013-03-28T16:14:00Z">
        <w:r w:rsidRPr="006F682A" w:rsidDel="00045005">
          <w:rPr>
            <w:b/>
            <w:szCs w:val="24"/>
          </w:rPr>
          <w:delText>Xeric/Pine</w:delText>
        </w:r>
        <w:r w:rsidR="008C50BC" w:rsidRPr="006F682A" w:rsidDel="00045005">
          <w:rPr>
            <w:b/>
            <w:szCs w:val="24"/>
          </w:rPr>
          <w:delText>/Unproductive</w:delText>
        </w:r>
        <w:r w:rsidRPr="006F682A" w:rsidDel="00045005">
          <w:rPr>
            <w:b/>
            <w:szCs w:val="24"/>
          </w:rPr>
          <w:delText xml:space="preserve"> </w:delText>
        </w:r>
        <w:r w:rsidR="008C50BC" w:rsidRPr="006F682A" w:rsidDel="00045005">
          <w:rPr>
            <w:b/>
            <w:szCs w:val="24"/>
          </w:rPr>
          <w:delText>Modifier</w:delText>
        </w:r>
        <w:r w:rsidRPr="006F682A" w:rsidDel="00045005">
          <w:rPr>
            <w:b/>
            <w:szCs w:val="24"/>
          </w:rPr>
          <w:tab/>
        </w:r>
        <w:r w:rsidRPr="006F682A" w:rsidDel="00045005">
          <w:rPr>
            <w:szCs w:val="24"/>
          </w:rPr>
          <w:delText xml:space="preserve">This variant is defined by the presence of conifer species such as </w:delText>
        </w:r>
        <w:r w:rsidRPr="006F682A" w:rsidDel="00045005">
          <w:rPr>
            <w:i/>
            <w:szCs w:val="24"/>
          </w:rPr>
          <w:delText>Pinus ponderosa</w:delText>
        </w:r>
        <w:r w:rsidRPr="006F682A" w:rsidDel="00045005">
          <w:rPr>
            <w:szCs w:val="24"/>
          </w:rPr>
          <w:delText xml:space="preserve">, </w:delText>
        </w:r>
        <w:r w:rsidRPr="006F682A" w:rsidDel="00045005">
          <w:rPr>
            <w:i/>
            <w:szCs w:val="24"/>
          </w:rPr>
          <w:delText>Calocedrus decurrens</w:delText>
        </w:r>
        <w:r w:rsidRPr="006F682A" w:rsidDel="00045005">
          <w:rPr>
            <w:szCs w:val="24"/>
          </w:rPr>
          <w:delText xml:space="preserve">, </w:delText>
        </w:r>
        <w:r w:rsidRPr="006F682A" w:rsidDel="00045005">
          <w:rPr>
            <w:i/>
            <w:szCs w:val="24"/>
          </w:rPr>
          <w:delText>Pseudotsuga menziesii</w:delText>
        </w:r>
        <w:r w:rsidRPr="006F682A" w:rsidDel="00045005">
          <w:rPr>
            <w:szCs w:val="24"/>
          </w:rPr>
          <w:delText xml:space="preserve">, </w:delText>
        </w:r>
        <w:r w:rsidRPr="006F682A" w:rsidDel="00045005">
          <w:rPr>
            <w:i/>
            <w:szCs w:val="24"/>
          </w:rPr>
          <w:delText>Abies concolor</w:delText>
        </w:r>
        <w:r w:rsidRPr="006F682A" w:rsidDel="00045005">
          <w:rPr>
            <w:szCs w:val="24"/>
          </w:rPr>
          <w:delText xml:space="preserve">, and </w:delText>
        </w:r>
        <w:r w:rsidRPr="006F682A" w:rsidDel="00045005">
          <w:rPr>
            <w:i/>
            <w:szCs w:val="24"/>
          </w:rPr>
          <w:delText>Pinus lambertiana</w:delText>
        </w:r>
        <w:r w:rsidRPr="006F682A" w:rsidDel="00045005">
          <w:rPr>
            <w:szCs w:val="24"/>
          </w:rPr>
          <w:delText xml:space="preserve">, and the absence or only trace amounts of </w:delText>
        </w:r>
        <w:r w:rsidRPr="006F682A" w:rsidDel="00045005">
          <w:rPr>
            <w:i/>
            <w:szCs w:val="24"/>
          </w:rPr>
          <w:delText>Pinus jeffreyi</w:delText>
        </w:r>
        <w:r w:rsidRPr="006F682A" w:rsidDel="00045005">
          <w:rPr>
            <w:szCs w:val="24"/>
          </w:rPr>
          <w:delText xml:space="preserve">. Any one of these species may become locally dominant over small areas but dominance is shared by more than two species in this type. The pines normally are prominent on south and west facing slopes, </w:delText>
        </w:r>
        <w:r w:rsidRPr="006F682A" w:rsidDel="00045005">
          <w:rPr>
            <w:i/>
            <w:szCs w:val="24"/>
          </w:rPr>
          <w:delText>Pseudotsuga menziesii</w:delText>
        </w:r>
        <w:r w:rsidRPr="006F682A" w:rsidDel="00045005">
          <w:rPr>
            <w:szCs w:val="24"/>
          </w:rPr>
          <w:delText xml:space="preserve"> and </w:delText>
        </w:r>
        <w:r w:rsidRPr="006F682A" w:rsidDel="00045005">
          <w:rPr>
            <w:i/>
            <w:szCs w:val="24"/>
          </w:rPr>
          <w:delText>Abies concolor</w:delText>
        </w:r>
        <w:r w:rsidRPr="006F682A" w:rsidDel="00045005">
          <w:rPr>
            <w:szCs w:val="24"/>
          </w:rPr>
          <w:delText xml:space="preserve"> on north and east slopes, and </w:delText>
        </w:r>
        <w:r w:rsidRPr="006F682A" w:rsidDel="00045005">
          <w:rPr>
            <w:i/>
            <w:szCs w:val="24"/>
          </w:rPr>
          <w:delText>Calocedrus decurrens</w:delText>
        </w:r>
        <w:r w:rsidRPr="006F682A" w:rsidDel="00045005">
          <w:rPr>
            <w:szCs w:val="24"/>
          </w:rPr>
          <w:delText xml:space="preserve"> as a secondary component of all slopes. </w:delText>
        </w:r>
      </w:del>
    </w:p>
    <w:p w14:paraId="2890EDC6" w14:textId="77777777" w:rsidR="00E76CA8" w:rsidRPr="006F682A" w:rsidDel="00045005" w:rsidRDefault="00E76CA8" w:rsidP="00850982">
      <w:pPr>
        <w:ind w:firstLine="360"/>
        <w:jc w:val="left"/>
        <w:rPr>
          <w:del w:id="116" w:author="Maritza Mallek" w:date="2013-03-28T16:14:00Z"/>
          <w:szCs w:val="24"/>
        </w:rPr>
      </w:pPr>
      <w:del w:id="117" w:author="Maritza Mallek" w:date="2013-03-28T16:14:00Z">
        <w:r w:rsidRPr="006F682A" w:rsidDel="00045005">
          <w:rPr>
            <w:szCs w:val="24"/>
          </w:rPr>
          <w:delTex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Willow. </w:delText>
        </w:r>
      </w:del>
    </w:p>
    <w:p w14:paraId="5AFE8092" w14:textId="77777777" w:rsidR="00E76CA8" w:rsidRPr="006F682A" w:rsidDel="00045005" w:rsidRDefault="00E76CA8" w:rsidP="00850982">
      <w:pPr>
        <w:ind w:firstLine="360"/>
        <w:jc w:val="left"/>
        <w:rPr>
          <w:del w:id="118" w:author="Maritza Mallek" w:date="2013-03-28T16:14:00Z"/>
          <w:szCs w:val="24"/>
        </w:rPr>
      </w:pPr>
      <w:del w:id="119" w:author="Maritza Mallek" w:date="2013-03-28T16:14:00Z">
        <w:r w:rsidRPr="006F682A" w:rsidDel="00045005">
          <w:rPr>
            <w:szCs w:val="24"/>
          </w:rPr>
          <w:delText xml:space="preserve">At lower elevations, </w:delText>
        </w:r>
        <w:r w:rsidRPr="006F682A" w:rsidDel="00045005">
          <w:rPr>
            <w:i/>
            <w:szCs w:val="24"/>
          </w:rPr>
          <w:delText>Pinus sabiniana</w:delText>
        </w:r>
        <w:r w:rsidRPr="006F682A" w:rsidDel="00045005">
          <w:rPr>
            <w:szCs w:val="24"/>
          </w:rPr>
          <w:delText xml:space="preserve">, </w:delText>
        </w:r>
        <w:r w:rsidRPr="006F682A" w:rsidDel="00045005">
          <w:rPr>
            <w:i/>
            <w:szCs w:val="24"/>
          </w:rPr>
          <w:delText>Lithocarpus densiflorus</w:delText>
        </w:r>
        <w:r w:rsidRPr="006F682A" w:rsidDel="00045005">
          <w:rPr>
            <w:szCs w:val="24"/>
          </w:rPr>
          <w:delText xml:space="preserve"> and </w:delText>
        </w:r>
        <w:r w:rsidRPr="006F682A" w:rsidDel="00045005">
          <w:rPr>
            <w:i/>
            <w:szCs w:val="24"/>
          </w:rPr>
          <w:delText>Quercus kelloggii</w:delText>
        </w:r>
        <w:r w:rsidRPr="006F682A" w:rsidDel="00045005">
          <w:rPr>
            <w:szCs w:val="24"/>
          </w:rPr>
          <w:delText xml:space="preserve"> may become common associates. Understory shrubs within this Alliance include </w:delText>
        </w:r>
        <w:r w:rsidRPr="006F682A" w:rsidDel="00045005">
          <w:rPr>
            <w:i/>
            <w:szCs w:val="24"/>
          </w:rPr>
          <w:delText>Ceanothus integerri</w:delText>
        </w:r>
        <w:r w:rsidRPr="006F682A" w:rsidDel="00045005">
          <w:rPr>
            <w:szCs w:val="24"/>
          </w:rPr>
          <w:delText xml:space="preserve">mus and </w:delText>
        </w:r>
        <w:r w:rsidRPr="006F682A" w:rsidDel="00045005">
          <w:rPr>
            <w:i/>
            <w:szCs w:val="24"/>
          </w:rPr>
          <w:delText>Arctostaphylos viscida</w:delText>
        </w:r>
        <w:r w:rsidRPr="006F682A" w:rsidDel="00045005">
          <w:rPr>
            <w:szCs w:val="24"/>
          </w:rPr>
          <w:delText xml:space="preserve"> on lower sites and </w:delText>
        </w:r>
        <w:r w:rsidRPr="006F682A" w:rsidDel="00045005">
          <w:rPr>
            <w:i/>
            <w:szCs w:val="24"/>
          </w:rPr>
          <w:delText>Arctostaphylos patula</w:delText>
        </w:r>
        <w:r w:rsidRPr="006F682A" w:rsidDel="00045005">
          <w:rPr>
            <w:szCs w:val="24"/>
          </w:rPr>
          <w:delText xml:space="preserve"> at higher elevations.</w:delText>
        </w:r>
        <w:r w:rsidR="00850982" w:rsidRPr="006F682A" w:rsidDel="00045005">
          <w:rPr>
            <w:szCs w:val="24"/>
          </w:rPr>
          <w:delText xml:space="preserve"> (CalVeg description for Mixed Conifer – Pine Alliance)</w:delText>
        </w:r>
      </w:del>
    </w:p>
    <w:p w14:paraId="7097515B" w14:textId="77777777" w:rsidR="0015342D" w:rsidRPr="006F682A" w:rsidDel="00045005" w:rsidRDefault="0015342D" w:rsidP="00850982">
      <w:pPr>
        <w:jc w:val="left"/>
        <w:rPr>
          <w:del w:id="120" w:author="Maritza Mallek" w:date="2013-03-28T16:14:00Z"/>
          <w:b/>
          <w:szCs w:val="24"/>
        </w:rPr>
      </w:pPr>
    </w:p>
    <w:p w14:paraId="7818F49C" w14:textId="77777777" w:rsidR="0015342D" w:rsidRPr="006F682A" w:rsidDel="00045005" w:rsidRDefault="0015342D" w:rsidP="008C5D61">
      <w:pPr>
        <w:jc w:val="left"/>
        <w:rPr>
          <w:del w:id="121" w:author="Maritza Mallek" w:date="2013-03-28T16:14:00Z"/>
          <w:szCs w:val="24"/>
          <w:rPrChange w:id="122" w:author="Maritza Mallek" w:date="2013-03-28T16:54:00Z">
            <w:rPr>
              <w:del w:id="123" w:author="Maritza Mallek" w:date="2013-03-28T16:14:00Z"/>
              <w:b/>
              <w:szCs w:val="24"/>
            </w:rPr>
          </w:rPrChange>
        </w:rPr>
      </w:pPr>
      <w:del w:id="124" w:author="Maritza Mallek" w:date="2013-03-28T16:14:00Z">
        <w:r w:rsidRPr="006F682A" w:rsidDel="00045005">
          <w:rPr>
            <w:b/>
            <w:szCs w:val="24"/>
          </w:rPr>
          <w:delText>Serpentine Soils Modifier</w:delText>
        </w:r>
      </w:del>
    </w:p>
    <w:p w14:paraId="706CFBE1" w14:textId="77777777" w:rsidR="00E76CA8" w:rsidRPr="006F682A" w:rsidRDefault="00E76CA8" w:rsidP="00850982">
      <w:pPr>
        <w:jc w:val="left"/>
        <w:rPr>
          <w:szCs w:val="24"/>
        </w:rPr>
      </w:pPr>
    </w:p>
    <w:p w14:paraId="2007E6A5" w14:textId="77777777" w:rsidR="00E76CA8" w:rsidRPr="006F682A" w:rsidRDefault="00E76CA8" w:rsidP="00850982">
      <w:pPr>
        <w:pStyle w:val="Heading3"/>
        <w:widowControl/>
        <w:spacing w:before="120"/>
        <w:rPr>
          <w:szCs w:val="24"/>
          <w:rPrChange w:id="125" w:author="Maritza Mallek" w:date="2013-03-28T16:54:00Z">
            <w:rPr>
              <w:sz w:val="28"/>
              <w:szCs w:val="24"/>
            </w:rPr>
          </w:rPrChange>
        </w:rPr>
      </w:pPr>
      <w:commentRangeStart w:id="126"/>
      <w:r w:rsidRPr="006F682A">
        <w:rPr>
          <w:szCs w:val="24"/>
          <w:rPrChange w:id="127" w:author="Maritza Mallek" w:date="2013-03-28T16:54:00Z">
            <w:rPr>
              <w:sz w:val="28"/>
              <w:szCs w:val="24"/>
            </w:rPr>
          </w:rPrChange>
        </w:rPr>
        <w:t>Distribution</w:t>
      </w:r>
      <w:commentRangeEnd w:id="126"/>
      <w:r w:rsidR="004B3640">
        <w:rPr>
          <w:rStyle w:val="CommentReference"/>
          <w:b w:val="0"/>
          <w:bCs w:val="0"/>
        </w:rPr>
        <w:commentReference w:id="126"/>
      </w:r>
    </w:p>
    <w:p w14:paraId="6A27FDD0" w14:textId="77777777" w:rsidR="00E76CA8" w:rsidRPr="006F682A" w:rsidDel="00277E4B" w:rsidRDefault="00E76CA8" w:rsidP="00850982">
      <w:pPr>
        <w:spacing w:before="60"/>
        <w:jc w:val="left"/>
        <w:rPr>
          <w:del w:id="128" w:author="Maritza Mallek" w:date="2013-03-28T16:1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w:t>
      </w:r>
      <w:del w:id="129" w:author="Maritza Mallek" w:date="2013-03-28T16:15:00Z">
        <w:r w:rsidRPr="006F682A" w:rsidDel="00277E4B">
          <w:rPr>
            <w:szCs w:val="24"/>
          </w:rPr>
          <w:delText>(WHR) SMCX occurs on south and west-facing aspects (BPS)</w:delText>
        </w:r>
      </w:del>
    </w:p>
    <w:p w14:paraId="1B410568" w14:textId="37F07002" w:rsidR="00E76CA8" w:rsidRPr="006F682A" w:rsidRDefault="00E76CA8">
      <w:pPr>
        <w:spacing w:before="60"/>
        <w:jc w:val="left"/>
        <w:rPr>
          <w:szCs w:val="24"/>
        </w:rPr>
        <w:pPrChange w:id="130" w:author="Maritza Mallek" w:date="2013-03-28T16:15:00Z">
          <w:pPr>
            <w:ind w:firstLine="300"/>
            <w:jc w:val="left"/>
          </w:pPr>
        </w:pPrChange>
      </w:pPr>
      <w:r w:rsidRPr="006F682A">
        <w:rPr>
          <w:szCs w:val="24"/>
        </w:rPr>
        <w:t>Soils supporting SMC are varied in depth and composition, and are derived primarily from Mesozoic granitic, Paleozoic sedimentary and volcanic rocks, and Cenozoic volcanic rocks. (WHR)</w:t>
      </w:r>
    </w:p>
    <w:p w14:paraId="28792F63" w14:textId="77777777" w:rsidR="00045005" w:rsidRPr="006F682A" w:rsidRDefault="00045005" w:rsidP="00045005">
      <w:pPr>
        <w:jc w:val="left"/>
        <w:rPr>
          <w:ins w:id="131" w:author="Maritza Mallek" w:date="2013-03-28T16:14:00Z"/>
          <w:b/>
          <w:szCs w:val="24"/>
        </w:rPr>
      </w:pPr>
    </w:p>
    <w:p w14:paraId="4C1BC32E" w14:textId="77777777" w:rsidR="00045005" w:rsidRPr="006F682A" w:rsidRDefault="00045005">
      <w:pPr>
        <w:pStyle w:val="ListParagraph"/>
        <w:rPr>
          <w:ins w:id="132" w:author="Maritza Mallek" w:date="2013-03-28T16:14:00Z"/>
        </w:rPr>
        <w:pPrChange w:id="133" w:author="Maritza Mallek" w:date="2013-04-01T18:56:00Z">
          <w:pPr>
            <w:jc w:val="left"/>
          </w:pPr>
        </w:pPrChange>
      </w:pPr>
      <w:ins w:id="134" w:author="Maritza Mallek" w:date="2013-03-28T16:14:00Z">
        <w:r w:rsidRPr="006F682A">
          <w:rPr>
            <w:b/>
          </w:rPr>
          <w:t>Mesic/Fir/Productive Modifer</w:t>
        </w:r>
      </w:ins>
      <w:ins w:id="135" w:author="Maritza Mallek" w:date="2013-03-28T16:16:00Z">
        <w:r w:rsidR="00277E4B" w:rsidRPr="006F682A">
          <w:rPr>
            <w:b/>
          </w:rPr>
          <w:t xml:space="preserve"> </w:t>
        </w:r>
        <w:r w:rsidR="00277E4B" w:rsidRPr="006F682A">
          <w:rPr>
            <w:rPrChange w:id="136" w:author="Maritza Mallek" w:date="2013-03-28T16:54:00Z">
              <w:rPr>
                <w:b/>
                <w:szCs w:val="24"/>
              </w:rPr>
            </w:rPrChange>
          </w:rPr>
          <w:t xml:space="preserve">Favorable slopes, primarily north and east aspects throughout the geographic </w:t>
        </w:r>
        <w:commentRangeStart w:id="137"/>
        <w:r w:rsidR="00277E4B" w:rsidRPr="006F682A">
          <w:rPr>
            <w:rPrChange w:id="138" w:author="Maritza Mallek" w:date="2013-03-28T16:54:00Z">
              <w:rPr>
                <w:b/>
                <w:szCs w:val="24"/>
              </w:rPr>
            </w:rPrChange>
          </w:rPr>
          <w:t>range</w:t>
        </w:r>
      </w:ins>
      <w:commentRangeEnd w:id="137"/>
      <w:r w:rsidR="00D33A7A">
        <w:rPr>
          <w:rStyle w:val="CommentReference"/>
        </w:rPr>
        <w:commentReference w:id="137"/>
      </w:r>
      <w:ins w:id="139" w:author="Maritza Mallek" w:date="2013-03-28T16:17:00Z">
        <w:r w:rsidR="00277E4B" w:rsidRPr="006F682A">
          <w:t xml:space="preserve">. </w:t>
        </w:r>
      </w:ins>
    </w:p>
    <w:p w14:paraId="601B89DC" w14:textId="77777777" w:rsidR="00045005" w:rsidRPr="006F682A" w:rsidRDefault="00045005">
      <w:pPr>
        <w:pStyle w:val="ListParagraph"/>
        <w:numPr>
          <w:ilvl w:val="0"/>
          <w:numId w:val="0"/>
        </w:numPr>
        <w:ind w:left="360"/>
        <w:rPr>
          <w:ins w:id="140" w:author="Maritza Mallek" w:date="2013-03-28T16:14:00Z"/>
        </w:rPr>
        <w:pPrChange w:id="141" w:author="Maritza Mallek" w:date="2013-04-01T18:56:00Z">
          <w:pPr>
            <w:jc w:val="left"/>
          </w:pPr>
        </w:pPrChange>
      </w:pPr>
    </w:p>
    <w:p w14:paraId="1B84A812" w14:textId="77777777" w:rsidR="00045005" w:rsidRPr="006F682A" w:rsidRDefault="00045005">
      <w:pPr>
        <w:pStyle w:val="ListParagraph"/>
        <w:rPr>
          <w:ins w:id="142" w:author="Maritza Mallek" w:date="2013-03-28T16:14:00Z"/>
          <w:rPrChange w:id="143" w:author="Maritza Mallek" w:date="2013-03-28T16:54:00Z">
            <w:rPr>
              <w:ins w:id="144" w:author="Maritza Mallek" w:date="2013-03-28T16:14:00Z"/>
              <w:b/>
              <w:szCs w:val="24"/>
            </w:rPr>
          </w:rPrChange>
        </w:rPr>
        <w:pPrChange w:id="145" w:author="Maritza Mallek" w:date="2013-04-01T18:56:00Z">
          <w:pPr>
            <w:jc w:val="left"/>
          </w:pPr>
        </w:pPrChange>
      </w:pPr>
      <w:ins w:id="146" w:author="Maritza Mallek" w:date="2013-03-28T16:14:00Z">
        <w:r w:rsidRPr="006F682A">
          <w:rPr>
            <w:b/>
          </w:rPr>
          <w:t>Xeric/Pine/Unproductive Modifier</w:t>
        </w:r>
      </w:ins>
      <w:ins w:id="147" w:author="Maritza Mallek" w:date="2013-03-28T16:16:00Z">
        <w:r w:rsidR="00277E4B" w:rsidRPr="006F682A">
          <w:rPr>
            <w:b/>
          </w:rPr>
          <w:tab/>
        </w:r>
        <w:r w:rsidR="00277E4B" w:rsidRPr="006F682A">
          <w:t>Occurs on south and west-facing aspects (BPS)</w:t>
        </w:r>
      </w:ins>
    </w:p>
    <w:p w14:paraId="4B308AA3" w14:textId="77777777" w:rsidR="00045005" w:rsidRPr="006F682A" w:rsidRDefault="00045005">
      <w:pPr>
        <w:pStyle w:val="ListParagraph"/>
        <w:numPr>
          <w:ilvl w:val="0"/>
          <w:numId w:val="0"/>
        </w:numPr>
        <w:ind w:left="360"/>
        <w:rPr>
          <w:ins w:id="148" w:author="Maritza Mallek" w:date="2013-03-28T16:14:00Z"/>
          <w:b/>
        </w:rPr>
        <w:pPrChange w:id="149" w:author="Maritza Mallek" w:date="2013-04-01T18:56:00Z">
          <w:pPr>
            <w:jc w:val="left"/>
          </w:pPr>
        </w:pPrChange>
      </w:pPr>
    </w:p>
    <w:p w14:paraId="20436FBA" w14:textId="1E05C988" w:rsidR="00045005" w:rsidRPr="006F682A" w:rsidRDefault="00045005" w:rsidP="007F3311">
      <w:pPr>
        <w:pStyle w:val="ListParagraph"/>
        <w:numPr>
          <w:ilvl w:val="0"/>
          <w:numId w:val="4"/>
        </w:numPr>
        <w:ind w:left="360"/>
        <w:rPr>
          <w:ins w:id="150" w:author="Maritza Mallek" w:date="2013-03-28T16:14:00Z"/>
        </w:rPr>
        <w:pPrChange w:id="151" w:author="Estes, Becky -FS" w:date="2013-04-07T17:34:00Z">
          <w:pPr>
            <w:jc w:val="left"/>
          </w:pPr>
        </w:pPrChange>
      </w:pPr>
      <w:ins w:id="152" w:author="Maritza Mallek" w:date="2013-03-28T16:14:00Z">
        <w:r w:rsidRPr="007F3311">
          <w:rPr>
            <w:b/>
          </w:rPr>
          <w:t>Serpentine Soils Modifier</w:t>
        </w:r>
      </w:ins>
      <w:ins w:id="153" w:author="Maritza Mallek" w:date="2013-03-28T16:16:00Z">
        <w:r w:rsidR="00277E4B" w:rsidRPr="007F3311">
          <w:rPr>
            <w:b/>
          </w:rPr>
          <w:t xml:space="preserve"> </w:t>
        </w:r>
      </w:ins>
      <w:ins w:id="154" w:author="Maritza Mallek" w:date="2013-04-01T16:43:00Z">
        <w:r w:rsidR="00132B24">
          <w:tab/>
        </w:r>
      </w:ins>
      <w:r w:rsidR="00D33A7A" w:rsidRPr="006F682A">
        <w:rPr>
          <w:szCs w:val="24"/>
        </w:rPr>
        <w:t xml:space="preserve">Serpentine soils, found primarily in the northern mixed conifer zone, support a number of endemic plants. Fissures and cracks in granitic parent material often support forest growth, even where soil development is shallow. </w:t>
      </w:r>
      <w:ins w:id="155" w:author="Maritza Mallek" w:date="2013-04-01T16:43:00Z">
        <w:r w:rsidR="00132B24">
          <w:t xml:space="preserve">Found on </w:t>
        </w:r>
      </w:ins>
      <w:ins w:id="156" w:author="Maritza Mallek" w:date="2013-04-02T12:41:00Z">
        <w:r w:rsidR="007F7CB1">
          <w:t>ultramafic soils.</w:t>
        </w:r>
      </w:ins>
      <w:ins w:id="157" w:author="Maritza Mallek" w:date="2013-04-02T15:20:00Z">
        <w:r w:rsidR="00296BDF">
          <w:t xml:space="preserve"> Ultramafic rock is </w:t>
        </w:r>
      </w:ins>
      <w:ins w:id="158" w:author="Estes, Becky -FS" w:date="2013-04-07T17:32:00Z">
        <w:r w:rsidR="007F3311">
          <w:t xml:space="preserve">a broad term used to describe a rock type that is common to California and </w:t>
        </w:r>
      </w:ins>
      <w:ins w:id="159" w:author="Maritza Mallek" w:date="2013-04-02T15:20:00Z">
        <w:del w:id="160" w:author="Estes, Becky -FS" w:date="2013-04-07T17:32:00Z">
          <w:r w:rsidR="00296BDF" w:rsidDel="007F3311">
            <w:delText>an umbrella category that</w:delText>
          </w:r>
        </w:del>
        <w:r w:rsidR="00296BDF">
          <w:t xml:space="preserve"> includes serpentinite, peridotite, ophiolite, gabbro, dunite, pyroxenite, and hornblendite, among others. All of these ultramafic rock types </w:t>
        </w:r>
      </w:ins>
      <w:ins w:id="161" w:author="Estes, Becky -FS" w:date="2013-04-07T17:33:00Z">
        <w:r w:rsidR="007F3311">
          <w:t xml:space="preserve">contribute to plant stress.  </w:t>
        </w:r>
      </w:ins>
      <w:ins w:id="162" w:author="Maritza Mallek" w:date="2013-04-02T15:20:00Z">
        <w:del w:id="163" w:author="Estes, Becky -FS" w:date="2013-04-07T17:33:00Z">
          <w:r w:rsidR="00296BDF" w:rsidDel="007F3311">
            <w:delText xml:space="preserve">bring similar stresses to plants, and all are in California, so </w:delText>
          </w:r>
        </w:del>
      </w:ins>
      <w:ins w:id="164" w:author="Maritza Mallek" w:date="2013-04-02T15:21:00Z">
        <w:del w:id="165" w:author="Estes, Becky -FS" w:date="2013-04-07T17:33:00Z">
          <w:r w:rsidR="00296BDF" w:rsidDel="007F3311">
            <w:delText>… we more often use the broader term “ultramafic” instead of the narrower term “serpentine.”</w:delText>
          </w:r>
        </w:del>
      </w:ins>
      <w:ins w:id="166" w:author="Maritza Mallek" w:date="2013-04-02T16:26:00Z">
        <w:del w:id="167" w:author="Estes, Becky -FS" w:date="2013-04-07T17:33:00Z">
          <w:r w:rsidR="00C7058A" w:rsidDel="007F3311">
            <w:delText xml:space="preserve"> </w:delText>
          </w:r>
        </w:del>
        <w:r w:rsidR="00C7058A">
          <w:t>(Terrestrial Veg of CA)</w:t>
        </w:r>
      </w:ins>
      <w:ins w:id="168" w:author="Estes, Becky -FS" w:date="2013-04-07T17:31:00Z">
        <w:r w:rsidR="007F3311">
          <w:t>.  Typically, this type occurs on north facing concave slopes or toe slopes with thin layers of ultramafic rocks.</w:t>
        </w:r>
      </w:ins>
    </w:p>
    <w:p w14:paraId="5621E43F" w14:textId="77777777" w:rsidR="00E76CA8" w:rsidRPr="006F682A" w:rsidRDefault="00E76CA8" w:rsidP="00850982">
      <w:pPr>
        <w:jc w:val="left"/>
        <w:rPr>
          <w:szCs w:val="24"/>
        </w:rPr>
      </w:pPr>
    </w:p>
    <w:p w14:paraId="6D3E2F22" w14:textId="4E67BEF1"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w:t>
      </w:r>
      <w:r w:rsidR="00D33A7A">
        <w:rPr>
          <w:szCs w:val="24"/>
        </w:rPr>
        <w:t xml:space="preserve"> increased</w:t>
      </w:r>
      <w:r w:rsidRPr="006F682A">
        <w:rPr>
          <w:szCs w:val="24"/>
        </w:rPr>
        <w:t xml:space="preserve">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commentRangeStart w:id="169"/>
      <w:r w:rsidRPr="006F682A">
        <w:rPr>
          <w:szCs w:val="24"/>
        </w:rPr>
        <w:t>BPS</w:t>
      </w:r>
      <w:commentRangeEnd w:id="169"/>
      <w:r w:rsidR="007F3311">
        <w:rPr>
          <w:rStyle w:val="CommentReference"/>
        </w:rPr>
        <w:commentReference w:id="169"/>
      </w:r>
      <w:r w:rsidRPr="006F682A">
        <w:rPr>
          <w:szCs w:val="24"/>
        </w:rPr>
        <w:t xml:space="preserve">) </w:t>
      </w:r>
    </w:p>
    <w:p w14:paraId="05A31AEC" w14:textId="77777777" w:rsidR="00E76CA8" w:rsidRPr="006F682A" w:rsidRDefault="00E76CA8" w:rsidP="00850982">
      <w:pPr>
        <w:jc w:val="left"/>
        <w:rPr>
          <w:ins w:id="170" w:author="Maritza Mallek" w:date="2013-03-28T16:13:00Z"/>
          <w:szCs w:val="24"/>
        </w:rPr>
      </w:pPr>
    </w:p>
    <w:p w14:paraId="5D4C950B" w14:textId="77777777" w:rsidR="00045005" w:rsidRPr="006F682A" w:rsidDel="00C7058A" w:rsidRDefault="00045005" w:rsidP="00850982">
      <w:pPr>
        <w:jc w:val="left"/>
        <w:rPr>
          <w:del w:id="171" w:author="Maritza Mallek" w:date="2013-04-02T16:26:00Z"/>
          <w:szCs w:val="24"/>
        </w:rPr>
      </w:pPr>
    </w:p>
    <w:p w14:paraId="494A906E" w14:textId="77777777" w:rsidR="00132B24" w:rsidRDefault="00132B24" w:rsidP="00850982">
      <w:pPr>
        <w:jc w:val="left"/>
        <w:rPr>
          <w:ins w:id="172" w:author="Maritza Mallek" w:date="2013-04-01T16:43:00Z"/>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699178B9"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commentRangeStart w:id="173"/>
      <w:del w:id="174" w:author="Estes, Becky -FS" w:date="2013-04-04T08:01:00Z">
        <w:r w:rsidRPr="006F682A" w:rsidDel="00424862">
          <w:rPr>
            <w:szCs w:val="24"/>
          </w:rPr>
          <w:delText>mortality</w:delText>
        </w:r>
        <w:commentRangeEnd w:id="173"/>
        <w:r w:rsidR="00424862" w:rsidDel="00424862">
          <w:rPr>
            <w:rStyle w:val="CommentReference"/>
          </w:rPr>
          <w:commentReference w:id="173"/>
        </w:r>
        <w:r w:rsidRPr="006F682A" w:rsidDel="00424862">
          <w:rPr>
            <w:szCs w:val="24"/>
          </w:rPr>
          <w:delText xml:space="preserve"> </w:delText>
        </w:r>
      </w:del>
      <w:ins w:id="175" w:author="Estes, Becky -FS" w:date="2013-04-04T08:01:00Z">
        <w:r w:rsidR="00424862">
          <w:rPr>
            <w:szCs w:val="24"/>
          </w:rPr>
          <w:t>severity</w:t>
        </w:r>
        <w:r w:rsidR="00424862" w:rsidRPr="006F682A">
          <w:rPr>
            <w:szCs w:val="24"/>
          </w:rPr>
          <w:t xml:space="preserve"> </w:t>
        </w:r>
      </w:ins>
      <w:r w:rsidRPr="006F682A">
        <w:rPr>
          <w:szCs w:val="24"/>
        </w:rPr>
        <w:t xml:space="preserve">fires kill small trees and consume above-ground portions of shrubs and herbs, but do not kill large </w:t>
      </w:r>
      <w:commentRangeStart w:id="176"/>
      <w:r w:rsidRPr="006F682A">
        <w:rPr>
          <w:szCs w:val="24"/>
        </w:rPr>
        <w:t>trees</w:t>
      </w:r>
      <w:commentRangeEnd w:id="176"/>
      <w:r w:rsidR="00424862">
        <w:rPr>
          <w:rStyle w:val="CommentReference"/>
        </w:rPr>
        <w:commentReference w:id="176"/>
      </w:r>
      <w:r w:rsidRPr="006F682A">
        <w:rPr>
          <w:szCs w:val="24"/>
        </w:rPr>
        <w:t xml:space="preserve"> or below-ground organs of most shrubs and herbs which promptly re-sprout. High-</w:t>
      </w:r>
      <w:del w:id="177" w:author="Estes, Becky -FS" w:date="2013-04-04T08:01:00Z">
        <w:r w:rsidRPr="006F682A" w:rsidDel="00424862">
          <w:rPr>
            <w:szCs w:val="24"/>
          </w:rPr>
          <w:delText xml:space="preserve">mortality </w:delText>
        </w:r>
      </w:del>
      <w:ins w:id="178" w:author="Estes, Becky -FS" w:date="2013-04-04T08:01:00Z">
        <w:r w:rsidR="00424862">
          <w:rPr>
            <w:szCs w:val="24"/>
          </w:rPr>
          <w:t>severity</w:t>
        </w:r>
        <w:r w:rsidR="00424862" w:rsidRPr="006F682A">
          <w:rPr>
            <w:szCs w:val="24"/>
          </w:rPr>
          <w:t xml:space="preserve"> </w:t>
        </w:r>
      </w:ins>
      <w:r w:rsidRPr="006F682A">
        <w:rPr>
          <w:szCs w:val="24"/>
        </w:rPr>
        <w:t xml:space="preserve">fires </w:t>
      </w:r>
      <w:ins w:id="179" w:author="Estes, Becky -FS" w:date="2013-04-04T08:01:00Z">
        <w:r w:rsidR="00424862">
          <w:rPr>
            <w:szCs w:val="24"/>
          </w:rPr>
          <w:t>can result in the mortality of</w:t>
        </w:r>
      </w:ins>
      <w:r w:rsidR="00AE6BD5">
        <w:rPr>
          <w:szCs w:val="24"/>
        </w:rPr>
        <w:t xml:space="preserve"> </w:t>
      </w:r>
      <w:del w:id="180" w:author="Estes, Becky -FS" w:date="2013-04-04T08:01:00Z">
        <w:r w:rsidRPr="006F682A" w:rsidDel="00424862">
          <w:rPr>
            <w:szCs w:val="24"/>
          </w:rPr>
          <w:delText xml:space="preserve">kill </w:delText>
        </w:r>
      </w:del>
      <w:r w:rsidRPr="006F682A">
        <w:rPr>
          <w:szCs w:val="24"/>
        </w:rPr>
        <w:t>trees of all sizes</w:t>
      </w:r>
      <w:del w:id="181" w:author="Estes, Becky -FS" w:date="2013-04-04T08:01:00Z">
        <w:r w:rsidRPr="006F682A" w:rsidDel="00424862">
          <w:rPr>
            <w:szCs w:val="24"/>
          </w:rPr>
          <w:delText xml:space="preserve"> and may kill many of the shrubs and herbs as well</w:delText>
        </w:r>
      </w:del>
      <w:r w:rsidRPr="006F682A">
        <w:rPr>
          <w:szCs w:val="24"/>
        </w:rPr>
        <w:t>. However, high-</w:t>
      </w:r>
      <w:del w:id="182" w:author="Estes, Becky -FS" w:date="2013-04-04T08:01:00Z">
        <w:r w:rsidRPr="006F682A" w:rsidDel="00424862">
          <w:rPr>
            <w:szCs w:val="24"/>
          </w:rPr>
          <w:delText xml:space="preserve">mortality </w:delText>
        </w:r>
      </w:del>
      <w:ins w:id="183" w:author="Estes, Becky -FS" w:date="2013-04-04T08:01:00Z">
        <w:r w:rsidR="00424862">
          <w:rPr>
            <w:szCs w:val="24"/>
          </w:rPr>
          <w:t>severity</w:t>
        </w:r>
        <w:r w:rsidR="00424862" w:rsidRPr="006F682A">
          <w:rPr>
            <w:szCs w:val="24"/>
          </w:rPr>
          <w:t xml:space="preserve"> </w:t>
        </w:r>
      </w:ins>
      <w:r w:rsidRPr="006F682A">
        <w:rPr>
          <w:szCs w:val="24"/>
        </w:rPr>
        <w:t xml:space="preserve">fire typically kills only the above-ground portions of the shrubs and </w:t>
      </w:r>
      <w:commentRangeStart w:id="184"/>
      <w:r w:rsidRPr="006F682A">
        <w:rPr>
          <w:szCs w:val="24"/>
        </w:rPr>
        <w:t>herbs</w:t>
      </w:r>
      <w:commentRangeEnd w:id="184"/>
      <w:r w:rsidR="00424862">
        <w:rPr>
          <w:rStyle w:val="CommentReference"/>
        </w:rPr>
        <w:commentReference w:id="184"/>
      </w:r>
      <w:r w:rsidRPr="006F682A">
        <w:rPr>
          <w:szCs w:val="24"/>
        </w:rPr>
        <w:t xml:space="preserve">; consequently, most shrubs and herbs promptly re-sprout from surviving below-ground organs. </w:t>
      </w:r>
    </w:p>
    <w:p w14:paraId="4FDE619B" w14:textId="77777777" w:rsidR="00E76CA8" w:rsidRPr="006F682A" w:rsidRDefault="00E76CA8">
      <w:pPr>
        <w:ind w:firstLine="300"/>
        <w:jc w:val="left"/>
        <w:rPr>
          <w:szCs w:val="24"/>
        </w:rPr>
      </w:pPr>
    </w:p>
    <w:p w14:paraId="215349BB" w14:textId="5CB8ECA3" w:rsidR="00E76CA8" w:rsidRPr="006F682A" w:rsidRDefault="00E76CA8">
      <w:pPr>
        <w:pStyle w:val="ListParagraph"/>
        <w:pPrChange w:id="185" w:author="Maritza Mallek" w:date="2013-04-01T18:56:00Z">
          <w:pPr>
            <w:jc w:val="left"/>
          </w:pPr>
        </w:pPrChange>
      </w:pPr>
      <w:r w:rsidRPr="006F682A">
        <w:rPr>
          <w:b/>
        </w:rPr>
        <w:t xml:space="preserve">Mesic/Fir </w:t>
      </w:r>
      <w:commentRangeStart w:id="186"/>
      <w:del w:id="187" w:author="Maritza Mallek" w:date="2013-04-01T10:08:00Z">
        <w:r w:rsidRPr="006F682A" w:rsidDel="008E4ACA">
          <w:rPr>
            <w:b/>
          </w:rPr>
          <w:delText>Variant</w:delText>
        </w:r>
      </w:del>
      <w:ins w:id="188" w:author="Maritza Mallek" w:date="2013-04-01T10:08:00Z">
        <w:r w:rsidR="008E4ACA">
          <w:rPr>
            <w:b/>
          </w:rPr>
          <w:t>Modifier</w:t>
        </w:r>
      </w:ins>
      <w:commentRangeEnd w:id="186"/>
      <w:r w:rsidR="00424862">
        <w:rPr>
          <w:rStyle w:val="CommentReference"/>
        </w:rPr>
        <w:commentReference w:id="186"/>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189"/>
      <w:commentRangeStart w:id="190"/>
      <w:r w:rsidRPr="006F682A">
        <w:t>years</w:t>
      </w:r>
      <w:commentRangeEnd w:id="189"/>
      <w:r w:rsidR="00424862">
        <w:rPr>
          <w:rStyle w:val="CommentReference"/>
        </w:rPr>
        <w:commentReference w:id="189"/>
      </w:r>
      <w:commentRangeEnd w:id="190"/>
      <w:r w:rsidR="00AE6BD5">
        <w:rPr>
          <w:rStyle w:val="CommentReference"/>
        </w:rPr>
        <w:commentReference w:id="190"/>
      </w:r>
      <w:r w:rsidRPr="006F682A">
        <w:t>.</w:t>
      </w:r>
    </w:p>
    <w:p w14:paraId="13405D48" w14:textId="77777777" w:rsidR="00E76CA8" w:rsidRPr="006F682A" w:rsidRDefault="00E76CA8">
      <w:pPr>
        <w:ind w:left="360" w:firstLine="360"/>
        <w:jc w:val="left"/>
        <w:rPr>
          <w:szCs w:val="24"/>
        </w:rPr>
        <w:pPrChange w:id="191" w:author="Maritza Mallek" w:date="2013-04-01T16:44:00Z">
          <w:pPr>
            <w:ind w:firstLine="360"/>
            <w:jc w:val="left"/>
          </w:pPr>
        </w:pPrChange>
      </w:pPr>
      <w:r w:rsidRPr="006F682A">
        <w:rPr>
          <w:szCs w:val="24"/>
        </w:rPr>
        <w:t xml:space="preserve">Within the cover type, the early development stage is the least </w:t>
      </w:r>
      <w:commentRangeStart w:id="192"/>
      <w:r w:rsidRPr="006F682A">
        <w:rPr>
          <w:szCs w:val="24"/>
        </w:rPr>
        <w:t>susceptible</w:t>
      </w:r>
      <w:commentRangeEnd w:id="192"/>
      <w:r w:rsidR="001D556B">
        <w:rPr>
          <w:rStyle w:val="CommentReference"/>
        </w:rPr>
        <w:commentReference w:id="192"/>
      </w:r>
      <w:r w:rsidRPr="006F682A">
        <w:rPr>
          <w:szCs w:val="24"/>
        </w:rPr>
        <w:t xml:space="preserve"> to </w:t>
      </w:r>
      <w:commentRangeStart w:id="193"/>
      <w:r w:rsidRPr="006F682A">
        <w:rPr>
          <w:szCs w:val="24"/>
        </w:rPr>
        <w:t>fire</w:t>
      </w:r>
      <w:commentRangeEnd w:id="193"/>
      <w:r w:rsidR="00AE6BD5">
        <w:rPr>
          <w:rStyle w:val="CommentReference"/>
        </w:rPr>
        <w:commentReference w:id="193"/>
      </w:r>
      <w:r w:rsidRPr="006F682A">
        <w:rPr>
          <w:szCs w:val="24"/>
        </w:rPr>
        <w:t xml:space="preserve">. The open classes are the most susceptible, and LDO is slightly more so than MDO. The closed classes are less susceptible but have a higher probability of experiencing high mortality fire than the other </w:t>
      </w:r>
      <w:commentRangeStart w:id="194"/>
      <w:r w:rsidRPr="006F682A">
        <w:rPr>
          <w:szCs w:val="24"/>
        </w:rPr>
        <w:t>classes</w:t>
      </w:r>
      <w:commentRangeEnd w:id="194"/>
      <w:r w:rsidR="00C71315">
        <w:rPr>
          <w:rStyle w:val="CommentReference"/>
        </w:rPr>
        <w:commentReference w:id="194"/>
      </w:r>
      <w:r w:rsidRPr="006F682A">
        <w:rPr>
          <w:szCs w:val="24"/>
        </w:rPr>
        <w:t>.</w:t>
      </w:r>
    </w:p>
    <w:p w14:paraId="27475E89" w14:textId="77777777" w:rsidR="00E76CA8" w:rsidRPr="006F682A" w:rsidRDefault="00E76CA8">
      <w:pPr>
        <w:jc w:val="left"/>
        <w:rPr>
          <w:b/>
          <w:szCs w:val="24"/>
        </w:rPr>
      </w:pPr>
    </w:p>
    <w:p w14:paraId="78027D44" w14:textId="2FD79CB2" w:rsidR="00E76CA8" w:rsidRPr="006F682A" w:rsidRDefault="00E76CA8">
      <w:pPr>
        <w:pStyle w:val="ListParagraph"/>
        <w:pPrChange w:id="195" w:author="Maritza Mallek" w:date="2013-04-01T18:56:00Z">
          <w:pPr>
            <w:jc w:val="left"/>
          </w:pPr>
        </w:pPrChange>
      </w:pPr>
      <w:r w:rsidRPr="006F682A">
        <w:rPr>
          <w:b/>
        </w:rPr>
        <w:t xml:space="preserve">Xeric/Pine </w:t>
      </w:r>
      <w:del w:id="196" w:author="Maritza Mallek" w:date="2013-04-01T10:08:00Z">
        <w:r w:rsidRPr="006F682A" w:rsidDel="008E4ACA">
          <w:rPr>
            <w:b/>
          </w:rPr>
          <w:delText>Variant</w:delText>
        </w:r>
      </w:del>
      <w:ins w:id="197" w:author="Maritza Mallek" w:date="2013-04-01T10:08:00Z">
        <w:r w:rsidR="008E4ACA">
          <w:rPr>
            <w:b/>
          </w:rPr>
          <w:t>Modifier</w:t>
        </w:r>
      </w:ins>
      <w:del w:id="198" w:author="Maritza Mallek" w:date="2013-04-02T13:01:00Z">
        <w:r w:rsidRPr="006F682A" w:rsidDel="00D04828">
          <w:rPr>
            <w:b/>
          </w:rPr>
          <w:tab/>
        </w:r>
      </w:del>
      <w:ins w:id="199" w:author="Maritza Mallek" w:date="2013-04-02T13:01:00Z">
        <w:r w:rsidR="00D04828">
          <w:rPr>
            <w:b/>
          </w:rPr>
          <w:tab/>
        </w:r>
      </w:ins>
      <w:r w:rsidRPr="006F682A">
        <w:t xml:space="preserve">For dry mixed </w:t>
      </w:r>
      <w:commentRangeStart w:id="200"/>
      <w:r w:rsidRPr="006F682A">
        <w:t>conifer</w:t>
      </w:r>
      <w:commentRangeEnd w:id="200"/>
      <w:r w:rsidRPr="00664ACB">
        <w:rPr>
          <w:rStyle w:val="CommentReference"/>
        </w:rPr>
        <w:commentReference w:id="200"/>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del w:id="201" w:author="Maritza Mallek" w:date="2013-04-02T14:38:00Z">
        <w:r w:rsidRPr="006F682A" w:rsidDel="00571334">
          <w:delText>Mixed aspen stands experience a longer return interval, on average.</w:delText>
        </w:r>
      </w:del>
    </w:p>
    <w:p w14:paraId="128C8F32" w14:textId="41955942" w:rsidR="00E76CA8" w:rsidRPr="006F682A" w:rsidRDefault="00E76CA8">
      <w:pPr>
        <w:ind w:left="360" w:firstLine="300"/>
        <w:jc w:val="left"/>
        <w:rPr>
          <w:ins w:id="202" w:author="Maritza Mallek" w:date="2013-03-28T16:21:00Z"/>
          <w:szCs w:val="24"/>
        </w:rPr>
        <w:pPrChange w:id="203" w:author="Maritza Mallek" w:date="2013-04-01T16:44:00Z">
          <w:pPr>
            <w:ind w:firstLine="300"/>
            <w:jc w:val="left"/>
          </w:pPr>
        </w:pPrChange>
      </w:pPr>
      <w:r w:rsidRPr="006F682A">
        <w:rPr>
          <w:szCs w:val="24"/>
        </w:rPr>
        <w:t xml:space="preserve">Within </w:t>
      </w:r>
      <w:commentRangeStart w:id="204"/>
      <w:r w:rsidRPr="006F682A">
        <w:rPr>
          <w:szCs w:val="24"/>
        </w:rPr>
        <w:t>SMCX</w:t>
      </w:r>
      <w:commentRangeEnd w:id="204"/>
      <w:r w:rsidR="00C71315">
        <w:rPr>
          <w:rStyle w:val="CommentReference"/>
        </w:rPr>
        <w:commentReference w:id="204"/>
      </w:r>
      <w:r w:rsidRPr="006F682A">
        <w:rPr>
          <w:szCs w:val="24"/>
        </w:rPr>
        <w:t xml:space="preserve"> forests, the early-development condition</w:t>
      </w:r>
      <w:r w:rsidRPr="00664ACB">
        <w:rPr>
          <w:rStyle w:val="CommentReference"/>
        </w:rPr>
        <w:commentReference w:id="205"/>
      </w:r>
      <w:r w:rsidRPr="006F682A">
        <w:rPr>
          <w:szCs w:val="24"/>
        </w:rPr>
        <w:t xml:space="preserve"> is the least susceptible to fire. The mid-development open-canopy condition</w:t>
      </w:r>
      <w:commentRangeStart w:id="206"/>
      <w:r w:rsidRPr="00664ACB">
        <w:rPr>
          <w:rStyle w:val="CommentReference"/>
        </w:rPr>
        <w:commentReference w:id="207"/>
      </w:r>
      <w:commentRangeEnd w:id="206"/>
      <w:r w:rsidRPr="00664ACB">
        <w:rPr>
          <w:rStyle w:val="CommentReference"/>
        </w:rPr>
        <w:commentReference w:id="206"/>
      </w:r>
      <w:r w:rsidRPr="006F682A">
        <w:rPr>
          <w:szCs w:val="24"/>
        </w:rPr>
        <w: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w:t>
      </w:r>
      <w:r w:rsidR="00AE6BD5">
        <w:rPr>
          <w:szCs w:val="24"/>
        </w:rPr>
        <w:t>t the early-development conditio</w:t>
      </w:r>
      <w:r w:rsidRPr="006F682A">
        <w:rPr>
          <w:szCs w:val="24"/>
        </w:rPr>
        <w:t>n, however, it experiences a much higher frequency of high mortality events relative to low mortality than any other condition.</w:t>
      </w:r>
    </w:p>
    <w:p w14:paraId="355E1D73" w14:textId="77777777" w:rsidR="00277E4B" w:rsidRPr="006F682A" w:rsidRDefault="00277E4B">
      <w:pPr>
        <w:jc w:val="left"/>
        <w:rPr>
          <w:ins w:id="208" w:author="Maritza Mallek" w:date="2013-03-28T16:21:00Z"/>
          <w:szCs w:val="24"/>
        </w:rPr>
        <w:pPrChange w:id="209" w:author="Maritza Mallek" w:date="2013-04-01T16:43:00Z">
          <w:pPr>
            <w:ind w:firstLine="300"/>
            <w:jc w:val="left"/>
          </w:pPr>
        </w:pPrChange>
      </w:pPr>
    </w:p>
    <w:p w14:paraId="769C85AA" w14:textId="42384ABE" w:rsidR="00277E4B" w:rsidRPr="00424862" w:rsidRDefault="00277E4B">
      <w:pPr>
        <w:pStyle w:val="ListParagraph"/>
        <w:pPrChange w:id="210" w:author="Maritza Mallek" w:date="2013-04-02T13:13:00Z">
          <w:pPr>
            <w:ind w:firstLine="300"/>
            <w:jc w:val="left"/>
          </w:pPr>
        </w:pPrChange>
      </w:pPr>
      <w:ins w:id="211" w:author="Maritza Mallek" w:date="2013-03-28T16:21:00Z">
        <w:r w:rsidRPr="00132B24">
          <w:rPr>
            <w:b/>
            <w:rPrChange w:id="212" w:author="Maritza Mallek" w:date="2013-04-01T16:44:00Z">
              <w:rPr/>
            </w:rPrChange>
          </w:rPr>
          <w:t>Serpentine Soils Modifier</w:t>
        </w:r>
      </w:ins>
      <w:ins w:id="213" w:author="Maritza Mallek" w:date="2013-04-02T13:01:00Z">
        <w:r w:rsidR="00D04828">
          <w:tab/>
        </w:r>
        <w:commentRangeStart w:id="214"/>
        <w:r w:rsidR="00D04828">
          <w:t>Skinner</w:t>
        </w:r>
      </w:ins>
      <w:commentRangeEnd w:id="214"/>
      <w:ins w:id="215" w:author="Maritza Mallek" w:date="2013-04-02T13:20:00Z">
        <w:r w:rsidR="000655CA">
          <w:rPr>
            <w:rStyle w:val="CommentReference"/>
          </w:rPr>
          <w:commentReference w:id="214"/>
        </w:r>
      </w:ins>
      <w:ins w:id="216" w:author="Maritza Mallek" w:date="2013-04-02T13:01:00Z">
        <w:r w:rsidR="00D04828">
          <w:t xml:space="preserve"> reported fire intervals for </w:t>
        </w:r>
        <w:r w:rsidR="00D04828">
          <w:rPr>
            <w:i/>
          </w:rPr>
          <w:t>P. jeffreyi</w:t>
        </w:r>
      </w:ins>
      <w:ins w:id="217" w:author="Maritza Mallek" w:date="2013-04-02T13:02:00Z">
        <w:r w:rsidR="00D04828">
          <w:t xml:space="preserve"> specifically, a characteristic species of serpentine sites that support conifers. He found a median FRI of 13 years, with a minimum of 4 and a maximum of 157. This is consistent with the general consensus that </w:t>
        </w:r>
      </w:ins>
      <w:ins w:id="218" w:author="Maritza Mallek" w:date="2013-04-02T13:03:00Z">
        <w:r w:rsidR="00D04828">
          <w:t xml:space="preserve">fire intervals on serpentine sites are longer and more variable adjacent non-serpentine </w:t>
        </w:r>
        <w:commentRangeStart w:id="219"/>
        <w:r w:rsidR="00D04828">
          <w:t>sites</w:t>
        </w:r>
      </w:ins>
      <w:commentRangeEnd w:id="219"/>
      <w:ins w:id="220" w:author="Maritza Mallek" w:date="2013-04-02T16:27:00Z">
        <w:r w:rsidR="00C7058A">
          <w:rPr>
            <w:rStyle w:val="CommentReference"/>
          </w:rPr>
          <w:commentReference w:id="219"/>
        </w:r>
      </w:ins>
      <w:ins w:id="221" w:author="Maritza Mallek" w:date="2013-04-02T13:03:00Z">
        <w:r w:rsidR="00D04828">
          <w:t>.</w:t>
        </w:r>
      </w:ins>
      <w:ins w:id="222" w:author="Maritza Mallek" w:date="2013-04-02T13:04:00Z">
        <w:r w:rsidR="009E0996">
          <w:t xml:space="preserve"> The LandFire model for </w:t>
        </w:r>
      </w:ins>
      <w:ins w:id="223" w:author="Maritza Mallek" w:date="2013-04-02T13:13:00Z">
        <w:r w:rsidR="00AF1394" w:rsidRPr="00AF1394">
          <w:rPr>
            <w:bCs/>
            <w:rPrChange w:id="224" w:author="Maritza Mallek" w:date="2013-04-02T13:14:00Z">
              <w:rPr>
                <w:b/>
                <w:bCs/>
              </w:rPr>
            </w:rPrChange>
          </w:rPr>
          <w:t>Klamath-Siskiyou Upper Montane Serpentine Mixed Conifer Woodland</w:t>
        </w:r>
      </w:ins>
      <w:ins w:id="225" w:author="Maritza Mallek" w:date="2013-04-02T13:14:00Z">
        <w:r w:rsidR="00AF1394">
          <w:rPr>
            <w:bCs/>
          </w:rPr>
          <w:t xml:space="preserve"> (0310220) </w:t>
        </w:r>
      </w:ins>
      <w:ins w:id="226" w:author="Maritza Mallek" w:date="2013-04-02T13:19:00Z">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27"/>
        <w:commentRangeStart w:id="228"/>
        <w:r w:rsidR="000655CA">
          <w:rPr>
            <w:bCs/>
          </w:rPr>
          <w:t>years</w:t>
        </w:r>
      </w:ins>
      <w:commentRangeEnd w:id="227"/>
      <w:ins w:id="229" w:author="Maritza Mallek" w:date="2013-04-02T14:40:00Z">
        <w:r w:rsidR="00571334">
          <w:rPr>
            <w:rStyle w:val="CommentReference"/>
          </w:rPr>
          <w:commentReference w:id="227"/>
        </w:r>
      </w:ins>
      <w:commentRangeEnd w:id="228"/>
      <w:r w:rsidR="00C71315">
        <w:rPr>
          <w:rStyle w:val="CommentReference"/>
        </w:rPr>
        <w:commentReference w:id="228"/>
      </w:r>
      <w:ins w:id="230" w:author="Maritza Mallek" w:date="2013-04-02T13:19:00Z">
        <w:r w:rsidR="000655CA">
          <w:rPr>
            <w:bCs/>
          </w:rPr>
          <w:t>.</w:t>
        </w:r>
      </w:ins>
      <w:ins w:id="231" w:author="Maritza Mallek" w:date="2013-04-02T14:39:00Z">
        <w:r w:rsidR="00571334">
          <w:rPr>
            <w:bCs/>
          </w:rPr>
          <w:t xml:space="preserve"> </w:t>
        </w:r>
      </w:ins>
    </w:p>
    <w:p w14:paraId="6DC0B022" w14:textId="77777777" w:rsidR="00E76CA8" w:rsidRPr="006F682A" w:rsidRDefault="00E76CA8" w:rsidP="00850982">
      <w:pPr>
        <w:jc w:val="left"/>
        <w:rPr>
          <w:szCs w:val="24"/>
        </w:rPr>
      </w:pPr>
    </w:p>
    <w:p w14:paraId="1431FF6A" w14:textId="27FA8696" w:rsidR="00E76CA8" w:rsidRPr="006F682A" w:rsidRDefault="00E76CA8" w:rsidP="00850982">
      <w:pPr>
        <w:jc w:val="left"/>
        <w:rPr>
          <w:ins w:id="232" w:author="Maritza Mallek" w:date="2013-03-28T16:25: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w:t>
      </w:r>
      <w:r w:rsidR="00AE6BD5">
        <w:rPr>
          <w:szCs w:val="24"/>
        </w:rPr>
        <w:t>over</w:t>
      </w:r>
      <w:r w:rsidRPr="006F682A">
        <w:rPr>
          <w:szCs w:val="24"/>
        </w:rPr>
        <w:t xml:space="preserve"> grazing. If aboveground </w:t>
      </w:r>
      <w:r w:rsidRPr="006F682A">
        <w:rPr>
          <w:i/>
          <w:iCs/>
          <w:szCs w:val="24"/>
        </w:rPr>
        <w:t>P. tremuloides</w:t>
      </w:r>
      <w:r w:rsidRPr="006F682A">
        <w:rPr>
          <w:szCs w:val="24"/>
        </w:rPr>
        <w:t xml:space="preserve"> on upland sites disappears completely (site overtaken by conifers) </w:t>
      </w:r>
      <w:r w:rsidR="003677AC">
        <w:rPr>
          <w:szCs w:val="24"/>
        </w:rPr>
        <w:t>under a</w:t>
      </w:r>
      <w:r w:rsidRPr="006F682A">
        <w:rPr>
          <w:szCs w:val="24"/>
        </w:rPr>
        <w:t xml:space="preserve">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commentRangeStart w:id="233"/>
      <w:r w:rsidRPr="006F682A">
        <w:rPr>
          <w:szCs w:val="24"/>
        </w:rPr>
        <w:t>BPS</w:t>
      </w:r>
      <w:commentRangeEnd w:id="233"/>
      <w:r w:rsidR="00C71315">
        <w:rPr>
          <w:rStyle w:val="CommentReference"/>
        </w:rPr>
        <w:commentReference w:id="233"/>
      </w:r>
      <w:r w:rsidRPr="006F682A">
        <w:rPr>
          <w:szCs w:val="24"/>
        </w:rPr>
        <w:t>)</w:t>
      </w:r>
    </w:p>
    <w:p w14:paraId="5D20511C" w14:textId="77777777" w:rsidR="004E6396" w:rsidRPr="006F682A" w:rsidRDefault="004E6396" w:rsidP="00850982">
      <w:pPr>
        <w:jc w:val="left"/>
        <w:rPr>
          <w:ins w:id="234" w:author="Maritza Mallek" w:date="2013-03-28T16:25:00Z"/>
          <w:szCs w:val="24"/>
        </w:rPr>
      </w:pPr>
    </w:p>
    <w:p w14:paraId="62C88786" w14:textId="63681528" w:rsidR="004E6396" w:rsidRDefault="004E6396">
      <w:pPr>
        <w:pStyle w:val="Table"/>
        <w:keepNext/>
        <w:spacing w:before="240"/>
        <w:jc w:val="left"/>
        <w:rPr>
          <w:ins w:id="235" w:author="Maritza Mallek" w:date="2013-03-31T22:05:00Z"/>
          <w:szCs w:val="24"/>
        </w:rPr>
        <w:pPrChange w:id="236" w:author="Maritza Mallek" w:date="2013-03-31T22:05:00Z">
          <w:pPr>
            <w:jc w:val="left"/>
          </w:pPr>
        </w:pPrChange>
      </w:pPr>
      <w:ins w:id="237" w:author="Maritza Mallek" w:date="2013-03-28T16:28:00Z">
        <w:r w:rsidRPr="006F682A">
          <w:rPr>
            <w:szCs w:val="24"/>
          </w:rPr>
          <w:t xml:space="preserve">Table 1. SMC, SMC-ASP Fire return intervals (years) and percentage of high versus low mortality fires in relation to soil type </w:t>
        </w:r>
      </w:ins>
      <w:ins w:id="238" w:author="Maritza Mallek" w:date="2013-03-28T16:29:00Z">
        <w:r w:rsidRPr="006F682A">
          <w:rPr>
            <w:szCs w:val="24"/>
          </w:rPr>
          <w:t xml:space="preserve">modifier </w:t>
        </w:r>
      </w:ins>
      <w:ins w:id="239" w:author="Maritza Mallek" w:date="2013-03-28T16:28:00Z">
        <w:r w:rsidRPr="006F682A">
          <w:rPr>
            <w:szCs w:val="24"/>
          </w:rPr>
          <w:t xml:space="preserve">and the presence of </w:t>
        </w:r>
        <w:r w:rsidRPr="006F682A">
          <w:rPr>
            <w:i/>
            <w:szCs w:val="24"/>
          </w:rPr>
          <w:t>Populus tremuloides</w:t>
        </w:r>
        <w:r w:rsidRPr="006F682A">
          <w:rPr>
            <w:szCs w:val="24"/>
          </w:rPr>
          <w:t xml:space="preserve"> (Aspen). Numbers for </w:t>
        </w:r>
      </w:ins>
      <w:ins w:id="240" w:author="Maritza Mallek" w:date="2013-03-28T16:29:00Z">
        <w:r w:rsidRPr="006F682A">
          <w:rPr>
            <w:szCs w:val="24"/>
          </w:rPr>
          <w:t xml:space="preserve">SMC on </w:t>
        </w:r>
      </w:ins>
      <w:ins w:id="241" w:author="Maritza Mallek" w:date="2013-03-28T16:28:00Z">
        <w:r w:rsidRPr="006F682A">
          <w:rPr>
            <w:szCs w:val="24"/>
          </w:rPr>
          <w:t xml:space="preserve">productive soils were derived </w:t>
        </w:r>
      </w:ins>
      <w:ins w:id="242" w:author="Maritza Mallek" w:date="2013-03-28T16:31:00Z">
        <w:r w:rsidRPr="006F682A">
          <w:rPr>
            <w:szCs w:val="24"/>
          </w:rPr>
          <w:t>from</w:t>
        </w:r>
      </w:ins>
      <w:ins w:id="243" w:author="Maritza Mallek" w:date="2013-03-28T16:28:00Z">
        <w:r w:rsidRPr="006F682A">
          <w:rPr>
            <w:szCs w:val="24"/>
          </w:rPr>
          <w:t xml:space="preserve"> BpS model 0610280 and Van de Water and Safford (</w:t>
        </w:r>
      </w:ins>
      <w:ins w:id="244" w:author="Maritza Mallek" w:date="2013-03-28T16:30:00Z">
        <w:r w:rsidRPr="006F682A">
          <w:rPr>
            <w:szCs w:val="24"/>
          </w:rPr>
          <w:t>2011</w:t>
        </w:r>
      </w:ins>
      <w:ins w:id="245" w:author="Maritza Mallek" w:date="2013-03-28T16:28:00Z">
        <w:r w:rsidRPr="006F682A">
          <w:rPr>
            <w:szCs w:val="24"/>
          </w:rPr>
          <w:t xml:space="preserve">). </w:t>
        </w:r>
      </w:ins>
      <w:ins w:id="246" w:author="Maritza Mallek" w:date="2013-03-28T16:29:00Z">
        <w:r w:rsidRPr="006F682A">
          <w:rPr>
            <w:szCs w:val="24"/>
          </w:rPr>
          <w:t xml:space="preserve">Numbers for SMC on </w:t>
        </w:r>
      </w:ins>
      <w:ins w:id="247" w:author="Maritza Mallek" w:date="2013-03-28T16:30:00Z">
        <w:r w:rsidRPr="006F682A">
          <w:rPr>
            <w:szCs w:val="24"/>
          </w:rPr>
          <w:t>un</w:t>
        </w:r>
      </w:ins>
      <w:ins w:id="248" w:author="Maritza Mallek" w:date="2013-03-28T16:29:00Z">
        <w:r w:rsidRPr="006F682A">
          <w:rPr>
            <w:szCs w:val="24"/>
          </w:rPr>
          <w:t xml:space="preserve">productive soils were derived </w:t>
        </w:r>
      </w:ins>
      <w:ins w:id="249" w:author="Maritza Mallek" w:date="2013-03-28T16:31:00Z">
        <w:r w:rsidRPr="006F682A">
          <w:rPr>
            <w:szCs w:val="24"/>
          </w:rPr>
          <w:t>from</w:t>
        </w:r>
      </w:ins>
      <w:ins w:id="250" w:author="Maritza Mallek" w:date="2013-03-28T16:29:00Z">
        <w:r w:rsidRPr="006F682A">
          <w:rPr>
            <w:szCs w:val="24"/>
          </w:rPr>
          <w:t xml:space="preserve"> BpS model 06102</w:t>
        </w:r>
      </w:ins>
      <w:ins w:id="251" w:author="Maritza Mallek" w:date="2013-03-28T16:30:00Z">
        <w:r w:rsidRPr="006F682A">
          <w:rPr>
            <w:szCs w:val="24"/>
          </w:rPr>
          <w:t>7</w:t>
        </w:r>
      </w:ins>
      <w:ins w:id="252" w:author="Maritza Mallek" w:date="2013-03-28T16:29:00Z">
        <w:r w:rsidRPr="006F682A">
          <w:rPr>
            <w:szCs w:val="24"/>
          </w:rPr>
          <w:t>0 and Van de Water and Safford (</w:t>
        </w:r>
      </w:ins>
      <w:ins w:id="253" w:author="Maritza Mallek" w:date="2013-03-28T16:30:00Z">
        <w:r w:rsidRPr="006F682A">
          <w:rPr>
            <w:szCs w:val="24"/>
          </w:rPr>
          <w:t>2011</w:t>
        </w:r>
      </w:ins>
      <w:ins w:id="254" w:author="Maritza Mallek" w:date="2013-03-28T16:29:00Z">
        <w:r w:rsidRPr="006F682A">
          <w:rPr>
            <w:szCs w:val="24"/>
          </w:rPr>
          <w:t>)</w:t>
        </w:r>
      </w:ins>
      <w:ins w:id="255" w:author="Maritza Mallek" w:date="2013-03-28T16:30:00Z">
        <w:r w:rsidRPr="006F682A">
          <w:rPr>
            <w:szCs w:val="24"/>
          </w:rPr>
          <w:t xml:space="preserve">. </w:t>
        </w:r>
      </w:ins>
      <w:ins w:id="256" w:author="Maritza Mallek" w:date="2013-03-28T16:28:00Z">
        <w:r w:rsidRPr="006F682A">
          <w:rPr>
            <w:szCs w:val="24"/>
          </w:rPr>
          <w:t>Numbers for SMC-ASP were derived from BpS model 0610610</w:t>
        </w:r>
      </w:ins>
      <w:ins w:id="257" w:author="Maritza Mallek" w:date="2013-03-28T16:32:00Z">
        <w:r w:rsidRPr="006F682A">
          <w:rPr>
            <w:szCs w:val="24"/>
          </w:rPr>
          <w:t xml:space="preserve"> and Van de Water and Safford (2011)</w:t>
        </w:r>
      </w:ins>
      <w:ins w:id="258" w:author="Maritza Mallek" w:date="2013-03-28T16:28:00Z">
        <w:r w:rsidRPr="006F682A">
          <w:rPr>
            <w:szCs w:val="24"/>
          </w:rPr>
          <w:t xml:space="preserve">. </w:t>
        </w:r>
      </w:ins>
    </w:p>
    <w:p w14:paraId="2B008510" w14:textId="77777777" w:rsidR="00E4624B" w:rsidRPr="006F682A" w:rsidRDefault="00E4624B" w:rsidP="00C71315">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571334" w:rsidRDefault="00D37DCE">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571334" w:rsidRDefault="00D37DCE">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571334" w:rsidRDefault="00D37DCE">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571334" w:rsidRDefault="00D37DCE">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571334" w:rsidRDefault="00D37DCE">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571334" w:rsidRDefault="00D37DCE">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571334" w:rsidRDefault="00D37DCE">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571334" w:rsidRDefault="00D37DCE">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571334" w:rsidRDefault="00D37DCE">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571334" w:rsidRDefault="00D37DC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571334" w:rsidRDefault="00D37DCE">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C71315" w:rsidRDefault="00D37DCE" w:rsidP="00C71315">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571334" w:rsidRDefault="00D37DCE">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571334" w:rsidRDefault="00D37DCE">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571334" w:rsidRDefault="00D37DCE">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571334" w:rsidRDefault="00D37DCE">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571334" w:rsidRDefault="00D37DCE">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571334" w:rsidRDefault="00D37DC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571334" w:rsidRDefault="00D37DCE">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C71315" w:rsidRDefault="00D37DCE" w:rsidP="00C71315">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7777777" w:rsidR="00D37DCE" w:rsidRPr="00571334" w:rsidRDefault="00D37DCE" w:rsidP="00D37DCE">
            <w:pPr>
              <w:autoSpaceDE/>
              <w:autoSpaceDN/>
              <w:adjustRightInd/>
              <w:jc w:val="center"/>
              <w:rPr>
                <w:noProof w:val="0"/>
                <w:color w:val="000000"/>
                <w:szCs w:val="24"/>
              </w:rPr>
            </w:pPr>
            <w:commentRangeStart w:id="259"/>
            <w:r w:rsidRPr="00571334">
              <w:rPr>
                <w:noProof w:val="0"/>
                <w:color w:val="000000"/>
                <w:szCs w:val="24"/>
              </w:rPr>
              <w:t>Serpentine</w:t>
            </w:r>
            <w:commentRangeEnd w:id="259"/>
            <w:r w:rsidR="00C71315">
              <w:rPr>
                <w:rStyle w:val="CommentReference"/>
              </w:rPr>
              <w:commentReference w:id="259"/>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C71315" w:rsidRDefault="00571334" w:rsidP="00C71315">
            <w:pPr>
              <w:autoSpaceDE/>
              <w:autoSpaceDN/>
              <w:adjustRightInd/>
              <w:jc w:val="center"/>
              <w:rPr>
                <w:noProof w:val="0"/>
                <w:color w:val="000000"/>
                <w:szCs w:val="24"/>
              </w:rPr>
            </w:pPr>
            <w:r w:rsidRPr="00C71315">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C71315" w:rsidRDefault="00571334" w:rsidP="00C71315">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C71315" w:rsidRDefault="00571334" w:rsidP="00C71315">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C71315" w:rsidRDefault="00571334" w:rsidP="00C71315">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6B54BB90" w:rsidR="00D37DCE" w:rsidRPr="00C71315" w:rsidRDefault="00571334" w:rsidP="00C71315">
            <w:pPr>
              <w:autoSpaceDE/>
              <w:autoSpaceDN/>
              <w:adjustRightInd/>
              <w:jc w:val="center"/>
              <w:rPr>
                <w:noProof w:val="0"/>
                <w:color w:val="000000"/>
                <w:szCs w:val="24"/>
              </w:rPr>
            </w:pPr>
            <w:commentRangeStart w:id="260"/>
            <w:r>
              <w:rPr>
                <w:noProof w:val="0"/>
                <w:color w:val="000000"/>
                <w:szCs w:val="24"/>
              </w:rPr>
              <w:t>9</w:t>
            </w:r>
            <w:commentRangeEnd w:id="260"/>
            <w:r w:rsidR="003677AC">
              <w:rPr>
                <w:rStyle w:val="CommentReference"/>
              </w:rPr>
              <w:commentReference w:id="260"/>
            </w:r>
          </w:p>
        </w:tc>
        <w:tc>
          <w:tcPr>
            <w:tcW w:w="1300" w:type="dxa"/>
            <w:tcBorders>
              <w:top w:val="nil"/>
              <w:left w:val="nil"/>
              <w:bottom w:val="nil"/>
              <w:right w:val="nil"/>
            </w:tcBorders>
            <w:shd w:val="clear" w:color="auto" w:fill="auto"/>
            <w:noWrap/>
            <w:vAlign w:val="center"/>
            <w:hideMark/>
          </w:tcPr>
          <w:p w14:paraId="422152FD" w14:textId="2090CBE1" w:rsidR="00D37DCE" w:rsidRPr="00C71315" w:rsidRDefault="007E10A6" w:rsidP="00C71315">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C71315" w:rsidRDefault="007E10A6" w:rsidP="00C71315">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C71315" w:rsidRDefault="00D37DCE" w:rsidP="00C71315">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571334" w:rsidRDefault="00D37DCE">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C71315" w:rsidRDefault="00D37DCE" w:rsidP="00C71315">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571334" w:rsidRDefault="00D37DCE">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571334" w:rsidRDefault="00D37DCE">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C71315" w:rsidRDefault="00D37DCE" w:rsidP="00C71315">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571334" w:rsidRDefault="00D37DCE">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77777777" w:rsidR="00D37DCE" w:rsidRPr="00571334" w:rsidRDefault="00D37DCE">
            <w:pPr>
              <w:autoSpaceDE/>
              <w:autoSpaceDN/>
              <w:adjustRightInd/>
              <w:jc w:val="center"/>
              <w:rPr>
                <w:noProof w:val="0"/>
                <w:color w:val="000000"/>
                <w:szCs w:val="24"/>
              </w:rPr>
            </w:pPr>
            <w:commentRangeStart w:id="261"/>
            <w:r w:rsidRPr="00571334">
              <w:rPr>
                <w:noProof w:val="0"/>
                <w:color w:val="000000"/>
                <w:szCs w:val="24"/>
              </w:rPr>
              <w:t>37</w:t>
            </w:r>
            <w:commentRangeEnd w:id="261"/>
            <w:r w:rsidR="003677AC">
              <w:rPr>
                <w:rStyle w:val="CommentReference"/>
              </w:rPr>
              <w:commentReference w:id="261"/>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571334" w:rsidRDefault="00D37DCE">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571334" w:rsidRDefault="00D37DCE">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C71315" w:rsidRDefault="00D37DCE" w:rsidP="00C71315">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5D22450A" w14:textId="77777777" w:rsidR="00E76CA8" w:rsidRPr="006F682A" w:rsidDel="004E6396" w:rsidRDefault="00E76CA8" w:rsidP="00850982">
      <w:pPr>
        <w:ind w:firstLine="300"/>
        <w:jc w:val="left"/>
        <w:rPr>
          <w:del w:id="262" w:author="Maritza Mallek" w:date="2013-03-28T16:33:00Z"/>
          <w:szCs w:val="24"/>
        </w:rPr>
      </w:pPr>
    </w:p>
    <w:p w14:paraId="06BF7078" w14:textId="77777777" w:rsidR="00E76CA8" w:rsidRPr="006F682A" w:rsidDel="004E6396" w:rsidRDefault="00E76CA8" w:rsidP="00850982">
      <w:pPr>
        <w:pStyle w:val="Table"/>
        <w:spacing w:before="240"/>
        <w:jc w:val="left"/>
        <w:rPr>
          <w:del w:id="263" w:author="Maritza Mallek" w:date="2013-03-28T16:33:00Z"/>
          <w:szCs w:val="24"/>
        </w:rPr>
      </w:pPr>
      <w:del w:id="264" w:author="Maritza Mallek" w:date="2013-03-28T16:33:00Z">
        <w:r w:rsidRPr="006F682A" w:rsidDel="004E6396">
          <w:rPr>
            <w:szCs w:val="24"/>
          </w:rPr>
          <w:delText xml:space="preserve">Table 1. SMCM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794A6B48" w14:textId="77777777" w:rsidR="00E76CA8" w:rsidRPr="006F682A" w:rsidDel="004E6396" w:rsidRDefault="00E76CA8" w:rsidP="00850982">
      <w:pPr>
        <w:pStyle w:val="Table"/>
        <w:spacing w:before="240"/>
        <w:jc w:val="left"/>
        <w:rPr>
          <w:del w:id="265"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620"/>
        <w:gridCol w:w="1530"/>
        <w:gridCol w:w="1080"/>
        <w:gridCol w:w="540"/>
        <w:gridCol w:w="1080"/>
        <w:gridCol w:w="1299"/>
      </w:tblGrid>
      <w:tr w:rsidR="00E76CA8" w:rsidRPr="00664ACB" w:rsidDel="004E6396" w14:paraId="1286218D" w14:textId="77777777" w:rsidTr="00854AC4">
        <w:trPr>
          <w:jc w:val="center"/>
          <w:del w:id="266" w:author="Maritza Mallek" w:date="2013-03-28T16:33:00Z"/>
        </w:trPr>
        <w:tc>
          <w:tcPr>
            <w:tcW w:w="1540" w:type="dxa"/>
            <w:tcBorders>
              <w:top w:val="single" w:sz="4" w:space="0" w:color="auto"/>
              <w:left w:val="nil"/>
            </w:tcBorders>
            <w:vAlign w:val="bottom"/>
          </w:tcPr>
          <w:p w14:paraId="37029222" w14:textId="77777777" w:rsidR="00E76CA8" w:rsidRPr="006F682A" w:rsidDel="004E6396" w:rsidRDefault="00E76CA8" w:rsidP="00850982">
            <w:pPr>
              <w:jc w:val="left"/>
              <w:rPr>
                <w:del w:id="267" w:author="Maritza Mallek" w:date="2013-03-28T16:33:00Z"/>
                <w:b/>
                <w:bCs/>
                <w:szCs w:val="24"/>
              </w:rPr>
            </w:pPr>
          </w:p>
        </w:tc>
        <w:tc>
          <w:tcPr>
            <w:tcW w:w="1620" w:type="dxa"/>
            <w:tcBorders>
              <w:top w:val="single" w:sz="4" w:space="0" w:color="auto"/>
            </w:tcBorders>
            <w:vAlign w:val="bottom"/>
          </w:tcPr>
          <w:p w14:paraId="78ACE842" w14:textId="77777777" w:rsidR="00E76CA8" w:rsidRPr="006F682A" w:rsidDel="004E6396" w:rsidRDefault="00E76CA8" w:rsidP="00850982">
            <w:pPr>
              <w:jc w:val="left"/>
              <w:rPr>
                <w:del w:id="268" w:author="Maritza Mallek" w:date="2013-03-28T16:33:00Z"/>
                <w:b/>
                <w:bCs/>
                <w:szCs w:val="24"/>
              </w:rPr>
            </w:pPr>
          </w:p>
        </w:tc>
        <w:tc>
          <w:tcPr>
            <w:tcW w:w="1530" w:type="dxa"/>
            <w:tcBorders>
              <w:top w:val="single" w:sz="4" w:space="0" w:color="auto"/>
            </w:tcBorders>
            <w:vAlign w:val="bottom"/>
          </w:tcPr>
          <w:p w14:paraId="1C5717E0" w14:textId="77777777" w:rsidR="00E76CA8" w:rsidRPr="006F682A" w:rsidDel="004E6396" w:rsidRDefault="00E76CA8" w:rsidP="00850982">
            <w:pPr>
              <w:ind w:left="411" w:hanging="411"/>
              <w:jc w:val="left"/>
              <w:rPr>
                <w:del w:id="269" w:author="Maritza Mallek" w:date="2013-03-28T16:33:00Z"/>
                <w:b/>
                <w:bCs/>
                <w:szCs w:val="24"/>
              </w:rPr>
            </w:pPr>
          </w:p>
        </w:tc>
        <w:tc>
          <w:tcPr>
            <w:tcW w:w="2700" w:type="dxa"/>
            <w:gridSpan w:val="3"/>
            <w:tcBorders>
              <w:top w:val="single" w:sz="4" w:space="0" w:color="auto"/>
            </w:tcBorders>
            <w:vAlign w:val="bottom"/>
          </w:tcPr>
          <w:p w14:paraId="543BB56E" w14:textId="77777777" w:rsidR="00E76CA8" w:rsidRPr="006F682A" w:rsidDel="004E6396" w:rsidRDefault="00E76CA8" w:rsidP="00850982">
            <w:pPr>
              <w:jc w:val="left"/>
              <w:rPr>
                <w:del w:id="270" w:author="Maritza Mallek" w:date="2013-03-28T16:33:00Z"/>
                <w:b/>
                <w:bCs/>
                <w:szCs w:val="24"/>
              </w:rPr>
            </w:pPr>
            <w:del w:id="271"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11AC1AA0" w14:textId="77777777" w:rsidR="00E76CA8" w:rsidRPr="006F682A" w:rsidDel="004E6396" w:rsidRDefault="00E76CA8" w:rsidP="00850982">
            <w:pPr>
              <w:jc w:val="left"/>
              <w:rPr>
                <w:del w:id="272" w:author="Maritza Mallek" w:date="2013-03-28T16:33:00Z"/>
                <w:b/>
                <w:bCs/>
                <w:szCs w:val="24"/>
              </w:rPr>
            </w:pPr>
          </w:p>
        </w:tc>
      </w:tr>
      <w:tr w:rsidR="00E76CA8" w:rsidRPr="00664ACB" w:rsidDel="004E6396" w14:paraId="5B0ACAE4" w14:textId="77777777" w:rsidTr="00854AC4">
        <w:trPr>
          <w:jc w:val="center"/>
          <w:del w:id="273" w:author="Maritza Mallek" w:date="2013-03-28T16:33:00Z"/>
        </w:trPr>
        <w:tc>
          <w:tcPr>
            <w:tcW w:w="1540" w:type="dxa"/>
            <w:tcBorders>
              <w:left w:val="nil"/>
              <w:bottom w:val="single" w:sz="6" w:space="0" w:color="auto"/>
              <w:right w:val="single" w:sz="6" w:space="0" w:color="auto"/>
            </w:tcBorders>
            <w:vAlign w:val="bottom"/>
          </w:tcPr>
          <w:p w14:paraId="3EC1E541" w14:textId="77777777" w:rsidR="00E76CA8" w:rsidRPr="006F682A" w:rsidDel="004E6396" w:rsidRDefault="00E76CA8" w:rsidP="00850982">
            <w:pPr>
              <w:jc w:val="left"/>
              <w:rPr>
                <w:del w:id="274" w:author="Maritza Mallek" w:date="2013-03-28T16:33:00Z"/>
                <w:szCs w:val="24"/>
              </w:rPr>
            </w:pPr>
            <w:del w:id="275" w:author="Maritza Mallek" w:date="2013-03-28T16:33:00Z">
              <w:r w:rsidRPr="006F682A" w:rsidDel="004E6396">
                <w:rPr>
                  <w:b/>
                  <w:bCs/>
                  <w:szCs w:val="24"/>
                </w:rPr>
                <w:delText>Soil Type</w:delText>
              </w:r>
            </w:del>
          </w:p>
        </w:tc>
        <w:tc>
          <w:tcPr>
            <w:tcW w:w="1620" w:type="dxa"/>
            <w:tcBorders>
              <w:left w:val="single" w:sz="6" w:space="0" w:color="auto"/>
              <w:bottom w:val="single" w:sz="6" w:space="0" w:color="auto"/>
              <w:right w:val="nil"/>
            </w:tcBorders>
            <w:vAlign w:val="bottom"/>
          </w:tcPr>
          <w:p w14:paraId="2F84CFF2" w14:textId="77777777" w:rsidR="00E76CA8" w:rsidRPr="006F682A" w:rsidDel="004E6396" w:rsidRDefault="00E76CA8" w:rsidP="00850982">
            <w:pPr>
              <w:jc w:val="left"/>
              <w:rPr>
                <w:del w:id="276" w:author="Maritza Mallek" w:date="2013-03-28T16:33:00Z"/>
                <w:szCs w:val="24"/>
              </w:rPr>
            </w:pPr>
            <w:del w:id="277" w:author="Maritza Mallek" w:date="2013-03-28T16:33:00Z">
              <w:r w:rsidRPr="006F682A" w:rsidDel="004E6396">
                <w:rPr>
                  <w:b/>
                  <w:bCs/>
                  <w:szCs w:val="24"/>
                </w:rPr>
                <w:delText>Aspen</w:delText>
              </w:r>
            </w:del>
          </w:p>
        </w:tc>
        <w:tc>
          <w:tcPr>
            <w:tcW w:w="1530" w:type="dxa"/>
            <w:tcBorders>
              <w:left w:val="nil"/>
              <w:bottom w:val="single" w:sz="6" w:space="0" w:color="auto"/>
              <w:right w:val="nil"/>
            </w:tcBorders>
            <w:vAlign w:val="bottom"/>
          </w:tcPr>
          <w:p w14:paraId="152A4EE2" w14:textId="77777777" w:rsidR="00E76CA8" w:rsidRPr="006F682A" w:rsidDel="004E6396" w:rsidRDefault="00E76CA8" w:rsidP="00850982">
            <w:pPr>
              <w:ind w:left="411" w:hanging="411"/>
              <w:jc w:val="left"/>
              <w:rPr>
                <w:del w:id="278" w:author="Maritza Mallek" w:date="2013-03-28T16:33:00Z"/>
                <w:szCs w:val="24"/>
              </w:rPr>
            </w:pPr>
            <w:del w:id="279"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320F105" w14:textId="77777777" w:rsidR="00E76CA8" w:rsidRPr="006F682A" w:rsidDel="004E6396" w:rsidRDefault="00E76CA8" w:rsidP="00850982">
            <w:pPr>
              <w:jc w:val="left"/>
              <w:rPr>
                <w:del w:id="280" w:author="Maritza Mallek" w:date="2013-03-28T16:33:00Z"/>
                <w:szCs w:val="24"/>
              </w:rPr>
            </w:pPr>
            <w:del w:id="281"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71CB1A24" w14:textId="77777777" w:rsidR="00E76CA8" w:rsidRPr="006F682A" w:rsidDel="004E6396" w:rsidRDefault="00E76CA8" w:rsidP="00850982">
            <w:pPr>
              <w:jc w:val="left"/>
              <w:rPr>
                <w:del w:id="282" w:author="Maritza Mallek" w:date="2013-03-28T16:33:00Z"/>
                <w:szCs w:val="24"/>
              </w:rPr>
            </w:pPr>
            <w:del w:id="283"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17B6C24E" w14:textId="77777777" w:rsidR="00E76CA8" w:rsidRPr="006F682A" w:rsidDel="004E6396" w:rsidRDefault="00E76CA8" w:rsidP="00850982">
            <w:pPr>
              <w:jc w:val="left"/>
              <w:rPr>
                <w:del w:id="284" w:author="Maritza Mallek" w:date="2013-03-28T16:33:00Z"/>
                <w:szCs w:val="24"/>
              </w:rPr>
            </w:pPr>
            <w:del w:id="285"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5948DB1D" w14:textId="77777777" w:rsidR="00E76CA8" w:rsidRPr="006F682A" w:rsidDel="004E6396" w:rsidRDefault="00E76CA8" w:rsidP="00850982">
            <w:pPr>
              <w:jc w:val="left"/>
              <w:rPr>
                <w:del w:id="286" w:author="Maritza Mallek" w:date="2013-03-28T16:33:00Z"/>
                <w:szCs w:val="24"/>
              </w:rPr>
            </w:pPr>
            <w:del w:id="287" w:author="Maritza Mallek" w:date="2013-03-28T16:33:00Z">
              <w:r w:rsidRPr="006F682A" w:rsidDel="004E6396">
                <w:rPr>
                  <w:b/>
                  <w:bCs/>
                  <w:szCs w:val="24"/>
                </w:rPr>
                <w:delText>% of Fires</w:delText>
              </w:r>
            </w:del>
          </w:p>
        </w:tc>
      </w:tr>
      <w:tr w:rsidR="00E76CA8" w:rsidRPr="00664ACB" w:rsidDel="004E6396" w14:paraId="21B3CC04" w14:textId="77777777" w:rsidTr="00854AC4">
        <w:trPr>
          <w:jc w:val="center"/>
          <w:del w:id="288" w:author="Maritza Mallek" w:date="2013-03-28T16:33:00Z"/>
        </w:trPr>
        <w:tc>
          <w:tcPr>
            <w:tcW w:w="1540" w:type="dxa"/>
            <w:vMerge w:val="restart"/>
            <w:tcBorders>
              <w:top w:val="nil"/>
              <w:left w:val="nil"/>
              <w:right w:val="single" w:sz="6" w:space="0" w:color="auto"/>
            </w:tcBorders>
            <w:vAlign w:val="center"/>
          </w:tcPr>
          <w:p w14:paraId="4816611F" w14:textId="77777777" w:rsidR="00E76CA8" w:rsidRPr="006F682A" w:rsidDel="004E6396" w:rsidRDefault="00E76CA8" w:rsidP="00850982">
            <w:pPr>
              <w:jc w:val="left"/>
              <w:rPr>
                <w:del w:id="289" w:author="Maritza Mallek" w:date="2013-03-28T16:33:00Z"/>
                <w:szCs w:val="24"/>
              </w:rPr>
            </w:pPr>
            <w:del w:id="290" w:author="Maritza Mallek" w:date="2013-03-28T16:33:00Z">
              <w:r w:rsidRPr="006F682A" w:rsidDel="004E6396">
                <w:rPr>
                  <w:b/>
                  <w:bCs/>
                  <w:szCs w:val="24"/>
                </w:rPr>
                <w:delText xml:space="preserve">Productive </w:delText>
              </w:r>
            </w:del>
          </w:p>
        </w:tc>
        <w:tc>
          <w:tcPr>
            <w:tcW w:w="1620" w:type="dxa"/>
            <w:vMerge w:val="restart"/>
            <w:tcBorders>
              <w:top w:val="nil"/>
              <w:left w:val="single" w:sz="6" w:space="0" w:color="auto"/>
              <w:right w:val="nil"/>
            </w:tcBorders>
            <w:vAlign w:val="center"/>
          </w:tcPr>
          <w:p w14:paraId="1D98C95E" w14:textId="77777777" w:rsidR="00E76CA8" w:rsidRPr="006F682A" w:rsidDel="004E6396" w:rsidRDefault="00E76CA8" w:rsidP="00850982">
            <w:pPr>
              <w:jc w:val="left"/>
              <w:rPr>
                <w:del w:id="291" w:author="Maritza Mallek" w:date="2013-03-28T16:33:00Z"/>
                <w:szCs w:val="24"/>
              </w:rPr>
            </w:pPr>
            <w:del w:id="292"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0971CC3B" w14:textId="77777777" w:rsidR="00E76CA8" w:rsidRPr="006F682A" w:rsidDel="004E6396" w:rsidRDefault="00E76CA8" w:rsidP="00850982">
            <w:pPr>
              <w:jc w:val="left"/>
              <w:rPr>
                <w:del w:id="293" w:author="Maritza Mallek" w:date="2013-03-28T16:33:00Z"/>
                <w:szCs w:val="24"/>
              </w:rPr>
            </w:pPr>
            <w:del w:id="294"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DB4A5EF" w14:textId="77777777" w:rsidR="00E76CA8" w:rsidRPr="006F682A" w:rsidDel="004E6396" w:rsidRDefault="00E76CA8" w:rsidP="00850982">
            <w:pPr>
              <w:jc w:val="left"/>
              <w:rPr>
                <w:del w:id="295" w:author="Maritza Mallek" w:date="2013-03-28T16:33:00Z"/>
                <w:szCs w:val="24"/>
              </w:rPr>
            </w:pPr>
            <w:del w:id="296" w:author="Maritza Mallek" w:date="2013-03-28T16:33:00Z">
              <w:r w:rsidRPr="006F682A" w:rsidDel="004E6396">
                <w:rPr>
                  <w:szCs w:val="24"/>
                </w:rPr>
                <w:delText>106</w:delText>
              </w:r>
            </w:del>
          </w:p>
        </w:tc>
        <w:tc>
          <w:tcPr>
            <w:tcW w:w="540" w:type="dxa"/>
            <w:tcBorders>
              <w:top w:val="nil"/>
              <w:left w:val="nil"/>
              <w:bottom w:val="nil"/>
              <w:right w:val="nil"/>
            </w:tcBorders>
          </w:tcPr>
          <w:p w14:paraId="464EABFF" w14:textId="77777777" w:rsidR="00E76CA8" w:rsidRPr="006F682A" w:rsidDel="004E6396" w:rsidRDefault="00E76CA8" w:rsidP="00850982">
            <w:pPr>
              <w:jc w:val="left"/>
              <w:rPr>
                <w:del w:id="297" w:author="Maritza Mallek" w:date="2013-03-28T16:33:00Z"/>
                <w:szCs w:val="24"/>
              </w:rPr>
            </w:pPr>
          </w:p>
        </w:tc>
        <w:tc>
          <w:tcPr>
            <w:tcW w:w="1080" w:type="dxa"/>
            <w:tcBorders>
              <w:top w:val="nil"/>
              <w:left w:val="nil"/>
              <w:bottom w:val="nil"/>
              <w:right w:val="nil"/>
            </w:tcBorders>
          </w:tcPr>
          <w:p w14:paraId="53293E50" w14:textId="77777777" w:rsidR="00E76CA8" w:rsidRPr="006F682A" w:rsidDel="004E6396" w:rsidRDefault="00E76CA8" w:rsidP="00850982">
            <w:pPr>
              <w:jc w:val="left"/>
              <w:rPr>
                <w:del w:id="298" w:author="Maritza Mallek" w:date="2013-03-28T16:33:00Z"/>
                <w:szCs w:val="24"/>
              </w:rPr>
            </w:pPr>
          </w:p>
        </w:tc>
        <w:tc>
          <w:tcPr>
            <w:tcW w:w="1299" w:type="dxa"/>
            <w:tcBorders>
              <w:top w:val="nil"/>
              <w:left w:val="nil"/>
              <w:bottom w:val="nil"/>
              <w:right w:val="nil"/>
            </w:tcBorders>
          </w:tcPr>
          <w:p w14:paraId="70485362" w14:textId="77777777" w:rsidR="00E76CA8" w:rsidRPr="006F682A" w:rsidDel="004E6396" w:rsidRDefault="00E76CA8" w:rsidP="00850982">
            <w:pPr>
              <w:jc w:val="left"/>
              <w:rPr>
                <w:del w:id="299" w:author="Maritza Mallek" w:date="2013-03-28T16:33:00Z"/>
                <w:szCs w:val="24"/>
              </w:rPr>
            </w:pPr>
            <w:del w:id="300" w:author="Maritza Mallek" w:date="2013-03-28T16:33:00Z">
              <w:r w:rsidRPr="006F682A" w:rsidDel="004E6396">
                <w:rPr>
                  <w:szCs w:val="24"/>
                </w:rPr>
                <w:delText>16</w:delText>
              </w:r>
            </w:del>
          </w:p>
        </w:tc>
      </w:tr>
      <w:tr w:rsidR="00E76CA8" w:rsidRPr="00664ACB" w:rsidDel="004E6396" w14:paraId="13CF1605" w14:textId="77777777" w:rsidTr="00854AC4">
        <w:trPr>
          <w:jc w:val="center"/>
          <w:del w:id="301" w:author="Maritza Mallek" w:date="2013-03-28T16:33:00Z"/>
        </w:trPr>
        <w:tc>
          <w:tcPr>
            <w:tcW w:w="1540" w:type="dxa"/>
            <w:vMerge/>
            <w:tcBorders>
              <w:left w:val="nil"/>
              <w:right w:val="single" w:sz="6" w:space="0" w:color="auto"/>
            </w:tcBorders>
          </w:tcPr>
          <w:p w14:paraId="09A68136" w14:textId="77777777" w:rsidR="00E76CA8" w:rsidRPr="006F682A" w:rsidDel="004E6396" w:rsidRDefault="00E76CA8" w:rsidP="00850982">
            <w:pPr>
              <w:jc w:val="left"/>
              <w:rPr>
                <w:del w:id="302" w:author="Maritza Mallek" w:date="2013-03-28T16:33:00Z"/>
                <w:szCs w:val="24"/>
              </w:rPr>
            </w:pPr>
          </w:p>
        </w:tc>
        <w:tc>
          <w:tcPr>
            <w:tcW w:w="1620" w:type="dxa"/>
            <w:vMerge/>
            <w:tcBorders>
              <w:left w:val="single" w:sz="6" w:space="0" w:color="auto"/>
              <w:right w:val="nil"/>
            </w:tcBorders>
          </w:tcPr>
          <w:p w14:paraId="53B79A3B" w14:textId="77777777" w:rsidR="00E76CA8" w:rsidRPr="006F682A" w:rsidDel="004E6396" w:rsidRDefault="00E76CA8" w:rsidP="00850982">
            <w:pPr>
              <w:jc w:val="left"/>
              <w:rPr>
                <w:del w:id="303" w:author="Maritza Mallek" w:date="2013-03-28T16:33:00Z"/>
                <w:szCs w:val="24"/>
              </w:rPr>
            </w:pPr>
          </w:p>
        </w:tc>
        <w:tc>
          <w:tcPr>
            <w:tcW w:w="1530" w:type="dxa"/>
            <w:tcBorders>
              <w:top w:val="nil"/>
              <w:left w:val="nil"/>
              <w:bottom w:val="nil"/>
              <w:right w:val="nil"/>
            </w:tcBorders>
          </w:tcPr>
          <w:p w14:paraId="45A4AA51" w14:textId="77777777" w:rsidR="00E76CA8" w:rsidRPr="006F682A" w:rsidDel="004E6396" w:rsidRDefault="00E76CA8" w:rsidP="00850982">
            <w:pPr>
              <w:jc w:val="left"/>
              <w:rPr>
                <w:del w:id="304" w:author="Maritza Mallek" w:date="2013-03-28T16:33:00Z"/>
                <w:szCs w:val="24"/>
              </w:rPr>
            </w:pPr>
            <w:del w:id="305"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926B9F2" w14:textId="77777777" w:rsidR="00E76CA8" w:rsidRPr="006F682A" w:rsidDel="004E6396" w:rsidRDefault="00E76CA8" w:rsidP="00850982">
            <w:pPr>
              <w:jc w:val="left"/>
              <w:rPr>
                <w:del w:id="306" w:author="Maritza Mallek" w:date="2013-03-28T16:33:00Z"/>
                <w:szCs w:val="24"/>
              </w:rPr>
            </w:pPr>
            <w:del w:id="307" w:author="Maritza Mallek" w:date="2013-03-28T16:33:00Z">
              <w:r w:rsidRPr="006F682A" w:rsidDel="004E6396">
                <w:rPr>
                  <w:szCs w:val="24"/>
                </w:rPr>
                <w:delText>20</w:delText>
              </w:r>
            </w:del>
          </w:p>
        </w:tc>
        <w:tc>
          <w:tcPr>
            <w:tcW w:w="540" w:type="dxa"/>
            <w:tcBorders>
              <w:top w:val="nil"/>
              <w:left w:val="nil"/>
              <w:bottom w:val="nil"/>
              <w:right w:val="nil"/>
            </w:tcBorders>
          </w:tcPr>
          <w:p w14:paraId="3DB84E8F" w14:textId="77777777" w:rsidR="00E76CA8" w:rsidRPr="006F682A" w:rsidDel="004E6396" w:rsidRDefault="00E76CA8" w:rsidP="00850982">
            <w:pPr>
              <w:jc w:val="left"/>
              <w:rPr>
                <w:del w:id="308" w:author="Maritza Mallek" w:date="2013-03-28T16:33:00Z"/>
                <w:szCs w:val="24"/>
              </w:rPr>
            </w:pPr>
          </w:p>
        </w:tc>
        <w:tc>
          <w:tcPr>
            <w:tcW w:w="1080" w:type="dxa"/>
            <w:tcBorders>
              <w:top w:val="nil"/>
              <w:left w:val="nil"/>
              <w:bottom w:val="nil"/>
              <w:right w:val="nil"/>
            </w:tcBorders>
          </w:tcPr>
          <w:p w14:paraId="62AA8F07" w14:textId="77777777" w:rsidR="00E76CA8" w:rsidRPr="006F682A" w:rsidDel="004E6396" w:rsidRDefault="00E76CA8" w:rsidP="00850982">
            <w:pPr>
              <w:jc w:val="left"/>
              <w:rPr>
                <w:del w:id="309" w:author="Maritza Mallek" w:date="2013-03-28T16:33:00Z"/>
                <w:szCs w:val="24"/>
              </w:rPr>
            </w:pPr>
          </w:p>
        </w:tc>
        <w:tc>
          <w:tcPr>
            <w:tcW w:w="1299" w:type="dxa"/>
            <w:tcBorders>
              <w:top w:val="nil"/>
              <w:left w:val="nil"/>
              <w:bottom w:val="nil"/>
              <w:right w:val="nil"/>
            </w:tcBorders>
          </w:tcPr>
          <w:p w14:paraId="443DD988" w14:textId="77777777" w:rsidR="00E76CA8" w:rsidRPr="006F682A" w:rsidDel="004E6396" w:rsidRDefault="00E76CA8" w:rsidP="00850982">
            <w:pPr>
              <w:jc w:val="left"/>
              <w:rPr>
                <w:del w:id="310" w:author="Maritza Mallek" w:date="2013-03-28T16:33:00Z"/>
                <w:szCs w:val="24"/>
              </w:rPr>
            </w:pPr>
            <w:del w:id="311" w:author="Maritza Mallek" w:date="2013-03-28T16:33:00Z">
              <w:r w:rsidRPr="006F682A" w:rsidDel="004E6396">
                <w:rPr>
                  <w:szCs w:val="24"/>
                </w:rPr>
                <w:delText>84</w:delText>
              </w:r>
            </w:del>
          </w:p>
        </w:tc>
      </w:tr>
      <w:tr w:rsidR="00E76CA8" w:rsidRPr="00664ACB" w:rsidDel="004E6396" w14:paraId="33D1427B" w14:textId="77777777" w:rsidTr="00854AC4">
        <w:trPr>
          <w:jc w:val="center"/>
          <w:del w:id="312" w:author="Maritza Mallek" w:date="2013-03-28T16:33:00Z"/>
        </w:trPr>
        <w:tc>
          <w:tcPr>
            <w:tcW w:w="1540" w:type="dxa"/>
            <w:vMerge/>
            <w:tcBorders>
              <w:left w:val="nil"/>
              <w:right w:val="single" w:sz="6" w:space="0" w:color="auto"/>
            </w:tcBorders>
          </w:tcPr>
          <w:p w14:paraId="0A8C689B" w14:textId="77777777" w:rsidR="00E76CA8" w:rsidRPr="006F682A" w:rsidDel="004E6396" w:rsidRDefault="00E76CA8" w:rsidP="00850982">
            <w:pPr>
              <w:jc w:val="left"/>
              <w:rPr>
                <w:del w:id="313" w:author="Maritza Mallek" w:date="2013-03-28T16:33:00Z"/>
                <w:szCs w:val="24"/>
              </w:rPr>
            </w:pPr>
          </w:p>
        </w:tc>
        <w:tc>
          <w:tcPr>
            <w:tcW w:w="1620" w:type="dxa"/>
            <w:vMerge/>
            <w:tcBorders>
              <w:left w:val="single" w:sz="6" w:space="0" w:color="auto"/>
              <w:bottom w:val="nil"/>
              <w:right w:val="nil"/>
            </w:tcBorders>
          </w:tcPr>
          <w:p w14:paraId="4795AAEB" w14:textId="77777777" w:rsidR="00E76CA8" w:rsidRPr="006F682A" w:rsidDel="004E6396" w:rsidRDefault="00E76CA8" w:rsidP="00850982">
            <w:pPr>
              <w:jc w:val="left"/>
              <w:rPr>
                <w:del w:id="314" w:author="Maritza Mallek" w:date="2013-03-28T16:33:00Z"/>
                <w:szCs w:val="24"/>
              </w:rPr>
            </w:pPr>
          </w:p>
        </w:tc>
        <w:tc>
          <w:tcPr>
            <w:tcW w:w="1530" w:type="dxa"/>
            <w:tcBorders>
              <w:top w:val="nil"/>
              <w:left w:val="nil"/>
              <w:bottom w:val="single" w:sz="6" w:space="0" w:color="auto"/>
              <w:right w:val="nil"/>
            </w:tcBorders>
          </w:tcPr>
          <w:p w14:paraId="53CAE471" w14:textId="77777777" w:rsidR="00E76CA8" w:rsidRPr="006F682A" w:rsidDel="004E6396" w:rsidRDefault="00E76CA8" w:rsidP="00850982">
            <w:pPr>
              <w:jc w:val="left"/>
              <w:rPr>
                <w:del w:id="315" w:author="Maritza Mallek" w:date="2013-03-28T16:33:00Z"/>
                <w:szCs w:val="24"/>
              </w:rPr>
            </w:pPr>
            <w:del w:id="316"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29AAB28C" w14:textId="77777777" w:rsidR="00E76CA8" w:rsidRPr="006F682A" w:rsidDel="004E6396" w:rsidRDefault="00E76CA8" w:rsidP="00850982">
            <w:pPr>
              <w:jc w:val="left"/>
              <w:rPr>
                <w:del w:id="317" w:author="Maritza Mallek" w:date="2013-03-28T16:33:00Z"/>
                <w:szCs w:val="24"/>
              </w:rPr>
            </w:pPr>
            <w:del w:id="318" w:author="Maritza Mallek" w:date="2013-03-28T16:33:00Z">
              <w:r w:rsidRPr="006F682A" w:rsidDel="004E6396">
                <w:rPr>
                  <w:szCs w:val="24"/>
                </w:rPr>
                <w:delText>17</w:delText>
              </w:r>
            </w:del>
          </w:p>
        </w:tc>
        <w:tc>
          <w:tcPr>
            <w:tcW w:w="540" w:type="dxa"/>
            <w:tcBorders>
              <w:top w:val="nil"/>
              <w:left w:val="nil"/>
              <w:bottom w:val="single" w:sz="6" w:space="0" w:color="auto"/>
              <w:right w:val="nil"/>
            </w:tcBorders>
          </w:tcPr>
          <w:p w14:paraId="14906321" w14:textId="77777777" w:rsidR="00E76CA8" w:rsidRPr="006F682A" w:rsidDel="004E6396" w:rsidRDefault="00E76CA8" w:rsidP="00850982">
            <w:pPr>
              <w:jc w:val="left"/>
              <w:rPr>
                <w:del w:id="319" w:author="Maritza Mallek" w:date="2013-03-28T16:33:00Z"/>
                <w:szCs w:val="24"/>
              </w:rPr>
            </w:pPr>
            <w:del w:id="320"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02379A4C" w14:textId="77777777" w:rsidR="00E76CA8" w:rsidRPr="006F682A" w:rsidDel="004E6396" w:rsidRDefault="00E76CA8" w:rsidP="00850982">
            <w:pPr>
              <w:jc w:val="left"/>
              <w:rPr>
                <w:del w:id="321" w:author="Maritza Mallek" w:date="2013-03-28T16:33:00Z"/>
                <w:szCs w:val="24"/>
              </w:rPr>
            </w:pPr>
            <w:del w:id="322" w:author="Maritza Mallek" w:date="2013-03-28T16:33:00Z">
              <w:r w:rsidRPr="006F682A" w:rsidDel="004E6396">
                <w:rPr>
                  <w:szCs w:val="24"/>
                </w:rPr>
                <w:delText>80</w:delText>
              </w:r>
            </w:del>
          </w:p>
        </w:tc>
        <w:tc>
          <w:tcPr>
            <w:tcW w:w="1299" w:type="dxa"/>
            <w:tcBorders>
              <w:top w:val="nil"/>
              <w:left w:val="nil"/>
              <w:bottom w:val="single" w:sz="6" w:space="0" w:color="auto"/>
              <w:right w:val="nil"/>
            </w:tcBorders>
          </w:tcPr>
          <w:p w14:paraId="2A26F6A8" w14:textId="77777777" w:rsidR="00E76CA8" w:rsidRPr="006F682A" w:rsidDel="004E6396" w:rsidRDefault="00E76CA8" w:rsidP="00850982">
            <w:pPr>
              <w:jc w:val="left"/>
              <w:rPr>
                <w:del w:id="323" w:author="Maritza Mallek" w:date="2013-03-28T16:33:00Z"/>
                <w:szCs w:val="24"/>
              </w:rPr>
            </w:pPr>
          </w:p>
        </w:tc>
      </w:tr>
      <w:tr w:rsidR="00E76CA8" w:rsidRPr="00664ACB" w:rsidDel="004E6396" w14:paraId="6200F9C4" w14:textId="77777777" w:rsidTr="00854AC4">
        <w:trPr>
          <w:jc w:val="center"/>
          <w:del w:id="324" w:author="Maritza Mallek" w:date="2013-03-28T16:33:00Z"/>
        </w:trPr>
        <w:tc>
          <w:tcPr>
            <w:tcW w:w="1540" w:type="dxa"/>
            <w:vMerge/>
            <w:tcBorders>
              <w:left w:val="nil"/>
              <w:right w:val="single" w:sz="6" w:space="0" w:color="auto"/>
            </w:tcBorders>
          </w:tcPr>
          <w:p w14:paraId="7DF0430B" w14:textId="77777777" w:rsidR="00E76CA8" w:rsidRPr="006F682A" w:rsidDel="004E6396" w:rsidRDefault="00E76CA8" w:rsidP="00850982">
            <w:pPr>
              <w:jc w:val="left"/>
              <w:rPr>
                <w:del w:id="325" w:author="Maritza Mallek" w:date="2013-03-28T16:33:00Z"/>
                <w:szCs w:val="24"/>
              </w:rPr>
            </w:pPr>
          </w:p>
        </w:tc>
        <w:tc>
          <w:tcPr>
            <w:tcW w:w="1620" w:type="dxa"/>
            <w:vMerge w:val="restart"/>
            <w:tcBorders>
              <w:top w:val="nil"/>
              <w:left w:val="single" w:sz="6" w:space="0" w:color="auto"/>
              <w:right w:val="nil"/>
            </w:tcBorders>
            <w:vAlign w:val="center"/>
          </w:tcPr>
          <w:p w14:paraId="0548FF73" w14:textId="77777777" w:rsidR="00E76CA8" w:rsidRPr="006F682A" w:rsidDel="004E6396" w:rsidRDefault="00E76CA8" w:rsidP="00850982">
            <w:pPr>
              <w:jc w:val="left"/>
              <w:rPr>
                <w:del w:id="326" w:author="Maritza Mallek" w:date="2013-03-28T16:33:00Z"/>
                <w:szCs w:val="24"/>
              </w:rPr>
            </w:pPr>
            <w:del w:id="327" w:author="Maritza Mallek" w:date="2013-03-28T16:33:00Z">
              <w:r w:rsidRPr="006F682A" w:rsidDel="004E6396">
                <w:rPr>
                  <w:szCs w:val="24"/>
                </w:rPr>
                <w:delText xml:space="preserve"> With Aspen</w:delText>
              </w:r>
            </w:del>
          </w:p>
        </w:tc>
        <w:tc>
          <w:tcPr>
            <w:tcW w:w="1530" w:type="dxa"/>
            <w:tcBorders>
              <w:top w:val="nil"/>
              <w:left w:val="nil"/>
              <w:bottom w:val="nil"/>
              <w:right w:val="nil"/>
            </w:tcBorders>
          </w:tcPr>
          <w:p w14:paraId="5C7C9B65" w14:textId="77777777" w:rsidR="00E76CA8" w:rsidRPr="006F682A" w:rsidDel="004E6396" w:rsidRDefault="00E76CA8" w:rsidP="00850982">
            <w:pPr>
              <w:jc w:val="left"/>
              <w:rPr>
                <w:del w:id="328" w:author="Maritza Mallek" w:date="2013-03-28T16:33:00Z"/>
                <w:szCs w:val="24"/>
              </w:rPr>
            </w:pPr>
            <w:del w:id="329"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33624982" w14:textId="77777777" w:rsidR="00E76CA8" w:rsidRPr="006F682A" w:rsidDel="004E6396" w:rsidRDefault="00E76CA8" w:rsidP="00850982">
            <w:pPr>
              <w:jc w:val="left"/>
              <w:rPr>
                <w:del w:id="330" w:author="Maritza Mallek" w:date="2013-03-28T16:33:00Z"/>
                <w:szCs w:val="24"/>
              </w:rPr>
            </w:pPr>
            <w:del w:id="331" w:author="Maritza Mallek" w:date="2013-03-28T16:33:00Z">
              <w:r w:rsidRPr="006F682A" w:rsidDel="004E6396">
                <w:rPr>
                  <w:szCs w:val="24"/>
                </w:rPr>
                <w:delText>97</w:delText>
              </w:r>
            </w:del>
          </w:p>
        </w:tc>
        <w:tc>
          <w:tcPr>
            <w:tcW w:w="540" w:type="dxa"/>
            <w:tcBorders>
              <w:top w:val="nil"/>
              <w:left w:val="nil"/>
              <w:bottom w:val="nil"/>
              <w:right w:val="nil"/>
            </w:tcBorders>
          </w:tcPr>
          <w:p w14:paraId="5CAAD592" w14:textId="77777777" w:rsidR="00E76CA8" w:rsidRPr="006F682A" w:rsidDel="004E6396" w:rsidRDefault="00E76CA8" w:rsidP="00850982">
            <w:pPr>
              <w:jc w:val="left"/>
              <w:rPr>
                <w:del w:id="332" w:author="Maritza Mallek" w:date="2013-03-28T16:33:00Z"/>
                <w:szCs w:val="24"/>
              </w:rPr>
            </w:pPr>
          </w:p>
        </w:tc>
        <w:tc>
          <w:tcPr>
            <w:tcW w:w="1080" w:type="dxa"/>
            <w:tcBorders>
              <w:top w:val="nil"/>
              <w:left w:val="nil"/>
              <w:bottom w:val="nil"/>
              <w:right w:val="nil"/>
            </w:tcBorders>
          </w:tcPr>
          <w:p w14:paraId="20D0179C" w14:textId="77777777" w:rsidR="00E76CA8" w:rsidRPr="006F682A" w:rsidDel="004E6396" w:rsidRDefault="00E76CA8" w:rsidP="00850982">
            <w:pPr>
              <w:jc w:val="left"/>
              <w:rPr>
                <w:del w:id="333" w:author="Maritza Mallek" w:date="2013-03-28T16:33:00Z"/>
                <w:szCs w:val="24"/>
              </w:rPr>
            </w:pPr>
          </w:p>
        </w:tc>
        <w:tc>
          <w:tcPr>
            <w:tcW w:w="1299" w:type="dxa"/>
            <w:tcBorders>
              <w:top w:val="nil"/>
              <w:left w:val="nil"/>
              <w:bottom w:val="nil"/>
              <w:right w:val="nil"/>
            </w:tcBorders>
          </w:tcPr>
          <w:p w14:paraId="6A267FC8" w14:textId="77777777" w:rsidR="00E76CA8" w:rsidRPr="006F682A" w:rsidDel="004E6396" w:rsidRDefault="00E76CA8" w:rsidP="00850982">
            <w:pPr>
              <w:jc w:val="left"/>
              <w:rPr>
                <w:del w:id="334" w:author="Maritza Mallek" w:date="2013-03-28T16:33:00Z"/>
                <w:szCs w:val="24"/>
              </w:rPr>
            </w:pPr>
            <w:del w:id="335" w:author="Maritza Mallek" w:date="2013-03-28T16:33:00Z">
              <w:r w:rsidRPr="006F682A" w:rsidDel="004E6396">
                <w:rPr>
                  <w:szCs w:val="24"/>
                </w:rPr>
                <w:delText>37</w:delText>
              </w:r>
            </w:del>
          </w:p>
        </w:tc>
      </w:tr>
      <w:tr w:rsidR="00E76CA8" w:rsidRPr="00664ACB" w:rsidDel="004E6396" w14:paraId="069E7BC7" w14:textId="77777777" w:rsidTr="00854AC4">
        <w:trPr>
          <w:jc w:val="center"/>
          <w:del w:id="336" w:author="Maritza Mallek" w:date="2013-03-28T16:33:00Z"/>
        </w:trPr>
        <w:tc>
          <w:tcPr>
            <w:tcW w:w="1540" w:type="dxa"/>
            <w:vMerge/>
            <w:tcBorders>
              <w:left w:val="nil"/>
              <w:right w:val="single" w:sz="6" w:space="0" w:color="auto"/>
            </w:tcBorders>
          </w:tcPr>
          <w:p w14:paraId="5A7AB370" w14:textId="77777777" w:rsidR="00E76CA8" w:rsidRPr="006F682A" w:rsidDel="004E6396" w:rsidRDefault="00E76CA8" w:rsidP="00850982">
            <w:pPr>
              <w:jc w:val="left"/>
              <w:rPr>
                <w:del w:id="337" w:author="Maritza Mallek" w:date="2013-03-28T16:33:00Z"/>
                <w:szCs w:val="24"/>
              </w:rPr>
            </w:pPr>
          </w:p>
        </w:tc>
        <w:tc>
          <w:tcPr>
            <w:tcW w:w="1620" w:type="dxa"/>
            <w:vMerge/>
            <w:tcBorders>
              <w:left w:val="single" w:sz="6" w:space="0" w:color="auto"/>
              <w:right w:val="nil"/>
            </w:tcBorders>
          </w:tcPr>
          <w:p w14:paraId="3042A45C" w14:textId="77777777" w:rsidR="00E76CA8" w:rsidRPr="006F682A" w:rsidDel="004E6396" w:rsidRDefault="00E76CA8" w:rsidP="00850982">
            <w:pPr>
              <w:jc w:val="left"/>
              <w:rPr>
                <w:del w:id="338" w:author="Maritza Mallek" w:date="2013-03-28T16:33:00Z"/>
                <w:szCs w:val="24"/>
              </w:rPr>
            </w:pPr>
          </w:p>
        </w:tc>
        <w:tc>
          <w:tcPr>
            <w:tcW w:w="1530" w:type="dxa"/>
            <w:tcBorders>
              <w:top w:val="nil"/>
              <w:left w:val="nil"/>
              <w:bottom w:val="nil"/>
              <w:right w:val="nil"/>
            </w:tcBorders>
          </w:tcPr>
          <w:p w14:paraId="07A81AA4" w14:textId="77777777" w:rsidR="00E76CA8" w:rsidRPr="006F682A" w:rsidDel="004E6396" w:rsidRDefault="00E76CA8" w:rsidP="00850982">
            <w:pPr>
              <w:jc w:val="left"/>
              <w:rPr>
                <w:del w:id="339" w:author="Maritza Mallek" w:date="2013-03-28T16:33:00Z"/>
                <w:szCs w:val="24"/>
              </w:rPr>
            </w:pPr>
            <w:del w:id="340" w:author="Maritza Mallek" w:date="2013-03-28T16:33:00Z">
              <w:r w:rsidRPr="006F682A" w:rsidDel="004E6396">
                <w:rPr>
                  <w:szCs w:val="24"/>
                </w:rPr>
                <w:delText>Low Mortality</w:delText>
              </w:r>
            </w:del>
          </w:p>
        </w:tc>
        <w:tc>
          <w:tcPr>
            <w:tcW w:w="1080" w:type="dxa"/>
            <w:tcBorders>
              <w:top w:val="nil"/>
              <w:left w:val="nil"/>
              <w:bottom w:val="nil"/>
              <w:right w:val="nil"/>
            </w:tcBorders>
          </w:tcPr>
          <w:p w14:paraId="5712C86A" w14:textId="77777777" w:rsidR="00E76CA8" w:rsidRPr="006F682A" w:rsidDel="004E6396" w:rsidRDefault="00E76CA8" w:rsidP="00850982">
            <w:pPr>
              <w:jc w:val="left"/>
              <w:rPr>
                <w:del w:id="341" w:author="Maritza Mallek" w:date="2013-03-28T16:33:00Z"/>
                <w:szCs w:val="24"/>
              </w:rPr>
            </w:pPr>
            <w:del w:id="342" w:author="Maritza Mallek" w:date="2013-03-28T16:33:00Z">
              <w:r w:rsidRPr="006F682A" w:rsidDel="004E6396">
                <w:rPr>
                  <w:szCs w:val="24"/>
                </w:rPr>
                <w:delText>58</w:delText>
              </w:r>
            </w:del>
          </w:p>
        </w:tc>
        <w:tc>
          <w:tcPr>
            <w:tcW w:w="540" w:type="dxa"/>
            <w:tcBorders>
              <w:top w:val="nil"/>
              <w:left w:val="nil"/>
              <w:bottom w:val="nil"/>
              <w:right w:val="nil"/>
            </w:tcBorders>
          </w:tcPr>
          <w:p w14:paraId="069F6540" w14:textId="77777777" w:rsidR="00E76CA8" w:rsidRPr="006F682A" w:rsidDel="004E6396" w:rsidRDefault="00E76CA8" w:rsidP="00850982">
            <w:pPr>
              <w:jc w:val="left"/>
              <w:rPr>
                <w:del w:id="343" w:author="Maritza Mallek" w:date="2013-03-28T16:33:00Z"/>
                <w:szCs w:val="24"/>
              </w:rPr>
            </w:pPr>
          </w:p>
        </w:tc>
        <w:tc>
          <w:tcPr>
            <w:tcW w:w="1080" w:type="dxa"/>
            <w:tcBorders>
              <w:top w:val="nil"/>
              <w:left w:val="nil"/>
              <w:bottom w:val="nil"/>
              <w:right w:val="nil"/>
            </w:tcBorders>
          </w:tcPr>
          <w:p w14:paraId="2BFBFA74" w14:textId="77777777" w:rsidR="00E76CA8" w:rsidRPr="006F682A" w:rsidDel="004E6396" w:rsidRDefault="00E76CA8" w:rsidP="00850982">
            <w:pPr>
              <w:jc w:val="left"/>
              <w:rPr>
                <w:del w:id="344" w:author="Maritza Mallek" w:date="2013-03-28T16:33:00Z"/>
                <w:szCs w:val="24"/>
              </w:rPr>
            </w:pPr>
          </w:p>
        </w:tc>
        <w:tc>
          <w:tcPr>
            <w:tcW w:w="1299" w:type="dxa"/>
            <w:tcBorders>
              <w:top w:val="nil"/>
              <w:left w:val="nil"/>
              <w:bottom w:val="nil"/>
              <w:right w:val="nil"/>
            </w:tcBorders>
          </w:tcPr>
          <w:p w14:paraId="7CC40270" w14:textId="77777777" w:rsidR="00E76CA8" w:rsidRPr="006F682A" w:rsidDel="004E6396" w:rsidRDefault="00E76CA8" w:rsidP="00850982">
            <w:pPr>
              <w:jc w:val="left"/>
              <w:rPr>
                <w:del w:id="345" w:author="Maritza Mallek" w:date="2013-03-28T16:33:00Z"/>
                <w:szCs w:val="24"/>
              </w:rPr>
            </w:pPr>
            <w:del w:id="346" w:author="Maritza Mallek" w:date="2013-03-28T16:33:00Z">
              <w:r w:rsidRPr="006F682A" w:rsidDel="004E6396">
                <w:rPr>
                  <w:szCs w:val="24"/>
                </w:rPr>
                <w:delText>63</w:delText>
              </w:r>
            </w:del>
          </w:p>
        </w:tc>
      </w:tr>
      <w:tr w:rsidR="00E76CA8" w:rsidRPr="00664ACB" w:rsidDel="004E6396" w14:paraId="68F62F05" w14:textId="77777777" w:rsidTr="00854AC4">
        <w:trPr>
          <w:jc w:val="center"/>
          <w:del w:id="347" w:author="Maritza Mallek" w:date="2013-03-28T16:33:00Z"/>
        </w:trPr>
        <w:tc>
          <w:tcPr>
            <w:tcW w:w="1540" w:type="dxa"/>
            <w:vMerge/>
            <w:tcBorders>
              <w:left w:val="nil"/>
              <w:bottom w:val="nil"/>
              <w:right w:val="single" w:sz="6" w:space="0" w:color="auto"/>
            </w:tcBorders>
          </w:tcPr>
          <w:p w14:paraId="08FF22CA" w14:textId="77777777" w:rsidR="00E76CA8" w:rsidRPr="006F682A" w:rsidDel="004E6396" w:rsidRDefault="00E76CA8" w:rsidP="00850982">
            <w:pPr>
              <w:jc w:val="left"/>
              <w:rPr>
                <w:del w:id="348" w:author="Maritza Mallek" w:date="2013-03-28T16:33:00Z"/>
                <w:szCs w:val="24"/>
              </w:rPr>
            </w:pPr>
          </w:p>
        </w:tc>
        <w:tc>
          <w:tcPr>
            <w:tcW w:w="1620" w:type="dxa"/>
            <w:vMerge/>
            <w:tcBorders>
              <w:left w:val="single" w:sz="6" w:space="0" w:color="auto"/>
              <w:bottom w:val="single" w:sz="6" w:space="0" w:color="auto"/>
              <w:right w:val="nil"/>
            </w:tcBorders>
          </w:tcPr>
          <w:p w14:paraId="3EE65A47" w14:textId="77777777" w:rsidR="00E76CA8" w:rsidRPr="006F682A" w:rsidDel="004E6396" w:rsidRDefault="00E76CA8" w:rsidP="00850982">
            <w:pPr>
              <w:jc w:val="left"/>
              <w:rPr>
                <w:del w:id="349" w:author="Maritza Mallek" w:date="2013-03-28T16:33:00Z"/>
                <w:szCs w:val="24"/>
              </w:rPr>
            </w:pPr>
          </w:p>
        </w:tc>
        <w:tc>
          <w:tcPr>
            <w:tcW w:w="1530" w:type="dxa"/>
            <w:tcBorders>
              <w:top w:val="nil"/>
              <w:left w:val="nil"/>
              <w:bottom w:val="single" w:sz="6" w:space="0" w:color="auto"/>
              <w:right w:val="nil"/>
            </w:tcBorders>
          </w:tcPr>
          <w:p w14:paraId="262226CB" w14:textId="77777777" w:rsidR="00E76CA8" w:rsidRPr="006F682A" w:rsidDel="004E6396" w:rsidRDefault="00E76CA8" w:rsidP="00850982">
            <w:pPr>
              <w:jc w:val="left"/>
              <w:rPr>
                <w:del w:id="350" w:author="Maritza Mallek" w:date="2013-03-28T16:33:00Z"/>
                <w:szCs w:val="24"/>
              </w:rPr>
            </w:pPr>
            <w:del w:id="351"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0736FACA" w14:textId="77777777" w:rsidR="00E76CA8" w:rsidRPr="006F682A" w:rsidDel="004E6396" w:rsidRDefault="00E76CA8" w:rsidP="00850982">
            <w:pPr>
              <w:jc w:val="left"/>
              <w:rPr>
                <w:del w:id="352" w:author="Maritza Mallek" w:date="2013-03-28T16:33:00Z"/>
                <w:szCs w:val="24"/>
              </w:rPr>
            </w:pPr>
            <w:del w:id="353" w:author="Maritza Mallek" w:date="2013-03-28T16:33:00Z">
              <w:r w:rsidRPr="006F682A" w:rsidDel="004E6396">
                <w:rPr>
                  <w:szCs w:val="24"/>
                </w:rPr>
                <w:delText>37</w:delText>
              </w:r>
            </w:del>
          </w:p>
        </w:tc>
        <w:tc>
          <w:tcPr>
            <w:tcW w:w="540" w:type="dxa"/>
            <w:tcBorders>
              <w:top w:val="nil"/>
              <w:left w:val="nil"/>
              <w:bottom w:val="single" w:sz="6" w:space="0" w:color="auto"/>
              <w:right w:val="nil"/>
            </w:tcBorders>
          </w:tcPr>
          <w:p w14:paraId="633FBDF8" w14:textId="77777777" w:rsidR="00E76CA8" w:rsidRPr="006F682A" w:rsidDel="004E6396" w:rsidRDefault="00E76CA8" w:rsidP="00850982">
            <w:pPr>
              <w:jc w:val="left"/>
              <w:rPr>
                <w:del w:id="354" w:author="Maritza Mallek" w:date="2013-03-28T16:33:00Z"/>
                <w:szCs w:val="24"/>
              </w:rPr>
            </w:pPr>
            <w:del w:id="355"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1F67C1D7" w14:textId="77777777" w:rsidR="00E76CA8" w:rsidRPr="006F682A" w:rsidDel="004E6396" w:rsidRDefault="00E76CA8" w:rsidP="00850982">
            <w:pPr>
              <w:jc w:val="left"/>
              <w:rPr>
                <w:del w:id="356" w:author="Maritza Mallek" w:date="2013-03-28T16:33:00Z"/>
                <w:szCs w:val="24"/>
              </w:rPr>
            </w:pPr>
            <w:del w:id="357" w:author="Maritza Mallek" w:date="2013-03-28T16:33:00Z">
              <w:r w:rsidRPr="006F682A" w:rsidDel="004E6396">
                <w:rPr>
                  <w:szCs w:val="24"/>
                </w:rPr>
                <w:delText>90</w:delText>
              </w:r>
            </w:del>
          </w:p>
        </w:tc>
        <w:tc>
          <w:tcPr>
            <w:tcW w:w="1299" w:type="dxa"/>
            <w:tcBorders>
              <w:top w:val="nil"/>
              <w:left w:val="nil"/>
              <w:bottom w:val="single" w:sz="6" w:space="0" w:color="auto"/>
              <w:right w:val="nil"/>
            </w:tcBorders>
          </w:tcPr>
          <w:p w14:paraId="6A841A69" w14:textId="77777777" w:rsidR="00E76CA8" w:rsidRPr="006F682A" w:rsidDel="004E6396" w:rsidRDefault="00E76CA8" w:rsidP="00850982">
            <w:pPr>
              <w:jc w:val="left"/>
              <w:rPr>
                <w:del w:id="358" w:author="Maritza Mallek" w:date="2013-03-28T16:33:00Z"/>
                <w:szCs w:val="24"/>
              </w:rPr>
            </w:pPr>
          </w:p>
        </w:tc>
      </w:tr>
      <w:tr w:rsidR="00E76CA8" w:rsidRPr="00664ACB" w:rsidDel="004E6396" w14:paraId="6733D651" w14:textId="77777777" w:rsidTr="00854AC4">
        <w:trPr>
          <w:jc w:val="center"/>
          <w:del w:id="359" w:author="Maritza Mallek" w:date="2013-03-28T16:33:00Z"/>
        </w:trPr>
        <w:tc>
          <w:tcPr>
            <w:tcW w:w="1540" w:type="dxa"/>
            <w:vMerge w:val="restart"/>
            <w:tcBorders>
              <w:top w:val="nil"/>
              <w:left w:val="nil"/>
              <w:right w:val="single" w:sz="6" w:space="0" w:color="auto"/>
            </w:tcBorders>
            <w:vAlign w:val="center"/>
          </w:tcPr>
          <w:p w14:paraId="4776BCD7" w14:textId="77777777" w:rsidR="00E76CA8" w:rsidRPr="006F682A" w:rsidDel="004E6396" w:rsidRDefault="00E76CA8" w:rsidP="00850982">
            <w:pPr>
              <w:jc w:val="left"/>
              <w:rPr>
                <w:del w:id="360" w:author="Maritza Mallek" w:date="2013-03-28T16:33:00Z"/>
                <w:szCs w:val="24"/>
              </w:rPr>
            </w:pPr>
            <w:del w:id="361" w:author="Maritza Mallek" w:date="2013-03-28T16:33:00Z">
              <w:r w:rsidRPr="006F682A" w:rsidDel="004E6396">
                <w:rPr>
                  <w:b/>
                  <w:bCs/>
                  <w:szCs w:val="24"/>
                </w:rPr>
                <w:delText xml:space="preserve">Unproductive </w:delText>
              </w:r>
            </w:del>
          </w:p>
        </w:tc>
        <w:tc>
          <w:tcPr>
            <w:tcW w:w="1620" w:type="dxa"/>
            <w:vMerge w:val="restart"/>
            <w:tcBorders>
              <w:top w:val="nil"/>
              <w:left w:val="single" w:sz="6" w:space="0" w:color="auto"/>
              <w:right w:val="nil"/>
            </w:tcBorders>
            <w:vAlign w:val="center"/>
          </w:tcPr>
          <w:p w14:paraId="31375EC5" w14:textId="77777777" w:rsidR="00E76CA8" w:rsidRPr="006F682A" w:rsidDel="004E6396" w:rsidRDefault="00E76CA8" w:rsidP="00850982">
            <w:pPr>
              <w:jc w:val="left"/>
              <w:rPr>
                <w:del w:id="362" w:author="Maritza Mallek" w:date="2013-03-28T16:33:00Z"/>
                <w:szCs w:val="24"/>
              </w:rPr>
            </w:pPr>
            <w:del w:id="363" w:author="Maritza Mallek" w:date="2013-03-28T16:33:00Z">
              <w:r w:rsidRPr="006F682A" w:rsidDel="004E6396">
                <w:rPr>
                  <w:szCs w:val="24"/>
                </w:rPr>
                <w:delText xml:space="preserve"> Without Aspen</w:delText>
              </w:r>
            </w:del>
          </w:p>
        </w:tc>
        <w:tc>
          <w:tcPr>
            <w:tcW w:w="1530" w:type="dxa"/>
            <w:tcBorders>
              <w:top w:val="nil"/>
              <w:left w:val="nil"/>
              <w:bottom w:val="nil"/>
              <w:right w:val="nil"/>
            </w:tcBorders>
          </w:tcPr>
          <w:p w14:paraId="343B7D2A" w14:textId="77777777" w:rsidR="00E76CA8" w:rsidRPr="006F682A" w:rsidDel="004E6396" w:rsidRDefault="00E76CA8" w:rsidP="00850982">
            <w:pPr>
              <w:jc w:val="left"/>
              <w:rPr>
                <w:del w:id="364" w:author="Maritza Mallek" w:date="2013-03-28T16:33:00Z"/>
                <w:szCs w:val="24"/>
              </w:rPr>
            </w:pPr>
            <w:del w:id="36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93D86AD" w14:textId="77777777" w:rsidR="00E76CA8" w:rsidRPr="006F682A" w:rsidDel="004E6396" w:rsidRDefault="00E76CA8" w:rsidP="00850982">
            <w:pPr>
              <w:jc w:val="left"/>
              <w:rPr>
                <w:del w:id="366" w:author="Maritza Mallek" w:date="2013-03-28T16:33:00Z"/>
                <w:szCs w:val="24"/>
              </w:rPr>
            </w:pPr>
          </w:p>
        </w:tc>
        <w:tc>
          <w:tcPr>
            <w:tcW w:w="540" w:type="dxa"/>
            <w:tcBorders>
              <w:top w:val="nil"/>
              <w:left w:val="nil"/>
              <w:bottom w:val="nil"/>
              <w:right w:val="nil"/>
            </w:tcBorders>
          </w:tcPr>
          <w:p w14:paraId="7864938E" w14:textId="77777777" w:rsidR="00E76CA8" w:rsidRPr="006F682A" w:rsidDel="004E6396" w:rsidRDefault="00E76CA8" w:rsidP="00850982">
            <w:pPr>
              <w:jc w:val="left"/>
              <w:rPr>
                <w:del w:id="367" w:author="Maritza Mallek" w:date="2013-03-28T16:33:00Z"/>
                <w:szCs w:val="24"/>
              </w:rPr>
            </w:pPr>
          </w:p>
        </w:tc>
        <w:tc>
          <w:tcPr>
            <w:tcW w:w="1080" w:type="dxa"/>
            <w:tcBorders>
              <w:top w:val="nil"/>
              <w:left w:val="nil"/>
              <w:bottom w:val="nil"/>
              <w:right w:val="nil"/>
            </w:tcBorders>
          </w:tcPr>
          <w:p w14:paraId="457DA054" w14:textId="77777777" w:rsidR="00E76CA8" w:rsidRPr="006F682A" w:rsidDel="004E6396" w:rsidRDefault="00E76CA8" w:rsidP="00850982">
            <w:pPr>
              <w:jc w:val="left"/>
              <w:rPr>
                <w:del w:id="368" w:author="Maritza Mallek" w:date="2013-03-28T16:33:00Z"/>
                <w:szCs w:val="24"/>
              </w:rPr>
            </w:pPr>
          </w:p>
        </w:tc>
        <w:tc>
          <w:tcPr>
            <w:tcW w:w="1299" w:type="dxa"/>
            <w:tcBorders>
              <w:top w:val="nil"/>
              <w:left w:val="nil"/>
              <w:bottom w:val="nil"/>
              <w:right w:val="nil"/>
            </w:tcBorders>
          </w:tcPr>
          <w:p w14:paraId="7F7C8629" w14:textId="77777777" w:rsidR="00E76CA8" w:rsidRPr="006F682A" w:rsidDel="004E6396" w:rsidRDefault="00E76CA8" w:rsidP="00850982">
            <w:pPr>
              <w:jc w:val="left"/>
              <w:rPr>
                <w:del w:id="369" w:author="Maritza Mallek" w:date="2013-03-28T16:33:00Z"/>
                <w:szCs w:val="24"/>
              </w:rPr>
            </w:pPr>
          </w:p>
        </w:tc>
      </w:tr>
      <w:tr w:rsidR="00E76CA8" w:rsidRPr="00664ACB" w:rsidDel="004E6396" w14:paraId="282AA94E" w14:textId="77777777" w:rsidTr="00854AC4">
        <w:trPr>
          <w:jc w:val="center"/>
          <w:del w:id="370" w:author="Maritza Mallek" w:date="2013-03-28T16:33:00Z"/>
        </w:trPr>
        <w:tc>
          <w:tcPr>
            <w:tcW w:w="1540" w:type="dxa"/>
            <w:vMerge/>
            <w:tcBorders>
              <w:left w:val="nil"/>
              <w:right w:val="single" w:sz="6" w:space="0" w:color="auto"/>
            </w:tcBorders>
          </w:tcPr>
          <w:p w14:paraId="4AB1D258" w14:textId="77777777" w:rsidR="00E76CA8" w:rsidRPr="006F682A" w:rsidDel="004E6396" w:rsidRDefault="00E76CA8" w:rsidP="00850982">
            <w:pPr>
              <w:jc w:val="left"/>
              <w:rPr>
                <w:del w:id="371" w:author="Maritza Mallek" w:date="2013-03-28T16:33:00Z"/>
                <w:szCs w:val="24"/>
              </w:rPr>
            </w:pPr>
          </w:p>
        </w:tc>
        <w:tc>
          <w:tcPr>
            <w:tcW w:w="1620" w:type="dxa"/>
            <w:vMerge/>
            <w:tcBorders>
              <w:left w:val="single" w:sz="6" w:space="0" w:color="auto"/>
              <w:right w:val="nil"/>
            </w:tcBorders>
          </w:tcPr>
          <w:p w14:paraId="22DF498B" w14:textId="77777777" w:rsidR="00E76CA8" w:rsidRPr="006F682A" w:rsidDel="004E6396" w:rsidRDefault="00E76CA8" w:rsidP="00850982">
            <w:pPr>
              <w:jc w:val="left"/>
              <w:rPr>
                <w:del w:id="372" w:author="Maritza Mallek" w:date="2013-03-28T16:33:00Z"/>
                <w:szCs w:val="24"/>
              </w:rPr>
            </w:pPr>
          </w:p>
        </w:tc>
        <w:tc>
          <w:tcPr>
            <w:tcW w:w="1530" w:type="dxa"/>
            <w:tcBorders>
              <w:top w:val="nil"/>
              <w:left w:val="nil"/>
              <w:right w:val="nil"/>
            </w:tcBorders>
          </w:tcPr>
          <w:p w14:paraId="6B152F96" w14:textId="77777777" w:rsidR="00E76CA8" w:rsidRPr="006F682A" w:rsidDel="004E6396" w:rsidRDefault="00E76CA8" w:rsidP="00850982">
            <w:pPr>
              <w:jc w:val="left"/>
              <w:rPr>
                <w:del w:id="373" w:author="Maritza Mallek" w:date="2013-03-28T16:33:00Z"/>
                <w:szCs w:val="24"/>
              </w:rPr>
            </w:pPr>
            <w:del w:id="374" w:author="Maritza Mallek" w:date="2013-03-28T16:33:00Z">
              <w:r w:rsidRPr="006F682A" w:rsidDel="004E6396">
                <w:rPr>
                  <w:szCs w:val="24"/>
                </w:rPr>
                <w:delText>Low Mortality</w:delText>
              </w:r>
            </w:del>
          </w:p>
        </w:tc>
        <w:tc>
          <w:tcPr>
            <w:tcW w:w="1080" w:type="dxa"/>
            <w:tcBorders>
              <w:top w:val="nil"/>
              <w:left w:val="nil"/>
              <w:right w:val="nil"/>
            </w:tcBorders>
          </w:tcPr>
          <w:p w14:paraId="26CF8262" w14:textId="77777777" w:rsidR="00E76CA8" w:rsidRPr="006F682A" w:rsidDel="004E6396" w:rsidRDefault="00E76CA8" w:rsidP="00850982">
            <w:pPr>
              <w:jc w:val="left"/>
              <w:rPr>
                <w:del w:id="375" w:author="Maritza Mallek" w:date="2013-03-28T16:33:00Z"/>
                <w:szCs w:val="24"/>
              </w:rPr>
            </w:pPr>
          </w:p>
        </w:tc>
        <w:tc>
          <w:tcPr>
            <w:tcW w:w="540" w:type="dxa"/>
            <w:tcBorders>
              <w:top w:val="nil"/>
              <w:left w:val="nil"/>
              <w:right w:val="nil"/>
            </w:tcBorders>
          </w:tcPr>
          <w:p w14:paraId="01C9AADE" w14:textId="77777777" w:rsidR="00E76CA8" w:rsidRPr="006F682A" w:rsidDel="004E6396" w:rsidRDefault="00E76CA8" w:rsidP="00850982">
            <w:pPr>
              <w:jc w:val="left"/>
              <w:rPr>
                <w:del w:id="376" w:author="Maritza Mallek" w:date="2013-03-28T16:33:00Z"/>
                <w:szCs w:val="24"/>
              </w:rPr>
            </w:pPr>
          </w:p>
        </w:tc>
        <w:tc>
          <w:tcPr>
            <w:tcW w:w="1080" w:type="dxa"/>
            <w:tcBorders>
              <w:top w:val="nil"/>
              <w:left w:val="nil"/>
              <w:right w:val="nil"/>
            </w:tcBorders>
          </w:tcPr>
          <w:p w14:paraId="30ACC225" w14:textId="77777777" w:rsidR="00E76CA8" w:rsidRPr="006F682A" w:rsidDel="004E6396" w:rsidRDefault="00E76CA8" w:rsidP="00850982">
            <w:pPr>
              <w:jc w:val="left"/>
              <w:rPr>
                <w:del w:id="377" w:author="Maritza Mallek" w:date="2013-03-28T16:33:00Z"/>
                <w:szCs w:val="24"/>
              </w:rPr>
            </w:pPr>
          </w:p>
        </w:tc>
        <w:tc>
          <w:tcPr>
            <w:tcW w:w="1299" w:type="dxa"/>
            <w:tcBorders>
              <w:top w:val="nil"/>
              <w:left w:val="nil"/>
              <w:right w:val="nil"/>
            </w:tcBorders>
          </w:tcPr>
          <w:p w14:paraId="6EA0C175" w14:textId="77777777" w:rsidR="00E76CA8" w:rsidRPr="006F682A" w:rsidDel="004E6396" w:rsidRDefault="00E76CA8" w:rsidP="00850982">
            <w:pPr>
              <w:jc w:val="left"/>
              <w:rPr>
                <w:del w:id="378" w:author="Maritza Mallek" w:date="2013-03-28T16:33:00Z"/>
                <w:szCs w:val="24"/>
              </w:rPr>
            </w:pPr>
          </w:p>
        </w:tc>
      </w:tr>
      <w:tr w:rsidR="00E76CA8" w:rsidRPr="00664ACB" w:rsidDel="004E6396" w14:paraId="1015768E" w14:textId="77777777" w:rsidTr="00854AC4">
        <w:trPr>
          <w:jc w:val="center"/>
          <w:del w:id="379" w:author="Maritza Mallek" w:date="2013-03-28T16:33:00Z"/>
        </w:trPr>
        <w:tc>
          <w:tcPr>
            <w:tcW w:w="1540" w:type="dxa"/>
            <w:vMerge/>
            <w:tcBorders>
              <w:left w:val="nil"/>
              <w:bottom w:val="single" w:sz="4" w:space="0" w:color="auto"/>
              <w:right w:val="single" w:sz="6" w:space="0" w:color="auto"/>
            </w:tcBorders>
          </w:tcPr>
          <w:p w14:paraId="07ADDC4C" w14:textId="77777777" w:rsidR="00E76CA8" w:rsidRPr="006F682A" w:rsidDel="004E6396" w:rsidRDefault="00E76CA8" w:rsidP="00850982">
            <w:pPr>
              <w:jc w:val="left"/>
              <w:rPr>
                <w:del w:id="380" w:author="Maritza Mallek" w:date="2013-03-28T16:33:00Z"/>
                <w:szCs w:val="24"/>
              </w:rPr>
            </w:pPr>
          </w:p>
        </w:tc>
        <w:tc>
          <w:tcPr>
            <w:tcW w:w="1620" w:type="dxa"/>
            <w:vMerge/>
            <w:tcBorders>
              <w:left w:val="single" w:sz="6" w:space="0" w:color="auto"/>
              <w:bottom w:val="single" w:sz="4" w:space="0" w:color="auto"/>
              <w:right w:val="nil"/>
            </w:tcBorders>
          </w:tcPr>
          <w:p w14:paraId="33E9039C" w14:textId="77777777" w:rsidR="00E76CA8" w:rsidRPr="006F682A" w:rsidDel="004E6396" w:rsidRDefault="00E76CA8" w:rsidP="00850982">
            <w:pPr>
              <w:jc w:val="left"/>
              <w:rPr>
                <w:del w:id="381" w:author="Maritza Mallek" w:date="2013-03-28T16:33:00Z"/>
                <w:szCs w:val="24"/>
              </w:rPr>
            </w:pPr>
          </w:p>
        </w:tc>
        <w:tc>
          <w:tcPr>
            <w:tcW w:w="1530" w:type="dxa"/>
            <w:tcBorders>
              <w:top w:val="nil"/>
              <w:left w:val="nil"/>
              <w:bottom w:val="single" w:sz="4" w:space="0" w:color="auto"/>
              <w:right w:val="nil"/>
            </w:tcBorders>
          </w:tcPr>
          <w:p w14:paraId="0D3C53C3" w14:textId="77777777" w:rsidR="00E76CA8" w:rsidRPr="006F682A" w:rsidDel="004E6396" w:rsidRDefault="00E76CA8" w:rsidP="00850982">
            <w:pPr>
              <w:jc w:val="left"/>
              <w:rPr>
                <w:del w:id="382" w:author="Maritza Mallek" w:date="2013-03-28T16:33:00Z"/>
                <w:szCs w:val="24"/>
              </w:rPr>
            </w:pPr>
            <w:del w:id="383"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5E661C61" w14:textId="77777777" w:rsidR="00E76CA8" w:rsidRPr="006F682A" w:rsidDel="004E6396" w:rsidRDefault="00E76CA8" w:rsidP="00850982">
            <w:pPr>
              <w:jc w:val="left"/>
              <w:rPr>
                <w:del w:id="384" w:author="Maritza Mallek" w:date="2013-03-28T16:33:00Z"/>
                <w:szCs w:val="24"/>
              </w:rPr>
            </w:pPr>
          </w:p>
        </w:tc>
        <w:tc>
          <w:tcPr>
            <w:tcW w:w="540" w:type="dxa"/>
            <w:tcBorders>
              <w:top w:val="nil"/>
              <w:left w:val="nil"/>
              <w:bottom w:val="single" w:sz="4" w:space="0" w:color="auto"/>
              <w:right w:val="nil"/>
            </w:tcBorders>
          </w:tcPr>
          <w:p w14:paraId="0E5BAC74" w14:textId="77777777" w:rsidR="00E76CA8" w:rsidRPr="006F682A" w:rsidDel="004E6396" w:rsidRDefault="00E76CA8" w:rsidP="00850982">
            <w:pPr>
              <w:jc w:val="left"/>
              <w:rPr>
                <w:del w:id="385" w:author="Maritza Mallek" w:date="2013-03-28T16:33:00Z"/>
                <w:szCs w:val="24"/>
              </w:rPr>
            </w:pPr>
          </w:p>
        </w:tc>
        <w:tc>
          <w:tcPr>
            <w:tcW w:w="1080" w:type="dxa"/>
            <w:tcBorders>
              <w:top w:val="nil"/>
              <w:left w:val="nil"/>
              <w:bottom w:val="single" w:sz="4" w:space="0" w:color="auto"/>
              <w:right w:val="nil"/>
            </w:tcBorders>
          </w:tcPr>
          <w:p w14:paraId="6DF3913D" w14:textId="77777777" w:rsidR="00E76CA8" w:rsidRPr="006F682A" w:rsidDel="004E6396" w:rsidRDefault="00E76CA8" w:rsidP="00850982">
            <w:pPr>
              <w:jc w:val="left"/>
              <w:rPr>
                <w:del w:id="386" w:author="Maritza Mallek" w:date="2013-03-28T16:33:00Z"/>
                <w:szCs w:val="24"/>
              </w:rPr>
            </w:pPr>
          </w:p>
        </w:tc>
        <w:tc>
          <w:tcPr>
            <w:tcW w:w="1299" w:type="dxa"/>
            <w:tcBorders>
              <w:top w:val="nil"/>
              <w:left w:val="nil"/>
              <w:bottom w:val="single" w:sz="4" w:space="0" w:color="auto"/>
              <w:right w:val="nil"/>
            </w:tcBorders>
          </w:tcPr>
          <w:p w14:paraId="3417CCB8" w14:textId="77777777" w:rsidR="00E76CA8" w:rsidRPr="006F682A" w:rsidDel="004E6396" w:rsidRDefault="00E76CA8" w:rsidP="00850982">
            <w:pPr>
              <w:jc w:val="left"/>
              <w:rPr>
                <w:del w:id="387" w:author="Maritza Mallek" w:date="2013-03-28T16:33:00Z"/>
                <w:szCs w:val="24"/>
              </w:rPr>
            </w:pPr>
          </w:p>
        </w:tc>
      </w:tr>
    </w:tbl>
    <w:p w14:paraId="2271D28C" w14:textId="77777777" w:rsidR="00E76CA8" w:rsidRPr="006F682A" w:rsidDel="004E6396" w:rsidRDefault="00E76CA8" w:rsidP="00850982">
      <w:pPr>
        <w:pStyle w:val="Table"/>
        <w:spacing w:before="240"/>
        <w:jc w:val="left"/>
        <w:rPr>
          <w:del w:id="388" w:author="Maritza Mallek" w:date="2013-03-28T16:33:00Z"/>
          <w:szCs w:val="24"/>
        </w:rPr>
      </w:pPr>
    </w:p>
    <w:p w14:paraId="03A6F7BD" w14:textId="77777777" w:rsidR="00E76CA8" w:rsidRPr="006F682A" w:rsidDel="004E6396" w:rsidRDefault="00E76CA8" w:rsidP="00850982">
      <w:pPr>
        <w:pStyle w:val="Table"/>
        <w:spacing w:before="240"/>
        <w:jc w:val="left"/>
        <w:rPr>
          <w:del w:id="389" w:author="Maritza Mallek" w:date="2013-03-28T16:33:00Z"/>
          <w:szCs w:val="24"/>
        </w:rPr>
      </w:pPr>
      <w:del w:id="390" w:author="Maritza Mallek" w:date="2013-03-28T16:33:00Z">
        <w:r w:rsidRPr="006F682A" w:rsidDel="004E6396">
          <w:rPr>
            <w:szCs w:val="24"/>
          </w:rPr>
          <w:delText xml:space="preserve">Table 2. SMCX Fire return intervals (years) and percentage of high versus low mortality fires in relation to soil type and the presence of </w:delText>
        </w:r>
        <w:r w:rsidRPr="006F682A" w:rsidDel="004E6396">
          <w:rPr>
            <w:i/>
            <w:szCs w:val="24"/>
          </w:rPr>
          <w:delText>Populus tremuloides</w:delText>
        </w:r>
        <w:r w:rsidRPr="006F682A" w:rsidDel="004E6396">
          <w:rPr>
            <w:szCs w:val="24"/>
          </w:rPr>
          <w:delText xml:space="preserve"> (Aspen). Numbers for productive soils without aspen were derived from the corresponding LandFire model (closely following BpS model 0610280) and Van de Water and Safford (year). Numbers for productive soils with aspen were derived from BpS model 0610610. </w:delText>
        </w:r>
      </w:del>
    </w:p>
    <w:p w14:paraId="377ACDF3" w14:textId="77777777" w:rsidR="00E76CA8" w:rsidRPr="006F682A" w:rsidDel="004E6396" w:rsidRDefault="00E76CA8" w:rsidP="00850982">
      <w:pPr>
        <w:pStyle w:val="Table"/>
        <w:spacing w:before="240"/>
        <w:jc w:val="left"/>
        <w:rPr>
          <w:del w:id="391" w:author="Maritza Mallek" w:date="2013-03-28T16:33:00Z"/>
          <w:szCs w:val="24"/>
        </w:rPr>
      </w:pPr>
    </w:p>
    <w:tbl>
      <w:tblPr>
        <w:tblW w:w="0" w:type="auto"/>
        <w:jc w:val="center"/>
        <w:tblInd w:w="-341" w:type="dxa"/>
        <w:tblLayout w:type="fixed"/>
        <w:tblCellMar>
          <w:left w:w="0" w:type="dxa"/>
          <w:right w:w="0" w:type="dxa"/>
        </w:tblCellMar>
        <w:tblLook w:val="0000" w:firstRow="0" w:lastRow="0" w:firstColumn="0" w:lastColumn="0" w:noHBand="0" w:noVBand="0"/>
      </w:tblPr>
      <w:tblGrid>
        <w:gridCol w:w="1540"/>
        <w:gridCol w:w="1530"/>
        <w:gridCol w:w="1080"/>
        <w:gridCol w:w="540"/>
        <w:gridCol w:w="1080"/>
        <w:gridCol w:w="1299"/>
      </w:tblGrid>
      <w:tr w:rsidR="00E76CA8" w:rsidRPr="00664ACB" w:rsidDel="004E6396" w14:paraId="64F20747" w14:textId="77777777" w:rsidTr="00854AC4">
        <w:trPr>
          <w:jc w:val="center"/>
          <w:del w:id="392" w:author="Maritza Mallek" w:date="2013-03-28T16:33:00Z"/>
        </w:trPr>
        <w:tc>
          <w:tcPr>
            <w:tcW w:w="1540" w:type="dxa"/>
            <w:tcBorders>
              <w:top w:val="single" w:sz="4" w:space="0" w:color="auto"/>
              <w:left w:val="nil"/>
            </w:tcBorders>
            <w:vAlign w:val="bottom"/>
          </w:tcPr>
          <w:p w14:paraId="7D3BB745" w14:textId="77777777" w:rsidR="00E76CA8" w:rsidRPr="006F682A" w:rsidDel="004E6396" w:rsidRDefault="00E76CA8" w:rsidP="00850982">
            <w:pPr>
              <w:jc w:val="left"/>
              <w:rPr>
                <w:del w:id="393" w:author="Maritza Mallek" w:date="2013-03-28T16:33:00Z"/>
                <w:b/>
                <w:bCs/>
                <w:szCs w:val="24"/>
              </w:rPr>
            </w:pPr>
          </w:p>
        </w:tc>
        <w:tc>
          <w:tcPr>
            <w:tcW w:w="1530" w:type="dxa"/>
            <w:tcBorders>
              <w:top w:val="single" w:sz="4" w:space="0" w:color="auto"/>
            </w:tcBorders>
            <w:vAlign w:val="bottom"/>
          </w:tcPr>
          <w:p w14:paraId="76F2C3A8" w14:textId="77777777" w:rsidR="00E76CA8" w:rsidRPr="006F682A" w:rsidDel="004E6396" w:rsidRDefault="00E76CA8" w:rsidP="00850982">
            <w:pPr>
              <w:ind w:left="411" w:hanging="411"/>
              <w:jc w:val="left"/>
              <w:rPr>
                <w:del w:id="394" w:author="Maritza Mallek" w:date="2013-03-28T16:33:00Z"/>
                <w:b/>
                <w:bCs/>
                <w:szCs w:val="24"/>
              </w:rPr>
            </w:pPr>
          </w:p>
        </w:tc>
        <w:tc>
          <w:tcPr>
            <w:tcW w:w="2700" w:type="dxa"/>
            <w:gridSpan w:val="3"/>
            <w:tcBorders>
              <w:top w:val="single" w:sz="4" w:space="0" w:color="auto"/>
            </w:tcBorders>
            <w:vAlign w:val="bottom"/>
          </w:tcPr>
          <w:p w14:paraId="5A48EBF5" w14:textId="77777777" w:rsidR="00E76CA8" w:rsidRPr="006F682A" w:rsidDel="004E6396" w:rsidRDefault="00E76CA8" w:rsidP="00850982">
            <w:pPr>
              <w:jc w:val="left"/>
              <w:rPr>
                <w:del w:id="395" w:author="Maritza Mallek" w:date="2013-03-28T16:33:00Z"/>
                <w:b/>
                <w:bCs/>
                <w:szCs w:val="24"/>
              </w:rPr>
            </w:pPr>
            <w:del w:id="396" w:author="Maritza Mallek" w:date="2013-03-28T16:33:00Z">
              <w:r w:rsidRPr="006F682A" w:rsidDel="004E6396">
                <w:rPr>
                  <w:b/>
                  <w:bCs/>
                  <w:szCs w:val="24"/>
                </w:rPr>
                <w:delText>Fire Return Interval (yrs)</w:delText>
              </w:r>
            </w:del>
          </w:p>
        </w:tc>
        <w:tc>
          <w:tcPr>
            <w:tcW w:w="1299" w:type="dxa"/>
            <w:tcBorders>
              <w:top w:val="single" w:sz="4" w:space="0" w:color="auto"/>
              <w:right w:val="nil"/>
            </w:tcBorders>
            <w:vAlign w:val="bottom"/>
          </w:tcPr>
          <w:p w14:paraId="3A90ED72" w14:textId="77777777" w:rsidR="00E76CA8" w:rsidRPr="006F682A" w:rsidDel="004E6396" w:rsidRDefault="00E76CA8" w:rsidP="00850982">
            <w:pPr>
              <w:jc w:val="left"/>
              <w:rPr>
                <w:del w:id="397" w:author="Maritza Mallek" w:date="2013-03-28T16:33:00Z"/>
                <w:b/>
                <w:bCs/>
                <w:szCs w:val="24"/>
              </w:rPr>
            </w:pPr>
          </w:p>
        </w:tc>
      </w:tr>
      <w:tr w:rsidR="00E76CA8" w:rsidRPr="00664ACB" w:rsidDel="004E6396" w14:paraId="0C0B21BE" w14:textId="77777777" w:rsidTr="00854AC4">
        <w:trPr>
          <w:jc w:val="center"/>
          <w:del w:id="398" w:author="Maritza Mallek" w:date="2013-03-28T16:33:00Z"/>
        </w:trPr>
        <w:tc>
          <w:tcPr>
            <w:tcW w:w="1540" w:type="dxa"/>
            <w:tcBorders>
              <w:left w:val="nil"/>
              <w:bottom w:val="single" w:sz="6" w:space="0" w:color="auto"/>
              <w:right w:val="single" w:sz="6" w:space="0" w:color="auto"/>
            </w:tcBorders>
            <w:vAlign w:val="bottom"/>
          </w:tcPr>
          <w:p w14:paraId="340E18F8" w14:textId="77777777" w:rsidR="00E76CA8" w:rsidRPr="006F682A" w:rsidDel="004E6396" w:rsidRDefault="00E76CA8" w:rsidP="00850982">
            <w:pPr>
              <w:jc w:val="left"/>
              <w:rPr>
                <w:del w:id="399" w:author="Maritza Mallek" w:date="2013-03-28T16:33:00Z"/>
                <w:szCs w:val="24"/>
              </w:rPr>
            </w:pPr>
            <w:del w:id="400" w:author="Maritza Mallek" w:date="2013-03-28T16:33:00Z">
              <w:r w:rsidRPr="006F682A" w:rsidDel="004E6396">
                <w:rPr>
                  <w:b/>
                  <w:bCs/>
                  <w:szCs w:val="24"/>
                </w:rPr>
                <w:delText>Soil Type</w:delText>
              </w:r>
            </w:del>
          </w:p>
        </w:tc>
        <w:tc>
          <w:tcPr>
            <w:tcW w:w="1530" w:type="dxa"/>
            <w:tcBorders>
              <w:left w:val="nil"/>
              <w:bottom w:val="single" w:sz="6" w:space="0" w:color="auto"/>
              <w:right w:val="nil"/>
            </w:tcBorders>
            <w:vAlign w:val="bottom"/>
          </w:tcPr>
          <w:p w14:paraId="1BE0A455" w14:textId="77777777" w:rsidR="00E76CA8" w:rsidRPr="006F682A" w:rsidDel="004E6396" w:rsidRDefault="00E76CA8" w:rsidP="00850982">
            <w:pPr>
              <w:ind w:left="411" w:hanging="411"/>
              <w:jc w:val="left"/>
              <w:rPr>
                <w:del w:id="401" w:author="Maritza Mallek" w:date="2013-03-28T16:33:00Z"/>
                <w:szCs w:val="24"/>
              </w:rPr>
            </w:pPr>
            <w:del w:id="402" w:author="Maritza Mallek" w:date="2013-03-28T16:33:00Z">
              <w:r w:rsidRPr="006F682A" w:rsidDel="004E6396">
                <w:rPr>
                  <w:b/>
                  <w:bCs/>
                  <w:szCs w:val="24"/>
                </w:rPr>
                <w:delText>Fire Intensity</w:delText>
              </w:r>
            </w:del>
          </w:p>
        </w:tc>
        <w:tc>
          <w:tcPr>
            <w:tcW w:w="1080" w:type="dxa"/>
            <w:tcBorders>
              <w:left w:val="nil"/>
              <w:bottom w:val="single" w:sz="6" w:space="0" w:color="auto"/>
              <w:right w:val="nil"/>
            </w:tcBorders>
            <w:vAlign w:val="bottom"/>
          </w:tcPr>
          <w:p w14:paraId="140D1A3D" w14:textId="77777777" w:rsidR="00E76CA8" w:rsidRPr="006F682A" w:rsidDel="004E6396" w:rsidRDefault="00E76CA8" w:rsidP="00850982">
            <w:pPr>
              <w:jc w:val="left"/>
              <w:rPr>
                <w:del w:id="403" w:author="Maritza Mallek" w:date="2013-03-28T16:33:00Z"/>
                <w:szCs w:val="24"/>
              </w:rPr>
            </w:pPr>
            <w:del w:id="404" w:author="Maritza Mallek" w:date="2013-03-28T16:33:00Z">
              <w:r w:rsidRPr="006F682A" w:rsidDel="004E6396">
                <w:rPr>
                  <w:b/>
                  <w:bCs/>
                  <w:szCs w:val="24"/>
                </w:rPr>
                <w:delText>Average</w:delText>
              </w:r>
            </w:del>
          </w:p>
        </w:tc>
        <w:tc>
          <w:tcPr>
            <w:tcW w:w="540" w:type="dxa"/>
            <w:tcBorders>
              <w:left w:val="nil"/>
              <w:bottom w:val="single" w:sz="6" w:space="0" w:color="auto"/>
              <w:right w:val="nil"/>
            </w:tcBorders>
            <w:vAlign w:val="bottom"/>
          </w:tcPr>
          <w:p w14:paraId="55B442F7" w14:textId="77777777" w:rsidR="00E76CA8" w:rsidRPr="006F682A" w:rsidDel="004E6396" w:rsidRDefault="00E76CA8" w:rsidP="00850982">
            <w:pPr>
              <w:jc w:val="left"/>
              <w:rPr>
                <w:del w:id="405" w:author="Maritza Mallek" w:date="2013-03-28T16:33:00Z"/>
                <w:szCs w:val="24"/>
              </w:rPr>
            </w:pPr>
            <w:del w:id="406" w:author="Maritza Mallek" w:date="2013-03-28T16:33:00Z">
              <w:r w:rsidRPr="006F682A" w:rsidDel="004E6396">
                <w:rPr>
                  <w:b/>
                  <w:bCs/>
                  <w:szCs w:val="24"/>
                </w:rPr>
                <w:delText>Min</w:delText>
              </w:r>
            </w:del>
          </w:p>
        </w:tc>
        <w:tc>
          <w:tcPr>
            <w:tcW w:w="1080" w:type="dxa"/>
            <w:tcBorders>
              <w:left w:val="nil"/>
              <w:bottom w:val="single" w:sz="6" w:space="0" w:color="auto"/>
              <w:right w:val="nil"/>
            </w:tcBorders>
            <w:vAlign w:val="bottom"/>
          </w:tcPr>
          <w:p w14:paraId="7F79EF65" w14:textId="77777777" w:rsidR="00E76CA8" w:rsidRPr="006F682A" w:rsidDel="004E6396" w:rsidRDefault="00E76CA8" w:rsidP="00850982">
            <w:pPr>
              <w:jc w:val="left"/>
              <w:rPr>
                <w:del w:id="407" w:author="Maritza Mallek" w:date="2013-03-28T16:33:00Z"/>
                <w:szCs w:val="24"/>
              </w:rPr>
            </w:pPr>
            <w:del w:id="408" w:author="Maritza Mallek" w:date="2013-03-28T16:33:00Z">
              <w:r w:rsidRPr="006F682A" w:rsidDel="004E6396">
                <w:rPr>
                  <w:b/>
                  <w:bCs/>
                  <w:szCs w:val="24"/>
                </w:rPr>
                <w:delText>Max</w:delText>
              </w:r>
            </w:del>
          </w:p>
        </w:tc>
        <w:tc>
          <w:tcPr>
            <w:tcW w:w="1299" w:type="dxa"/>
            <w:tcBorders>
              <w:left w:val="nil"/>
              <w:bottom w:val="single" w:sz="6" w:space="0" w:color="auto"/>
              <w:right w:val="nil"/>
            </w:tcBorders>
            <w:vAlign w:val="bottom"/>
          </w:tcPr>
          <w:p w14:paraId="03E1E497" w14:textId="77777777" w:rsidR="00E76CA8" w:rsidRPr="006F682A" w:rsidDel="004E6396" w:rsidRDefault="00E76CA8" w:rsidP="00850982">
            <w:pPr>
              <w:jc w:val="left"/>
              <w:rPr>
                <w:del w:id="409" w:author="Maritza Mallek" w:date="2013-03-28T16:33:00Z"/>
                <w:szCs w:val="24"/>
              </w:rPr>
            </w:pPr>
            <w:del w:id="410" w:author="Maritza Mallek" w:date="2013-03-28T16:33:00Z">
              <w:r w:rsidRPr="006F682A" w:rsidDel="004E6396">
                <w:rPr>
                  <w:b/>
                  <w:bCs/>
                  <w:szCs w:val="24"/>
                </w:rPr>
                <w:delText>% of Fires</w:delText>
              </w:r>
            </w:del>
          </w:p>
        </w:tc>
      </w:tr>
      <w:tr w:rsidR="00E76CA8" w:rsidRPr="00664ACB" w:rsidDel="004E6396" w14:paraId="42694625" w14:textId="77777777" w:rsidTr="00854AC4">
        <w:trPr>
          <w:jc w:val="center"/>
          <w:del w:id="411" w:author="Maritza Mallek" w:date="2013-03-28T16:33:00Z"/>
        </w:trPr>
        <w:tc>
          <w:tcPr>
            <w:tcW w:w="1540" w:type="dxa"/>
            <w:vMerge w:val="restart"/>
            <w:tcBorders>
              <w:top w:val="nil"/>
              <w:left w:val="nil"/>
              <w:right w:val="single" w:sz="6" w:space="0" w:color="auto"/>
            </w:tcBorders>
            <w:vAlign w:val="center"/>
          </w:tcPr>
          <w:p w14:paraId="221A21EF" w14:textId="77777777" w:rsidR="00E76CA8" w:rsidRPr="006F682A" w:rsidDel="004E6396" w:rsidRDefault="00E76CA8" w:rsidP="00850982">
            <w:pPr>
              <w:jc w:val="left"/>
              <w:rPr>
                <w:del w:id="412" w:author="Maritza Mallek" w:date="2013-03-28T16:33:00Z"/>
                <w:szCs w:val="24"/>
              </w:rPr>
            </w:pPr>
            <w:del w:id="413" w:author="Maritza Mallek" w:date="2013-03-28T16:33:00Z">
              <w:r w:rsidRPr="006F682A" w:rsidDel="004E6396">
                <w:rPr>
                  <w:b/>
                  <w:bCs/>
                  <w:szCs w:val="24"/>
                </w:rPr>
                <w:delText xml:space="preserve">Productive </w:delText>
              </w:r>
            </w:del>
          </w:p>
        </w:tc>
        <w:tc>
          <w:tcPr>
            <w:tcW w:w="1530" w:type="dxa"/>
            <w:tcBorders>
              <w:top w:val="nil"/>
              <w:left w:val="nil"/>
              <w:bottom w:val="nil"/>
              <w:right w:val="nil"/>
            </w:tcBorders>
          </w:tcPr>
          <w:p w14:paraId="5F94923B" w14:textId="77777777" w:rsidR="00E76CA8" w:rsidRPr="006F682A" w:rsidDel="004E6396" w:rsidRDefault="00E76CA8" w:rsidP="00850982">
            <w:pPr>
              <w:jc w:val="left"/>
              <w:rPr>
                <w:del w:id="414" w:author="Maritza Mallek" w:date="2013-03-28T16:33:00Z"/>
                <w:szCs w:val="24"/>
              </w:rPr>
            </w:pPr>
            <w:del w:id="415"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61BADB6A" w14:textId="77777777" w:rsidR="00E76CA8" w:rsidRPr="006F682A" w:rsidDel="004E6396" w:rsidRDefault="00E76CA8" w:rsidP="00850982">
            <w:pPr>
              <w:jc w:val="left"/>
              <w:rPr>
                <w:del w:id="416" w:author="Maritza Mallek" w:date="2013-03-28T16:33:00Z"/>
                <w:szCs w:val="24"/>
              </w:rPr>
            </w:pPr>
            <w:del w:id="417" w:author="Maritza Mallek" w:date="2013-03-28T16:33:00Z">
              <w:r w:rsidRPr="006F682A" w:rsidDel="004E6396">
                <w:rPr>
                  <w:szCs w:val="24"/>
                </w:rPr>
                <w:delText>97</w:delText>
              </w:r>
            </w:del>
          </w:p>
        </w:tc>
        <w:tc>
          <w:tcPr>
            <w:tcW w:w="540" w:type="dxa"/>
            <w:tcBorders>
              <w:top w:val="nil"/>
              <w:left w:val="nil"/>
              <w:bottom w:val="nil"/>
              <w:right w:val="nil"/>
            </w:tcBorders>
          </w:tcPr>
          <w:p w14:paraId="5880669F" w14:textId="77777777" w:rsidR="00E76CA8" w:rsidRPr="006F682A" w:rsidDel="004E6396" w:rsidRDefault="00E76CA8" w:rsidP="00850982">
            <w:pPr>
              <w:jc w:val="left"/>
              <w:rPr>
                <w:del w:id="418" w:author="Maritza Mallek" w:date="2013-03-28T16:33:00Z"/>
                <w:szCs w:val="24"/>
              </w:rPr>
            </w:pPr>
          </w:p>
        </w:tc>
        <w:tc>
          <w:tcPr>
            <w:tcW w:w="1080" w:type="dxa"/>
            <w:tcBorders>
              <w:top w:val="nil"/>
              <w:left w:val="nil"/>
              <w:bottom w:val="nil"/>
              <w:right w:val="nil"/>
            </w:tcBorders>
          </w:tcPr>
          <w:p w14:paraId="50EDB7EE" w14:textId="77777777" w:rsidR="00E76CA8" w:rsidRPr="006F682A" w:rsidDel="004E6396" w:rsidRDefault="00E76CA8" w:rsidP="00850982">
            <w:pPr>
              <w:jc w:val="left"/>
              <w:rPr>
                <w:del w:id="419" w:author="Maritza Mallek" w:date="2013-03-28T16:33:00Z"/>
                <w:szCs w:val="24"/>
              </w:rPr>
            </w:pPr>
          </w:p>
        </w:tc>
        <w:tc>
          <w:tcPr>
            <w:tcW w:w="1299" w:type="dxa"/>
            <w:tcBorders>
              <w:top w:val="nil"/>
              <w:left w:val="nil"/>
              <w:bottom w:val="nil"/>
              <w:right w:val="nil"/>
            </w:tcBorders>
          </w:tcPr>
          <w:p w14:paraId="4AB5FAF4" w14:textId="77777777" w:rsidR="00E76CA8" w:rsidRPr="006F682A" w:rsidDel="004E6396" w:rsidRDefault="00E76CA8" w:rsidP="00850982">
            <w:pPr>
              <w:jc w:val="left"/>
              <w:rPr>
                <w:del w:id="420" w:author="Maritza Mallek" w:date="2013-03-28T16:33:00Z"/>
                <w:szCs w:val="24"/>
              </w:rPr>
            </w:pPr>
            <w:del w:id="421" w:author="Maritza Mallek" w:date="2013-03-28T16:33:00Z">
              <w:r w:rsidRPr="006F682A" w:rsidDel="004E6396">
                <w:rPr>
                  <w:szCs w:val="24"/>
                </w:rPr>
                <w:delText>12</w:delText>
              </w:r>
            </w:del>
          </w:p>
        </w:tc>
      </w:tr>
      <w:tr w:rsidR="00E76CA8" w:rsidRPr="00664ACB" w:rsidDel="004E6396" w14:paraId="09A23BBB" w14:textId="77777777" w:rsidTr="00854AC4">
        <w:trPr>
          <w:jc w:val="center"/>
          <w:del w:id="422" w:author="Maritza Mallek" w:date="2013-03-28T16:33:00Z"/>
        </w:trPr>
        <w:tc>
          <w:tcPr>
            <w:tcW w:w="1540" w:type="dxa"/>
            <w:vMerge/>
            <w:tcBorders>
              <w:left w:val="nil"/>
              <w:right w:val="single" w:sz="6" w:space="0" w:color="auto"/>
            </w:tcBorders>
          </w:tcPr>
          <w:p w14:paraId="5BB4DBAC" w14:textId="77777777" w:rsidR="00E76CA8" w:rsidRPr="006F682A" w:rsidDel="004E6396" w:rsidRDefault="00E76CA8" w:rsidP="00850982">
            <w:pPr>
              <w:jc w:val="left"/>
              <w:rPr>
                <w:del w:id="423" w:author="Maritza Mallek" w:date="2013-03-28T16:33:00Z"/>
                <w:szCs w:val="24"/>
              </w:rPr>
            </w:pPr>
          </w:p>
        </w:tc>
        <w:tc>
          <w:tcPr>
            <w:tcW w:w="1530" w:type="dxa"/>
            <w:tcBorders>
              <w:top w:val="nil"/>
              <w:left w:val="nil"/>
              <w:bottom w:val="nil"/>
              <w:right w:val="nil"/>
            </w:tcBorders>
          </w:tcPr>
          <w:p w14:paraId="445C3458" w14:textId="77777777" w:rsidR="00E76CA8" w:rsidRPr="006F682A" w:rsidDel="004E6396" w:rsidRDefault="00E76CA8" w:rsidP="00850982">
            <w:pPr>
              <w:jc w:val="left"/>
              <w:rPr>
                <w:del w:id="424" w:author="Maritza Mallek" w:date="2013-03-28T16:33:00Z"/>
                <w:szCs w:val="24"/>
              </w:rPr>
            </w:pPr>
            <w:del w:id="425" w:author="Maritza Mallek" w:date="2013-03-28T16:33:00Z">
              <w:r w:rsidRPr="006F682A" w:rsidDel="004E6396">
                <w:rPr>
                  <w:szCs w:val="24"/>
                </w:rPr>
                <w:delText>Low Mortality</w:delText>
              </w:r>
            </w:del>
          </w:p>
        </w:tc>
        <w:tc>
          <w:tcPr>
            <w:tcW w:w="1080" w:type="dxa"/>
            <w:tcBorders>
              <w:top w:val="nil"/>
              <w:left w:val="nil"/>
              <w:bottom w:val="nil"/>
              <w:right w:val="nil"/>
            </w:tcBorders>
          </w:tcPr>
          <w:p w14:paraId="2050EC29" w14:textId="77777777" w:rsidR="00E76CA8" w:rsidRPr="006F682A" w:rsidDel="004E6396" w:rsidRDefault="00E76CA8" w:rsidP="00850982">
            <w:pPr>
              <w:jc w:val="left"/>
              <w:rPr>
                <w:del w:id="426" w:author="Maritza Mallek" w:date="2013-03-28T16:33:00Z"/>
                <w:szCs w:val="24"/>
              </w:rPr>
            </w:pPr>
            <w:del w:id="427" w:author="Maritza Mallek" w:date="2013-03-28T16:33:00Z">
              <w:r w:rsidRPr="006F682A" w:rsidDel="004E6396">
                <w:rPr>
                  <w:szCs w:val="24"/>
                </w:rPr>
                <w:delText>13</w:delText>
              </w:r>
            </w:del>
          </w:p>
        </w:tc>
        <w:tc>
          <w:tcPr>
            <w:tcW w:w="540" w:type="dxa"/>
            <w:tcBorders>
              <w:top w:val="nil"/>
              <w:left w:val="nil"/>
              <w:bottom w:val="nil"/>
              <w:right w:val="nil"/>
            </w:tcBorders>
          </w:tcPr>
          <w:p w14:paraId="5B80B2B7" w14:textId="77777777" w:rsidR="00E76CA8" w:rsidRPr="006F682A" w:rsidDel="004E6396" w:rsidRDefault="00E76CA8" w:rsidP="00850982">
            <w:pPr>
              <w:jc w:val="left"/>
              <w:rPr>
                <w:del w:id="428" w:author="Maritza Mallek" w:date="2013-03-28T16:33:00Z"/>
                <w:szCs w:val="24"/>
              </w:rPr>
            </w:pPr>
          </w:p>
        </w:tc>
        <w:tc>
          <w:tcPr>
            <w:tcW w:w="1080" w:type="dxa"/>
            <w:tcBorders>
              <w:top w:val="nil"/>
              <w:left w:val="nil"/>
              <w:bottom w:val="nil"/>
              <w:right w:val="nil"/>
            </w:tcBorders>
          </w:tcPr>
          <w:p w14:paraId="7354FDCE" w14:textId="77777777" w:rsidR="00E76CA8" w:rsidRPr="006F682A" w:rsidDel="004E6396" w:rsidRDefault="00E76CA8" w:rsidP="00850982">
            <w:pPr>
              <w:jc w:val="left"/>
              <w:rPr>
                <w:del w:id="429" w:author="Maritza Mallek" w:date="2013-03-28T16:33:00Z"/>
                <w:szCs w:val="24"/>
              </w:rPr>
            </w:pPr>
          </w:p>
        </w:tc>
        <w:tc>
          <w:tcPr>
            <w:tcW w:w="1299" w:type="dxa"/>
            <w:tcBorders>
              <w:top w:val="nil"/>
              <w:left w:val="nil"/>
              <w:bottom w:val="nil"/>
              <w:right w:val="nil"/>
            </w:tcBorders>
          </w:tcPr>
          <w:p w14:paraId="1E99B42F" w14:textId="77777777" w:rsidR="00E76CA8" w:rsidRPr="006F682A" w:rsidDel="004E6396" w:rsidRDefault="00E76CA8" w:rsidP="00850982">
            <w:pPr>
              <w:jc w:val="left"/>
              <w:rPr>
                <w:del w:id="430" w:author="Maritza Mallek" w:date="2013-03-28T16:33:00Z"/>
                <w:szCs w:val="24"/>
              </w:rPr>
            </w:pPr>
            <w:del w:id="431" w:author="Maritza Mallek" w:date="2013-03-28T16:33:00Z">
              <w:r w:rsidRPr="006F682A" w:rsidDel="004E6396">
                <w:rPr>
                  <w:szCs w:val="24"/>
                </w:rPr>
                <w:delText>88</w:delText>
              </w:r>
            </w:del>
          </w:p>
        </w:tc>
      </w:tr>
      <w:tr w:rsidR="00E76CA8" w:rsidRPr="00664ACB" w:rsidDel="004E6396" w14:paraId="0CF97C23" w14:textId="77777777" w:rsidTr="00854AC4">
        <w:trPr>
          <w:jc w:val="center"/>
          <w:del w:id="432" w:author="Maritza Mallek" w:date="2013-03-28T16:33:00Z"/>
        </w:trPr>
        <w:tc>
          <w:tcPr>
            <w:tcW w:w="1540" w:type="dxa"/>
            <w:vMerge/>
            <w:tcBorders>
              <w:left w:val="nil"/>
              <w:right w:val="single" w:sz="6" w:space="0" w:color="auto"/>
            </w:tcBorders>
          </w:tcPr>
          <w:p w14:paraId="2FDA2171" w14:textId="77777777" w:rsidR="00E76CA8" w:rsidRPr="006F682A" w:rsidDel="004E6396" w:rsidRDefault="00E76CA8" w:rsidP="00850982">
            <w:pPr>
              <w:jc w:val="left"/>
              <w:rPr>
                <w:del w:id="433" w:author="Maritza Mallek" w:date="2013-03-28T16:33:00Z"/>
                <w:szCs w:val="24"/>
              </w:rPr>
            </w:pPr>
          </w:p>
        </w:tc>
        <w:tc>
          <w:tcPr>
            <w:tcW w:w="1530" w:type="dxa"/>
            <w:tcBorders>
              <w:top w:val="nil"/>
              <w:left w:val="nil"/>
              <w:bottom w:val="single" w:sz="6" w:space="0" w:color="auto"/>
              <w:right w:val="nil"/>
            </w:tcBorders>
          </w:tcPr>
          <w:p w14:paraId="5E41C1D8" w14:textId="77777777" w:rsidR="00E76CA8" w:rsidRPr="006F682A" w:rsidDel="004E6396" w:rsidRDefault="00E76CA8" w:rsidP="00850982">
            <w:pPr>
              <w:jc w:val="left"/>
              <w:rPr>
                <w:del w:id="434" w:author="Maritza Mallek" w:date="2013-03-28T16:33:00Z"/>
                <w:szCs w:val="24"/>
              </w:rPr>
            </w:pPr>
            <w:del w:id="435" w:author="Maritza Mallek" w:date="2013-03-28T16:33:00Z">
              <w:r w:rsidRPr="006F682A" w:rsidDel="004E6396">
                <w:rPr>
                  <w:szCs w:val="24"/>
                </w:rPr>
                <w:delText>All Fires</w:delText>
              </w:r>
            </w:del>
          </w:p>
        </w:tc>
        <w:tc>
          <w:tcPr>
            <w:tcW w:w="1080" w:type="dxa"/>
            <w:tcBorders>
              <w:top w:val="nil"/>
              <w:left w:val="nil"/>
              <w:bottom w:val="single" w:sz="6" w:space="0" w:color="auto"/>
              <w:right w:val="nil"/>
            </w:tcBorders>
          </w:tcPr>
          <w:p w14:paraId="1BB6547C" w14:textId="77777777" w:rsidR="00E76CA8" w:rsidRPr="006F682A" w:rsidDel="004E6396" w:rsidRDefault="00E76CA8" w:rsidP="00850982">
            <w:pPr>
              <w:jc w:val="left"/>
              <w:rPr>
                <w:del w:id="436" w:author="Maritza Mallek" w:date="2013-03-28T16:33:00Z"/>
                <w:szCs w:val="24"/>
              </w:rPr>
            </w:pPr>
            <w:del w:id="437" w:author="Maritza Mallek" w:date="2013-03-28T16:33:00Z">
              <w:r w:rsidRPr="006F682A" w:rsidDel="004E6396">
                <w:rPr>
                  <w:szCs w:val="24"/>
                </w:rPr>
                <w:delText>12</w:delText>
              </w:r>
            </w:del>
          </w:p>
        </w:tc>
        <w:tc>
          <w:tcPr>
            <w:tcW w:w="540" w:type="dxa"/>
            <w:tcBorders>
              <w:top w:val="nil"/>
              <w:left w:val="nil"/>
              <w:bottom w:val="single" w:sz="6" w:space="0" w:color="auto"/>
              <w:right w:val="nil"/>
            </w:tcBorders>
          </w:tcPr>
          <w:p w14:paraId="3CD3EACB" w14:textId="77777777" w:rsidR="00E76CA8" w:rsidRPr="006F682A" w:rsidDel="004E6396" w:rsidRDefault="00E76CA8" w:rsidP="00850982">
            <w:pPr>
              <w:jc w:val="left"/>
              <w:rPr>
                <w:del w:id="438" w:author="Maritza Mallek" w:date="2013-03-28T16:33:00Z"/>
                <w:szCs w:val="24"/>
              </w:rPr>
            </w:pPr>
            <w:del w:id="439" w:author="Maritza Mallek" w:date="2013-03-28T16:33:00Z">
              <w:r w:rsidRPr="006F682A" w:rsidDel="004E6396">
                <w:rPr>
                  <w:szCs w:val="24"/>
                </w:rPr>
                <w:delText>5</w:delText>
              </w:r>
            </w:del>
          </w:p>
        </w:tc>
        <w:tc>
          <w:tcPr>
            <w:tcW w:w="1080" w:type="dxa"/>
            <w:tcBorders>
              <w:top w:val="nil"/>
              <w:left w:val="nil"/>
              <w:bottom w:val="single" w:sz="6" w:space="0" w:color="auto"/>
              <w:right w:val="nil"/>
            </w:tcBorders>
          </w:tcPr>
          <w:p w14:paraId="28E34E1B" w14:textId="77777777" w:rsidR="00E76CA8" w:rsidRPr="006F682A" w:rsidDel="004E6396" w:rsidRDefault="00E76CA8" w:rsidP="00850982">
            <w:pPr>
              <w:jc w:val="left"/>
              <w:rPr>
                <w:del w:id="440" w:author="Maritza Mallek" w:date="2013-03-28T16:33:00Z"/>
                <w:szCs w:val="24"/>
              </w:rPr>
            </w:pPr>
            <w:del w:id="441" w:author="Maritza Mallek" w:date="2013-03-28T16:33:00Z">
              <w:r w:rsidRPr="006F682A" w:rsidDel="004E6396">
                <w:rPr>
                  <w:szCs w:val="24"/>
                </w:rPr>
                <w:delText>60</w:delText>
              </w:r>
            </w:del>
          </w:p>
        </w:tc>
        <w:tc>
          <w:tcPr>
            <w:tcW w:w="1299" w:type="dxa"/>
            <w:tcBorders>
              <w:top w:val="nil"/>
              <w:left w:val="nil"/>
              <w:bottom w:val="single" w:sz="6" w:space="0" w:color="auto"/>
              <w:right w:val="nil"/>
            </w:tcBorders>
          </w:tcPr>
          <w:p w14:paraId="33382BEA" w14:textId="77777777" w:rsidR="00E76CA8" w:rsidRPr="006F682A" w:rsidDel="004E6396" w:rsidRDefault="00E76CA8" w:rsidP="00850982">
            <w:pPr>
              <w:jc w:val="left"/>
              <w:rPr>
                <w:del w:id="442" w:author="Maritza Mallek" w:date="2013-03-28T16:33:00Z"/>
                <w:szCs w:val="24"/>
              </w:rPr>
            </w:pPr>
          </w:p>
        </w:tc>
      </w:tr>
      <w:tr w:rsidR="00E76CA8" w:rsidRPr="00664ACB" w:rsidDel="004E6396" w14:paraId="1DF53C9B" w14:textId="77777777" w:rsidTr="00854AC4">
        <w:trPr>
          <w:jc w:val="center"/>
          <w:del w:id="443" w:author="Maritza Mallek" w:date="2013-03-28T16:33:00Z"/>
        </w:trPr>
        <w:tc>
          <w:tcPr>
            <w:tcW w:w="1540" w:type="dxa"/>
            <w:vMerge w:val="restart"/>
            <w:tcBorders>
              <w:top w:val="nil"/>
              <w:left w:val="nil"/>
              <w:right w:val="single" w:sz="6" w:space="0" w:color="auto"/>
            </w:tcBorders>
            <w:vAlign w:val="center"/>
          </w:tcPr>
          <w:p w14:paraId="5A1C132B" w14:textId="77777777" w:rsidR="00E76CA8" w:rsidRPr="006F682A" w:rsidDel="004E6396" w:rsidRDefault="00E76CA8" w:rsidP="00850982">
            <w:pPr>
              <w:jc w:val="left"/>
              <w:rPr>
                <w:del w:id="444" w:author="Maritza Mallek" w:date="2013-03-28T16:33:00Z"/>
                <w:szCs w:val="24"/>
              </w:rPr>
            </w:pPr>
            <w:del w:id="445" w:author="Maritza Mallek" w:date="2013-03-28T16:33:00Z">
              <w:r w:rsidRPr="006F682A" w:rsidDel="004E6396">
                <w:rPr>
                  <w:b/>
                  <w:bCs/>
                  <w:szCs w:val="24"/>
                </w:rPr>
                <w:delText xml:space="preserve">Unproductive </w:delText>
              </w:r>
            </w:del>
          </w:p>
        </w:tc>
        <w:tc>
          <w:tcPr>
            <w:tcW w:w="1530" w:type="dxa"/>
            <w:tcBorders>
              <w:top w:val="nil"/>
              <w:left w:val="nil"/>
              <w:bottom w:val="nil"/>
              <w:right w:val="nil"/>
            </w:tcBorders>
          </w:tcPr>
          <w:p w14:paraId="02184B44" w14:textId="77777777" w:rsidR="00E76CA8" w:rsidRPr="006F682A" w:rsidDel="004E6396" w:rsidRDefault="00E76CA8" w:rsidP="00850982">
            <w:pPr>
              <w:jc w:val="left"/>
              <w:rPr>
                <w:del w:id="446" w:author="Maritza Mallek" w:date="2013-03-28T16:33:00Z"/>
                <w:szCs w:val="24"/>
              </w:rPr>
            </w:pPr>
            <w:del w:id="447" w:author="Maritza Mallek" w:date="2013-03-28T16:33:00Z">
              <w:r w:rsidRPr="006F682A" w:rsidDel="004E6396">
                <w:rPr>
                  <w:szCs w:val="24"/>
                </w:rPr>
                <w:delText>High Mortality</w:delText>
              </w:r>
            </w:del>
          </w:p>
        </w:tc>
        <w:tc>
          <w:tcPr>
            <w:tcW w:w="1080" w:type="dxa"/>
            <w:tcBorders>
              <w:top w:val="nil"/>
              <w:left w:val="nil"/>
              <w:bottom w:val="nil"/>
              <w:right w:val="nil"/>
            </w:tcBorders>
          </w:tcPr>
          <w:p w14:paraId="790C1FBB" w14:textId="77777777" w:rsidR="00E76CA8" w:rsidRPr="006F682A" w:rsidDel="004E6396" w:rsidRDefault="00E76CA8" w:rsidP="00850982">
            <w:pPr>
              <w:jc w:val="left"/>
              <w:rPr>
                <w:del w:id="448" w:author="Maritza Mallek" w:date="2013-03-28T16:33:00Z"/>
                <w:szCs w:val="24"/>
              </w:rPr>
            </w:pPr>
          </w:p>
        </w:tc>
        <w:tc>
          <w:tcPr>
            <w:tcW w:w="540" w:type="dxa"/>
            <w:tcBorders>
              <w:top w:val="nil"/>
              <w:left w:val="nil"/>
              <w:bottom w:val="nil"/>
              <w:right w:val="nil"/>
            </w:tcBorders>
          </w:tcPr>
          <w:p w14:paraId="612A3355" w14:textId="77777777" w:rsidR="00E76CA8" w:rsidRPr="006F682A" w:rsidDel="004E6396" w:rsidRDefault="00E76CA8" w:rsidP="00850982">
            <w:pPr>
              <w:jc w:val="left"/>
              <w:rPr>
                <w:del w:id="449" w:author="Maritza Mallek" w:date="2013-03-28T16:33:00Z"/>
                <w:szCs w:val="24"/>
              </w:rPr>
            </w:pPr>
          </w:p>
        </w:tc>
        <w:tc>
          <w:tcPr>
            <w:tcW w:w="1080" w:type="dxa"/>
            <w:tcBorders>
              <w:top w:val="nil"/>
              <w:left w:val="nil"/>
              <w:bottom w:val="nil"/>
              <w:right w:val="nil"/>
            </w:tcBorders>
          </w:tcPr>
          <w:p w14:paraId="2B00321A" w14:textId="77777777" w:rsidR="00E76CA8" w:rsidRPr="006F682A" w:rsidDel="004E6396" w:rsidRDefault="00E76CA8" w:rsidP="00850982">
            <w:pPr>
              <w:jc w:val="left"/>
              <w:rPr>
                <w:del w:id="450" w:author="Maritza Mallek" w:date="2013-03-28T16:33:00Z"/>
                <w:szCs w:val="24"/>
              </w:rPr>
            </w:pPr>
          </w:p>
        </w:tc>
        <w:tc>
          <w:tcPr>
            <w:tcW w:w="1299" w:type="dxa"/>
            <w:tcBorders>
              <w:top w:val="nil"/>
              <w:left w:val="nil"/>
              <w:bottom w:val="nil"/>
              <w:right w:val="nil"/>
            </w:tcBorders>
          </w:tcPr>
          <w:p w14:paraId="418ECA57" w14:textId="77777777" w:rsidR="00E76CA8" w:rsidRPr="006F682A" w:rsidDel="004E6396" w:rsidRDefault="00E76CA8" w:rsidP="00850982">
            <w:pPr>
              <w:jc w:val="left"/>
              <w:rPr>
                <w:del w:id="451" w:author="Maritza Mallek" w:date="2013-03-28T16:33:00Z"/>
                <w:szCs w:val="24"/>
              </w:rPr>
            </w:pPr>
          </w:p>
        </w:tc>
      </w:tr>
      <w:tr w:rsidR="00E76CA8" w:rsidRPr="00664ACB" w:rsidDel="004E6396" w14:paraId="614358E8" w14:textId="77777777" w:rsidTr="00854AC4">
        <w:trPr>
          <w:jc w:val="center"/>
          <w:del w:id="452" w:author="Maritza Mallek" w:date="2013-03-28T16:33:00Z"/>
        </w:trPr>
        <w:tc>
          <w:tcPr>
            <w:tcW w:w="1540" w:type="dxa"/>
            <w:vMerge/>
            <w:tcBorders>
              <w:left w:val="nil"/>
              <w:right w:val="single" w:sz="6" w:space="0" w:color="auto"/>
            </w:tcBorders>
          </w:tcPr>
          <w:p w14:paraId="6422C758" w14:textId="77777777" w:rsidR="00E76CA8" w:rsidRPr="006F682A" w:rsidDel="004E6396" w:rsidRDefault="00E76CA8" w:rsidP="00850982">
            <w:pPr>
              <w:jc w:val="left"/>
              <w:rPr>
                <w:del w:id="453" w:author="Maritza Mallek" w:date="2013-03-28T16:33:00Z"/>
                <w:szCs w:val="24"/>
              </w:rPr>
            </w:pPr>
          </w:p>
        </w:tc>
        <w:tc>
          <w:tcPr>
            <w:tcW w:w="1530" w:type="dxa"/>
            <w:tcBorders>
              <w:top w:val="nil"/>
              <w:left w:val="nil"/>
              <w:right w:val="nil"/>
            </w:tcBorders>
          </w:tcPr>
          <w:p w14:paraId="25466E49" w14:textId="77777777" w:rsidR="00E76CA8" w:rsidRPr="006F682A" w:rsidDel="004E6396" w:rsidRDefault="00E76CA8" w:rsidP="00850982">
            <w:pPr>
              <w:jc w:val="left"/>
              <w:rPr>
                <w:del w:id="454" w:author="Maritza Mallek" w:date="2013-03-28T16:33:00Z"/>
                <w:szCs w:val="24"/>
              </w:rPr>
            </w:pPr>
            <w:del w:id="455" w:author="Maritza Mallek" w:date="2013-03-28T16:33:00Z">
              <w:r w:rsidRPr="006F682A" w:rsidDel="004E6396">
                <w:rPr>
                  <w:szCs w:val="24"/>
                </w:rPr>
                <w:delText>Low Mortality</w:delText>
              </w:r>
            </w:del>
          </w:p>
        </w:tc>
        <w:tc>
          <w:tcPr>
            <w:tcW w:w="1080" w:type="dxa"/>
            <w:tcBorders>
              <w:top w:val="nil"/>
              <w:left w:val="nil"/>
              <w:right w:val="nil"/>
            </w:tcBorders>
          </w:tcPr>
          <w:p w14:paraId="1A01AEE7" w14:textId="77777777" w:rsidR="00E76CA8" w:rsidRPr="006F682A" w:rsidDel="004E6396" w:rsidRDefault="00E76CA8" w:rsidP="00850982">
            <w:pPr>
              <w:jc w:val="left"/>
              <w:rPr>
                <w:del w:id="456" w:author="Maritza Mallek" w:date="2013-03-28T16:33:00Z"/>
                <w:szCs w:val="24"/>
              </w:rPr>
            </w:pPr>
          </w:p>
        </w:tc>
        <w:tc>
          <w:tcPr>
            <w:tcW w:w="540" w:type="dxa"/>
            <w:tcBorders>
              <w:top w:val="nil"/>
              <w:left w:val="nil"/>
              <w:right w:val="nil"/>
            </w:tcBorders>
          </w:tcPr>
          <w:p w14:paraId="4D9F993A" w14:textId="77777777" w:rsidR="00E76CA8" w:rsidRPr="006F682A" w:rsidDel="004E6396" w:rsidRDefault="00E76CA8" w:rsidP="00850982">
            <w:pPr>
              <w:jc w:val="left"/>
              <w:rPr>
                <w:del w:id="457" w:author="Maritza Mallek" w:date="2013-03-28T16:33:00Z"/>
                <w:szCs w:val="24"/>
              </w:rPr>
            </w:pPr>
          </w:p>
        </w:tc>
        <w:tc>
          <w:tcPr>
            <w:tcW w:w="1080" w:type="dxa"/>
            <w:tcBorders>
              <w:top w:val="nil"/>
              <w:left w:val="nil"/>
              <w:right w:val="nil"/>
            </w:tcBorders>
          </w:tcPr>
          <w:p w14:paraId="7EC62095" w14:textId="77777777" w:rsidR="00E76CA8" w:rsidRPr="006F682A" w:rsidDel="004E6396" w:rsidRDefault="00E76CA8" w:rsidP="00850982">
            <w:pPr>
              <w:jc w:val="left"/>
              <w:rPr>
                <w:del w:id="458" w:author="Maritza Mallek" w:date="2013-03-28T16:33:00Z"/>
                <w:szCs w:val="24"/>
              </w:rPr>
            </w:pPr>
          </w:p>
        </w:tc>
        <w:tc>
          <w:tcPr>
            <w:tcW w:w="1299" w:type="dxa"/>
            <w:tcBorders>
              <w:top w:val="nil"/>
              <w:left w:val="nil"/>
              <w:right w:val="nil"/>
            </w:tcBorders>
          </w:tcPr>
          <w:p w14:paraId="11DCDE28" w14:textId="77777777" w:rsidR="00E76CA8" w:rsidRPr="006F682A" w:rsidDel="004E6396" w:rsidRDefault="00E76CA8" w:rsidP="00850982">
            <w:pPr>
              <w:jc w:val="left"/>
              <w:rPr>
                <w:del w:id="459" w:author="Maritza Mallek" w:date="2013-03-28T16:33:00Z"/>
                <w:szCs w:val="24"/>
              </w:rPr>
            </w:pPr>
          </w:p>
        </w:tc>
      </w:tr>
      <w:tr w:rsidR="00E76CA8" w:rsidRPr="00664ACB" w:rsidDel="004E6396" w14:paraId="7AFBF603" w14:textId="77777777" w:rsidTr="00854AC4">
        <w:trPr>
          <w:jc w:val="center"/>
          <w:del w:id="460" w:author="Maritza Mallek" w:date="2013-03-28T16:33:00Z"/>
        </w:trPr>
        <w:tc>
          <w:tcPr>
            <w:tcW w:w="1540" w:type="dxa"/>
            <w:vMerge/>
            <w:tcBorders>
              <w:left w:val="nil"/>
              <w:bottom w:val="single" w:sz="4" w:space="0" w:color="auto"/>
              <w:right w:val="single" w:sz="6" w:space="0" w:color="auto"/>
            </w:tcBorders>
          </w:tcPr>
          <w:p w14:paraId="6FB694D8" w14:textId="77777777" w:rsidR="00E76CA8" w:rsidRPr="006F682A" w:rsidDel="004E6396" w:rsidRDefault="00E76CA8" w:rsidP="00850982">
            <w:pPr>
              <w:jc w:val="left"/>
              <w:rPr>
                <w:del w:id="461" w:author="Maritza Mallek" w:date="2013-03-28T16:33:00Z"/>
                <w:szCs w:val="24"/>
              </w:rPr>
            </w:pPr>
          </w:p>
        </w:tc>
        <w:tc>
          <w:tcPr>
            <w:tcW w:w="1530" w:type="dxa"/>
            <w:tcBorders>
              <w:top w:val="nil"/>
              <w:left w:val="nil"/>
              <w:bottom w:val="single" w:sz="4" w:space="0" w:color="auto"/>
              <w:right w:val="nil"/>
            </w:tcBorders>
          </w:tcPr>
          <w:p w14:paraId="4A791722" w14:textId="77777777" w:rsidR="00E76CA8" w:rsidRPr="006F682A" w:rsidDel="004E6396" w:rsidRDefault="00E76CA8" w:rsidP="00850982">
            <w:pPr>
              <w:jc w:val="left"/>
              <w:rPr>
                <w:del w:id="462" w:author="Maritza Mallek" w:date="2013-03-28T16:33:00Z"/>
                <w:szCs w:val="24"/>
              </w:rPr>
            </w:pPr>
            <w:del w:id="463" w:author="Maritza Mallek" w:date="2013-03-28T16:33:00Z">
              <w:r w:rsidRPr="006F682A" w:rsidDel="004E6396">
                <w:rPr>
                  <w:szCs w:val="24"/>
                </w:rPr>
                <w:delText>All Fires</w:delText>
              </w:r>
            </w:del>
          </w:p>
        </w:tc>
        <w:tc>
          <w:tcPr>
            <w:tcW w:w="1080" w:type="dxa"/>
            <w:tcBorders>
              <w:top w:val="nil"/>
              <w:left w:val="nil"/>
              <w:bottom w:val="single" w:sz="4" w:space="0" w:color="auto"/>
              <w:right w:val="nil"/>
            </w:tcBorders>
          </w:tcPr>
          <w:p w14:paraId="22794626" w14:textId="77777777" w:rsidR="00E76CA8" w:rsidRPr="006F682A" w:rsidDel="004E6396" w:rsidRDefault="00E76CA8" w:rsidP="00850982">
            <w:pPr>
              <w:jc w:val="left"/>
              <w:rPr>
                <w:del w:id="464" w:author="Maritza Mallek" w:date="2013-03-28T16:33:00Z"/>
                <w:szCs w:val="24"/>
              </w:rPr>
            </w:pPr>
          </w:p>
        </w:tc>
        <w:tc>
          <w:tcPr>
            <w:tcW w:w="540" w:type="dxa"/>
            <w:tcBorders>
              <w:top w:val="nil"/>
              <w:left w:val="nil"/>
              <w:bottom w:val="single" w:sz="4" w:space="0" w:color="auto"/>
              <w:right w:val="nil"/>
            </w:tcBorders>
          </w:tcPr>
          <w:p w14:paraId="2184EEA2" w14:textId="77777777" w:rsidR="00E76CA8" w:rsidRPr="006F682A" w:rsidDel="004E6396" w:rsidRDefault="00E76CA8" w:rsidP="00850982">
            <w:pPr>
              <w:jc w:val="left"/>
              <w:rPr>
                <w:del w:id="465" w:author="Maritza Mallek" w:date="2013-03-28T16:33:00Z"/>
                <w:szCs w:val="24"/>
              </w:rPr>
            </w:pPr>
          </w:p>
        </w:tc>
        <w:tc>
          <w:tcPr>
            <w:tcW w:w="1080" w:type="dxa"/>
            <w:tcBorders>
              <w:top w:val="nil"/>
              <w:left w:val="nil"/>
              <w:bottom w:val="single" w:sz="4" w:space="0" w:color="auto"/>
              <w:right w:val="nil"/>
            </w:tcBorders>
          </w:tcPr>
          <w:p w14:paraId="03C373A1" w14:textId="77777777" w:rsidR="00E76CA8" w:rsidRPr="006F682A" w:rsidDel="004E6396" w:rsidRDefault="00E76CA8" w:rsidP="00850982">
            <w:pPr>
              <w:jc w:val="left"/>
              <w:rPr>
                <w:del w:id="466" w:author="Maritza Mallek" w:date="2013-03-28T16:33:00Z"/>
                <w:szCs w:val="24"/>
              </w:rPr>
            </w:pPr>
          </w:p>
        </w:tc>
        <w:tc>
          <w:tcPr>
            <w:tcW w:w="1299" w:type="dxa"/>
            <w:tcBorders>
              <w:top w:val="nil"/>
              <w:left w:val="nil"/>
              <w:bottom w:val="single" w:sz="4" w:space="0" w:color="auto"/>
              <w:right w:val="nil"/>
            </w:tcBorders>
          </w:tcPr>
          <w:p w14:paraId="7C37927E" w14:textId="77777777" w:rsidR="00E76CA8" w:rsidRPr="006F682A" w:rsidDel="004E6396" w:rsidRDefault="00E76CA8" w:rsidP="00850982">
            <w:pPr>
              <w:jc w:val="left"/>
              <w:rPr>
                <w:del w:id="467" w:author="Maritza Mallek" w:date="2013-03-28T16:33:00Z"/>
                <w:szCs w:val="24"/>
              </w:rPr>
            </w:pPr>
          </w:p>
        </w:tc>
      </w:tr>
    </w:tbl>
    <w:p w14:paraId="2F19D63D" w14:textId="77777777" w:rsidR="00E76CA8" w:rsidRPr="006F682A" w:rsidDel="004E6396" w:rsidRDefault="00E76CA8" w:rsidP="00850982">
      <w:pPr>
        <w:pStyle w:val="Table"/>
        <w:spacing w:before="240"/>
        <w:jc w:val="left"/>
        <w:rPr>
          <w:del w:id="468" w:author="Maritza Mallek" w:date="2013-03-28T16:33:00Z"/>
          <w:szCs w:val="24"/>
        </w:rPr>
      </w:pPr>
    </w:p>
    <w:p w14:paraId="0D3CB376" w14:textId="77777777" w:rsidR="00E76CA8" w:rsidRPr="006F682A" w:rsidDel="004E6396" w:rsidRDefault="00E76CA8" w:rsidP="00850982">
      <w:pPr>
        <w:pStyle w:val="Table"/>
        <w:spacing w:before="240"/>
        <w:jc w:val="left"/>
        <w:rPr>
          <w:del w:id="469" w:author="Maritza Mallek" w:date="2013-03-28T16:34:00Z"/>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39F50157" w14:textId="77777777" w:rsidR="00E76CA8" w:rsidRPr="006F682A" w:rsidDel="00242769" w:rsidRDefault="00E76CA8" w:rsidP="00850982">
      <w:pPr>
        <w:spacing w:before="60"/>
        <w:jc w:val="left"/>
        <w:rPr>
          <w:del w:id="470" w:author="Maritza Mallek" w:date="2013-04-02T16:39:00Z"/>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07413090" w14:textId="77777777" w:rsidR="00E76CA8" w:rsidRPr="006F682A" w:rsidDel="00242769" w:rsidRDefault="00E76CA8" w:rsidP="00850982">
      <w:pPr>
        <w:pStyle w:val="Heading3"/>
        <w:widowControl/>
        <w:spacing w:before="120"/>
        <w:rPr>
          <w:del w:id="471" w:author="Maritza Mallek" w:date="2013-04-02T16:39:00Z"/>
          <w:szCs w:val="24"/>
        </w:rPr>
      </w:pPr>
    </w:p>
    <w:p w14:paraId="6EB92FB6" w14:textId="1ECBE1F4" w:rsidR="00132B24" w:rsidRDefault="00132B24">
      <w:pPr>
        <w:spacing w:before="60"/>
        <w:jc w:val="left"/>
        <w:rPr>
          <w:ins w:id="472" w:author="Maritza Mallek" w:date="2013-04-01T16:45:00Z"/>
          <w:b/>
          <w:bCs/>
          <w:sz w:val="36"/>
          <w:szCs w:val="24"/>
        </w:rPr>
        <w:pPrChange w:id="473" w:author="Maritza Mallek" w:date="2013-04-02T16:39:00Z">
          <w:pPr>
            <w:autoSpaceDE/>
            <w:autoSpaceDN/>
            <w:adjustRightInd/>
            <w:jc w:val="left"/>
          </w:pPr>
        </w:pPrChange>
      </w:pPr>
    </w:p>
    <w:p w14:paraId="6AF0C280" w14:textId="595D6359" w:rsidR="00E76CA8" w:rsidRPr="006F682A" w:rsidRDefault="00E76CA8" w:rsidP="00850982">
      <w:pPr>
        <w:pStyle w:val="Heading3"/>
        <w:keepNext w:val="0"/>
        <w:widowControl/>
        <w:spacing w:before="120"/>
        <w:rPr>
          <w:sz w:val="36"/>
          <w:szCs w:val="24"/>
          <w:rPrChange w:id="474" w:author="Maritza Mallek" w:date="2013-03-28T16:54:00Z">
            <w:rPr>
              <w:szCs w:val="24"/>
            </w:rPr>
          </w:rPrChange>
        </w:rPr>
      </w:pPr>
      <w:r w:rsidRPr="006F682A">
        <w:rPr>
          <w:sz w:val="36"/>
          <w:szCs w:val="24"/>
          <w:rPrChange w:id="475" w:author="Maritza Mallek" w:date="2013-03-28T16:54:00Z">
            <w:rPr>
              <w:szCs w:val="24"/>
            </w:rPr>
          </w:rPrChange>
        </w:rPr>
        <w:t>Vegetation Condition Classes</w:t>
      </w:r>
    </w:p>
    <w:p w14:paraId="31629F90" w14:textId="77777777" w:rsidR="00E76CA8" w:rsidRPr="006F682A" w:rsidRDefault="00E76CA8" w:rsidP="00850982">
      <w:pPr>
        <w:pStyle w:val="Heading3"/>
        <w:keepNext w:val="0"/>
        <w:widowControl/>
        <w:spacing w:before="120"/>
        <w:rPr>
          <w:szCs w:val="24"/>
          <w:rPrChange w:id="476" w:author="Maritza Mallek" w:date="2013-03-28T16:54:00Z">
            <w:rPr>
              <w:sz w:val="28"/>
              <w:szCs w:val="24"/>
            </w:rPr>
          </w:rPrChange>
        </w:rPr>
      </w:pPr>
      <w:r w:rsidRPr="006F682A">
        <w:rPr>
          <w:szCs w:val="24"/>
          <w:rPrChange w:id="477" w:author="Maritza Mallek" w:date="2013-03-28T16:54:00Z">
            <w:rPr>
              <w:sz w:val="28"/>
              <w:szCs w:val="24"/>
            </w:rPr>
          </w:rPrChange>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7E8D5A74"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 xml:space="preserve">Grasses, forbs, low shrubs, and sparse to moderate cover of tree seedlings/saplings with an open canopy. This condition is characterized by the recruitment of a new cohort of early successional, shade-intolerant tree species into an open area created by a stand-replacing disturbance. (CO </w:t>
      </w:r>
      <w:commentRangeStart w:id="478"/>
      <w:r w:rsidRPr="006F682A">
        <w:rPr>
          <w:b w:val="0"/>
        </w:rPr>
        <w:t>Model</w:t>
      </w:r>
      <w:commentRangeEnd w:id="478"/>
      <w:r w:rsidR="003534B6">
        <w:rPr>
          <w:rStyle w:val="CommentReference"/>
          <w:b w:val="0"/>
          <w:bCs w:val="0"/>
        </w:rPr>
        <w:commentReference w:id="478"/>
      </w:r>
      <w:r w:rsidRPr="006F682A">
        <w:rPr>
          <w:b w:val="0"/>
        </w:rPr>
        <w:t>)</w:t>
      </w:r>
      <w:ins w:id="479" w:author="Estes, Becky -FS" w:date="2013-04-07T16:33:00Z">
        <w:r w:rsidR="003534B6">
          <w:rPr>
            <w:b w:val="0"/>
          </w:rPr>
          <w:t xml:space="preserve">.  There are some cases where shade tolerant </w:t>
        </w:r>
      </w:ins>
      <w:ins w:id="480" w:author="Estes, Becky -FS" w:date="2013-04-07T16:34:00Z">
        <w:r w:rsidR="003534B6">
          <w:rPr>
            <w:b w:val="0"/>
          </w:rPr>
          <w:t>conifers</w:t>
        </w:r>
      </w:ins>
      <w:ins w:id="481" w:author="Estes, Becky -FS" w:date="2013-04-07T16:33:00Z">
        <w:r w:rsidR="003534B6">
          <w:rPr>
            <w:b w:val="0"/>
          </w:rPr>
          <w:t xml:space="preserve"> can form under a continuous canopy of shrubs and persist until </w:t>
        </w:r>
      </w:ins>
      <w:ins w:id="482" w:author="Estes, Becky -FS" w:date="2013-04-07T16:35:00Z">
        <w:r w:rsidR="003534B6">
          <w:rPr>
            <w:b w:val="0"/>
          </w:rPr>
          <w:t xml:space="preserve">some point in time where they begin to shade the </w:t>
        </w:r>
        <w:commentRangeStart w:id="483"/>
        <w:r w:rsidR="003534B6">
          <w:rPr>
            <w:b w:val="0"/>
          </w:rPr>
          <w:t>shrubs</w:t>
        </w:r>
      </w:ins>
      <w:commentRangeEnd w:id="483"/>
      <w:ins w:id="484" w:author="Estes, Becky -FS" w:date="2013-04-07T16:36:00Z">
        <w:r w:rsidR="00BF3DAC">
          <w:rPr>
            <w:rStyle w:val="CommentReference"/>
            <w:b w:val="0"/>
            <w:bCs w:val="0"/>
          </w:rPr>
          <w:commentReference w:id="483"/>
        </w:r>
      </w:ins>
      <w:ins w:id="485" w:author="Estes, Becky -FS" w:date="2013-04-07T16:35:00Z">
        <w:r w:rsidR="003534B6">
          <w:rPr>
            <w:b w:val="0"/>
          </w:rPr>
          <w:t>.</w:t>
        </w:r>
      </w:ins>
    </w:p>
    <w:p w14:paraId="392B5845" w14:textId="77777777" w:rsidR="00E76CA8" w:rsidRPr="006F682A" w:rsidRDefault="00E76CA8" w:rsidP="00850982">
      <w:pPr>
        <w:ind w:firstLine="300"/>
        <w:jc w:val="left"/>
        <w:rPr>
          <w:szCs w:val="24"/>
        </w:rPr>
      </w:pPr>
      <w:r w:rsidRPr="006F682A">
        <w:rPr>
          <w:szCs w:val="24"/>
        </w:rPr>
        <w:t xml:space="preserve">After disturbance, succession proceeds from an ephemeral herb to perennial grass-herb. This stage is generally only about 2 years long, during which </w:t>
      </w:r>
      <w:r w:rsidRPr="006F682A">
        <w:rPr>
          <w:i/>
          <w:iCs/>
          <w:szCs w:val="24"/>
        </w:rPr>
        <w:t>Galium</w:t>
      </w:r>
      <w:r w:rsidRPr="006F682A">
        <w:rPr>
          <w:szCs w:val="24"/>
        </w:rPr>
        <w:t xml:space="preserve"> spp., </w:t>
      </w:r>
      <w:r w:rsidRPr="006F682A">
        <w:rPr>
          <w:i/>
          <w:iCs/>
          <w:szCs w:val="24"/>
        </w:rPr>
        <w:t>Goodyera</w:t>
      </w:r>
      <w:r w:rsidRPr="006F682A">
        <w:rPr>
          <w:szCs w:val="24"/>
        </w:rPr>
        <w:t xml:space="preserve"> spp., </w:t>
      </w:r>
      <w:r w:rsidRPr="006F682A">
        <w:rPr>
          <w:i/>
          <w:iCs/>
          <w:szCs w:val="24"/>
        </w:rPr>
        <w:t>Bromus carinatus</w:t>
      </w:r>
      <w:r w:rsidRPr="006F682A">
        <w:rPr>
          <w:szCs w:val="24"/>
        </w:rPr>
        <w:t xml:space="preserve"> var. </w:t>
      </w:r>
      <w:r w:rsidRPr="006F682A">
        <w:rPr>
          <w:i/>
          <w:iCs/>
          <w:szCs w:val="24"/>
        </w:rPr>
        <w:t>marginatus</w:t>
      </w:r>
      <w:r w:rsidRPr="006F682A">
        <w:rPr>
          <w:szCs w:val="24"/>
        </w:rPr>
        <w:t xml:space="preserve">, and </w:t>
      </w:r>
      <w:r w:rsidRPr="006F682A">
        <w:rPr>
          <w:i/>
          <w:iCs/>
          <w:szCs w:val="24"/>
        </w:rPr>
        <w:t>Achnatherum</w:t>
      </w:r>
      <w:r w:rsidRPr="006F682A">
        <w:rPr>
          <w:szCs w:val="24"/>
        </w:rPr>
        <w:t xml:space="preserve"> spp. establish. The shrub-seedling-sapling stage is next; species present may include </w:t>
      </w:r>
      <w:r w:rsidRPr="006F682A">
        <w:rPr>
          <w:i/>
          <w:iCs/>
          <w:szCs w:val="24"/>
        </w:rPr>
        <w:t>Arctostaphylos</w:t>
      </w:r>
      <w:r w:rsidRPr="006F682A">
        <w:rPr>
          <w:szCs w:val="24"/>
        </w:rPr>
        <w:t xml:space="preserve"> spp., </w:t>
      </w:r>
      <w:r w:rsidRPr="006F682A">
        <w:rPr>
          <w:i/>
          <w:iCs/>
          <w:szCs w:val="24"/>
        </w:rPr>
        <w:t>Ceanothus</w:t>
      </w:r>
      <w:r w:rsidRPr="006F682A">
        <w:rPr>
          <w:szCs w:val="24"/>
        </w:rPr>
        <w:t xml:space="preserve"> spp., </w:t>
      </w:r>
      <w:r w:rsidRPr="006F682A">
        <w:rPr>
          <w:i/>
          <w:iCs/>
          <w:szCs w:val="24"/>
        </w:rPr>
        <w:t>Prunus</w:t>
      </w:r>
      <w:r w:rsidRPr="006F682A">
        <w:rPr>
          <w:szCs w:val="24"/>
        </w:rPr>
        <w:t xml:space="preserve"> spp., </w:t>
      </w:r>
      <w:r w:rsidRPr="006F682A">
        <w:rPr>
          <w:i/>
          <w:iCs/>
          <w:szCs w:val="24"/>
        </w:rPr>
        <w:t>Ribes</w:t>
      </w:r>
      <w:r w:rsidRPr="006F682A">
        <w:rPr>
          <w:szCs w:val="24"/>
        </w:rPr>
        <w:t xml:space="preserve"> spp., and </w:t>
      </w:r>
      <w:r w:rsidRPr="006F682A">
        <w:rPr>
          <w:i/>
          <w:iCs/>
          <w:szCs w:val="24"/>
        </w:rPr>
        <w:t>Chamaebatia foliolosa</w:t>
      </w:r>
      <w:r w:rsidRPr="006F682A">
        <w:rPr>
          <w:szCs w:val="24"/>
        </w:rPr>
        <w:t>, as well as the tree species typical of the cover type. (WHR)</w:t>
      </w:r>
    </w:p>
    <w:p w14:paraId="4EE622D6" w14:textId="77777777"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Shrub species may include </w:t>
      </w:r>
      <w:r w:rsidRPr="006F682A">
        <w:rPr>
          <w:i/>
          <w:iCs/>
          <w:szCs w:val="24"/>
        </w:rPr>
        <w:t>Arctostaphylos patula</w:t>
      </w:r>
      <w:r w:rsidRPr="006F682A">
        <w:rPr>
          <w:szCs w:val="24"/>
        </w:rPr>
        <w:t xml:space="preserve">, </w:t>
      </w:r>
      <w:r w:rsidRPr="006F682A">
        <w:rPr>
          <w:i/>
          <w:iCs/>
          <w:szCs w:val="24"/>
        </w:rPr>
        <w:t>Quercus vaccinifola</w:t>
      </w:r>
      <w:r w:rsidRPr="006F682A">
        <w:rPr>
          <w:szCs w:val="24"/>
        </w:rPr>
        <w:t xml:space="preserve">, and </w:t>
      </w:r>
      <w:r w:rsidRPr="006F682A">
        <w:rPr>
          <w:i/>
          <w:iCs/>
          <w:szCs w:val="24"/>
        </w:rPr>
        <w:t>Ceanothus</w:t>
      </w:r>
      <w:r w:rsidRPr="006F682A">
        <w:rPr>
          <w:szCs w:val="24"/>
        </w:rPr>
        <w:t xml:space="preserve"> spp. (</w:t>
      </w:r>
      <w:commentRangeStart w:id="486"/>
      <w:commentRangeStart w:id="487"/>
      <w:r w:rsidRPr="006F682A">
        <w:rPr>
          <w:szCs w:val="24"/>
        </w:rPr>
        <w:t>BPS</w:t>
      </w:r>
      <w:commentRangeEnd w:id="486"/>
      <w:r w:rsidR="00BF3DAC">
        <w:rPr>
          <w:rStyle w:val="CommentReference"/>
        </w:rPr>
        <w:commentReference w:id="486"/>
      </w:r>
      <w:commentRangeEnd w:id="487"/>
      <w:r w:rsidR="00EB0A96">
        <w:rPr>
          <w:rStyle w:val="CommentReference"/>
        </w:rPr>
        <w:commentReference w:id="487"/>
      </w:r>
      <w:r w:rsidRPr="006F682A">
        <w:rPr>
          <w:szCs w:val="24"/>
        </w:rPr>
        <w:t>)</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rPr>
          <w:ins w:id="488" w:author="Maritza Mallek" w:date="2013-03-28T16:48:00Z"/>
        </w:rPr>
      </w:pPr>
      <w:r w:rsidRPr="006F682A">
        <w:t>Succession Transition</w:t>
      </w:r>
      <w:r w:rsidRPr="006F682A">
        <w:tab/>
      </w:r>
    </w:p>
    <w:p w14:paraId="3CB3E7B5" w14:textId="3CEF3C26" w:rsidR="006F682A" w:rsidRPr="006F682A" w:rsidRDefault="006F682A">
      <w:pPr>
        <w:pStyle w:val="ListParagraph"/>
        <w:rPr>
          <w:ins w:id="489" w:author="Maritza Mallek" w:date="2013-03-28T16:51:00Z"/>
        </w:rPr>
        <w:pPrChange w:id="490" w:author="Maritza Mallek" w:date="2013-04-01T22:52:00Z">
          <w:pPr>
            <w:pStyle w:val="Heading5"/>
            <w:keepNext w:val="0"/>
            <w:widowControl/>
            <w:spacing w:before="0" w:after="0"/>
          </w:pPr>
        </w:pPrChange>
      </w:pPr>
      <w:ins w:id="491" w:author="Maritza Mallek" w:date="2013-03-28T16:48:00Z">
        <w:r w:rsidRPr="00132B24">
          <w:rPr>
            <w:b/>
            <w:rPrChange w:id="492" w:author="Maritza Mallek" w:date="2013-04-01T16:45:00Z">
              <w:rPr/>
            </w:rPrChange>
          </w:rPr>
          <w:t>Mesic/Fir</w:t>
        </w:r>
      </w:ins>
      <w:ins w:id="493" w:author="Maritza Mallek" w:date="2013-03-28T17:01:00Z">
        <w:r w:rsidR="00CE76CA" w:rsidRPr="00132B24">
          <w:rPr>
            <w:b/>
            <w:rPrChange w:id="494" w:author="Maritza Mallek" w:date="2013-04-01T16:45:00Z">
              <w:rPr/>
            </w:rPrChange>
          </w:rPr>
          <w:t>/Productive</w:t>
        </w:r>
      </w:ins>
      <w:ins w:id="495" w:author="Maritza Mallek" w:date="2013-03-28T16:48:00Z">
        <w:r w:rsidRPr="00132B24">
          <w:rPr>
            <w:b/>
            <w:rPrChange w:id="496" w:author="Maritza Mallek" w:date="2013-04-01T16:45:00Z">
              <w:rPr/>
            </w:rPrChange>
          </w:rPr>
          <w:t xml:space="preserve"> </w:t>
        </w:r>
      </w:ins>
      <w:ins w:id="497" w:author="Maritza Mallek" w:date="2013-03-28T16:51:00Z">
        <w:r w:rsidRPr="00132B24">
          <w:rPr>
            <w:b/>
            <w:rPrChange w:id="498" w:author="Maritza Mallek" w:date="2013-04-01T16:45:00Z">
              <w:rPr/>
            </w:rPrChange>
          </w:rPr>
          <w:t>Modifier</w:t>
        </w:r>
        <w:r w:rsidRPr="006F682A">
          <w:tab/>
        </w:r>
      </w:ins>
      <w:ins w:id="499" w:author="Maritza Mallek" w:date="2013-04-01T10:12:00Z">
        <w:r w:rsidR="008E4ACA">
          <w:tab/>
        </w:r>
      </w:ins>
      <w:ins w:id="500" w:author="Maritza Mallek" w:date="2013-03-28T16:52:00Z">
        <w:r w:rsidRPr="006F682A">
          <w:t>In the absence of disturbance, this class will begin transitioning to a mid de</w:t>
        </w:r>
        <w:r w:rsidR="00242769">
          <w:t>velopment stage after 50 years. The probability of succession per time step is 0.</w:t>
        </w:r>
      </w:ins>
      <w:ins w:id="501" w:author="Maritza Mallek" w:date="2013-04-02T16:44:00Z">
        <w:r w:rsidR="00242769">
          <w:t>8</w:t>
        </w:r>
      </w:ins>
      <w:ins w:id="502" w:author="Maritza Mallek" w:date="2013-03-28T16:52:00Z">
        <w:r w:rsidR="00242769">
          <w:t xml:space="preserve">. </w:t>
        </w:r>
      </w:ins>
      <w:ins w:id="503" w:author="Maritza Mallek" w:date="2013-04-02T16:44:00Z">
        <w:r w:rsidR="00242769">
          <w:t>T</w:t>
        </w:r>
      </w:ins>
      <w:ins w:id="504" w:author="Maritza Mallek" w:date="2013-03-28T16:52:00Z">
        <w:r w:rsidRPr="006F682A">
          <w:t xml:space="preserve">he transition </w:t>
        </w:r>
      </w:ins>
      <w:ins w:id="505" w:author="Maritza Mallek" w:date="2013-04-02T16:44:00Z">
        <w:r w:rsidR="00242769">
          <w:t>may</w:t>
        </w:r>
      </w:ins>
      <w:ins w:id="506" w:author="Maritza Mallek" w:date="2013-03-28T16:52:00Z">
        <w:r w:rsidRPr="006F682A">
          <w:t xml:space="preserve"> be to either MDC or MDO, although the transition to MDC is twice as likely as transition to MDO.  </w:t>
        </w:r>
        <w:commentRangeStart w:id="507"/>
        <w:commentRangeStart w:id="508"/>
        <w:commentRangeStart w:id="509"/>
        <w:r w:rsidRPr="006F682A">
          <w:t xml:space="preserve">After </w:t>
        </w:r>
      </w:ins>
      <w:ins w:id="510" w:author="Maritza Mallek" w:date="2013-04-02T16:43:00Z">
        <w:r w:rsidR="00242769">
          <w:t>100</w:t>
        </w:r>
      </w:ins>
      <w:ins w:id="511" w:author="Maritza Mallek" w:date="2013-03-28T16:52:00Z">
        <w:r w:rsidRPr="006F682A">
          <w:t xml:space="preserve"> </w:t>
        </w:r>
        <w:commentRangeStart w:id="512"/>
        <w:r w:rsidRPr="006F682A">
          <w:t>years</w:t>
        </w:r>
      </w:ins>
      <w:commentRangeEnd w:id="507"/>
      <w:commentRangeEnd w:id="512"/>
      <w:r w:rsidR="001A3E81">
        <w:rPr>
          <w:rStyle w:val="CommentReference"/>
        </w:rPr>
        <w:commentReference w:id="512"/>
      </w:r>
      <w:ins w:id="513" w:author="Maritza Mallek" w:date="2013-03-28T16:52:00Z">
        <w:r w:rsidRPr="00664ACB">
          <w:rPr>
            <w:rStyle w:val="CommentReference"/>
            <w:b/>
            <w:bCs/>
          </w:rPr>
          <w:commentReference w:id="507"/>
        </w:r>
        <w:commentRangeEnd w:id="508"/>
        <w:r w:rsidRPr="00664ACB">
          <w:rPr>
            <w:rStyle w:val="CommentReference"/>
            <w:b/>
            <w:bCs/>
          </w:rPr>
          <w:commentReference w:id="508"/>
        </w:r>
        <w:r w:rsidRPr="006F682A">
          <w:t>, all stands will have succeeded to either MDC or MDO.</w:t>
        </w:r>
        <w:commentRangeEnd w:id="509"/>
        <w:r w:rsidRPr="00664ACB">
          <w:rPr>
            <w:rStyle w:val="CommentReference"/>
            <w:b/>
            <w:bCs/>
          </w:rPr>
          <w:commentReference w:id="509"/>
        </w:r>
        <w:r w:rsidRPr="006F682A">
          <w:t xml:space="preserve"> </w:t>
        </w:r>
      </w:ins>
    </w:p>
    <w:p w14:paraId="5CCCE737" w14:textId="6CA346BD" w:rsidR="006F682A" w:rsidRPr="00424862" w:rsidRDefault="006F682A">
      <w:pPr>
        <w:pStyle w:val="ListParagraph"/>
        <w:rPr>
          <w:ins w:id="514" w:author="Maritza Mallek" w:date="2013-03-28T16:51:00Z"/>
        </w:rPr>
        <w:pPrChange w:id="515" w:author="Maritza Mallek" w:date="2013-04-01T22:52:00Z">
          <w:pPr>
            <w:pStyle w:val="Heading5"/>
            <w:keepNext w:val="0"/>
            <w:widowControl/>
            <w:spacing w:before="0" w:after="0"/>
          </w:pPr>
        </w:pPrChange>
      </w:pPr>
      <w:ins w:id="516" w:author="Maritza Mallek" w:date="2013-03-28T16:51:00Z">
        <w:r w:rsidRPr="00132B24">
          <w:rPr>
            <w:b/>
            <w:rPrChange w:id="517" w:author="Maritza Mallek" w:date="2013-04-01T16:45:00Z">
              <w:rPr/>
            </w:rPrChange>
          </w:rPr>
          <w:t>Xeric/Pine/Unproductive Modifier</w:t>
        </w:r>
        <w:r w:rsidRPr="006F682A">
          <w:tab/>
        </w:r>
      </w:ins>
      <w:ins w:id="518" w:author="Maritza Mallek" w:date="2013-03-31T22:07:00Z">
        <w:r w:rsidR="00CF39EF">
          <w:t>T</w:t>
        </w:r>
      </w:ins>
      <w:ins w:id="519" w:author="Maritza Mallek" w:date="2013-03-28T16:52:00Z">
        <w:r w:rsidRPr="00424862">
          <w:t xml:space="preserve">ransition to the MD conditions may </w:t>
        </w:r>
        <w:r w:rsidR="00CF39EF" w:rsidRPr="00424862">
          <w:t>be substantially delayed. Thus</w:t>
        </w:r>
        <w:r w:rsidRPr="00424862">
          <w:t xml:space="preserve">, in the absence of disturbance, this class will begin transitioning to either MDC or MDO after 80 years and may be delayed in the ED stage for as long as </w:t>
        </w:r>
        <w:commentRangeStart w:id="520"/>
        <w:commentRangeStart w:id="521"/>
        <w:r w:rsidRPr="00424862">
          <w:t>150 years</w:t>
        </w:r>
        <w:commentRangeEnd w:id="520"/>
        <w:r w:rsidRPr="00424862">
          <w:commentReference w:id="520"/>
        </w:r>
        <w:commentRangeEnd w:id="521"/>
        <w:r w:rsidRPr="001D556B">
          <w:commentReference w:id="521"/>
        </w:r>
        <w:r w:rsidRPr="001D556B">
          <w:t xml:space="preserve">. </w:t>
        </w:r>
      </w:ins>
      <w:ins w:id="522" w:author="Maritza Mallek" w:date="2013-04-02T16:42:00Z">
        <w:r w:rsidR="00242769">
          <w:t>A stand in this condition has a probability of 0.</w:t>
        </w:r>
      </w:ins>
      <w:ins w:id="523" w:author="Maritza Mallek" w:date="2013-04-02T16:44:00Z">
        <w:r w:rsidR="00242769">
          <w:t>5</w:t>
        </w:r>
      </w:ins>
      <w:ins w:id="524" w:author="Maritza Mallek" w:date="2013-04-02T16:42:00Z">
        <w:r w:rsidR="00242769">
          <w:t xml:space="preserve"> that it will succeed.</w:t>
        </w:r>
      </w:ins>
      <w:ins w:id="525" w:author="Maritza Mallek" w:date="2013-04-02T16:41:00Z">
        <w:r w:rsidR="00242769">
          <w:t xml:space="preserve"> </w:t>
        </w:r>
      </w:ins>
      <w:ins w:id="526" w:author="Maritza Mallek" w:date="2013-03-28T16:52:00Z">
        <w:r w:rsidRPr="00424862">
          <w:t>Moreover, given that a patch will succeed, the probability of transitioning to MDO is 0.8 and to MDC is 0.</w:t>
        </w:r>
        <w:commentRangeStart w:id="527"/>
        <w:r w:rsidRPr="00424862">
          <w:t>2</w:t>
        </w:r>
      </w:ins>
      <w:commentRangeEnd w:id="527"/>
      <w:r w:rsidR="00A8007F">
        <w:rPr>
          <w:rStyle w:val="CommentReference"/>
        </w:rPr>
        <w:commentReference w:id="527"/>
      </w:r>
      <w:ins w:id="528" w:author="Maritza Mallek" w:date="2013-03-28T16:52:00Z">
        <w:r w:rsidRPr="00424862">
          <w:t xml:space="preserve">. </w:t>
        </w:r>
      </w:ins>
    </w:p>
    <w:p w14:paraId="326373E2" w14:textId="49129C05" w:rsidR="00242769" w:rsidRPr="006027C4" w:rsidRDefault="006F682A" w:rsidP="00242769">
      <w:pPr>
        <w:pStyle w:val="ListParagraph"/>
        <w:rPr>
          <w:ins w:id="529" w:author="Maritza Mallek" w:date="2013-04-02T16:39:00Z"/>
        </w:rPr>
      </w:pPr>
      <w:ins w:id="530" w:author="Maritza Mallek" w:date="2013-03-28T16:51:00Z">
        <w:r w:rsidRPr="00242769">
          <w:rPr>
            <w:b/>
            <w:rPrChange w:id="531" w:author="Maritza Mallek" w:date="2013-04-02T16:40:00Z">
              <w:rPr/>
            </w:rPrChange>
          </w:rPr>
          <w:t>Serpentine Modifier</w:t>
        </w:r>
        <w:r w:rsidRPr="00132B24">
          <w:tab/>
        </w:r>
      </w:ins>
      <w:del w:id="532" w:author="Maritza Mallek" w:date="2013-03-28T16:52:00Z">
        <w:r w:rsidR="00E76CA8" w:rsidRPr="00132B24" w:rsidDel="006F682A">
          <w:delText>In the absence of disturbance, this class will begin transitioning to a mid development stage after 50 years if located on productive soils, and the transition will be to either MDC or MDO, although the transition to MDC is twice as likely as transition to MDO.  After 70 years, all stands will have succeeded to either MDC or MDO.</w:delText>
        </w:r>
      </w:del>
      <w:r w:rsidR="00E76CA8" w:rsidRPr="00132B24">
        <w:t xml:space="preserve"> </w:t>
      </w:r>
      <w:ins w:id="533" w:author="Maritza Mallek" w:date="2013-04-02T16:39:00Z">
        <w:r w:rsidR="00242769">
          <w:t>T</w:t>
        </w:r>
        <w:r w:rsidR="00242769" w:rsidRPr="006027C4">
          <w:t xml:space="preserve">ransition to the MD conditions may be substantially delayed. Thus, in the absence of disturbance, this class will begin transitioning to either MDC or MDO after 80 years and may be delayed in the ED stage for as long as 150 </w:t>
        </w:r>
        <w:commentRangeStart w:id="534"/>
        <w:r w:rsidR="00242769" w:rsidRPr="006027C4">
          <w:t>years</w:t>
        </w:r>
      </w:ins>
      <w:commentRangeEnd w:id="534"/>
      <w:r w:rsidR="00A8007F">
        <w:rPr>
          <w:rStyle w:val="CommentReference"/>
        </w:rPr>
        <w:commentReference w:id="534"/>
      </w:r>
      <w:ins w:id="535" w:author="Maritza Mallek" w:date="2013-04-02T16:39:00Z">
        <w:r w:rsidR="00242769" w:rsidRPr="006027C4">
          <w:t xml:space="preserve">. </w:t>
        </w:r>
      </w:ins>
      <w:ins w:id="536" w:author="Maritza Mallek" w:date="2013-04-02T16:43:00Z">
        <w:r w:rsidR="00242769">
          <w:t>A stand in this condition has a probability of 0.</w:t>
        </w:r>
      </w:ins>
      <w:ins w:id="537" w:author="Maritza Mallek" w:date="2013-04-02T16:45:00Z">
        <w:r w:rsidR="00242769">
          <w:t>2</w:t>
        </w:r>
      </w:ins>
      <w:ins w:id="538" w:author="Maritza Mallek" w:date="2013-04-02T16:43:00Z">
        <w:r w:rsidR="00242769">
          <w:t xml:space="preserve"> that it will succeed.</w:t>
        </w:r>
      </w:ins>
      <w:ins w:id="539" w:author="Maritza Mallek" w:date="2013-04-02T16:39:00Z">
        <w:r w:rsidR="00242769" w:rsidRPr="006027C4">
          <w:t>Moreover, given that a patch will succeed, the probability of transitioning to MDO is 0.</w:t>
        </w:r>
      </w:ins>
      <w:ins w:id="540" w:author="Maritza Mallek" w:date="2013-04-02T16:45:00Z">
        <w:r w:rsidR="00242769">
          <w:t>9</w:t>
        </w:r>
      </w:ins>
      <w:ins w:id="541" w:author="Maritza Mallek" w:date="2013-04-02T16:39:00Z">
        <w:r w:rsidR="00242769" w:rsidRPr="006027C4">
          <w:t xml:space="preserve"> and to MDC is 0.</w:t>
        </w:r>
      </w:ins>
      <w:ins w:id="542" w:author="Maritza Mallek" w:date="2013-04-02T16:45:00Z">
        <w:r w:rsidR="00242769">
          <w:t>1</w:t>
        </w:r>
      </w:ins>
      <w:ins w:id="543" w:author="Maritza Mallek" w:date="2013-04-02T16:39:00Z">
        <w:r w:rsidR="00242769" w:rsidRPr="006027C4">
          <w:t xml:space="preserve">. </w:t>
        </w:r>
      </w:ins>
    </w:p>
    <w:p w14:paraId="3BCF085D" w14:textId="77777777" w:rsidR="00E76CA8" w:rsidRPr="00132B24" w:rsidRDefault="00E76CA8">
      <w:pPr>
        <w:pStyle w:val="ListParagraph"/>
        <w:numPr>
          <w:ilvl w:val="0"/>
          <w:numId w:val="0"/>
        </w:numPr>
        <w:ind w:left="360"/>
        <w:rPr>
          <w:b/>
          <w:rPrChange w:id="544" w:author="Maritza Mallek" w:date="2013-04-01T16:45:00Z">
            <w:rPr>
              <w:b w:val="0"/>
            </w:rPr>
          </w:rPrChange>
        </w:rPr>
        <w:pPrChange w:id="545" w:author="Maritza Mallek" w:date="2013-04-02T16:40:00Z">
          <w:pPr>
            <w:pStyle w:val="Heading5"/>
            <w:keepNext w:val="0"/>
            <w:widowControl/>
            <w:spacing w:before="0" w:after="0"/>
          </w:pPr>
        </w:pPrChange>
      </w:pPr>
    </w:p>
    <w:p w14:paraId="1080BA65" w14:textId="77777777" w:rsidR="00E76CA8" w:rsidRPr="006F682A" w:rsidDel="006F682A" w:rsidRDefault="00E76CA8" w:rsidP="00850982">
      <w:pPr>
        <w:ind w:firstLine="300"/>
        <w:jc w:val="left"/>
        <w:rPr>
          <w:del w:id="546" w:author="Maritza Mallek" w:date="2013-03-28T16:52:00Z"/>
          <w:szCs w:val="24"/>
        </w:rPr>
      </w:pPr>
      <w:del w:id="547" w:author="Maritza Mallek" w:date="2013-03-28T16:52:00Z">
        <w:r w:rsidRPr="006F682A" w:rsidDel="006F682A">
          <w:rPr>
            <w:szCs w:val="24"/>
          </w:rPr>
          <w:delText xml:space="preserve">If located on unproductive soils, transition to the MD conditions may be substantially delayed. Thus, on unproductive soils, in the absence of disturbance, this class will begin transitioning to either MDC or MDO after 80 years and may be delayed in the ED stage for as long as 150 years. Moreover, given that a patch will succeed, the probability of transitioning to MDO is 0.8 and to MDC is 0.2. </w:delText>
        </w:r>
      </w:del>
    </w:p>
    <w:p w14:paraId="357B69AB" w14:textId="77777777" w:rsidR="00E76CA8" w:rsidRPr="006F682A" w:rsidRDefault="00E76CA8" w:rsidP="00850982">
      <w:pPr>
        <w:pStyle w:val="Heading5"/>
        <w:keepNext w:val="0"/>
        <w:widowControl/>
        <w:pBdr>
          <w:bottom w:val="single" w:sz="12" w:space="18" w:color="auto"/>
        </w:pBdr>
        <w:spacing w:before="120"/>
        <w:rPr>
          <w:ins w:id="548" w:author="Maritza Mallek" w:date="2013-03-28T16:53:00Z"/>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ins w:id="549" w:author="Maritza Mallek" w:date="2013-03-28T16:53:00Z">
        <w:r w:rsidR="006F682A" w:rsidRPr="006F682A">
          <w:rPr>
            <w:b w:val="0"/>
          </w:rPr>
          <w:t>.</w:t>
        </w:r>
      </w:ins>
    </w:p>
    <w:p w14:paraId="5A9188B5" w14:textId="77777777" w:rsidR="006F682A" w:rsidRPr="006F682A" w:rsidRDefault="006F682A" w:rsidP="006F682A">
      <w:pPr>
        <w:pStyle w:val="Heading5"/>
        <w:keepNext w:val="0"/>
        <w:widowControl/>
        <w:spacing w:before="0" w:after="0"/>
      </w:pPr>
      <w:moveToRangeStart w:id="550" w:author="Maritza Mallek" w:date="2013-03-28T16:53:00Z" w:name="move226108944"/>
      <w:moveTo w:id="551" w:author="Maritza Mallek" w:date="2013-03-28T16:53:00Z">
        <w:r w:rsidRPr="006F682A">
          <w:rPr>
            <w:bCs w:val="0"/>
            <w:sz w:val="28"/>
          </w:rPr>
          <w:t>Mid Development – Closed (</w:t>
        </w:r>
        <w:commentRangeStart w:id="552"/>
        <w:r w:rsidRPr="006F682A">
          <w:rPr>
            <w:bCs w:val="0"/>
            <w:sz w:val="28"/>
          </w:rPr>
          <w:t>MDC</w:t>
        </w:r>
        <w:commentRangeEnd w:id="552"/>
        <w:r w:rsidRPr="006F682A">
          <w:rPr>
            <w:rStyle w:val="CommentReference"/>
            <w:sz w:val="28"/>
          </w:rPr>
          <w:commentReference w:id="552"/>
        </w:r>
        <w:r w:rsidRPr="006F682A">
          <w:rPr>
            <w:bCs w:val="0"/>
            <w:sz w:val="28"/>
          </w:rPr>
          <w:t>)</w:t>
        </w:r>
        <w:r w:rsidRPr="006F682A">
          <w:rPr>
            <w:b w:val="0"/>
            <w:sz w:val="28"/>
          </w:rPr>
          <w:t xml:space="preserve"> </w:t>
        </w:r>
      </w:moveTo>
    </w:p>
    <w:p w14:paraId="77A51692" w14:textId="77777777" w:rsidR="00132B24" w:rsidRDefault="00132B24" w:rsidP="006F682A">
      <w:pPr>
        <w:pStyle w:val="Heading5"/>
        <w:keepNext w:val="0"/>
        <w:widowControl/>
        <w:spacing w:before="0" w:after="0"/>
        <w:rPr>
          <w:ins w:id="553" w:author="Maritza Mallek" w:date="2013-04-01T16:47:00Z"/>
        </w:rPr>
      </w:pPr>
    </w:p>
    <w:p w14:paraId="1C365B74" w14:textId="77777777" w:rsidR="006F682A" w:rsidRPr="006F682A" w:rsidRDefault="006F682A" w:rsidP="006F682A">
      <w:pPr>
        <w:pStyle w:val="Heading5"/>
        <w:keepNext w:val="0"/>
        <w:widowControl/>
        <w:spacing w:before="0" w:after="0"/>
        <w:rPr>
          <w:b w:val="0"/>
        </w:rPr>
      </w:pPr>
      <w:moveTo w:id="554" w:author="Maritza Mallek" w:date="2013-03-28T16:53:00Z">
        <w:r w:rsidRPr="006F682A">
          <w:t>Description</w:t>
        </w:r>
        <w:r w:rsidRPr="006F682A">
          <w:tab/>
        </w:r>
        <w:r w:rsidRPr="006F682A">
          <w:rPr>
            <w:b w:val="0"/>
          </w:rPr>
          <w:t>Sparse ground cover of grasses, forbs, and shrubs; moderate to dense cover of trees. Conifers are pole to medium-sized, with canopy cover from 50-100%. (</w:t>
        </w:r>
        <w:commentRangeStart w:id="555"/>
        <w:r w:rsidRPr="006F682A">
          <w:rPr>
            <w:b w:val="0"/>
          </w:rPr>
          <w:t>BPS</w:t>
        </w:r>
      </w:moveTo>
      <w:commentRangeEnd w:id="555"/>
      <w:r w:rsidR="00F74F74">
        <w:rPr>
          <w:rStyle w:val="CommentReference"/>
          <w:b w:val="0"/>
          <w:bCs w:val="0"/>
        </w:rPr>
        <w:commentReference w:id="555"/>
      </w:r>
      <w:moveTo w:id="556" w:author="Maritza Mallek" w:date="2013-03-28T16:53:00Z">
        <w:r w:rsidRPr="006F682A">
          <w:rPr>
            <w:b w:val="0"/>
          </w:rPr>
          <w:t>)</w:t>
        </w:r>
      </w:moveTo>
    </w:p>
    <w:p w14:paraId="6C5F207E" w14:textId="77777777" w:rsidR="006F682A" w:rsidRPr="006F682A" w:rsidRDefault="006F682A" w:rsidP="006F682A">
      <w:pPr>
        <w:pStyle w:val="Heading5"/>
        <w:keepNext w:val="0"/>
        <w:widowControl/>
        <w:spacing w:before="0" w:after="0"/>
        <w:ind w:left="360"/>
      </w:pPr>
    </w:p>
    <w:p w14:paraId="186E7A30" w14:textId="5BEAA5CE" w:rsidR="006F682A" w:rsidRPr="006F682A" w:rsidRDefault="00CE76CA">
      <w:pPr>
        <w:pStyle w:val="ListParagraph"/>
        <w:pPrChange w:id="557" w:author="Maritza Mallek" w:date="2013-04-01T22:52:00Z">
          <w:pPr>
            <w:pStyle w:val="Heading5"/>
            <w:keepNext w:val="0"/>
            <w:widowControl/>
            <w:spacing w:before="0" w:after="0"/>
            <w:ind w:left="360"/>
          </w:pPr>
        </w:pPrChange>
      </w:pPr>
      <w:ins w:id="558" w:author="Maritza Mallek" w:date="2013-03-28T17:01:00Z">
        <w:r w:rsidRPr="00132B24">
          <w:rPr>
            <w:b/>
            <w:rPrChange w:id="559" w:author="Maritza Mallek" w:date="2013-04-01T16:46:00Z">
              <w:rPr/>
            </w:rPrChange>
          </w:rPr>
          <w:t>Mesic/Fir/Productive Modifier</w:t>
        </w:r>
      </w:ins>
      <w:moveTo w:id="560" w:author="Maritza Mallek" w:date="2013-03-28T16:53:00Z">
        <w:del w:id="561" w:author="Maritza Mallek" w:date="2013-03-28T17:01:00Z">
          <w:r w:rsidR="006F682A" w:rsidRPr="006F682A" w:rsidDel="00CE76CA">
            <w:delText>Mesic/Fir Variant</w:delText>
          </w:r>
        </w:del>
        <w:r w:rsidR="006F682A" w:rsidRPr="006F682A">
          <w:tab/>
        </w:r>
      </w:moveTo>
      <w:ins w:id="562" w:author="Maritza Mallek" w:date="2013-03-28T17:05:00Z">
        <w:r>
          <w:tab/>
        </w:r>
      </w:ins>
      <w:moveTo w:id="563" w:author="Maritza Mallek" w:date="2013-03-28T16:53:00Z">
        <w:r w:rsidR="006F682A" w:rsidRPr="006F682A">
          <w:rPr>
            <w:i/>
          </w:rPr>
          <w:t>Abies concolor, Pinus ponderosa, Pseudotsuga menziesii</w:t>
        </w:r>
        <w:r w:rsidR="006F682A" w:rsidRPr="006F682A">
          <w:t xml:space="preserve">, and </w:t>
        </w:r>
        <w:r w:rsidR="006F682A" w:rsidRPr="006F682A">
          <w:rPr>
            <w:i/>
          </w:rPr>
          <w:t>Pinus lambertiana</w:t>
        </w:r>
        <w:r w:rsidR="006F682A" w:rsidRPr="006F682A">
          <w:t xml:space="preserve"> are likely components. (BPS)</w:t>
        </w:r>
      </w:moveTo>
    </w:p>
    <w:p w14:paraId="61523304" w14:textId="77777777" w:rsidR="006F682A" w:rsidRPr="006F682A" w:rsidRDefault="006F682A">
      <w:pPr>
        <w:pStyle w:val="ListParagraph"/>
        <w:numPr>
          <w:ilvl w:val="0"/>
          <w:numId w:val="0"/>
        </w:numPr>
        <w:ind w:left="360"/>
        <w:pPrChange w:id="564" w:author="Maritza Mallek" w:date="2013-04-01T16:46:00Z">
          <w:pPr>
            <w:pStyle w:val="Heading5"/>
            <w:keepNext w:val="0"/>
            <w:widowControl/>
            <w:spacing w:before="0" w:after="0"/>
            <w:ind w:left="360"/>
          </w:pPr>
        </w:pPrChange>
      </w:pPr>
    </w:p>
    <w:p w14:paraId="297C0768" w14:textId="328ABF05" w:rsidR="006F682A" w:rsidRPr="006F682A" w:rsidRDefault="00CE76CA">
      <w:pPr>
        <w:pStyle w:val="ListParagraph"/>
        <w:pPrChange w:id="565" w:author="Maritza Mallek" w:date="2013-04-01T22:53:00Z">
          <w:pPr>
            <w:pStyle w:val="Heading5"/>
            <w:keepNext w:val="0"/>
            <w:widowControl/>
            <w:spacing w:before="0" w:after="0"/>
            <w:ind w:left="360"/>
          </w:pPr>
        </w:pPrChange>
      </w:pPr>
      <w:ins w:id="566" w:author="Maritza Mallek" w:date="2013-03-28T17:01:00Z">
        <w:r w:rsidRPr="00A93B5E">
          <w:rPr>
            <w:b/>
            <w:rPrChange w:id="567" w:author="Maritza Mallek" w:date="2013-04-01T22:52:00Z">
              <w:rPr/>
            </w:rPrChange>
          </w:rPr>
          <w:t>Xeric/Pine/Unproductive Modifier</w:t>
        </w:r>
      </w:ins>
      <w:moveTo w:id="568" w:author="Maritza Mallek" w:date="2013-03-28T16:53:00Z">
        <w:del w:id="569" w:author="Maritza Mallek" w:date="2013-03-28T17:01:00Z">
          <w:r w:rsidR="006F682A" w:rsidRPr="006F682A" w:rsidDel="00CE76CA">
            <w:delText>Xeric/Pine Variant</w:delText>
          </w:r>
        </w:del>
        <w:r w:rsidR="006F682A" w:rsidRPr="006F682A">
          <w:tab/>
        </w:r>
        <w:r w:rsidR="006F682A" w:rsidRPr="00424862">
          <w:rPr>
            <w:i/>
            <w:iCs/>
          </w:rPr>
          <w:t>Pinus ponderosa</w:t>
        </w:r>
        <w:r w:rsidR="006F682A" w:rsidRPr="006F682A">
          <w:t xml:space="preserve">, </w:t>
        </w:r>
        <w:r w:rsidR="006F682A" w:rsidRPr="00424862">
          <w:rPr>
            <w:i/>
            <w:iCs/>
          </w:rPr>
          <w:t>Pinus lambertiana</w:t>
        </w:r>
        <w:r w:rsidR="006F682A" w:rsidRPr="006F682A">
          <w:t xml:space="preserve">, </w:t>
        </w:r>
        <w:r w:rsidR="006F682A" w:rsidRPr="00424862">
          <w:rPr>
            <w:i/>
            <w:iCs/>
          </w:rPr>
          <w:t>Abies concolor</w:t>
        </w:r>
        <w:r w:rsidR="006F682A" w:rsidRPr="006F682A">
          <w:t xml:space="preserve">, and </w:t>
        </w:r>
        <w:r w:rsidR="006F682A" w:rsidRPr="00424862">
          <w:rPr>
            <w:i/>
            <w:iCs/>
          </w:rPr>
          <w:t>Quercus kelloggii</w:t>
        </w:r>
        <w:r w:rsidR="006F682A" w:rsidRPr="006F682A">
          <w:t xml:space="preserve"> are likely components. (</w:t>
        </w:r>
        <w:commentRangeStart w:id="570"/>
        <w:r w:rsidR="006F682A" w:rsidRPr="006F682A">
          <w:t>BPS</w:t>
        </w:r>
      </w:moveTo>
      <w:commentRangeEnd w:id="570"/>
      <w:r w:rsidR="00753EA1">
        <w:rPr>
          <w:rStyle w:val="CommentReference"/>
        </w:rPr>
        <w:commentReference w:id="570"/>
      </w:r>
      <w:moveTo w:id="571" w:author="Maritza Mallek" w:date="2013-03-28T16:53:00Z">
        <w:r w:rsidR="006F682A" w:rsidRPr="006F682A">
          <w:t>)</w:t>
        </w:r>
      </w:moveTo>
    </w:p>
    <w:p w14:paraId="1634EA4A" w14:textId="77777777" w:rsidR="006F682A" w:rsidRPr="00664ACB" w:rsidRDefault="006F682A">
      <w:pPr>
        <w:pStyle w:val="ListParagraph"/>
        <w:numPr>
          <w:ilvl w:val="0"/>
          <w:numId w:val="0"/>
        </w:numPr>
        <w:ind w:left="360"/>
        <w:pPrChange w:id="572" w:author="Maritza Mallek" w:date="2013-04-01T16:46:00Z">
          <w:pPr/>
        </w:pPrChange>
      </w:pPr>
    </w:p>
    <w:p w14:paraId="070CD3A1" w14:textId="45C243A0" w:rsidR="006F682A" w:rsidRPr="00405E70" w:rsidRDefault="006F682A">
      <w:pPr>
        <w:pStyle w:val="ListParagraph"/>
        <w:pPrChange w:id="573" w:author="Maritza Mallek" w:date="2013-04-02T16:54:00Z">
          <w:pPr/>
        </w:pPrChange>
      </w:pPr>
      <w:moveTo w:id="574" w:author="Maritza Mallek" w:date="2013-03-28T16:53:00Z">
        <w:del w:id="575" w:author="Maritza Mallek" w:date="2013-03-28T17:02:00Z">
          <w:r w:rsidRPr="00A93B5E" w:rsidDel="00CE76CA">
            <w:rPr>
              <w:b/>
              <w:rPrChange w:id="576" w:author="Maritza Mallek" w:date="2013-04-01T22:53:00Z">
                <w:rPr/>
              </w:rPrChange>
            </w:rPr>
            <w:tab/>
          </w:r>
        </w:del>
      </w:moveTo>
      <w:ins w:id="577" w:author="Maritza Mallek" w:date="2013-03-28T17:02:00Z">
        <w:r w:rsidR="00CE76CA" w:rsidRPr="00A93B5E">
          <w:rPr>
            <w:b/>
            <w:rPrChange w:id="578" w:author="Maritza Mallek" w:date="2013-04-01T22:53:00Z">
              <w:rPr/>
            </w:rPrChange>
          </w:rPr>
          <w:t>Serpentine Modifier</w:t>
        </w:r>
        <w:r w:rsidR="00CE76CA" w:rsidRPr="00A93B5E">
          <w:rPr>
            <w:b/>
            <w:rPrChange w:id="579" w:author="Maritza Mallek" w:date="2013-04-01T22:53:00Z">
              <w:rPr/>
            </w:rPrChange>
          </w:rPr>
          <w:tab/>
          <w:t xml:space="preserve"> </w:t>
        </w:r>
      </w:ins>
      <w:ins w:id="580" w:author="Maritza Mallek" w:date="2013-04-02T16:54:00Z">
        <w:r w:rsidR="00405E70" w:rsidRPr="00405E70">
          <w:rPr>
            <w:rPrChange w:id="581" w:author="Maritza Mallek" w:date="2013-04-02T16:54:00Z">
              <w:rPr>
                <w:b/>
              </w:rPr>
            </w:rPrChange>
          </w:rPr>
          <w:t>These stands are comprised of conifers along with hardwood trees and shrubs.</w:t>
        </w:r>
        <w:r w:rsidR="00405E70">
          <w:t xml:space="preserve"> (BPS) </w:t>
        </w:r>
      </w:ins>
      <w:ins w:id="582" w:author="Maritza Mallek" w:date="2013-04-02T16:50:00Z">
        <w:r w:rsidR="007E36C4">
          <w:t xml:space="preserve">Conifers present may include </w:t>
        </w:r>
        <w:r w:rsidR="007E36C4" w:rsidRPr="00405E70">
          <w:rPr>
            <w:i/>
          </w:rPr>
          <w:t xml:space="preserve">P. ponderosa, Calocedrus decurrens, </w:t>
        </w:r>
      </w:ins>
      <w:ins w:id="583" w:author="Maritza Mallek" w:date="2013-04-02T16:51:00Z">
        <w:r w:rsidR="007E36C4">
          <w:t xml:space="preserve">and </w:t>
        </w:r>
      </w:ins>
      <w:ins w:id="584" w:author="Maritza Mallek" w:date="2013-04-02T16:50:00Z">
        <w:r w:rsidR="007E36C4" w:rsidRPr="00405E70">
          <w:rPr>
            <w:i/>
          </w:rPr>
          <w:t>P. jeffreyi</w:t>
        </w:r>
      </w:ins>
      <w:ins w:id="585" w:author="Maritza Mallek" w:date="2013-04-02T16:51:00Z">
        <w:r w:rsidR="007E36C4">
          <w:t xml:space="preserve">. Associated hardwoods may include </w:t>
        </w:r>
      </w:ins>
      <w:ins w:id="586" w:author="Maritza Mallek" w:date="2013-04-02T16:52:00Z">
        <w:r w:rsidR="007E36C4" w:rsidRPr="00405E70">
          <w:rPr>
            <w:i/>
          </w:rPr>
          <w:t xml:space="preserve">Quercus chrysolepis </w:t>
        </w:r>
        <w:r w:rsidR="007E36C4">
          <w:t xml:space="preserve">or </w:t>
        </w:r>
        <w:r w:rsidR="007E36C4" w:rsidRPr="00405E70">
          <w:rPr>
            <w:i/>
          </w:rPr>
          <w:t>Q. kelloggii</w:t>
        </w:r>
        <w:r w:rsidR="007E36C4">
          <w:t>.</w:t>
        </w:r>
      </w:ins>
      <w:ins w:id="587" w:author="Maritza Mallek" w:date="2013-04-02T16:53:00Z">
        <w:r w:rsidR="00405E70">
          <w:t xml:space="preserve"> (</w:t>
        </w:r>
        <w:commentRangeStart w:id="588"/>
        <w:r w:rsidR="00405E70">
          <w:t>TVC</w:t>
        </w:r>
      </w:ins>
      <w:commentRangeEnd w:id="588"/>
      <w:r w:rsidR="00753EA1">
        <w:rPr>
          <w:rStyle w:val="CommentReference"/>
        </w:rPr>
        <w:commentReference w:id="588"/>
      </w:r>
      <w:ins w:id="589" w:author="Maritza Mallek" w:date="2013-04-02T16:53:00Z">
        <w:r w:rsidR="00405E70">
          <w:t>)</w:t>
        </w:r>
      </w:ins>
      <w:moveTo w:id="590" w:author="Maritza Mallek" w:date="2013-03-28T16:53:00Z">
        <w:del w:id="591" w:author="Maritza Mallek" w:date="2013-03-28T17:02:00Z">
          <w:r w:rsidRPr="00405E70" w:rsidDel="00CE76CA">
            <w:rPr>
              <w:b/>
              <w:bCs/>
              <w:rPrChange w:id="592" w:author="Maritza Mallek" w:date="2013-04-02T16:54:00Z">
                <w:rPr>
                  <w:bCs/>
                </w:rPr>
              </w:rPrChange>
            </w:rPr>
            <w:delText>Serpentine Variant</w:delText>
          </w:r>
        </w:del>
      </w:moveTo>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rPr>
          <w:ins w:id="593" w:author="Maritza Mallek" w:date="2013-03-28T17:03:00Z"/>
        </w:rPr>
      </w:pPr>
      <w:moveTo w:id="594" w:author="Maritza Mallek" w:date="2013-03-28T16:53:00Z">
        <w:r w:rsidRPr="006F682A">
          <w:t>Succession Transition</w:t>
        </w:r>
        <w:r w:rsidRPr="006F682A">
          <w:tab/>
        </w:r>
      </w:moveTo>
    </w:p>
    <w:p w14:paraId="01DCE2CB" w14:textId="77777777" w:rsidR="00CE76CA" w:rsidRDefault="00CE76CA">
      <w:pPr>
        <w:pStyle w:val="Heading5"/>
        <w:keepNext w:val="0"/>
        <w:widowControl/>
        <w:spacing w:before="0" w:after="0"/>
        <w:rPr>
          <w:ins w:id="595" w:author="Maritza Mallek" w:date="2013-03-28T17:04:00Z"/>
        </w:rPr>
      </w:pPr>
    </w:p>
    <w:p w14:paraId="54A87740" w14:textId="25164C74" w:rsidR="00CE76CA" w:rsidRDefault="00CE76CA">
      <w:pPr>
        <w:pStyle w:val="ListParagraph"/>
        <w:rPr>
          <w:ins w:id="596" w:author="Maritza Mallek" w:date="2013-03-28T17:03:00Z"/>
        </w:rPr>
        <w:pPrChange w:id="597" w:author="Maritza Mallek" w:date="2013-04-01T16:46:00Z">
          <w:pPr>
            <w:pStyle w:val="Heading5"/>
            <w:keepNext w:val="0"/>
            <w:widowControl/>
            <w:spacing w:before="0" w:after="0"/>
          </w:pPr>
        </w:pPrChange>
      </w:pPr>
      <w:ins w:id="598" w:author="Maritza Mallek" w:date="2013-03-28T17:03:00Z">
        <w:r w:rsidRPr="00132B24">
          <w:rPr>
            <w:b/>
            <w:rPrChange w:id="599" w:author="Maritza Mallek" w:date="2013-04-01T16:46:00Z">
              <w:rPr/>
            </w:rPrChange>
          </w:rPr>
          <w:t>Mesic/Fir/Productive Modifier</w:t>
        </w:r>
        <w:r w:rsidRPr="00132B24">
          <w:rPr>
            <w:b/>
            <w:rPrChange w:id="600" w:author="Maritza Mallek" w:date="2013-04-01T16:46:00Z">
              <w:rPr/>
            </w:rPrChange>
          </w:rPr>
          <w:tab/>
        </w:r>
        <w:r>
          <w:tab/>
        </w:r>
      </w:ins>
      <w:moveTo w:id="601" w:author="Maritza Mallek" w:date="2013-03-28T16:53:00Z">
        <w:r w:rsidR="006F682A" w:rsidRPr="006F682A">
          <w:t xml:space="preserve">MDC persists for a minimum of 50 years on productive soils and in the absence of fire, </w:t>
        </w:r>
        <w:del w:id="602" w:author="Maritza Mallek" w:date="2013-04-02T16:46:00Z">
          <w:r w:rsidR="006F682A" w:rsidRPr="006F682A" w:rsidDel="00242769">
            <w:delText>after</w:delText>
          </w:r>
        </w:del>
      </w:moveTo>
      <w:ins w:id="603" w:author="Maritza Mallek" w:date="2013-04-02T16:46:00Z">
        <w:r w:rsidR="00242769">
          <w:t>at which point all</w:t>
        </w:r>
      </w:ins>
      <w:moveTo w:id="604" w:author="Maritza Mallek" w:date="2013-03-28T16:53:00Z">
        <w:del w:id="605" w:author="Maritza Mallek" w:date="2013-04-02T16:46:00Z">
          <w:r w:rsidR="006F682A" w:rsidRPr="006F682A" w:rsidDel="00242769">
            <w:delText xml:space="preserve"> which</w:delText>
          </w:r>
        </w:del>
        <w:r w:rsidR="006F682A" w:rsidRPr="006F682A">
          <w:t xml:space="preserve"> stands </w:t>
        </w:r>
        <w:del w:id="606" w:author="Maritza Mallek" w:date="2013-04-02T16:46:00Z">
          <w:r w:rsidR="006F682A" w:rsidRPr="006F682A" w:rsidDel="00242769">
            <w:delText>begin transitioning</w:delText>
          </w:r>
        </w:del>
      </w:moveTo>
      <w:ins w:id="607" w:author="Maritza Mallek" w:date="2013-04-02T16:46:00Z">
        <w:r w:rsidR="00242769">
          <w:t>transition</w:t>
        </w:r>
      </w:ins>
      <w:moveTo w:id="608" w:author="Maritza Mallek" w:date="2013-03-28T16:53:00Z">
        <w:r w:rsidR="006F682A" w:rsidRPr="006F682A">
          <w:t xml:space="preserve"> to LDC. </w:t>
        </w:r>
        <w:commentRangeStart w:id="609"/>
        <w:commentRangeStart w:id="610"/>
        <w:r w:rsidR="006F682A" w:rsidRPr="006F682A">
          <w:t xml:space="preserve">Stands that transitioned to MDC from MDO </w:t>
        </w:r>
        <w:del w:id="611" w:author="Maritza Mallek" w:date="2013-04-02T16:46:00Z">
          <w:r w:rsidR="006F682A" w:rsidRPr="006F682A" w:rsidDel="00242769">
            <w:delText xml:space="preserve">begin </w:delText>
          </w:r>
        </w:del>
        <w:r w:rsidR="006F682A" w:rsidRPr="006F682A">
          <w:t>transition</w:t>
        </w:r>
        <w:del w:id="612" w:author="Maritza Mallek" w:date="2013-04-02T16:46:00Z">
          <w:r w:rsidR="006F682A" w:rsidRPr="006F682A" w:rsidDel="00242769">
            <w:delText>ing</w:delText>
          </w:r>
        </w:del>
        <w:r w:rsidR="006F682A" w:rsidRPr="006F682A">
          <w:t xml:space="preserve"> to LDC once the time since transition to a mid development stage is at least 50 years. </w:t>
        </w:r>
        <w:commentRangeEnd w:id="609"/>
        <w:r w:rsidR="006F682A" w:rsidRPr="00664ACB">
          <w:rPr>
            <w:rStyle w:val="CommentReference"/>
            <w:b/>
            <w:bCs/>
          </w:rPr>
          <w:commentReference w:id="609"/>
        </w:r>
        <w:commentRangeEnd w:id="610"/>
        <w:r w:rsidR="006F682A" w:rsidRPr="006F682A">
          <w:t xml:space="preserve"> </w:t>
        </w:r>
      </w:moveTo>
    </w:p>
    <w:p w14:paraId="6BFA9389" w14:textId="77777777" w:rsidR="00CE76CA" w:rsidRDefault="00CE76CA">
      <w:pPr>
        <w:pStyle w:val="ListParagraph"/>
        <w:numPr>
          <w:ilvl w:val="0"/>
          <w:numId w:val="0"/>
        </w:numPr>
        <w:ind w:left="360"/>
        <w:rPr>
          <w:ins w:id="613" w:author="Maritza Mallek" w:date="2013-03-28T17:03:00Z"/>
        </w:rPr>
        <w:pPrChange w:id="614" w:author="Maritza Mallek" w:date="2013-04-01T16:46:00Z">
          <w:pPr>
            <w:pStyle w:val="Heading5"/>
            <w:keepNext w:val="0"/>
            <w:widowControl/>
            <w:spacing w:before="0" w:after="0"/>
          </w:pPr>
        </w:pPrChange>
      </w:pPr>
    </w:p>
    <w:p w14:paraId="5F130C80" w14:textId="0969B85F" w:rsidR="006F682A" w:rsidRDefault="00CE76CA">
      <w:pPr>
        <w:pStyle w:val="ListParagraph"/>
        <w:rPr>
          <w:ins w:id="615" w:author="Maritza Mallek" w:date="2013-03-28T17:04:00Z"/>
        </w:rPr>
        <w:pPrChange w:id="616" w:author="Maritza Mallek" w:date="2013-04-01T16:46:00Z">
          <w:pPr>
            <w:pStyle w:val="Heading5"/>
            <w:keepNext w:val="0"/>
            <w:widowControl/>
            <w:spacing w:before="0" w:after="0"/>
          </w:pPr>
        </w:pPrChange>
      </w:pPr>
      <w:ins w:id="617" w:author="Maritza Mallek" w:date="2013-03-28T17:03:00Z">
        <w:r w:rsidRPr="00132B24">
          <w:rPr>
            <w:b/>
            <w:rPrChange w:id="618" w:author="Maritza Mallek" w:date="2013-04-01T16:46:00Z">
              <w:rPr/>
            </w:rPrChange>
          </w:rPr>
          <w:t>Xeric/Pine/Unproductive Modifier</w:t>
        </w:r>
      </w:ins>
      <w:ins w:id="619" w:author="Maritza Mallek" w:date="2013-03-28T17:04:00Z">
        <w:r>
          <w:tab/>
        </w:r>
      </w:ins>
      <w:moveTo w:id="620" w:author="Maritza Mallek" w:date="2013-03-28T16:53:00Z">
        <w:del w:id="621" w:author="Maritza Mallek" w:date="2013-03-31T22:09:00Z">
          <w:r w:rsidR="006F682A" w:rsidRPr="006F682A" w:rsidDel="00CF39EF">
            <w:delText>On unproductive soils, t</w:delText>
          </w:r>
        </w:del>
      </w:moveTo>
      <w:ins w:id="622" w:author="Maritza Mallek" w:date="2013-03-31T22:09:00Z">
        <w:r w:rsidR="00CF39EF">
          <w:t>T</w:t>
        </w:r>
      </w:ins>
      <w:moveTo w:id="623" w:author="Maritza Mallek" w:date="2013-03-28T16:53:00Z">
        <w:r w:rsidR="006F682A" w:rsidRPr="006F682A">
          <w:t xml:space="preserve">ransition to late seral conditions may be </w:t>
        </w:r>
        <w:del w:id="624" w:author="Maritza Mallek" w:date="2013-04-02T16:43:00Z">
          <w:r w:rsidR="006F682A" w:rsidRPr="006F682A" w:rsidDel="00242769">
            <w:delText>somewhat</w:delText>
          </w:r>
        </w:del>
        <w:del w:id="625" w:author="Maritza Mallek" w:date="2013-04-02T16:46:00Z">
          <w:r w:rsidR="006F682A" w:rsidRPr="006F682A" w:rsidDel="007E36C4">
            <w:delText xml:space="preserve"> </w:delText>
          </w:r>
        </w:del>
        <w:r w:rsidR="006F682A" w:rsidRPr="006F682A">
          <w:t xml:space="preserve">delayed. </w:t>
        </w:r>
        <w:r w:rsidR="006F682A" w:rsidRPr="00664ACB">
          <w:rPr>
            <w:rStyle w:val="CommentReference"/>
            <w:b/>
            <w:bCs/>
          </w:rPr>
          <w:commentReference w:id="610"/>
        </w:r>
        <w:r w:rsidR="006F682A" w:rsidRPr="006F682A">
          <w:t xml:space="preserve">Thus, on unproductive soils, in the absence of disturbance, this class will begin transitioning to </w:t>
        </w:r>
        <w:del w:id="626" w:author="Maritza Mallek" w:date="2013-04-02T16:47:00Z">
          <w:r w:rsidR="006F682A" w:rsidRPr="006F682A" w:rsidDel="007E36C4">
            <w:delText xml:space="preserve">either </w:delText>
          </w:r>
        </w:del>
        <w:r w:rsidR="006F682A" w:rsidRPr="006F682A">
          <w:t xml:space="preserve">LDC after </w:t>
        </w:r>
        <w:del w:id="627" w:author="Maritza Mallek" w:date="2013-04-02T21:12:00Z">
          <w:r w:rsidR="006F682A" w:rsidRPr="006F682A" w:rsidDel="00B96417">
            <w:delText>5</w:delText>
          </w:r>
        </w:del>
      </w:moveTo>
      <w:ins w:id="628" w:author="Maritza Mallek" w:date="2013-04-02T21:12:00Z">
        <w:r w:rsidR="0060303A">
          <w:t>5</w:t>
        </w:r>
      </w:ins>
      <w:moveTo w:id="629" w:author="Maritza Mallek" w:date="2013-03-28T16:53:00Z">
        <w:r w:rsidR="006F682A" w:rsidRPr="006F682A">
          <w:t xml:space="preserve">0 years </w:t>
        </w:r>
      </w:moveTo>
      <w:ins w:id="630" w:author="Maritza Mallek" w:date="2013-04-02T16:47:00Z">
        <w:r w:rsidR="007E36C4">
          <w:t xml:space="preserve">at a rate of 60% per time step </w:t>
        </w:r>
      </w:ins>
      <w:moveTo w:id="631" w:author="Maritza Mallek" w:date="2013-03-28T16:53:00Z">
        <w:r w:rsidR="006F682A" w:rsidRPr="006F682A">
          <w:t xml:space="preserve">and may be delayed in the MDC stage for up to </w:t>
        </w:r>
        <w:del w:id="632" w:author="Maritza Mallek" w:date="2013-04-02T21:11:00Z">
          <w:r w:rsidR="006F682A" w:rsidRPr="006F682A" w:rsidDel="00B96417">
            <w:delText>2</w:delText>
          </w:r>
        </w:del>
      </w:moveTo>
      <w:ins w:id="633" w:author="Maritza Mallek" w:date="2013-04-02T21:12:00Z">
        <w:r w:rsidR="00B96417">
          <w:t xml:space="preserve">100 </w:t>
        </w:r>
      </w:ins>
      <w:moveTo w:id="634" w:author="Maritza Mallek" w:date="2013-03-28T16:53:00Z">
        <w:del w:id="635" w:author="Maritza Mallek" w:date="2013-04-02T21:12:00Z">
          <w:r w:rsidR="006F682A" w:rsidRPr="006F682A" w:rsidDel="00B96417">
            <w:delText xml:space="preserve">0 </w:delText>
          </w:r>
        </w:del>
        <w:r w:rsidR="006F682A" w:rsidRPr="006F682A">
          <w:t>years.</w:t>
        </w:r>
      </w:moveTo>
    </w:p>
    <w:p w14:paraId="2D3D9847" w14:textId="77777777" w:rsidR="00CE76CA" w:rsidRDefault="00CE76CA">
      <w:pPr>
        <w:pStyle w:val="ListParagraph"/>
        <w:numPr>
          <w:ilvl w:val="0"/>
          <w:numId w:val="0"/>
        </w:numPr>
        <w:ind w:left="360"/>
        <w:rPr>
          <w:ins w:id="636" w:author="Maritza Mallek" w:date="2013-03-28T17:04:00Z"/>
        </w:rPr>
        <w:pPrChange w:id="637" w:author="Maritza Mallek" w:date="2013-04-01T16:46:00Z">
          <w:pPr>
            <w:pStyle w:val="Heading5"/>
            <w:keepNext w:val="0"/>
            <w:widowControl/>
            <w:spacing w:before="0" w:after="0"/>
          </w:pPr>
        </w:pPrChange>
      </w:pPr>
    </w:p>
    <w:p w14:paraId="2F07B256" w14:textId="59AB972B" w:rsidR="00CE76CA" w:rsidRPr="00132B24" w:rsidRDefault="00CE76CA">
      <w:pPr>
        <w:pStyle w:val="ListParagraph"/>
        <w:rPr>
          <w:rFonts w:ascii="Times New Roman" w:hAnsi="Times New Roman"/>
          <w:b/>
          <w:rPrChange w:id="638" w:author="Maritza Mallek" w:date="2013-04-01T16:46:00Z">
            <w:rPr>
              <w:b w:val="0"/>
            </w:rPr>
          </w:rPrChange>
        </w:rPr>
        <w:pPrChange w:id="639" w:author="Maritza Mallek" w:date="2013-04-01T16:46:00Z">
          <w:pPr>
            <w:pStyle w:val="Heading5"/>
            <w:keepNext w:val="0"/>
            <w:widowControl/>
            <w:spacing w:before="0" w:after="0"/>
          </w:pPr>
        </w:pPrChange>
      </w:pPr>
      <w:ins w:id="640" w:author="Maritza Mallek" w:date="2013-03-28T17:04:00Z">
        <w:r w:rsidRPr="00132B24">
          <w:rPr>
            <w:b/>
            <w:rPrChange w:id="641" w:author="Maritza Mallek" w:date="2013-04-01T16:46:00Z">
              <w:rPr>
                <w:b w:val="0"/>
                <w:bCs w:val="0"/>
              </w:rPr>
            </w:rPrChange>
          </w:rPr>
          <w:t>Serpentine Modifier</w:t>
        </w:r>
      </w:ins>
      <w:ins w:id="642" w:author="Maritza Mallek" w:date="2013-04-02T16:43:00Z">
        <w:r w:rsidR="00242769">
          <w:rPr>
            <w:b/>
          </w:rPr>
          <w:t xml:space="preserve"> </w:t>
        </w:r>
        <w:r w:rsidR="00242769">
          <w:t>T</w:t>
        </w:r>
        <w:r w:rsidR="00242769" w:rsidRPr="006F682A">
          <w:t xml:space="preserve">ransition to late seral conditions may be </w:t>
        </w:r>
      </w:ins>
      <w:ins w:id="643" w:author="Maritza Mallek" w:date="2013-04-02T16:47:00Z">
        <w:r w:rsidR="007E36C4">
          <w:t>substatially</w:t>
        </w:r>
      </w:ins>
      <w:ins w:id="644" w:author="Maritza Mallek" w:date="2013-04-02T16:43:00Z">
        <w:r w:rsidR="00242769" w:rsidRPr="006F682A">
          <w:t xml:space="preserve"> delayed. Thus, in the absence of disturbance, this class will begin transitioning to LDC after 50 years </w:t>
        </w:r>
      </w:ins>
      <w:ins w:id="645" w:author="Maritza Mallek" w:date="2013-04-02T16:48:00Z">
        <w:r w:rsidR="007E36C4">
          <w:t xml:space="preserve">at a rate of 20% per time step </w:t>
        </w:r>
      </w:ins>
      <w:ins w:id="646" w:author="Maritza Mallek" w:date="2013-04-02T16:43:00Z">
        <w:r w:rsidR="00242769" w:rsidRPr="006F682A">
          <w:t xml:space="preserve">and may be delayed in the MDC stage for up to </w:t>
        </w:r>
      </w:ins>
      <w:ins w:id="647" w:author="Maritza Mallek" w:date="2013-04-02T21:11:00Z">
        <w:r w:rsidR="00B96417">
          <w:t>1</w:t>
        </w:r>
      </w:ins>
      <w:ins w:id="648" w:author="Maritza Mallek" w:date="2013-04-02T16:48:00Z">
        <w:r w:rsidR="007E36C4">
          <w:t>5</w:t>
        </w:r>
      </w:ins>
      <w:ins w:id="649" w:author="Maritza Mallek" w:date="2013-04-02T16:43:00Z">
        <w:r w:rsidR="00242769" w:rsidRPr="006F682A">
          <w:t>0 years</w:t>
        </w:r>
      </w:ins>
      <w:ins w:id="650" w:author="Maritza Mallek" w:date="2013-04-02T17:11:00Z">
        <w:r w:rsidR="00A81D21">
          <w:t>.</w:t>
        </w:r>
      </w:ins>
    </w:p>
    <w:p w14:paraId="78D37D10" w14:textId="77777777" w:rsidR="006F682A" w:rsidRPr="00132B24" w:rsidRDefault="006F682A" w:rsidP="006F682A">
      <w:pPr>
        <w:pStyle w:val="Heading5"/>
        <w:keepNext w:val="0"/>
        <w:widowControl/>
        <w:spacing w:before="0" w:after="0"/>
      </w:pPr>
    </w:p>
    <w:p w14:paraId="6471C499" w14:textId="77777777" w:rsidR="006F682A" w:rsidRPr="006F682A" w:rsidRDefault="006F682A" w:rsidP="006F682A">
      <w:pPr>
        <w:pStyle w:val="Heading5"/>
        <w:keepNext w:val="0"/>
        <w:widowControl/>
        <w:spacing w:before="0" w:after="0"/>
      </w:pPr>
      <w:moveTo w:id="651" w:author="Maritza Mallek" w:date="2013-03-28T16:53:00Z">
        <w:r w:rsidRPr="006F682A">
          <w:t xml:space="preserve">Wildfire </w:t>
        </w:r>
        <w:commentRangeStart w:id="652"/>
        <w:r w:rsidRPr="006F682A">
          <w:t>Transition</w:t>
        </w:r>
      </w:moveTo>
      <w:commentRangeEnd w:id="652"/>
      <w:r w:rsidR="000C02B3">
        <w:rPr>
          <w:rStyle w:val="CommentReference"/>
          <w:b w:val="0"/>
          <w:bCs w:val="0"/>
        </w:rPr>
        <w:commentReference w:id="652"/>
      </w:r>
      <w:moveTo w:id="653" w:author="Maritza Mallek" w:date="2013-03-28T16:53:00Z">
        <w:r w:rsidRPr="006F682A">
          <w:tab/>
        </w:r>
      </w:moveTo>
    </w:p>
    <w:p w14:paraId="7B901019" w14:textId="77777777" w:rsidR="006F682A" w:rsidRPr="00664ACB" w:rsidRDefault="006F682A" w:rsidP="006F682A"/>
    <w:p w14:paraId="60C68C36" w14:textId="5F67E9DE" w:rsidR="006F682A" w:rsidRPr="00664ACB" w:rsidRDefault="00CE76CA">
      <w:pPr>
        <w:pStyle w:val="ListParagraph"/>
        <w:pPrChange w:id="654" w:author="Maritza Mallek" w:date="2013-04-01T18:55:00Z">
          <w:pPr>
            <w:pStyle w:val="Heading5"/>
            <w:keepNext w:val="0"/>
            <w:widowControl/>
            <w:spacing w:before="0" w:after="0"/>
            <w:ind w:left="360"/>
          </w:pPr>
        </w:pPrChange>
      </w:pPr>
      <w:ins w:id="655" w:author="Maritza Mallek" w:date="2013-03-28T17:01:00Z">
        <w:r w:rsidRPr="00FA24D7">
          <w:rPr>
            <w:b/>
            <w:rPrChange w:id="656" w:author="Maritza Mallek" w:date="2013-04-01T18:54:00Z">
              <w:rPr/>
            </w:rPrChange>
          </w:rPr>
          <w:t>Mesic/Fir/Productive Modifier</w:t>
        </w:r>
      </w:ins>
      <w:moveTo w:id="657" w:author="Maritza Mallek" w:date="2013-03-28T16:53:00Z">
        <w:del w:id="658" w:author="Maritza Mallek" w:date="2013-03-28T17:01:00Z">
          <w:r w:rsidR="006F682A" w:rsidRPr="006F682A" w:rsidDel="00CE76CA">
            <w:delText>Mesic/Fir Variant</w:delText>
          </w:r>
        </w:del>
        <w:r w:rsidR="006F682A" w:rsidRPr="006F682A">
          <w:tab/>
        </w:r>
      </w:moveTo>
      <w:ins w:id="659" w:author="Maritza Mallek" w:date="2013-03-28T17:01:00Z">
        <w:r>
          <w:tab/>
        </w:r>
      </w:ins>
      <w:moveTo w:id="660" w:author="Maritza Mallek" w:date="2013-03-28T16:53:00Z">
        <w:del w:id="661" w:author="Maritza Mallek" w:date="2013-03-31T22:09:00Z">
          <w:r w:rsidR="006F682A" w:rsidRPr="006F682A" w:rsidDel="00CF39EF">
            <w:delText>On productive soils, h</w:delText>
          </w:r>
        </w:del>
      </w:moveTo>
      <w:ins w:id="662" w:author="Maritza Mallek" w:date="2013-03-31T22:09:00Z">
        <w:r w:rsidR="00CF39EF">
          <w:t>H</w:t>
        </w:r>
      </w:ins>
      <w:moveTo w:id="663" w:author="Maritza Mallek" w:date="2013-03-28T16:53:00Z">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664"/>
        <w:r w:rsidR="006F682A" w:rsidRPr="006F682A">
          <w:rPr>
            <w:highlight w:val="yellow"/>
          </w:rPr>
          <w:t>to</w:t>
        </w:r>
        <w:commentRangeEnd w:id="664"/>
        <w:r w:rsidR="006F682A" w:rsidRPr="00664ACB">
          <w:rPr>
            <w:rStyle w:val="CommentReference"/>
            <w:b/>
            <w:bCs/>
          </w:rPr>
          <w:commentReference w:id="664"/>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del w:id="665" w:author="Maritza Mallek" w:date="2013-03-31T22:09:00Z">
          <w:r w:rsidR="006F682A" w:rsidRPr="006F682A" w:rsidDel="00CF39EF">
            <w:delText xml:space="preserve">On unproductive soils, … </w:delText>
          </w:r>
        </w:del>
      </w:moveTo>
    </w:p>
    <w:p w14:paraId="61AD6884" w14:textId="77777777" w:rsidR="00CE76CA" w:rsidRDefault="00CE76CA">
      <w:pPr>
        <w:pStyle w:val="ListParagraph"/>
        <w:numPr>
          <w:ilvl w:val="0"/>
          <w:numId w:val="0"/>
        </w:numPr>
        <w:rPr>
          <w:ins w:id="666" w:author="Maritza Mallek" w:date="2013-03-28T17:03:00Z"/>
        </w:rPr>
        <w:pPrChange w:id="667" w:author="Maritza Mallek" w:date="2013-04-01T18:55:00Z">
          <w:pPr>
            <w:pStyle w:val="Heading5"/>
            <w:keepNext w:val="0"/>
            <w:widowControl/>
            <w:spacing w:before="0" w:after="0"/>
            <w:ind w:left="360"/>
          </w:pPr>
        </w:pPrChange>
      </w:pPr>
    </w:p>
    <w:p w14:paraId="3BFDDAA5" w14:textId="791807EB" w:rsidR="006F682A" w:rsidRDefault="00CE76CA">
      <w:pPr>
        <w:pStyle w:val="ListParagraph"/>
        <w:rPr>
          <w:ins w:id="668" w:author="Maritza Mallek" w:date="2013-03-28T17:02:00Z"/>
        </w:rPr>
        <w:pPrChange w:id="669" w:author="Maritza Mallek" w:date="2013-04-01T18:55:00Z">
          <w:pPr>
            <w:pStyle w:val="Heading5"/>
            <w:keepNext w:val="0"/>
            <w:widowControl/>
            <w:spacing w:before="0" w:after="0"/>
            <w:ind w:left="360"/>
          </w:pPr>
        </w:pPrChange>
      </w:pPr>
      <w:ins w:id="670" w:author="Maritza Mallek" w:date="2013-03-28T17:01:00Z">
        <w:r w:rsidRPr="00FA24D7">
          <w:rPr>
            <w:b/>
            <w:rPrChange w:id="671" w:author="Maritza Mallek" w:date="2013-04-01T18:54:00Z">
              <w:rPr/>
            </w:rPrChange>
          </w:rPr>
          <w:t>Xeric/Pine/Unproductive</w:t>
        </w:r>
        <w:r w:rsidRPr="006F682A">
          <w:t xml:space="preserve"> </w:t>
        </w:r>
        <w:r w:rsidRPr="00FA24D7">
          <w:rPr>
            <w:b/>
            <w:rPrChange w:id="672" w:author="Maritza Mallek" w:date="2013-04-01T18:54:00Z">
              <w:rPr/>
            </w:rPrChange>
          </w:rPr>
          <w:t>Modifier</w:t>
        </w:r>
      </w:ins>
      <w:moveTo w:id="673" w:author="Maritza Mallek" w:date="2013-03-28T16:53:00Z">
        <w:del w:id="674" w:author="Maritza Mallek" w:date="2013-03-28T17:01:00Z">
          <w:r w:rsidR="006F682A" w:rsidRPr="006F682A" w:rsidDel="00CE76CA">
            <w:delText>Xeric/Pine Variant</w:delText>
          </w:r>
        </w:del>
        <w:r w:rsidR="006F682A" w:rsidRPr="006F682A">
          <w:tab/>
        </w:r>
        <w:del w:id="675" w:author="Maritza Mallek" w:date="2013-03-31T22:07:00Z">
          <w:r w:rsidR="006F682A" w:rsidRPr="006F682A" w:rsidDel="00CF39EF">
            <w:delText>On productive soils, h</w:delText>
          </w:r>
        </w:del>
      </w:moveTo>
      <w:ins w:id="676" w:author="Maritza Mallek" w:date="2013-03-31T22:07:00Z">
        <w:r w:rsidR="00CF39EF">
          <w:t>H</w:t>
        </w:r>
      </w:ins>
      <w:moveTo w:id="677" w:author="Maritza Mallek" w:date="2013-03-28T16:53:00Z">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678"/>
        <w:r w:rsidR="006F682A" w:rsidRPr="006F682A">
          <w:rPr>
            <w:highlight w:val="yellow"/>
          </w:rPr>
          <w:t>to</w:t>
        </w:r>
        <w:commentRangeEnd w:id="678"/>
        <w:r w:rsidR="006F682A" w:rsidRPr="00664ACB">
          <w:rPr>
            <w:rStyle w:val="CommentReference"/>
            <w:b/>
            <w:bCs/>
          </w:rPr>
          <w:commentReference w:id="678"/>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del w:id="679" w:author="Maritza Mallek" w:date="2013-03-31T22:08:00Z">
          <w:r w:rsidR="006F682A" w:rsidRPr="006F682A" w:rsidDel="00CF39EF">
            <w:delText xml:space="preserve"> On unproductive soils, … </w:delText>
          </w:r>
        </w:del>
      </w:moveTo>
    </w:p>
    <w:p w14:paraId="2C806913" w14:textId="77777777" w:rsidR="00CE76CA" w:rsidRDefault="00CE76CA">
      <w:pPr>
        <w:pStyle w:val="ListParagraph"/>
        <w:numPr>
          <w:ilvl w:val="0"/>
          <w:numId w:val="0"/>
        </w:numPr>
        <w:rPr>
          <w:ins w:id="680" w:author="Maritza Mallek" w:date="2013-03-28T17:03:00Z"/>
        </w:rPr>
        <w:pPrChange w:id="681" w:author="Maritza Mallek" w:date="2013-04-01T18:55:00Z">
          <w:pPr>
            <w:pStyle w:val="Heading5"/>
            <w:keepNext w:val="0"/>
            <w:widowControl/>
            <w:spacing w:before="0" w:after="0"/>
            <w:ind w:left="360"/>
          </w:pPr>
        </w:pPrChange>
      </w:pPr>
    </w:p>
    <w:p w14:paraId="3EF9DA30" w14:textId="430FFB02" w:rsidR="00CE76CA" w:rsidRPr="00424862" w:rsidRDefault="00CE76CA">
      <w:pPr>
        <w:pStyle w:val="ListParagraph"/>
        <w:rPr>
          <w:ins w:id="682" w:author="Maritza Mallek" w:date="2013-03-28T17:03:00Z"/>
        </w:rPr>
        <w:pPrChange w:id="683" w:author="Maritza Mallek" w:date="2013-04-01T18:55:00Z">
          <w:pPr>
            <w:pStyle w:val="Heading5"/>
            <w:keepNext w:val="0"/>
            <w:widowControl/>
            <w:spacing w:before="0" w:after="0"/>
            <w:ind w:left="360"/>
          </w:pPr>
        </w:pPrChange>
      </w:pPr>
      <w:ins w:id="684" w:author="Maritza Mallek" w:date="2013-03-28T17:03:00Z">
        <w:r w:rsidRPr="00FA24D7">
          <w:rPr>
            <w:b/>
            <w:rPrChange w:id="685" w:author="Maritza Mallek" w:date="2013-04-01T18:54:00Z">
              <w:rPr/>
            </w:rPrChange>
          </w:rPr>
          <w:t>Serpentine Modifier</w:t>
        </w:r>
        <w:r w:rsidRPr="00FA24D7">
          <w:rPr>
            <w:b/>
            <w:rPrChange w:id="686" w:author="Maritza Mallek" w:date="2013-04-01T18:54:00Z">
              <w:rPr/>
            </w:rPrChange>
          </w:rPr>
          <w:tab/>
          <w:t xml:space="preserve"> </w:t>
        </w:r>
      </w:ins>
      <w:ins w:id="687" w:author="Maritza Mallek" w:date="2013-04-02T17:11:00Z">
        <w:r w:rsidR="00A81D21">
          <w:t>H</w:t>
        </w:r>
        <w:r w:rsidR="00A81D21" w:rsidRPr="006F682A">
          <w:t>igh mortality wildfire (</w:t>
        </w:r>
      </w:ins>
      <w:ins w:id="688" w:author="Maritza Mallek" w:date="2013-04-02T17:57:00Z">
        <w:r w:rsidR="00B928BE">
          <w:t>5</w:t>
        </w:r>
      </w:ins>
      <w:ins w:id="689" w:author="Maritza Mallek" w:date="2013-04-02T17:58:00Z">
        <w:r w:rsidR="00B928BE">
          <w:t>.3</w:t>
        </w:r>
      </w:ins>
      <w:ins w:id="690" w:author="Maritza Mallek" w:date="2013-04-02T17:11:00Z">
        <w:r w:rsidR="00A81D21" w:rsidRPr="006F682A">
          <w:t>% of fires) returns the patch to ED. Low mortality wildfire (</w:t>
        </w:r>
      </w:ins>
      <w:ins w:id="691" w:author="Maritza Mallek" w:date="2013-04-02T17:58:00Z">
        <w:r w:rsidR="00B928BE">
          <w:t>94.7</w:t>
        </w:r>
      </w:ins>
      <w:ins w:id="692" w:author="Maritza Mallek" w:date="2013-04-02T17:11:00Z">
        <w:r w:rsidR="00A81D21" w:rsidRPr="006F682A">
          <w:t xml:space="preserve">%) </w:t>
        </w:r>
      </w:ins>
      <w:ins w:id="693" w:author="Maritza Mallek" w:date="2013-04-02T17:24:00Z">
        <w:r w:rsidR="008941B5">
          <w:t>provokes a shift to</w:t>
        </w:r>
      </w:ins>
      <w:ins w:id="694" w:author="Maritza Mallek" w:date="2013-04-02T17:11:00Z">
        <w:r w:rsidR="00A81D21" w:rsidRPr="006F682A">
          <w:t xml:space="preserve"> MDO </w:t>
        </w:r>
      </w:ins>
      <w:ins w:id="695" w:author="Maritza Mallek" w:date="2013-04-02T17:59:00Z">
        <w:r w:rsidR="00B928BE">
          <w:t>7.4</w:t>
        </w:r>
      </w:ins>
      <w:ins w:id="696" w:author="Maritza Mallek" w:date="2013-04-02T17:11:00Z">
        <w:r w:rsidR="00A81D21" w:rsidRPr="006F682A">
          <w:t xml:space="preserve">% of the time; otherwise, the patch remains in </w:t>
        </w:r>
        <w:commentRangeStart w:id="697"/>
        <w:r w:rsidR="00A81D21" w:rsidRPr="006F682A">
          <w:t>MDC</w:t>
        </w:r>
      </w:ins>
      <w:commentRangeEnd w:id="697"/>
      <w:ins w:id="698" w:author="Maritza Mallek" w:date="2013-04-02T17:23:00Z">
        <w:r w:rsidR="008941B5">
          <w:rPr>
            <w:rStyle w:val="CommentReference"/>
          </w:rPr>
          <w:commentReference w:id="697"/>
        </w:r>
      </w:ins>
      <w:ins w:id="699" w:author="Maritza Mallek" w:date="2013-04-02T17:11:00Z">
        <w:r w:rsidR="00A81D21" w:rsidRPr="006F682A">
          <w:t>.</w:t>
        </w:r>
      </w:ins>
    </w:p>
    <w:p w14:paraId="27C09555" w14:textId="77777777" w:rsidR="00CE76CA" w:rsidRDefault="00CE76CA">
      <w:pPr>
        <w:pStyle w:val="Heading3"/>
        <w:keepNext w:val="0"/>
        <w:widowControl/>
        <w:pBdr>
          <w:bottom w:val="single" w:sz="4" w:space="1" w:color="auto"/>
        </w:pBdr>
        <w:spacing w:before="0" w:after="0"/>
        <w:rPr>
          <w:ins w:id="700" w:author="Maritza Mallek" w:date="2013-03-28T17:03:00Z"/>
          <w:sz w:val="28"/>
          <w:szCs w:val="24"/>
        </w:rPr>
        <w:pPrChange w:id="701" w:author="Maritza Mallek" w:date="2013-03-28T17:03:00Z">
          <w:pPr>
            <w:pStyle w:val="Heading3"/>
            <w:keepNext w:val="0"/>
            <w:widowControl/>
            <w:spacing w:before="0" w:after="0"/>
          </w:pPr>
        </w:pPrChange>
      </w:pPr>
    </w:p>
    <w:p w14:paraId="578083A7" w14:textId="77777777" w:rsidR="00CE76CA" w:rsidRDefault="00CE76CA" w:rsidP="00CE76CA">
      <w:pPr>
        <w:pStyle w:val="Heading3"/>
        <w:keepNext w:val="0"/>
        <w:widowControl/>
        <w:spacing w:before="0" w:after="0"/>
        <w:rPr>
          <w:ins w:id="702" w:author="Maritza Mallek" w:date="2013-03-28T17:04:00Z"/>
          <w:sz w:val="28"/>
          <w:szCs w:val="24"/>
        </w:rPr>
      </w:pPr>
    </w:p>
    <w:p w14:paraId="17F4DA4C" w14:textId="77777777" w:rsidR="00CE76CA" w:rsidRPr="006F682A" w:rsidRDefault="00CE76CA" w:rsidP="00CE76CA">
      <w:pPr>
        <w:pStyle w:val="Heading3"/>
        <w:keepNext w:val="0"/>
        <w:widowControl/>
        <w:spacing w:before="0" w:after="0"/>
        <w:rPr>
          <w:ins w:id="703" w:author="Maritza Mallek" w:date="2013-03-28T17:03:00Z"/>
          <w:sz w:val="28"/>
          <w:szCs w:val="24"/>
        </w:rPr>
      </w:pPr>
      <w:ins w:id="704" w:author="Maritza Mallek" w:date="2013-03-28T17:03:00Z">
        <w:r w:rsidRPr="006F682A">
          <w:rPr>
            <w:sz w:val="28"/>
            <w:szCs w:val="24"/>
          </w:rPr>
          <w:t>Mid Development - Open (MDO)</w:t>
        </w:r>
      </w:ins>
    </w:p>
    <w:p w14:paraId="276741AB" w14:textId="77777777" w:rsidR="00CE76CA" w:rsidRPr="006F682A" w:rsidRDefault="00CE76CA" w:rsidP="00CE76CA">
      <w:pPr>
        <w:pStyle w:val="Heading5"/>
        <w:keepNext w:val="0"/>
        <w:widowControl/>
        <w:spacing w:before="0" w:after="0"/>
        <w:rPr>
          <w:ins w:id="705" w:author="Maritza Mallek" w:date="2013-03-28T17:03:00Z"/>
        </w:rPr>
      </w:pPr>
    </w:p>
    <w:p w14:paraId="3F4F0F78" w14:textId="77777777" w:rsidR="00CE76CA" w:rsidRPr="006F682A" w:rsidRDefault="00CE76CA" w:rsidP="00CE76CA">
      <w:pPr>
        <w:pStyle w:val="Heading5"/>
        <w:keepNext w:val="0"/>
        <w:widowControl/>
        <w:spacing w:before="0" w:after="0"/>
        <w:rPr>
          <w:ins w:id="706" w:author="Maritza Mallek" w:date="2013-03-28T17:03:00Z"/>
          <w:b w:val="0"/>
          <w:i/>
        </w:rPr>
      </w:pPr>
      <w:ins w:id="707" w:author="Maritza Mallek" w:date="2013-03-28T17:03:00Z">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ins>
    </w:p>
    <w:p w14:paraId="571139F8" w14:textId="77777777" w:rsidR="00CE76CA" w:rsidRPr="006F682A" w:rsidRDefault="00CE76CA" w:rsidP="00CE76CA">
      <w:pPr>
        <w:pStyle w:val="Heading5"/>
        <w:keepNext w:val="0"/>
        <w:widowControl/>
        <w:spacing w:before="0" w:after="0"/>
        <w:rPr>
          <w:ins w:id="708" w:author="Maritza Mallek" w:date="2013-03-28T17:03:00Z"/>
          <w:b w:val="0"/>
          <w:i/>
        </w:rPr>
      </w:pPr>
    </w:p>
    <w:p w14:paraId="4AE9D4F5" w14:textId="5805C8C7" w:rsidR="00CE76CA" w:rsidRPr="006F682A" w:rsidRDefault="00CE76CA">
      <w:pPr>
        <w:pStyle w:val="ListParagraph"/>
        <w:rPr>
          <w:ins w:id="709" w:author="Maritza Mallek" w:date="2013-03-28T17:03:00Z"/>
        </w:rPr>
        <w:pPrChange w:id="710" w:author="Maritza Mallek" w:date="2013-04-01T18:55:00Z">
          <w:pPr>
            <w:pStyle w:val="Heading5"/>
            <w:keepNext w:val="0"/>
            <w:widowControl/>
            <w:spacing w:before="0" w:after="0"/>
            <w:ind w:left="360"/>
          </w:pPr>
        </w:pPrChange>
      </w:pPr>
      <w:ins w:id="711" w:author="Maritza Mallek" w:date="2013-03-28T17:05:00Z">
        <w:r w:rsidRPr="00FA24D7">
          <w:rPr>
            <w:b/>
            <w:rPrChange w:id="712" w:author="Maritza Mallek" w:date="2013-04-01T18:55:00Z">
              <w:rPr/>
            </w:rPrChange>
          </w:rPr>
          <w:t>Mesic/Fir/Productive Modifier</w:t>
        </w:r>
        <w:r>
          <w:tab/>
        </w:r>
      </w:ins>
      <w:ins w:id="713" w:author="Maritza Mallek" w:date="2013-03-28T17:03:00Z">
        <w:r w:rsidRPr="006F682A">
          <w:tab/>
        </w:r>
        <w:r w:rsidRPr="00EB0A96">
          <w:rPr>
            <w:i/>
          </w:rPr>
          <w:t>Abies concolor</w:t>
        </w:r>
        <w:r w:rsidRPr="006F682A">
          <w:t xml:space="preserve">, </w:t>
        </w:r>
        <w:r w:rsidRPr="00EB0A96">
          <w:rPr>
            <w:i/>
          </w:rPr>
          <w:t>Pinus ponderosa</w:t>
        </w:r>
        <w:r w:rsidRPr="006F682A">
          <w:t xml:space="preserve">, </w:t>
        </w:r>
        <w:r w:rsidRPr="00EB0A96">
          <w:rPr>
            <w:i/>
          </w:rPr>
          <w:t>Pseudotsuga menziesii</w:t>
        </w:r>
        <w:r w:rsidRPr="006F682A">
          <w:t xml:space="preserve">, and </w:t>
        </w:r>
        <w:r w:rsidRPr="00EB0A96">
          <w:rPr>
            <w:i/>
          </w:rPr>
          <w:t>Pinus lambertiana</w:t>
        </w:r>
        <w:r w:rsidRPr="006F682A">
          <w:t xml:space="preserve"> are likely components. (BPS)</w:t>
        </w:r>
      </w:ins>
    </w:p>
    <w:p w14:paraId="079B8A22" w14:textId="77777777" w:rsidR="00CE76CA" w:rsidRPr="006F682A" w:rsidRDefault="00CE76CA">
      <w:pPr>
        <w:pStyle w:val="Heading5"/>
        <w:keepNext w:val="0"/>
        <w:widowControl/>
        <w:spacing w:before="0" w:after="0"/>
        <w:rPr>
          <w:ins w:id="714" w:author="Maritza Mallek" w:date="2013-03-28T17:03:00Z"/>
        </w:rPr>
        <w:pPrChange w:id="715" w:author="Maritza Mallek" w:date="2013-04-01T18:55:00Z">
          <w:pPr>
            <w:pStyle w:val="Heading5"/>
            <w:keepNext w:val="0"/>
            <w:widowControl/>
            <w:spacing w:before="0" w:after="0"/>
            <w:ind w:left="360"/>
          </w:pPr>
        </w:pPrChange>
      </w:pPr>
    </w:p>
    <w:p w14:paraId="750EE6A2" w14:textId="5E8A3F7C" w:rsidR="00CE76CA" w:rsidRDefault="00CE76CA">
      <w:pPr>
        <w:pStyle w:val="ListParagraph"/>
        <w:rPr>
          <w:ins w:id="716" w:author="Maritza Mallek" w:date="2013-03-28T17:04:00Z"/>
        </w:rPr>
        <w:pPrChange w:id="717" w:author="Maritza Mallek" w:date="2013-04-01T18:55:00Z">
          <w:pPr>
            <w:pStyle w:val="Heading5"/>
            <w:keepNext w:val="0"/>
            <w:widowControl/>
            <w:spacing w:before="0" w:after="0"/>
            <w:ind w:left="360"/>
          </w:pPr>
        </w:pPrChange>
      </w:pPr>
      <w:ins w:id="718" w:author="Maritza Mallek" w:date="2013-03-28T17:05:00Z">
        <w:r w:rsidRPr="00FA24D7">
          <w:rPr>
            <w:b/>
            <w:rPrChange w:id="719" w:author="Maritza Mallek" w:date="2013-04-01T18:55:00Z">
              <w:rPr/>
            </w:rPrChange>
          </w:rPr>
          <w:t>Xeric/Pine/Unproductive Modifier</w:t>
        </w:r>
        <w:r>
          <w:tab/>
        </w:r>
      </w:ins>
      <w:ins w:id="720" w:author="Maritza Mallek" w:date="2013-03-28T17:03:00Z">
        <w:r w:rsidRPr="00424862">
          <w:rPr>
            <w:i/>
            <w:iCs/>
          </w:rPr>
          <w:t>Pinus ponderosa</w:t>
        </w:r>
        <w:r w:rsidRPr="006F682A">
          <w:t xml:space="preserve">, </w:t>
        </w:r>
        <w:r w:rsidRPr="00424862">
          <w:rPr>
            <w:i/>
            <w:iCs/>
          </w:rPr>
          <w:t>Pinus lambertiana</w:t>
        </w:r>
        <w:r w:rsidRPr="006F682A">
          <w:t xml:space="preserve">, and </w:t>
        </w:r>
        <w:r w:rsidRPr="00424862">
          <w:rPr>
            <w:i/>
            <w:iCs/>
          </w:rPr>
          <w:t>Quercus kelloggii</w:t>
        </w:r>
        <w:r w:rsidRPr="006F682A">
          <w:t xml:space="preserve"> are likely components. (BPS)</w:t>
        </w:r>
      </w:ins>
    </w:p>
    <w:p w14:paraId="13644774" w14:textId="77777777" w:rsidR="00CE76CA" w:rsidRDefault="00CE76CA">
      <w:pPr>
        <w:rPr>
          <w:ins w:id="721" w:author="Maritza Mallek" w:date="2013-03-28T17:04:00Z"/>
        </w:rPr>
        <w:pPrChange w:id="722" w:author="Maritza Mallek" w:date="2013-04-01T18:55:00Z">
          <w:pPr>
            <w:pStyle w:val="Heading5"/>
            <w:keepNext w:val="0"/>
            <w:widowControl/>
            <w:spacing w:before="0" w:after="0"/>
            <w:ind w:left="360"/>
          </w:pPr>
        </w:pPrChange>
      </w:pPr>
    </w:p>
    <w:p w14:paraId="0915EEDB" w14:textId="389DE8B7" w:rsidR="00CE76CA" w:rsidRPr="00FA24D7" w:rsidRDefault="00CE76CA">
      <w:pPr>
        <w:pStyle w:val="ListParagraph"/>
        <w:rPr>
          <w:ins w:id="723" w:author="Maritza Mallek" w:date="2013-03-28T17:03:00Z"/>
          <w:b/>
          <w:rPrChange w:id="724" w:author="Maritza Mallek" w:date="2013-04-01T18:55:00Z">
            <w:rPr>
              <w:ins w:id="725" w:author="Maritza Mallek" w:date="2013-03-28T17:03:00Z"/>
              <w:b w:val="0"/>
            </w:rPr>
          </w:rPrChange>
        </w:rPr>
        <w:pPrChange w:id="726" w:author="Maritza Mallek" w:date="2013-04-01T18:55:00Z">
          <w:pPr>
            <w:pStyle w:val="Heading5"/>
            <w:keepNext w:val="0"/>
            <w:widowControl/>
            <w:spacing w:before="0" w:after="0"/>
            <w:ind w:left="360"/>
          </w:pPr>
        </w:pPrChange>
      </w:pPr>
      <w:ins w:id="727" w:author="Maritza Mallek" w:date="2013-03-28T17:04:00Z">
        <w:r w:rsidRPr="00FA24D7">
          <w:rPr>
            <w:b/>
            <w:rPrChange w:id="728" w:author="Maritza Mallek" w:date="2013-04-01T18:55:00Z">
              <w:rPr/>
            </w:rPrChange>
          </w:rPr>
          <w:t>Serpentine Modifier</w:t>
        </w:r>
        <w:r w:rsidRPr="00FA24D7">
          <w:rPr>
            <w:b/>
            <w:rPrChange w:id="729" w:author="Maritza Mallek" w:date="2013-04-01T18:55:00Z">
              <w:rPr/>
            </w:rPrChange>
          </w:rPr>
          <w:tab/>
          <w:t xml:space="preserve"> </w:t>
        </w:r>
      </w:ins>
      <w:ins w:id="730" w:author="Maritza Mallek" w:date="2013-04-02T16:53:00Z">
        <w:r w:rsidR="00405E70">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ins>
    </w:p>
    <w:p w14:paraId="57B2BC1A" w14:textId="77777777" w:rsidR="00CE76CA" w:rsidRPr="006F682A" w:rsidRDefault="00CE76CA" w:rsidP="00CE76CA">
      <w:pPr>
        <w:pStyle w:val="Heading5"/>
        <w:keepNext w:val="0"/>
        <w:widowControl/>
        <w:spacing w:before="0" w:after="0"/>
        <w:rPr>
          <w:ins w:id="731" w:author="Maritza Mallek" w:date="2013-03-28T17:03:00Z"/>
        </w:rPr>
      </w:pPr>
    </w:p>
    <w:p w14:paraId="3F1E35AD" w14:textId="77777777" w:rsidR="00664ACB" w:rsidRDefault="00CE76CA" w:rsidP="00CE76CA">
      <w:pPr>
        <w:pStyle w:val="Heading5"/>
        <w:keepNext w:val="0"/>
        <w:widowControl/>
        <w:spacing w:before="0" w:after="0"/>
        <w:rPr>
          <w:ins w:id="732" w:author="Maritza Mallek" w:date="2013-03-28T17:05:00Z"/>
        </w:rPr>
      </w:pPr>
      <w:ins w:id="733" w:author="Maritza Mallek" w:date="2013-03-28T17:03:00Z">
        <w:r w:rsidRPr="006F682A">
          <w:t>Succession Transition</w:t>
        </w:r>
        <w:r w:rsidRPr="006F682A">
          <w:tab/>
        </w:r>
      </w:ins>
    </w:p>
    <w:p w14:paraId="135FE5B0" w14:textId="77777777" w:rsidR="00132B24" w:rsidRDefault="00132B24">
      <w:pPr>
        <w:pStyle w:val="Heading5"/>
        <w:keepNext w:val="0"/>
        <w:widowControl/>
        <w:spacing w:before="0" w:after="0"/>
        <w:ind w:left="360"/>
        <w:rPr>
          <w:ins w:id="734" w:author="Maritza Mallek" w:date="2013-04-01T16:47:00Z"/>
        </w:rPr>
        <w:pPrChange w:id="735" w:author="Maritza Mallek" w:date="2013-03-28T17:05:00Z">
          <w:pPr>
            <w:pStyle w:val="Heading5"/>
            <w:keepNext w:val="0"/>
            <w:widowControl/>
            <w:spacing w:before="0" w:after="0"/>
          </w:pPr>
        </w:pPrChange>
      </w:pPr>
    </w:p>
    <w:p w14:paraId="7AA43FA8" w14:textId="7CCE07BF" w:rsidR="00664ACB" w:rsidRDefault="00664ACB">
      <w:pPr>
        <w:pStyle w:val="ListParagraph"/>
        <w:rPr>
          <w:ins w:id="736" w:author="Maritza Mallek" w:date="2013-03-28T17:06:00Z"/>
        </w:rPr>
        <w:pPrChange w:id="737" w:author="Maritza Mallek" w:date="2013-04-01T22:53:00Z">
          <w:pPr>
            <w:pStyle w:val="Heading5"/>
            <w:keepNext w:val="0"/>
            <w:widowControl/>
            <w:spacing w:before="0" w:after="0"/>
          </w:pPr>
        </w:pPrChange>
      </w:pPr>
      <w:ins w:id="738" w:author="Maritza Mallek" w:date="2013-03-28T17:05:00Z">
        <w:r w:rsidRPr="00A93B5E">
          <w:rPr>
            <w:b/>
            <w:rPrChange w:id="739" w:author="Maritza Mallek" w:date="2013-04-01T22:53:00Z">
              <w:rPr/>
            </w:rPrChange>
          </w:rPr>
          <w:t xml:space="preserve">Mesic/Fir/Productive Modifier </w:t>
        </w:r>
        <w:r>
          <w:tab/>
        </w:r>
      </w:ins>
      <w:ins w:id="740" w:author="Maritza Mallek" w:date="2013-03-28T17:03:00Z">
        <w:r w:rsidR="00CE76CA" w:rsidRPr="006F682A">
          <w:t>In the absence of low mortality disturbance, MDO will begin transitioning to MDC after 30 years</w:t>
        </w:r>
      </w:ins>
      <w:ins w:id="741" w:author="Maritza Mallek" w:date="2013-04-02T17:50:00Z">
        <w:r w:rsidR="000A2815">
          <w:t xml:space="preserve"> at a rate of 90%</w:t>
        </w:r>
      </w:ins>
      <w:ins w:id="742" w:author="Maritza Mallek" w:date="2013-03-28T17:03:00Z">
        <w:r w:rsidR="00CE76CA" w:rsidRPr="006F682A">
          <w:t xml:space="preserve">. </w:t>
        </w:r>
      </w:ins>
      <w:ins w:id="743" w:author="Maritza Mallek" w:date="2013-03-31T22:09:00Z">
        <w:r w:rsidR="00CF39EF">
          <w:t>S</w:t>
        </w:r>
      </w:ins>
      <w:ins w:id="744" w:author="Maritza Mallek" w:date="2013-03-28T17:03:00Z">
        <w:r w:rsidR="00CE76CA" w:rsidRPr="006F682A">
          <w:t xml:space="preserve">uccession to LDO takes place after </w:t>
        </w:r>
        <w:commentRangeStart w:id="745"/>
        <w:r w:rsidR="00CE76CA" w:rsidRPr="006F682A">
          <w:t>50</w:t>
        </w:r>
        <w:commentRangeEnd w:id="745"/>
        <w:r w:rsidR="00CE76CA" w:rsidRPr="00D6134B">
          <w:rPr>
            <w:rStyle w:val="CommentReference"/>
            <w:b/>
            <w:bCs/>
          </w:rPr>
          <w:commentReference w:id="745"/>
        </w:r>
        <w:r w:rsidR="00CE76CA" w:rsidRPr="006F682A">
          <w:t xml:space="preserve"> years since entering a middle development stage. </w:t>
        </w:r>
      </w:ins>
    </w:p>
    <w:p w14:paraId="2DA26795" w14:textId="77777777" w:rsidR="00664ACB" w:rsidRDefault="00664ACB">
      <w:pPr>
        <w:pStyle w:val="ListParagraph"/>
        <w:numPr>
          <w:ilvl w:val="0"/>
          <w:numId w:val="0"/>
        </w:numPr>
        <w:ind w:left="360"/>
        <w:rPr>
          <w:ins w:id="746" w:author="Maritza Mallek" w:date="2013-03-28T17:06:00Z"/>
        </w:rPr>
        <w:pPrChange w:id="747" w:author="Maritza Mallek" w:date="2013-04-01T22:53:00Z">
          <w:pPr>
            <w:pStyle w:val="Heading5"/>
            <w:keepNext w:val="0"/>
            <w:widowControl/>
            <w:spacing w:before="0" w:after="0"/>
          </w:pPr>
        </w:pPrChange>
      </w:pPr>
    </w:p>
    <w:p w14:paraId="33E69ED1" w14:textId="25B5285E" w:rsidR="00664ACB" w:rsidRDefault="00664ACB">
      <w:pPr>
        <w:pStyle w:val="ListParagraph"/>
        <w:rPr>
          <w:ins w:id="748" w:author="Maritza Mallek" w:date="2013-03-28T17:03:00Z"/>
        </w:rPr>
        <w:pPrChange w:id="749" w:author="Maritza Mallek" w:date="2013-04-01T22:53:00Z">
          <w:pPr>
            <w:pStyle w:val="Heading5"/>
            <w:keepNext w:val="0"/>
            <w:widowControl/>
            <w:spacing w:before="0" w:after="0"/>
          </w:pPr>
        </w:pPrChange>
      </w:pPr>
      <w:ins w:id="750" w:author="Maritza Mallek" w:date="2013-03-28T17:06:00Z">
        <w:r w:rsidRPr="00A93B5E">
          <w:rPr>
            <w:b/>
            <w:rPrChange w:id="751" w:author="Maritza Mallek" w:date="2013-04-01T22:53:00Z">
              <w:rPr/>
            </w:rPrChange>
          </w:rPr>
          <w:t>Xeric/Pine/Unproductive Modifier</w:t>
        </w:r>
        <w:r w:rsidRPr="006F682A">
          <w:t xml:space="preserve"> </w:t>
        </w:r>
        <w:r>
          <w:tab/>
        </w:r>
      </w:ins>
      <w:ins w:id="752" w:author="Maritza Mallek" w:date="2013-04-02T17:50:00Z">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ins>
      <w:ins w:id="753" w:author="Maritza Mallek" w:date="2013-04-02T17:52:00Z">
        <w:r w:rsidR="000A2815">
          <w:t>3</w:t>
        </w:r>
      </w:ins>
      <w:ins w:id="754" w:author="Maritza Mallek" w:date="2013-04-02T17:50:00Z">
        <w:r w:rsidR="000A2815">
          <w:t>0%</w:t>
        </w:r>
        <w:r w:rsidR="000A2815" w:rsidRPr="006F682A">
          <w:t>.</w:t>
        </w:r>
        <w:r w:rsidR="000A2815">
          <w:t xml:space="preserve"> </w:t>
        </w:r>
      </w:ins>
      <w:ins w:id="755" w:author="Maritza Mallek" w:date="2013-03-31T22:10:00Z">
        <w:r w:rsidR="00CF39EF">
          <w:t>S</w:t>
        </w:r>
      </w:ins>
      <w:ins w:id="756" w:author="Maritza Mallek" w:date="2013-03-28T17:03:00Z">
        <w:r w:rsidR="00CE76CA" w:rsidRPr="006F682A">
          <w:t xml:space="preserve">uccession to LDO takes place variably beginning at 70 years </w:t>
        </w:r>
      </w:ins>
      <w:ins w:id="757" w:author="Maritza Mallek" w:date="2013-04-02T17:52:00Z">
        <w:r w:rsidR="000A2815">
          <w:t xml:space="preserve">(60% chance) </w:t>
        </w:r>
      </w:ins>
      <w:ins w:id="758" w:author="Maritza Mallek" w:date="2013-03-28T17:03:00Z">
        <w:r w:rsidR="00CE76CA" w:rsidRPr="006F682A">
          <w:t>since transition to middle development, and a</w:t>
        </w:r>
        <w:r>
          <w:t>ll patches succeed by 100 years.</w:t>
        </w:r>
      </w:ins>
    </w:p>
    <w:p w14:paraId="6EF11C94" w14:textId="77777777" w:rsidR="00664ACB" w:rsidRDefault="00664ACB">
      <w:pPr>
        <w:pStyle w:val="ListParagraph"/>
        <w:numPr>
          <w:ilvl w:val="0"/>
          <w:numId w:val="0"/>
        </w:numPr>
        <w:ind w:left="360"/>
        <w:rPr>
          <w:ins w:id="759" w:author="Maritza Mallek" w:date="2013-03-28T17:06:00Z"/>
        </w:rPr>
        <w:pPrChange w:id="760" w:author="Maritza Mallek" w:date="2013-04-01T22:53:00Z">
          <w:pPr>
            <w:pStyle w:val="Heading5"/>
            <w:keepNext w:val="0"/>
            <w:widowControl/>
            <w:spacing w:before="0" w:after="0"/>
          </w:pPr>
        </w:pPrChange>
      </w:pPr>
    </w:p>
    <w:p w14:paraId="1BAC7C0B" w14:textId="4D7E5D7F" w:rsidR="000A2815" w:rsidRDefault="00664ACB" w:rsidP="000A2815">
      <w:pPr>
        <w:pStyle w:val="ListParagraph"/>
        <w:rPr>
          <w:ins w:id="761" w:author="Maritza Mallek" w:date="2013-04-02T17:52:00Z"/>
        </w:rPr>
      </w:pPr>
      <w:ins w:id="762" w:author="Maritza Mallek" w:date="2013-03-28T17:06:00Z">
        <w:r w:rsidRPr="00A93B5E">
          <w:rPr>
            <w:b/>
            <w:rPrChange w:id="763" w:author="Maritza Mallek" w:date="2013-04-01T22:53:00Z">
              <w:rPr/>
            </w:rPrChange>
          </w:rPr>
          <w:t>Serpentine Modifier</w:t>
        </w:r>
      </w:ins>
      <w:ins w:id="764" w:author="Maritza Mallek" w:date="2013-04-02T17:52:00Z">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commentRangeStart w:id="765"/>
        <w:r w:rsidR="000A2815">
          <w:t>10</w:t>
        </w:r>
      </w:ins>
      <w:commentRangeEnd w:id="765"/>
      <w:r w:rsidR="00EB0A96">
        <w:rPr>
          <w:rStyle w:val="CommentReference"/>
        </w:rPr>
        <w:commentReference w:id="765"/>
      </w:r>
      <w:ins w:id="766" w:author="Maritza Mallek" w:date="2013-04-02T17:52:00Z">
        <w:r w:rsidR="000A2815">
          <w:t>%</w:t>
        </w:r>
        <w:r w:rsidR="000A2815" w:rsidRPr="006F682A">
          <w:t>.</w:t>
        </w:r>
        <w:r w:rsidR="000A2815">
          <w:t xml:space="preserve"> S</w:t>
        </w:r>
        <w:r w:rsidR="000A2815" w:rsidRPr="006F682A">
          <w:t xml:space="preserve">uccession to LDO takes place variably beginning at </w:t>
        </w:r>
      </w:ins>
      <w:ins w:id="767" w:author="Maritza Mallek" w:date="2013-04-02T17:53:00Z">
        <w:r w:rsidR="000A2815">
          <w:t>100</w:t>
        </w:r>
      </w:ins>
      <w:ins w:id="768" w:author="Maritza Mallek" w:date="2013-04-02T17:52:00Z">
        <w:r w:rsidR="000A2815" w:rsidRPr="006F682A">
          <w:t xml:space="preserve"> years </w:t>
        </w:r>
        <w:r w:rsidR="000A2815">
          <w:t xml:space="preserve">(60% chance) </w:t>
        </w:r>
        <w:r w:rsidR="000A2815" w:rsidRPr="006F682A">
          <w:t>since transition to middle development, and a</w:t>
        </w:r>
        <w:r w:rsidR="000A2815">
          <w:t>ll patches succeed by 1</w:t>
        </w:r>
      </w:ins>
      <w:ins w:id="769" w:author="Maritza Mallek" w:date="2013-04-02T17:53:00Z">
        <w:r w:rsidR="000A2815">
          <w:t>5</w:t>
        </w:r>
      </w:ins>
      <w:ins w:id="770" w:author="Maritza Mallek" w:date="2013-04-02T17:52:00Z">
        <w:r w:rsidR="000A2815">
          <w:t>0 years.</w:t>
        </w:r>
      </w:ins>
    </w:p>
    <w:p w14:paraId="15A5F081" w14:textId="77F31E39" w:rsidR="00664ACB" w:rsidRPr="00424862" w:rsidRDefault="00664ACB">
      <w:pPr>
        <w:pStyle w:val="ListParagraph"/>
        <w:numPr>
          <w:ilvl w:val="0"/>
          <w:numId w:val="0"/>
        </w:numPr>
        <w:ind w:left="360"/>
        <w:rPr>
          <w:ins w:id="771" w:author="Maritza Mallek" w:date="2013-03-28T17:03:00Z"/>
        </w:rPr>
        <w:pPrChange w:id="772" w:author="Maritza Mallek" w:date="2013-04-02T17:53:00Z">
          <w:pPr>
            <w:pStyle w:val="Heading5"/>
            <w:keepNext w:val="0"/>
            <w:widowControl/>
            <w:spacing w:before="0" w:after="0"/>
          </w:pPr>
        </w:pPrChange>
      </w:pPr>
    </w:p>
    <w:p w14:paraId="02692D05" w14:textId="77777777" w:rsidR="00CE76CA" w:rsidRPr="006F682A" w:rsidRDefault="00CE76CA" w:rsidP="00CE76CA">
      <w:pPr>
        <w:pStyle w:val="Heading5"/>
        <w:keepNext w:val="0"/>
        <w:widowControl/>
        <w:spacing w:before="0" w:after="0"/>
        <w:rPr>
          <w:ins w:id="773" w:author="Maritza Mallek" w:date="2013-03-28T17:03:00Z"/>
        </w:rPr>
      </w:pPr>
    </w:p>
    <w:p w14:paraId="17F0D549" w14:textId="77777777" w:rsidR="00CE76CA" w:rsidRPr="006F682A" w:rsidRDefault="00CE76CA" w:rsidP="00CE76CA">
      <w:pPr>
        <w:pStyle w:val="Heading5"/>
        <w:keepNext w:val="0"/>
        <w:widowControl/>
        <w:spacing w:before="0" w:after="0"/>
        <w:rPr>
          <w:ins w:id="774" w:author="Maritza Mallek" w:date="2013-03-28T17:03:00Z"/>
        </w:rPr>
      </w:pPr>
      <w:ins w:id="775" w:author="Maritza Mallek" w:date="2013-03-28T17:03:00Z">
        <w:r w:rsidRPr="006F682A">
          <w:t>Wildfire Transition</w:t>
        </w:r>
        <w:r w:rsidRPr="006F682A">
          <w:tab/>
        </w:r>
      </w:ins>
    </w:p>
    <w:p w14:paraId="1471E99D" w14:textId="77777777" w:rsidR="00CE76CA" w:rsidRDefault="00CE76CA" w:rsidP="00CE76CA">
      <w:pPr>
        <w:pStyle w:val="Heading5"/>
        <w:keepNext w:val="0"/>
        <w:widowControl/>
        <w:spacing w:before="0" w:after="0"/>
        <w:ind w:left="360"/>
        <w:rPr>
          <w:ins w:id="776" w:author="Maritza Mallek" w:date="2013-03-28T17:05:00Z"/>
        </w:rPr>
      </w:pPr>
    </w:p>
    <w:p w14:paraId="0D331B68" w14:textId="3BD67478" w:rsidR="00CE76CA" w:rsidRPr="006F682A" w:rsidRDefault="00CE76CA">
      <w:pPr>
        <w:pStyle w:val="ListParagraph"/>
        <w:rPr>
          <w:ins w:id="777" w:author="Maritza Mallek" w:date="2013-03-28T17:03:00Z"/>
        </w:rPr>
        <w:pPrChange w:id="778" w:author="Maritza Mallek" w:date="2013-04-01T22:53:00Z">
          <w:pPr>
            <w:pStyle w:val="Heading5"/>
            <w:keepNext w:val="0"/>
            <w:widowControl/>
            <w:spacing w:before="0" w:after="0"/>
            <w:ind w:left="360"/>
          </w:pPr>
        </w:pPrChange>
      </w:pPr>
      <w:ins w:id="779" w:author="Maritza Mallek" w:date="2013-03-28T17:05:00Z">
        <w:r w:rsidRPr="00A93B5E">
          <w:rPr>
            <w:b/>
            <w:rPrChange w:id="780" w:author="Maritza Mallek" w:date="2013-04-01T22:53:00Z">
              <w:rPr/>
            </w:rPrChange>
          </w:rPr>
          <w:t>Mesic/Fir/Productive Modifier</w:t>
        </w:r>
        <w:r>
          <w:tab/>
        </w:r>
      </w:ins>
      <w:ins w:id="781" w:author="Maritza Mallek" w:date="2013-03-28T17:03:00Z">
        <w:r w:rsidRPr="006F682A">
          <w:tab/>
        </w:r>
      </w:ins>
      <w:ins w:id="782" w:author="Maritza Mallek" w:date="2013-03-31T22:08:00Z">
        <w:r w:rsidR="00CF39EF">
          <w:t>H</w:t>
        </w:r>
      </w:ins>
      <w:ins w:id="783" w:author="Maritza Mallek" w:date="2013-03-28T17:03:00Z">
        <w:r w:rsidRPr="006F682A">
          <w:t xml:space="preserve">igh mortality wildfire (9.5% of fires) returns the patch to Early Development. Low mortality fire (90.5%) maintains the MDO condition and allows for succession to LDO. </w:t>
        </w:r>
      </w:ins>
    </w:p>
    <w:p w14:paraId="7CAF0CA4" w14:textId="77777777" w:rsidR="00CE76CA" w:rsidRPr="006F682A" w:rsidRDefault="00CE76CA" w:rsidP="00CE76CA">
      <w:pPr>
        <w:pStyle w:val="Heading5"/>
        <w:keepNext w:val="0"/>
        <w:widowControl/>
        <w:spacing w:before="0" w:after="0"/>
        <w:rPr>
          <w:ins w:id="784" w:author="Maritza Mallek" w:date="2013-03-28T17:03:00Z"/>
        </w:rPr>
      </w:pPr>
    </w:p>
    <w:p w14:paraId="6284E1B1" w14:textId="514E59F5" w:rsidR="00CE76CA" w:rsidRPr="006F682A" w:rsidRDefault="00CE76CA">
      <w:pPr>
        <w:pStyle w:val="ListParagraph"/>
        <w:rPr>
          <w:ins w:id="785" w:author="Maritza Mallek" w:date="2013-03-28T17:03:00Z"/>
        </w:rPr>
        <w:pPrChange w:id="786" w:author="Maritza Mallek" w:date="2013-04-01T22:53:00Z">
          <w:pPr>
            <w:pStyle w:val="Heading5"/>
            <w:keepNext w:val="0"/>
            <w:widowControl/>
            <w:spacing w:before="0" w:after="0"/>
            <w:ind w:left="360"/>
          </w:pPr>
        </w:pPrChange>
      </w:pPr>
      <w:ins w:id="787" w:author="Maritza Mallek" w:date="2013-03-28T17:05:00Z">
        <w:r w:rsidRPr="00A93B5E">
          <w:rPr>
            <w:b/>
            <w:rPrChange w:id="788" w:author="Maritza Mallek" w:date="2013-04-01T22:53:00Z">
              <w:rPr/>
            </w:rPrChange>
          </w:rPr>
          <w:t>Xeric/Pine/Unproductive Modifier</w:t>
        </w:r>
      </w:ins>
      <w:ins w:id="789" w:author="Maritza Mallek" w:date="2013-03-28T17:03:00Z">
        <w:r w:rsidRPr="006F682A">
          <w:tab/>
        </w:r>
      </w:ins>
      <w:ins w:id="790" w:author="Maritza Mallek" w:date="2013-03-31T22:10:00Z">
        <w:r w:rsidR="00CF39EF">
          <w:t>H</w:t>
        </w:r>
      </w:ins>
      <w:ins w:id="791" w:author="Maritza Mallek" w:date="2013-03-28T17:03:00Z">
        <w:r w:rsidRPr="006F682A">
          <w:t xml:space="preserve">igh mortality wildfire (8.6% of fires) returns the patch to Early Development. Low mortality fire (91.4%) maintains the MDO condition and allows for succession to LDO. </w:t>
        </w:r>
      </w:ins>
    </w:p>
    <w:p w14:paraId="519D0B11" w14:textId="77777777" w:rsidR="00CE76CA" w:rsidRDefault="00CE76CA" w:rsidP="00CE76CA">
      <w:pPr>
        <w:pStyle w:val="Heading5"/>
        <w:keepNext w:val="0"/>
        <w:widowControl/>
        <w:spacing w:before="0" w:after="0"/>
        <w:ind w:left="360"/>
        <w:rPr>
          <w:ins w:id="792" w:author="Maritza Mallek" w:date="2013-03-28T17:05:00Z"/>
        </w:rPr>
      </w:pPr>
    </w:p>
    <w:p w14:paraId="5801989B" w14:textId="1C3C1CCC" w:rsidR="00CE76CA" w:rsidRPr="00424862" w:rsidRDefault="00CE76CA">
      <w:pPr>
        <w:pStyle w:val="ListParagraph"/>
        <w:rPr>
          <w:ins w:id="793" w:author="Maritza Mallek" w:date="2013-03-28T17:04:00Z"/>
        </w:rPr>
        <w:pPrChange w:id="794" w:author="Maritza Mallek" w:date="2013-04-01T22:53:00Z">
          <w:pPr>
            <w:pStyle w:val="Heading5"/>
            <w:keepNext w:val="0"/>
            <w:widowControl/>
            <w:spacing w:before="0" w:after="0"/>
            <w:ind w:left="360"/>
          </w:pPr>
        </w:pPrChange>
      </w:pPr>
      <w:ins w:id="795" w:author="Maritza Mallek" w:date="2013-03-28T17:04:00Z">
        <w:r w:rsidRPr="00A93B5E">
          <w:rPr>
            <w:b/>
            <w:rPrChange w:id="796" w:author="Maritza Mallek" w:date="2013-04-01T22:53:00Z">
              <w:rPr/>
            </w:rPrChange>
          </w:rPr>
          <w:t>Serpentine Modifier</w:t>
        </w:r>
        <w:r w:rsidRPr="00A93B5E">
          <w:rPr>
            <w:b/>
            <w:rPrChange w:id="797" w:author="Maritza Mallek" w:date="2013-04-01T22:53:00Z">
              <w:rPr/>
            </w:rPrChange>
          </w:rPr>
          <w:tab/>
          <w:t xml:space="preserve"> </w:t>
        </w:r>
      </w:ins>
      <w:ins w:id="798" w:author="Maritza Mallek" w:date="2013-04-02T17:53:00Z">
        <w:r w:rsidR="000A2815">
          <w:t>H</w:t>
        </w:r>
        <w:r w:rsidR="000A2815" w:rsidRPr="006F682A">
          <w:t>igh mortality wildfire (</w:t>
        </w:r>
      </w:ins>
      <w:ins w:id="799" w:author="Maritza Mallek" w:date="2013-04-02T18:00:00Z">
        <w:r w:rsidR="00B928BE">
          <w:t>5.6</w:t>
        </w:r>
      </w:ins>
      <w:ins w:id="800" w:author="Maritza Mallek" w:date="2013-04-02T17:53:00Z">
        <w:r w:rsidR="000A2815" w:rsidRPr="006F682A">
          <w:t>% of fires) returns the patch to Early Development. Low mortality fire (</w:t>
        </w:r>
      </w:ins>
      <w:ins w:id="801" w:author="Maritza Mallek" w:date="2013-04-02T18:00:00Z">
        <w:r w:rsidR="00B928BE">
          <w:t>94.4</w:t>
        </w:r>
      </w:ins>
      <w:ins w:id="802" w:author="Maritza Mallek" w:date="2013-04-02T17:53:00Z">
        <w:r w:rsidR="000A2815" w:rsidRPr="006F682A">
          <w:t>%) maintains the MDO condition and allows for succession to LDO.</w:t>
        </w:r>
      </w:ins>
    </w:p>
    <w:p w14:paraId="43820FBF" w14:textId="77777777" w:rsidR="00CE76CA" w:rsidRPr="00CE76CA" w:rsidDel="00D21284" w:rsidRDefault="00CE76CA">
      <w:pPr>
        <w:pBdr>
          <w:bottom w:val="single" w:sz="4" w:space="1" w:color="auto"/>
        </w:pBdr>
        <w:rPr>
          <w:del w:id="803" w:author="Maritza Mallek" w:date="2013-03-28T17:20:00Z"/>
        </w:rPr>
        <w:pPrChange w:id="804" w:author="Maritza Mallek" w:date="2013-03-28T17:20:00Z">
          <w:pPr>
            <w:pStyle w:val="Heading5"/>
            <w:keepNext w:val="0"/>
            <w:widowControl/>
            <w:spacing w:before="0" w:after="0"/>
            <w:ind w:left="360"/>
          </w:pPr>
        </w:pPrChange>
      </w:pPr>
    </w:p>
    <w:moveToRangeEnd w:id="550"/>
    <w:p w14:paraId="14B9BC6B" w14:textId="77777777" w:rsidR="006F682A" w:rsidRPr="006F682A" w:rsidDel="00D21284" w:rsidRDefault="006F682A">
      <w:pPr>
        <w:pBdr>
          <w:bottom w:val="single" w:sz="4" w:space="1" w:color="auto"/>
        </w:pBdr>
        <w:rPr>
          <w:del w:id="805" w:author="Maritza Mallek" w:date="2013-03-28T17:20:00Z"/>
        </w:rPr>
        <w:pPrChange w:id="806" w:author="Maritza Mallek" w:date="2013-03-28T17:20:00Z">
          <w:pPr>
            <w:pStyle w:val="Heading5"/>
            <w:keepNext w:val="0"/>
            <w:widowControl/>
            <w:pBdr>
              <w:bottom w:val="single" w:sz="12" w:space="18" w:color="auto"/>
            </w:pBdr>
            <w:spacing w:before="120"/>
          </w:pPr>
        </w:pPrChange>
      </w:pPr>
    </w:p>
    <w:p w14:paraId="347E0B7F" w14:textId="5D3FA959" w:rsidR="00E76CA8" w:rsidRPr="006F682A" w:rsidDel="00664ACB" w:rsidRDefault="00E76CA8">
      <w:pPr>
        <w:pStyle w:val="Heading3"/>
        <w:keepNext w:val="0"/>
        <w:widowControl/>
        <w:pBdr>
          <w:bottom w:val="single" w:sz="4" w:space="1" w:color="auto"/>
        </w:pBdr>
        <w:spacing w:before="0" w:after="0"/>
        <w:rPr>
          <w:del w:id="807" w:author="Maritza Mallek" w:date="2013-03-28T17:08:00Z"/>
          <w:sz w:val="28"/>
          <w:szCs w:val="24"/>
        </w:rPr>
        <w:pPrChange w:id="808" w:author="Maritza Mallek" w:date="2013-03-28T17:20:00Z">
          <w:pPr>
            <w:pStyle w:val="Heading3"/>
            <w:keepNext w:val="0"/>
            <w:widowControl/>
            <w:spacing w:before="0" w:after="0"/>
          </w:pPr>
        </w:pPrChange>
      </w:pPr>
      <w:del w:id="809" w:author="Maritza Mallek" w:date="2013-03-28T17:08:00Z">
        <w:r w:rsidRPr="006F682A" w:rsidDel="00664ACB">
          <w:rPr>
            <w:sz w:val="28"/>
            <w:szCs w:val="24"/>
          </w:rPr>
          <w:delText>Early Development – Aspen (ED–A)</w:delText>
        </w:r>
      </w:del>
    </w:p>
    <w:p w14:paraId="628BCA92" w14:textId="6E50B670" w:rsidR="00E76CA8" w:rsidRPr="006F682A" w:rsidDel="00664ACB" w:rsidRDefault="00E76CA8">
      <w:pPr>
        <w:pStyle w:val="Heading5"/>
        <w:keepNext w:val="0"/>
        <w:widowControl/>
        <w:pBdr>
          <w:bottom w:val="single" w:sz="4" w:space="1" w:color="auto"/>
        </w:pBdr>
        <w:spacing w:before="0" w:after="0"/>
        <w:rPr>
          <w:del w:id="810" w:author="Maritza Mallek" w:date="2013-03-28T17:08:00Z"/>
        </w:rPr>
        <w:pPrChange w:id="811" w:author="Maritza Mallek" w:date="2013-03-28T17:20:00Z">
          <w:pPr>
            <w:pStyle w:val="Heading5"/>
            <w:keepNext w:val="0"/>
            <w:widowControl/>
            <w:spacing w:before="0" w:after="0"/>
          </w:pPr>
        </w:pPrChange>
      </w:pPr>
    </w:p>
    <w:p w14:paraId="27E72F2A" w14:textId="00004CDD" w:rsidR="00E76CA8" w:rsidRPr="006F682A" w:rsidDel="00664ACB" w:rsidRDefault="00E76CA8">
      <w:pPr>
        <w:pBdr>
          <w:bottom w:val="single" w:sz="4" w:space="1" w:color="auto"/>
        </w:pBdr>
        <w:jc w:val="left"/>
        <w:rPr>
          <w:del w:id="812" w:author="Maritza Mallek" w:date="2013-03-28T17:08:00Z"/>
        </w:rPr>
        <w:pPrChange w:id="813" w:author="Maritza Mallek" w:date="2013-03-28T17:20:00Z">
          <w:pPr>
            <w:jc w:val="left"/>
          </w:pPr>
        </w:pPrChange>
      </w:pPr>
      <w:del w:id="814" w:author="Maritza Mallek" w:date="2013-03-28T17:08:00Z">
        <w:r w:rsidRPr="006F682A" w:rsidDel="00664ACB">
          <w:rPr>
            <w:b/>
            <w:szCs w:val="24"/>
          </w:rPr>
          <w:delText>Description</w:delText>
        </w:r>
        <w:r w:rsidRPr="006F682A" w:rsidDel="00664ACB">
          <w:rPr>
            <w:szCs w:val="24"/>
          </w:rPr>
          <w:tab/>
          <w:delText xml:space="preserve">Grasses, forbs, low shrubs, and sparse to moderate cover of tree seedlings/saplings (primarily </w:delText>
        </w:r>
        <w:r w:rsidRPr="006F682A" w:rsidDel="00664ACB">
          <w:rPr>
            <w:i/>
            <w:szCs w:val="24"/>
          </w:rPr>
          <w:delText>P. tremuloides</w:delText>
        </w:r>
        <w:r w:rsidRPr="006F682A" w:rsidDel="00664ACB">
          <w:rPr>
            <w:szCs w:val="24"/>
          </w:rPr>
          <w:delText>) with an open canopy. This condition is characterized by the recruitment of a new cohort of early successional, shade-intolerant tree species into an open area created by a stand-replacing disturbance. (CO Model)</w:delText>
        </w:r>
      </w:del>
    </w:p>
    <w:p w14:paraId="6B0915DA" w14:textId="3FADC544" w:rsidR="00E76CA8" w:rsidRPr="006F682A" w:rsidDel="00664ACB" w:rsidRDefault="00E76CA8">
      <w:pPr>
        <w:pBdr>
          <w:bottom w:val="single" w:sz="4" w:space="1" w:color="auto"/>
        </w:pBdr>
        <w:jc w:val="left"/>
        <w:rPr>
          <w:del w:id="815" w:author="Maritza Mallek" w:date="2013-03-28T17:08:00Z"/>
        </w:rPr>
        <w:pPrChange w:id="816" w:author="Maritza Mallek" w:date="2013-03-28T17:20:00Z">
          <w:pPr>
            <w:jc w:val="left"/>
          </w:pPr>
        </w:pPrChange>
      </w:pPr>
      <w:del w:id="817" w:author="Maritza Mallek" w:date="2013-03-28T17:08:00Z">
        <w:r w:rsidRPr="006F682A" w:rsidDel="00664ACB">
          <w:rPr>
            <w:szCs w:val="24"/>
          </w:rPr>
          <w:tab/>
          <w:delText xml:space="preserve">Following disturbance, succession proceeds rapidly from an herbaceous layer to shrubs and trees, which invade together. (WHR) </w:delText>
        </w:r>
        <w:r w:rsidRPr="006F682A" w:rsidDel="00664ACB">
          <w:rPr>
            <w:i/>
            <w:iCs/>
            <w:szCs w:val="24"/>
          </w:rPr>
          <w:delText>P. tremuloides</w:delText>
        </w:r>
        <w:r w:rsidRPr="006F682A" w:rsidDel="00664ACB">
          <w:rPr>
            <w:szCs w:val="24"/>
          </w:rPr>
          <w:delText xml:space="preserve"> suckers over 6ft tall develop within about 10 years. </w:delText>
        </w:r>
      </w:del>
    </w:p>
    <w:p w14:paraId="569843DB" w14:textId="08758AB0" w:rsidR="00E76CA8" w:rsidRPr="006F682A" w:rsidDel="00664ACB" w:rsidRDefault="00E76CA8">
      <w:pPr>
        <w:pBdr>
          <w:bottom w:val="single" w:sz="4" w:space="1" w:color="auto"/>
        </w:pBdr>
        <w:jc w:val="left"/>
        <w:rPr>
          <w:del w:id="818" w:author="Maritza Mallek" w:date="2013-03-28T17:08:00Z"/>
        </w:rPr>
        <w:pPrChange w:id="819" w:author="Maritza Mallek" w:date="2013-03-28T17:20:00Z">
          <w:pPr>
            <w:jc w:val="left"/>
          </w:pPr>
        </w:pPrChange>
      </w:pPr>
    </w:p>
    <w:p w14:paraId="2A70058C" w14:textId="337C5FB2" w:rsidR="00E76CA8" w:rsidRPr="006F682A" w:rsidDel="00664ACB" w:rsidRDefault="00E76CA8">
      <w:pPr>
        <w:pBdr>
          <w:bottom w:val="single" w:sz="4" w:space="1" w:color="auto"/>
        </w:pBdr>
        <w:jc w:val="left"/>
        <w:rPr>
          <w:del w:id="820" w:author="Maritza Mallek" w:date="2013-03-28T17:08:00Z"/>
        </w:rPr>
        <w:pPrChange w:id="821" w:author="Maritza Mallek" w:date="2013-03-28T17:20:00Z">
          <w:pPr>
            <w:jc w:val="left"/>
          </w:pPr>
        </w:pPrChange>
      </w:pPr>
      <w:del w:id="822" w:author="Maritza Mallek" w:date="2013-03-28T17:08:00Z">
        <w:r w:rsidRPr="006F682A" w:rsidDel="00664ACB">
          <w:rPr>
            <w:b/>
            <w:szCs w:val="24"/>
          </w:rPr>
          <w:delText>Succession Transition</w:delText>
        </w:r>
        <w:r w:rsidRPr="006F682A" w:rsidDel="00664ACB">
          <w:rPr>
            <w:szCs w:val="24"/>
          </w:rPr>
          <w:tab/>
          <w:delText>Unless it burns, a patch in the early stage persists for 10 years, at which point it transitions to MDC-A.</w:delText>
        </w:r>
      </w:del>
    </w:p>
    <w:p w14:paraId="26918F4C" w14:textId="456FEE27" w:rsidR="00E76CA8" w:rsidRPr="006F682A" w:rsidDel="00664ACB" w:rsidRDefault="00E76CA8">
      <w:pPr>
        <w:pBdr>
          <w:bottom w:val="single" w:sz="4" w:space="1" w:color="auto"/>
        </w:pBdr>
        <w:jc w:val="left"/>
        <w:rPr>
          <w:del w:id="823" w:author="Maritza Mallek" w:date="2013-03-28T17:08:00Z"/>
        </w:rPr>
        <w:pPrChange w:id="824" w:author="Maritza Mallek" w:date="2013-03-28T17:20:00Z">
          <w:pPr>
            <w:jc w:val="left"/>
          </w:pPr>
        </w:pPrChange>
      </w:pPr>
    </w:p>
    <w:p w14:paraId="39331C5E" w14:textId="79EBE667" w:rsidR="00E76CA8" w:rsidRPr="006F682A" w:rsidDel="00664ACB" w:rsidRDefault="00E76CA8">
      <w:pPr>
        <w:pBdr>
          <w:bottom w:val="single" w:sz="4" w:space="1" w:color="auto"/>
        </w:pBdr>
        <w:jc w:val="left"/>
        <w:rPr>
          <w:del w:id="825" w:author="Maritza Mallek" w:date="2013-03-28T17:08:00Z"/>
        </w:rPr>
      </w:pPr>
      <w:del w:id="826" w:author="Maritza Mallek" w:date="2013-03-28T17:08:00Z">
        <w:r w:rsidRPr="006F682A" w:rsidDel="00664ACB">
          <w:rPr>
            <w:b/>
            <w:szCs w:val="24"/>
          </w:rPr>
          <w:delText>Wildfire Transition</w:delText>
        </w:r>
        <w:r w:rsidRPr="006F682A" w:rsidDel="00664ACB">
          <w:rPr>
            <w:szCs w:val="24"/>
          </w:rPr>
          <w:tab/>
          <w:delText>High mortality wildfire (100% of fires) recycles the patch through the Early Development stage. Low mortality wildfire is not modeled for this stage.</w:delText>
        </w:r>
      </w:del>
    </w:p>
    <w:p w14:paraId="78D4201B" w14:textId="69F2F873" w:rsidR="00E76CA8" w:rsidRPr="006F682A" w:rsidDel="00664ACB" w:rsidRDefault="00E76CA8">
      <w:pPr>
        <w:pBdr>
          <w:bottom w:val="single" w:sz="4" w:space="1" w:color="auto"/>
        </w:pBdr>
        <w:rPr>
          <w:del w:id="827" w:author="Maritza Mallek" w:date="2013-03-28T17:08:00Z"/>
        </w:rPr>
        <w:pPrChange w:id="828" w:author="Maritza Mallek" w:date="2013-03-28T17:20:00Z">
          <w:pPr/>
        </w:pPrChange>
      </w:pPr>
    </w:p>
    <w:p w14:paraId="7CE0A377" w14:textId="30552B66" w:rsidR="00E76CA8" w:rsidRPr="006F682A" w:rsidDel="00664ACB" w:rsidRDefault="00E76CA8">
      <w:pPr>
        <w:pStyle w:val="Heading5"/>
        <w:keepNext w:val="0"/>
        <w:widowControl/>
        <w:pBdr>
          <w:bottom w:val="single" w:sz="4" w:space="1" w:color="auto"/>
        </w:pBdr>
        <w:spacing w:before="0" w:after="0"/>
        <w:rPr>
          <w:del w:id="829" w:author="Maritza Mallek" w:date="2013-03-28T17:08:00Z"/>
        </w:rPr>
        <w:pPrChange w:id="830" w:author="Maritza Mallek" w:date="2013-03-28T17:20:00Z">
          <w:pPr>
            <w:pStyle w:val="Heading5"/>
            <w:keepNext w:val="0"/>
            <w:widowControl/>
            <w:spacing w:before="0" w:after="0"/>
          </w:pPr>
        </w:pPrChange>
      </w:pPr>
      <w:moveFromRangeStart w:id="831" w:author="Maritza Mallek" w:date="2013-03-28T16:53:00Z" w:name="move226108944"/>
      <w:moveFrom w:id="832" w:author="Maritza Mallek" w:date="2013-03-28T16:53:00Z">
        <w:del w:id="833" w:author="Maritza Mallek" w:date="2013-03-28T17:08:00Z">
          <w:r w:rsidRPr="006F682A" w:rsidDel="00664ACB">
            <w:rPr>
              <w:bCs w:val="0"/>
              <w:sz w:val="28"/>
            </w:rPr>
            <w:delText>Mid Development – Closed (MDC)</w:delText>
          </w:r>
          <w:r w:rsidRPr="006F682A" w:rsidDel="00664ACB">
            <w:rPr>
              <w:b w:val="0"/>
              <w:sz w:val="28"/>
            </w:rPr>
            <w:delText xml:space="preserve"> </w:delText>
          </w:r>
        </w:del>
      </w:moveFrom>
    </w:p>
    <w:p w14:paraId="50EC0F94" w14:textId="0836D738" w:rsidR="00E76CA8" w:rsidRPr="006F682A" w:rsidDel="00664ACB" w:rsidRDefault="00E76CA8">
      <w:pPr>
        <w:pStyle w:val="Heading5"/>
        <w:keepNext w:val="0"/>
        <w:widowControl/>
        <w:pBdr>
          <w:bottom w:val="single" w:sz="4" w:space="1" w:color="auto"/>
        </w:pBdr>
        <w:spacing w:before="0" w:after="0"/>
        <w:rPr>
          <w:del w:id="834" w:author="Maritza Mallek" w:date="2013-03-28T17:08:00Z"/>
          <w:b w:val="0"/>
        </w:rPr>
        <w:pPrChange w:id="835" w:author="Maritza Mallek" w:date="2013-03-28T17:20:00Z">
          <w:pPr>
            <w:pStyle w:val="Heading5"/>
            <w:keepNext w:val="0"/>
            <w:widowControl/>
            <w:spacing w:before="0" w:after="0"/>
          </w:pPr>
        </w:pPrChange>
      </w:pPr>
      <w:moveFrom w:id="836" w:author="Maritza Mallek" w:date="2013-03-28T16:53:00Z">
        <w:del w:id="837" w:author="Maritza Mallek" w:date="2013-03-28T17:08:00Z">
          <w:r w:rsidRPr="006F682A" w:rsidDel="00664ACB">
            <w:delText>Description</w:delText>
          </w:r>
          <w:r w:rsidRPr="006F682A" w:rsidDel="00664ACB">
            <w:tab/>
          </w:r>
          <w:r w:rsidRPr="006F682A" w:rsidDel="00664ACB">
            <w:rPr>
              <w:b w:val="0"/>
            </w:rPr>
            <w:delText>Sparse ground cover of grasses, forbs, and shrubs; moderate to dense cover of trees. Conifers are pole to medium-sized, with canopy cover from 50-100%. (BPS)</w:delText>
          </w:r>
        </w:del>
      </w:moveFrom>
    </w:p>
    <w:p w14:paraId="0B1E8AA5" w14:textId="3AEB421B" w:rsidR="00E76CA8" w:rsidRPr="006F682A" w:rsidDel="00664ACB" w:rsidRDefault="00E76CA8">
      <w:pPr>
        <w:pStyle w:val="Heading5"/>
        <w:keepNext w:val="0"/>
        <w:widowControl/>
        <w:pBdr>
          <w:bottom w:val="single" w:sz="4" w:space="1" w:color="auto"/>
        </w:pBdr>
        <w:spacing w:before="0" w:after="0"/>
        <w:ind w:left="360"/>
        <w:rPr>
          <w:del w:id="838" w:author="Maritza Mallek" w:date="2013-03-28T17:08:00Z"/>
        </w:rPr>
        <w:pPrChange w:id="839" w:author="Maritza Mallek" w:date="2013-03-28T17:20:00Z">
          <w:pPr>
            <w:pStyle w:val="Heading5"/>
            <w:keepNext w:val="0"/>
            <w:widowControl/>
            <w:spacing w:before="0" w:after="0"/>
            <w:ind w:left="360"/>
          </w:pPr>
        </w:pPrChange>
      </w:pPr>
    </w:p>
    <w:p w14:paraId="2DB9824E" w14:textId="1EEBF43A" w:rsidR="00E76CA8" w:rsidRPr="006F682A" w:rsidDel="00664ACB" w:rsidRDefault="00E76CA8">
      <w:pPr>
        <w:pStyle w:val="Heading5"/>
        <w:keepNext w:val="0"/>
        <w:widowControl/>
        <w:pBdr>
          <w:bottom w:val="single" w:sz="4" w:space="1" w:color="auto"/>
        </w:pBdr>
        <w:spacing w:before="0" w:after="0"/>
        <w:ind w:left="360"/>
        <w:rPr>
          <w:del w:id="840" w:author="Maritza Mallek" w:date="2013-03-28T17:08:00Z"/>
          <w:b w:val="0"/>
        </w:rPr>
        <w:pPrChange w:id="841" w:author="Maritza Mallek" w:date="2013-03-28T17:20:00Z">
          <w:pPr>
            <w:pStyle w:val="Heading5"/>
            <w:keepNext w:val="0"/>
            <w:widowControl/>
            <w:spacing w:before="0" w:after="0"/>
            <w:ind w:left="360"/>
          </w:pPr>
        </w:pPrChange>
      </w:pPr>
      <w:moveFrom w:id="842" w:author="Maritza Mallek" w:date="2013-03-28T16:53:00Z">
        <w:del w:id="843" w:author="Maritza Mallek" w:date="2013-03-28T17:08:00Z">
          <w:r w:rsidRPr="006F682A" w:rsidDel="00664ACB">
            <w:delText>Mesic/Fir Variant</w:delText>
          </w:r>
          <w:r w:rsidRPr="006F682A" w:rsidDel="00664ACB">
            <w:tab/>
          </w:r>
          <w:r w:rsidRPr="006F682A" w:rsidDel="00664ACB">
            <w:rPr>
              <w:b w:val="0"/>
              <w:i/>
            </w:rPr>
            <w:delText>Abies concolor, Pinus ponderosa, Pseudotsuga menziesii</w:delText>
          </w:r>
          <w:r w:rsidRPr="006F682A" w:rsidDel="00664ACB">
            <w:rPr>
              <w:b w:val="0"/>
            </w:rPr>
            <w:delText xml:space="preserve">, and </w:delText>
          </w:r>
          <w:r w:rsidRPr="006F682A" w:rsidDel="00664ACB">
            <w:rPr>
              <w:b w:val="0"/>
              <w:i/>
            </w:rPr>
            <w:delText>Pinus lambertiana</w:delText>
          </w:r>
          <w:r w:rsidRPr="006F682A" w:rsidDel="00664ACB">
            <w:rPr>
              <w:b w:val="0"/>
            </w:rPr>
            <w:delText xml:space="preserve"> are likely components. (BPS)</w:delText>
          </w:r>
        </w:del>
      </w:moveFrom>
    </w:p>
    <w:p w14:paraId="40C8C42D" w14:textId="5D050E77" w:rsidR="00E76CA8" w:rsidRPr="006F682A" w:rsidDel="00664ACB" w:rsidRDefault="00E76CA8">
      <w:pPr>
        <w:pStyle w:val="Heading5"/>
        <w:keepNext w:val="0"/>
        <w:widowControl/>
        <w:pBdr>
          <w:bottom w:val="single" w:sz="4" w:space="1" w:color="auto"/>
        </w:pBdr>
        <w:spacing w:before="0" w:after="0"/>
        <w:ind w:left="360"/>
        <w:rPr>
          <w:del w:id="844" w:author="Maritza Mallek" w:date="2013-03-28T17:08:00Z"/>
        </w:rPr>
        <w:pPrChange w:id="845" w:author="Maritza Mallek" w:date="2013-03-28T17:20:00Z">
          <w:pPr>
            <w:pStyle w:val="Heading5"/>
            <w:keepNext w:val="0"/>
            <w:widowControl/>
            <w:spacing w:before="0" w:after="0"/>
            <w:ind w:left="360"/>
          </w:pPr>
        </w:pPrChange>
      </w:pPr>
    </w:p>
    <w:p w14:paraId="711AC404" w14:textId="1A7EBA98" w:rsidR="00E76CA8" w:rsidRPr="006F682A" w:rsidDel="00664ACB" w:rsidRDefault="00E76CA8">
      <w:pPr>
        <w:pStyle w:val="Heading5"/>
        <w:keepNext w:val="0"/>
        <w:widowControl/>
        <w:pBdr>
          <w:bottom w:val="single" w:sz="4" w:space="1" w:color="auto"/>
        </w:pBdr>
        <w:spacing w:before="0" w:after="0"/>
        <w:ind w:left="360"/>
        <w:rPr>
          <w:del w:id="846" w:author="Maritza Mallek" w:date="2013-03-28T17:08:00Z"/>
          <w:b w:val="0"/>
        </w:rPr>
        <w:pPrChange w:id="847" w:author="Maritza Mallek" w:date="2013-03-28T17:20:00Z">
          <w:pPr>
            <w:pStyle w:val="Heading5"/>
            <w:keepNext w:val="0"/>
            <w:widowControl/>
            <w:spacing w:before="0" w:after="0"/>
            <w:ind w:left="360"/>
          </w:pPr>
        </w:pPrChange>
      </w:pPr>
      <w:moveFrom w:id="848" w:author="Maritza Mallek" w:date="2013-03-28T16:53:00Z">
        <w:del w:id="849" w:author="Maritza Mallek" w:date="2013-03-28T17:08:00Z">
          <w:r w:rsidRPr="006F682A" w:rsidDel="00664ACB">
            <w:delText>Xeric/Pine Variant</w:delText>
          </w:r>
          <w:r w:rsidRPr="006F682A" w:rsidDel="00664ACB">
            <w:tab/>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w:delText>
          </w:r>
          <w:r w:rsidRPr="006F682A" w:rsidDel="00664ACB">
            <w:rPr>
              <w:b w:val="0"/>
              <w:i/>
              <w:iCs/>
            </w:rPr>
            <w:delText>Abies concolor</w:delText>
          </w:r>
          <w:r w:rsidRPr="006F682A" w:rsidDel="00664ACB">
            <w:rPr>
              <w:b w:val="0"/>
            </w:rPr>
            <w:delText xml:space="preserve">, and </w:delText>
          </w:r>
          <w:r w:rsidRPr="006F682A" w:rsidDel="00664ACB">
            <w:rPr>
              <w:b w:val="0"/>
              <w:i/>
              <w:iCs/>
            </w:rPr>
            <w:delText>Quercus kelloggii</w:delText>
          </w:r>
          <w:r w:rsidRPr="006F682A" w:rsidDel="00664ACB">
            <w:rPr>
              <w:b w:val="0"/>
            </w:rPr>
            <w:delText xml:space="preserve"> are likely components. (BPS)</w:delText>
          </w:r>
        </w:del>
      </w:moveFrom>
    </w:p>
    <w:p w14:paraId="2ADECD35" w14:textId="0AC927BF" w:rsidR="00E76CA8" w:rsidRPr="00664ACB" w:rsidDel="00664ACB" w:rsidRDefault="00E76CA8">
      <w:pPr>
        <w:pBdr>
          <w:bottom w:val="single" w:sz="4" w:space="1" w:color="auto"/>
        </w:pBdr>
        <w:rPr>
          <w:del w:id="850" w:author="Maritza Mallek" w:date="2013-03-28T17:08:00Z"/>
        </w:rPr>
        <w:pPrChange w:id="851" w:author="Maritza Mallek" w:date="2013-03-28T17:20:00Z">
          <w:pPr/>
        </w:pPrChange>
      </w:pPr>
    </w:p>
    <w:p w14:paraId="4073388E" w14:textId="3028412A" w:rsidR="00E76CA8" w:rsidRPr="00664ACB" w:rsidDel="00664ACB" w:rsidRDefault="00E76CA8">
      <w:pPr>
        <w:pBdr>
          <w:bottom w:val="single" w:sz="4" w:space="1" w:color="auto"/>
        </w:pBdr>
        <w:rPr>
          <w:del w:id="852" w:author="Maritza Mallek" w:date="2013-03-28T17:08:00Z"/>
          <w:b/>
        </w:rPr>
        <w:pPrChange w:id="853" w:author="Maritza Mallek" w:date="2013-03-28T17:20:00Z">
          <w:pPr/>
        </w:pPrChange>
      </w:pPr>
      <w:moveFrom w:id="854" w:author="Maritza Mallek" w:date="2013-03-28T16:53:00Z">
        <w:del w:id="855" w:author="Maritza Mallek" w:date="2013-03-28T17:08:00Z">
          <w:r w:rsidRPr="00664ACB" w:rsidDel="00664ACB">
            <w:tab/>
          </w:r>
          <w:r w:rsidRPr="00664ACB" w:rsidDel="00664ACB">
            <w:rPr>
              <w:b/>
            </w:rPr>
            <w:delText>Serpentine Variant</w:delText>
          </w:r>
        </w:del>
      </w:moveFrom>
    </w:p>
    <w:p w14:paraId="1F4D724F" w14:textId="1358A447" w:rsidR="00E76CA8" w:rsidRPr="006F682A" w:rsidDel="00664ACB" w:rsidRDefault="00E76CA8">
      <w:pPr>
        <w:pStyle w:val="Heading5"/>
        <w:keepNext w:val="0"/>
        <w:widowControl/>
        <w:pBdr>
          <w:bottom w:val="single" w:sz="4" w:space="1" w:color="auto"/>
        </w:pBdr>
        <w:spacing w:before="0" w:after="0"/>
        <w:rPr>
          <w:del w:id="856" w:author="Maritza Mallek" w:date="2013-03-28T17:08:00Z"/>
        </w:rPr>
        <w:pPrChange w:id="857" w:author="Maritza Mallek" w:date="2013-03-28T17:20:00Z">
          <w:pPr>
            <w:pStyle w:val="Heading5"/>
            <w:keepNext w:val="0"/>
            <w:widowControl/>
            <w:spacing w:before="0" w:after="0"/>
          </w:pPr>
        </w:pPrChange>
      </w:pPr>
    </w:p>
    <w:p w14:paraId="7927088D" w14:textId="1DE5AA9D" w:rsidR="00E76CA8" w:rsidRPr="006F682A" w:rsidDel="00664ACB" w:rsidRDefault="00E76CA8">
      <w:pPr>
        <w:pStyle w:val="Heading5"/>
        <w:keepNext w:val="0"/>
        <w:widowControl/>
        <w:pBdr>
          <w:bottom w:val="single" w:sz="4" w:space="1" w:color="auto"/>
        </w:pBdr>
        <w:spacing w:before="0" w:after="0"/>
        <w:rPr>
          <w:del w:id="858" w:author="Maritza Mallek" w:date="2013-03-28T17:08:00Z"/>
          <w:b w:val="0"/>
        </w:rPr>
        <w:pPrChange w:id="859" w:author="Maritza Mallek" w:date="2013-03-28T17:20:00Z">
          <w:pPr>
            <w:pStyle w:val="Heading5"/>
            <w:keepNext w:val="0"/>
            <w:widowControl/>
            <w:spacing w:before="0" w:after="0"/>
          </w:pPr>
        </w:pPrChange>
      </w:pPr>
      <w:moveFrom w:id="860" w:author="Maritza Mallek" w:date="2013-03-28T16:53:00Z">
        <w:del w:id="861" w:author="Maritza Mallek" w:date="2013-03-28T17:08:00Z">
          <w:r w:rsidRPr="006F682A" w:rsidDel="00664ACB">
            <w:delText>Succession Transition</w:delText>
          </w:r>
          <w:r w:rsidRPr="006F682A" w:rsidDel="00664ACB">
            <w:tab/>
          </w:r>
          <w:r w:rsidRPr="006F682A" w:rsidDel="00664ACB">
            <w:rPr>
              <w:b w:val="0"/>
            </w:rPr>
            <w:delText>MDC persists for a minimum of 50 years on productive soils and in the absence of fire, after which stands begin transitioning to LDC. Stands that transitioned to MDC from MDO begin transitioning to LDC once the time since transition to a mid development stage is at least 50 years.  On unproductive soils, transition to late seral conditions may be somewhat delayed. Thus, on unproductive soils, in the absence of disturbance, this class will begin transitioning to either LDC after 50 years and may be delayed in the MDC stage for up to 20 years.</w:delText>
          </w:r>
        </w:del>
      </w:moveFrom>
    </w:p>
    <w:p w14:paraId="698010D7" w14:textId="0ECF0DAC" w:rsidR="00E76CA8" w:rsidRPr="006F682A" w:rsidDel="00664ACB" w:rsidRDefault="00E76CA8">
      <w:pPr>
        <w:pStyle w:val="Heading5"/>
        <w:keepNext w:val="0"/>
        <w:widowControl/>
        <w:pBdr>
          <w:bottom w:val="single" w:sz="4" w:space="1" w:color="auto"/>
        </w:pBdr>
        <w:spacing w:before="0" w:after="0"/>
        <w:rPr>
          <w:del w:id="862" w:author="Maritza Mallek" w:date="2013-03-28T17:08:00Z"/>
        </w:rPr>
        <w:pPrChange w:id="863" w:author="Maritza Mallek" w:date="2013-03-28T17:20:00Z">
          <w:pPr>
            <w:pStyle w:val="Heading5"/>
            <w:keepNext w:val="0"/>
            <w:widowControl/>
            <w:spacing w:before="0" w:after="0"/>
          </w:pPr>
        </w:pPrChange>
      </w:pPr>
    </w:p>
    <w:p w14:paraId="7112FF9D" w14:textId="384C41A6" w:rsidR="00E76CA8" w:rsidRPr="006F682A" w:rsidDel="00664ACB" w:rsidRDefault="00E76CA8">
      <w:pPr>
        <w:pStyle w:val="Heading5"/>
        <w:keepNext w:val="0"/>
        <w:widowControl/>
        <w:pBdr>
          <w:bottom w:val="single" w:sz="4" w:space="1" w:color="auto"/>
        </w:pBdr>
        <w:spacing w:before="0" w:after="0"/>
        <w:rPr>
          <w:del w:id="864" w:author="Maritza Mallek" w:date="2013-03-28T17:08:00Z"/>
        </w:rPr>
        <w:pPrChange w:id="865" w:author="Maritza Mallek" w:date="2013-03-28T17:20:00Z">
          <w:pPr>
            <w:pStyle w:val="Heading5"/>
            <w:keepNext w:val="0"/>
            <w:widowControl/>
            <w:spacing w:before="0" w:after="0"/>
          </w:pPr>
        </w:pPrChange>
      </w:pPr>
      <w:moveFrom w:id="866" w:author="Maritza Mallek" w:date="2013-03-28T16:53:00Z">
        <w:del w:id="867" w:author="Maritza Mallek" w:date="2013-03-28T17:08:00Z">
          <w:r w:rsidRPr="006F682A" w:rsidDel="00664ACB">
            <w:delText>Wildfire Transition</w:delText>
          </w:r>
          <w:r w:rsidRPr="006F682A" w:rsidDel="00664ACB">
            <w:tab/>
          </w:r>
        </w:del>
      </w:moveFrom>
    </w:p>
    <w:p w14:paraId="00E51F61" w14:textId="607F3FB1" w:rsidR="00E76CA8" w:rsidRPr="00664ACB" w:rsidDel="00664ACB" w:rsidRDefault="00E76CA8">
      <w:pPr>
        <w:pBdr>
          <w:bottom w:val="single" w:sz="4" w:space="1" w:color="auto"/>
        </w:pBdr>
        <w:rPr>
          <w:del w:id="868" w:author="Maritza Mallek" w:date="2013-03-28T17:08:00Z"/>
        </w:rPr>
        <w:pPrChange w:id="869" w:author="Maritza Mallek" w:date="2013-03-28T17:20:00Z">
          <w:pPr/>
        </w:pPrChange>
      </w:pPr>
    </w:p>
    <w:p w14:paraId="70F16ABB" w14:textId="1A672C9D" w:rsidR="00E76CA8" w:rsidRPr="00664ACB" w:rsidDel="00664ACB" w:rsidRDefault="00E76CA8">
      <w:pPr>
        <w:pStyle w:val="Heading5"/>
        <w:keepNext w:val="0"/>
        <w:widowControl/>
        <w:pBdr>
          <w:bottom w:val="single" w:sz="4" w:space="1" w:color="auto"/>
        </w:pBdr>
        <w:spacing w:before="0" w:after="0"/>
        <w:ind w:left="360"/>
        <w:rPr>
          <w:del w:id="870" w:author="Maritza Mallek" w:date="2013-03-28T17:08:00Z"/>
        </w:rPr>
        <w:pPrChange w:id="871" w:author="Maritza Mallek" w:date="2013-03-28T17:20:00Z">
          <w:pPr>
            <w:pStyle w:val="Heading5"/>
            <w:keepNext w:val="0"/>
            <w:widowControl/>
            <w:spacing w:before="0" w:after="0"/>
            <w:ind w:left="360"/>
          </w:pPr>
        </w:pPrChange>
      </w:pPr>
      <w:moveFrom w:id="872" w:author="Maritza Mallek" w:date="2013-03-28T16:53:00Z">
        <w:del w:id="873" w:author="Maritza Mallek" w:date="2013-03-28T17:08:00Z">
          <w:r w:rsidRPr="006F682A" w:rsidDel="00664ACB">
            <w:delText>Mesic/Fir Variant</w:delText>
          </w:r>
          <w:r w:rsidRPr="006F682A" w:rsidDel="00664ACB">
            <w:tab/>
          </w:r>
          <w:r w:rsidRPr="006F682A" w:rsidDel="00664ACB">
            <w:rPr>
              <w:b w:val="0"/>
            </w:rPr>
            <w:delText xml:space="preserve">On productive soils, high mortality wildfire (11% of fires) returns the patch to ED. Low mortality wildfire (88%) </w:delText>
          </w:r>
          <w:r w:rsidRPr="006F682A" w:rsidDel="00664ACB">
            <w:rPr>
              <w:b w:val="0"/>
              <w:highlight w:val="yellow"/>
            </w:rPr>
            <w:delText>shifts/accelerates succession to</w:delText>
          </w:r>
          <w:r w:rsidRPr="006F682A" w:rsidDel="00664ACB">
            <w:rPr>
              <w:b w:val="0"/>
            </w:rPr>
            <w:delText xml:space="preserve"> MDO 41.3%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p w14:paraId="7898855D" w14:textId="2BECDACC" w:rsidR="00E76CA8" w:rsidRPr="00664ACB" w:rsidDel="00664ACB" w:rsidRDefault="00E76CA8">
      <w:pPr>
        <w:pStyle w:val="Heading5"/>
        <w:keepNext w:val="0"/>
        <w:widowControl/>
        <w:pBdr>
          <w:bottom w:val="single" w:sz="4" w:space="1" w:color="auto"/>
        </w:pBdr>
        <w:spacing w:before="0" w:after="0"/>
        <w:ind w:left="360"/>
        <w:rPr>
          <w:del w:id="874" w:author="Maritza Mallek" w:date="2013-03-28T17:08:00Z"/>
        </w:rPr>
        <w:pPrChange w:id="875" w:author="Maritza Mallek" w:date="2013-03-28T17:20:00Z">
          <w:pPr>
            <w:pStyle w:val="Heading5"/>
            <w:keepNext w:val="0"/>
            <w:widowControl/>
            <w:spacing w:before="0" w:after="0"/>
            <w:ind w:left="360"/>
          </w:pPr>
        </w:pPrChange>
      </w:pPr>
      <w:moveFrom w:id="876" w:author="Maritza Mallek" w:date="2013-03-28T16:53:00Z">
        <w:del w:id="877" w:author="Maritza Mallek" w:date="2013-03-28T17:08:00Z">
          <w:r w:rsidRPr="006F682A" w:rsidDel="00664ACB">
            <w:delText>Xeric/Pine Variant</w:delText>
          </w:r>
          <w:r w:rsidRPr="006F682A" w:rsidDel="00664ACB">
            <w:tab/>
          </w:r>
          <w:r w:rsidRPr="006F682A" w:rsidDel="00664ACB">
            <w:rPr>
              <w:b w:val="0"/>
            </w:rPr>
            <w:delText xml:space="preserve">On productive soils, high mortality wildfire (14.6% of fires) returns the patch to ED. Low mortality wildfire (85.4%) </w:delText>
          </w:r>
          <w:r w:rsidRPr="006F682A" w:rsidDel="00664ACB">
            <w:rPr>
              <w:b w:val="0"/>
              <w:highlight w:val="yellow"/>
            </w:rPr>
            <w:delText>shifts/accelerates succession to</w:delText>
          </w:r>
          <w:r w:rsidRPr="006F682A" w:rsidDel="00664ACB">
            <w:rPr>
              <w:b w:val="0"/>
            </w:rPr>
            <w:delText xml:space="preserve"> MDO 51.4% of the time; otherwise, the patch remains in MDC. </w:delText>
          </w:r>
          <w:r w:rsidRPr="006F682A" w:rsidDel="00664ACB">
            <w:rPr>
              <w:b w:val="0"/>
              <w:color w:val="365F91" w:themeColor="accent1" w:themeShade="BF"/>
            </w:rPr>
            <w:delText>Past low severity may affect other variables, such as susceptibility to fire and likelihood of succession?</w:delText>
          </w:r>
          <w:r w:rsidRPr="006F682A" w:rsidDel="00664ACB">
            <w:rPr>
              <w:b w:val="0"/>
            </w:rPr>
            <w:delText xml:space="preserve"> On unproductive soils, … </w:delText>
          </w:r>
        </w:del>
      </w:moveFrom>
    </w:p>
    <w:moveFromRangeEnd w:id="831"/>
    <w:p w14:paraId="0E4128B7" w14:textId="49A41EB2" w:rsidR="00E76CA8" w:rsidRPr="00664ACB" w:rsidDel="00664ACB" w:rsidRDefault="00E76CA8">
      <w:pPr>
        <w:pBdr>
          <w:bottom w:val="single" w:sz="4" w:space="1" w:color="auto"/>
        </w:pBdr>
        <w:rPr>
          <w:del w:id="878" w:author="Maritza Mallek" w:date="2013-03-28T17:08:00Z"/>
          <w:b/>
        </w:rPr>
        <w:pPrChange w:id="879" w:author="Maritza Mallek" w:date="2013-03-28T17:20:00Z">
          <w:pPr/>
        </w:pPrChange>
      </w:pPr>
    </w:p>
    <w:p w14:paraId="74C3A58E" w14:textId="383A5D71" w:rsidR="00E76CA8" w:rsidRPr="006F682A" w:rsidDel="00664ACB" w:rsidRDefault="00E76CA8">
      <w:pPr>
        <w:pStyle w:val="Heading3"/>
        <w:keepNext w:val="0"/>
        <w:widowControl/>
        <w:pBdr>
          <w:bottom w:val="single" w:sz="4" w:space="1" w:color="auto"/>
        </w:pBdr>
        <w:spacing w:before="0" w:after="0"/>
        <w:rPr>
          <w:del w:id="880" w:author="Maritza Mallek" w:date="2013-03-28T17:08:00Z"/>
          <w:sz w:val="24"/>
          <w:szCs w:val="24"/>
        </w:rPr>
        <w:pPrChange w:id="881" w:author="Maritza Mallek" w:date="2013-03-28T17:20:00Z">
          <w:pPr>
            <w:pStyle w:val="Heading3"/>
            <w:keepNext w:val="0"/>
            <w:widowControl/>
            <w:spacing w:before="0" w:after="0"/>
          </w:pPr>
        </w:pPrChange>
      </w:pPr>
    </w:p>
    <w:p w14:paraId="10B337D1" w14:textId="679000E4" w:rsidR="00E76CA8" w:rsidRPr="006F682A" w:rsidDel="00CE76CA" w:rsidRDefault="00E76CA8">
      <w:pPr>
        <w:pStyle w:val="Heading3"/>
        <w:keepNext w:val="0"/>
        <w:widowControl/>
        <w:pBdr>
          <w:bottom w:val="single" w:sz="4" w:space="1" w:color="auto"/>
        </w:pBdr>
        <w:spacing w:before="0" w:after="0"/>
        <w:rPr>
          <w:del w:id="882" w:author="Maritza Mallek" w:date="2013-03-28T17:03:00Z"/>
          <w:sz w:val="28"/>
          <w:szCs w:val="24"/>
        </w:rPr>
        <w:pPrChange w:id="883" w:author="Maritza Mallek" w:date="2013-03-28T17:20:00Z">
          <w:pPr>
            <w:pStyle w:val="Heading3"/>
            <w:keepNext w:val="0"/>
            <w:widowControl/>
            <w:spacing w:before="0" w:after="0"/>
          </w:pPr>
        </w:pPrChange>
      </w:pPr>
      <w:del w:id="884" w:author="Maritza Mallek" w:date="2013-03-28T17:03:00Z">
        <w:r w:rsidRPr="006F682A" w:rsidDel="00CE76CA">
          <w:rPr>
            <w:sz w:val="28"/>
            <w:szCs w:val="24"/>
          </w:rPr>
          <w:delText>Mid Development - Open (MDO)</w:delText>
        </w:r>
      </w:del>
    </w:p>
    <w:p w14:paraId="467110E3" w14:textId="1A7F20D8" w:rsidR="00E76CA8" w:rsidRPr="006F682A" w:rsidDel="00CE76CA" w:rsidRDefault="00E76CA8">
      <w:pPr>
        <w:pStyle w:val="Heading5"/>
        <w:keepNext w:val="0"/>
        <w:widowControl/>
        <w:pBdr>
          <w:bottom w:val="single" w:sz="4" w:space="1" w:color="auto"/>
        </w:pBdr>
        <w:spacing w:before="0" w:after="0"/>
        <w:rPr>
          <w:del w:id="885" w:author="Maritza Mallek" w:date="2013-03-28T17:03:00Z"/>
        </w:rPr>
        <w:pPrChange w:id="886" w:author="Maritza Mallek" w:date="2013-03-28T17:20:00Z">
          <w:pPr>
            <w:pStyle w:val="Heading5"/>
            <w:keepNext w:val="0"/>
            <w:widowControl/>
            <w:spacing w:before="0" w:after="0"/>
          </w:pPr>
        </w:pPrChange>
      </w:pPr>
    </w:p>
    <w:p w14:paraId="7AA1A4A3" w14:textId="6D56A705" w:rsidR="00E76CA8" w:rsidRPr="006F682A" w:rsidDel="00CE76CA" w:rsidRDefault="00E76CA8">
      <w:pPr>
        <w:pStyle w:val="Heading5"/>
        <w:keepNext w:val="0"/>
        <w:widowControl/>
        <w:pBdr>
          <w:bottom w:val="single" w:sz="4" w:space="1" w:color="auto"/>
        </w:pBdr>
        <w:spacing w:before="0" w:after="0"/>
        <w:rPr>
          <w:del w:id="887" w:author="Maritza Mallek" w:date="2013-03-28T17:03:00Z"/>
          <w:b w:val="0"/>
          <w:i/>
        </w:rPr>
        <w:pPrChange w:id="888" w:author="Maritza Mallek" w:date="2013-03-28T17:20:00Z">
          <w:pPr>
            <w:pStyle w:val="Heading5"/>
            <w:keepNext w:val="0"/>
            <w:widowControl/>
            <w:spacing w:before="0" w:after="0"/>
          </w:pPr>
        </w:pPrChange>
      </w:pPr>
      <w:del w:id="889"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p>
    <w:p w14:paraId="2635E8B1" w14:textId="30524F85" w:rsidR="00E76CA8" w:rsidRPr="006F682A" w:rsidDel="00CE76CA" w:rsidRDefault="00E76CA8">
      <w:pPr>
        <w:pStyle w:val="Heading5"/>
        <w:keepNext w:val="0"/>
        <w:widowControl/>
        <w:pBdr>
          <w:bottom w:val="single" w:sz="4" w:space="1" w:color="auto"/>
        </w:pBdr>
        <w:spacing w:before="0" w:after="0"/>
        <w:rPr>
          <w:del w:id="890" w:author="Maritza Mallek" w:date="2013-03-28T17:03:00Z"/>
          <w:b w:val="0"/>
          <w:i/>
        </w:rPr>
        <w:pPrChange w:id="891" w:author="Maritza Mallek" w:date="2013-03-28T17:20:00Z">
          <w:pPr>
            <w:pStyle w:val="Heading5"/>
            <w:keepNext w:val="0"/>
            <w:widowControl/>
            <w:spacing w:before="0" w:after="0"/>
          </w:pPr>
        </w:pPrChange>
      </w:pPr>
    </w:p>
    <w:p w14:paraId="7D2CA24B" w14:textId="10306E5E" w:rsidR="00E76CA8" w:rsidRPr="006F682A" w:rsidDel="00CE76CA" w:rsidRDefault="00E76CA8">
      <w:pPr>
        <w:pStyle w:val="Heading5"/>
        <w:keepNext w:val="0"/>
        <w:widowControl/>
        <w:pBdr>
          <w:bottom w:val="single" w:sz="4" w:space="1" w:color="auto"/>
        </w:pBdr>
        <w:spacing w:before="0" w:after="0"/>
        <w:ind w:left="360"/>
        <w:rPr>
          <w:del w:id="892" w:author="Maritza Mallek" w:date="2013-03-28T17:03:00Z"/>
          <w:b w:val="0"/>
        </w:rPr>
        <w:pPrChange w:id="893" w:author="Maritza Mallek" w:date="2013-03-28T17:20:00Z">
          <w:pPr>
            <w:pStyle w:val="Heading5"/>
            <w:keepNext w:val="0"/>
            <w:widowControl/>
            <w:spacing w:before="0" w:after="0"/>
            <w:ind w:left="360"/>
          </w:pPr>
        </w:pPrChange>
      </w:pPr>
      <w:del w:id="894"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p>
    <w:p w14:paraId="345B08D7" w14:textId="2D06C971" w:rsidR="00E76CA8" w:rsidRPr="006F682A" w:rsidDel="00CE76CA" w:rsidRDefault="00E76CA8">
      <w:pPr>
        <w:pStyle w:val="Heading5"/>
        <w:keepNext w:val="0"/>
        <w:widowControl/>
        <w:pBdr>
          <w:bottom w:val="single" w:sz="4" w:space="1" w:color="auto"/>
        </w:pBdr>
        <w:spacing w:before="0" w:after="0"/>
        <w:ind w:left="360"/>
        <w:rPr>
          <w:del w:id="895" w:author="Maritza Mallek" w:date="2013-03-28T17:03:00Z"/>
        </w:rPr>
        <w:pPrChange w:id="896" w:author="Maritza Mallek" w:date="2013-03-28T17:20:00Z">
          <w:pPr>
            <w:pStyle w:val="Heading5"/>
            <w:keepNext w:val="0"/>
            <w:widowControl/>
            <w:spacing w:before="0" w:after="0"/>
            <w:ind w:left="360"/>
          </w:pPr>
        </w:pPrChange>
      </w:pPr>
    </w:p>
    <w:p w14:paraId="236EE1AB" w14:textId="79A5C274" w:rsidR="00E76CA8" w:rsidRPr="006F682A" w:rsidDel="00CE76CA" w:rsidRDefault="00E76CA8">
      <w:pPr>
        <w:pStyle w:val="Heading5"/>
        <w:keepNext w:val="0"/>
        <w:widowControl/>
        <w:pBdr>
          <w:bottom w:val="single" w:sz="4" w:space="1" w:color="auto"/>
        </w:pBdr>
        <w:spacing w:before="0" w:after="0"/>
        <w:ind w:left="360"/>
        <w:rPr>
          <w:del w:id="897" w:author="Maritza Mallek" w:date="2013-03-28T17:03:00Z"/>
          <w:b w:val="0"/>
        </w:rPr>
        <w:pPrChange w:id="898" w:author="Maritza Mallek" w:date="2013-03-28T17:20:00Z">
          <w:pPr>
            <w:pStyle w:val="Heading5"/>
            <w:keepNext w:val="0"/>
            <w:widowControl/>
            <w:spacing w:before="0" w:after="0"/>
            <w:ind w:left="360"/>
          </w:pPr>
        </w:pPrChange>
      </w:pPr>
      <w:del w:id="899"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p>
    <w:p w14:paraId="6FD4347C" w14:textId="6721DF90" w:rsidR="00E76CA8" w:rsidRPr="006F682A" w:rsidDel="00CE76CA" w:rsidRDefault="00E76CA8">
      <w:pPr>
        <w:pStyle w:val="Heading5"/>
        <w:keepNext w:val="0"/>
        <w:widowControl/>
        <w:pBdr>
          <w:bottom w:val="single" w:sz="4" w:space="1" w:color="auto"/>
        </w:pBdr>
        <w:spacing w:before="0" w:after="0"/>
        <w:rPr>
          <w:del w:id="900" w:author="Maritza Mallek" w:date="2013-03-28T17:03:00Z"/>
        </w:rPr>
        <w:pPrChange w:id="901" w:author="Maritza Mallek" w:date="2013-03-28T17:20:00Z">
          <w:pPr>
            <w:pStyle w:val="Heading5"/>
            <w:keepNext w:val="0"/>
            <w:widowControl/>
            <w:spacing w:before="0" w:after="0"/>
          </w:pPr>
        </w:pPrChange>
      </w:pPr>
    </w:p>
    <w:p w14:paraId="3AEE714F" w14:textId="3D7D7BED" w:rsidR="00E76CA8" w:rsidRPr="006F682A" w:rsidDel="00CE76CA" w:rsidRDefault="00E76CA8">
      <w:pPr>
        <w:pStyle w:val="Heading5"/>
        <w:keepNext w:val="0"/>
        <w:widowControl/>
        <w:pBdr>
          <w:bottom w:val="single" w:sz="4" w:space="1" w:color="auto"/>
        </w:pBdr>
        <w:spacing w:before="0" w:after="0"/>
        <w:rPr>
          <w:del w:id="902" w:author="Maritza Mallek" w:date="2013-03-28T17:03:00Z"/>
        </w:rPr>
        <w:pPrChange w:id="903" w:author="Maritza Mallek" w:date="2013-03-28T17:20:00Z">
          <w:pPr>
            <w:pStyle w:val="Heading5"/>
            <w:keepNext w:val="0"/>
            <w:widowControl/>
            <w:spacing w:before="0" w:after="0"/>
          </w:pPr>
        </w:pPrChange>
      </w:pPr>
      <w:del w:id="904" w:author="Maritza Mallek" w:date="2013-03-28T17:03:00Z">
        <w:r w:rsidRPr="006F682A" w:rsidDel="00CE76CA">
          <w:delText>Succession Transition</w:delText>
        </w:r>
        <w:r w:rsidRPr="006F682A" w:rsidDel="00CE76CA">
          <w:tab/>
        </w:r>
        <w:r w:rsidRPr="006F682A" w:rsidDel="00CE76CA">
          <w:rPr>
            <w:b w:val="0"/>
          </w:rPr>
          <w:delText>In the absence of low mortality disturbance, MDO will begin transitioning to MDC after 30 years. On productive soils, succession to LDO takes place after 50 years since entering a middle development stage. On unproductive soils, succession to LDO takes place variably beginning at 70 years since transition to middle development, and all patches succeed by 100 years.</w:delText>
        </w:r>
      </w:del>
    </w:p>
    <w:p w14:paraId="687DABB4" w14:textId="12080D8A" w:rsidR="00E76CA8" w:rsidRPr="006F682A" w:rsidDel="00CE76CA" w:rsidRDefault="00E76CA8">
      <w:pPr>
        <w:pStyle w:val="Heading5"/>
        <w:keepNext w:val="0"/>
        <w:widowControl/>
        <w:pBdr>
          <w:bottom w:val="single" w:sz="4" w:space="1" w:color="auto"/>
        </w:pBdr>
        <w:spacing w:before="0" w:after="0"/>
        <w:rPr>
          <w:del w:id="905" w:author="Maritza Mallek" w:date="2013-03-28T17:03:00Z"/>
        </w:rPr>
        <w:pPrChange w:id="906" w:author="Maritza Mallek" w:date="2013-03-28T17:20:00Z">
          <w:pPr>
            <w:pStyle w:val="Heading5"/>
            <w:keepNext w:val="0"/>
            <w:widowControl/>
            <w:spacing w:before="0" w:after="0"/>
          </w:pPr>
        </w:pPrChange>
      </w:pPr>
    </w:p>
    <w:p w14:paraId="38310796" w14:textId="38F73470" w:rsidR="00E76CA8" w:rsidRPr="006F682A" w:rsidDel="00CE76CA" w:rsidRDefault="00E76CA8">
      <w:pPr>
        <w:pStyle w:val="Heading5"/>
        <w:keepNext w:val="0"/>
        <w:widowControl/>
        <w:pBdr>
          <w:bottom w:val="single" w:sz="4" w:space="1" w:color="auto"/>
        </w:pBdr>
        <w:spacing w:before="0" w:after="0"/>
        <w:rPr>
          <w:del w:id="907" w:author="Maritza Mallek" w:date="2013-03-28T17:03:00Z"/>
        </w:rPr>
        <w:pPrChange w:id="908" w:author="Maritza Mallek" w:date="2013-03-28T17:20:00Z">
          <w:pPr>
            <w:pStyle w:val="Heading5"/>
            <w:keepNext w:val="0"/>
            <w:widowControl/>
            <w:spacing w:before="0" w:after="0"/>
          </w:pPr>
        </w:pPrChange>
      </w:pPr>
      <w:del w:id="909" w:author="Maritza Mallek" w:date="2013-03-28T17:03:00Z">
        <w:r w:rsidRPr="006F682A" w:rsidDel="00CE76CA">
          <w:delText>Wildfire Transition</w:delText>
        </w:r>
        <w:r w:rsidRPr="006F682A" w:rsidDel="00CE76CA">
          <w:tab/>
        </w:r>
      </w:del>
    </w:p>
    <w:p w14:paraId="4BFCCE3F" w14:textId="43D38A21" w:rsidR="00E76CA8" w:rsidRPr="006F682A" w:rsidDel="00CE76CA" w:rsidRDefault="00E76CA8">
      <w:pPr>
        <w:pStyle w:val="Heading5"/>
        <w:keepNext w:val="0"/>
        <w:widowControl/>
        <w:pBdr>
          <w:bottom w:val="single" w:sz="4" w:space="1" w:color="auto"/>
        </w:pBdr>
        <w:spacing w:before="0" w:after="0"/>
        <w:ind w:left="360"/>
        <w:rPr>
          <w:del w:id="910" w:author="Maritza Mallek" w:date="2013-03-28T17:03:00Z"/>
          <w:b w:val="0"/>
        </w:rPr>
        <w:pPrChange w:id="911" w:author="Maritza Mallek" w:date="2013-03-28T17:20:00Z">
          <w:pPr>
            <w:pStyle w:val="Heading5"/>
            <w:keepNext w:val="0"/>
            <w:widowControl/>
            <w:spacing w:before="0" w:after="0"/>
            <w:ind w:left="360"/>
          </w:pPr>
        </w:pPrChange>
      </w:pPr>
      <w:del w:id="912"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p>
    <w:p w14:paraId="3C812F0A" w14:textId="2566DEEB" w:rsidR="00E76CA8" w:rsidRPr="006F682A" w:rsidDel="00CE76CA" w:rsidRDefault="00E76CA8">
      <w:pPr>
        <w:pStyle w:val="Heading5"/>
        <w:keepNext w:val="0"/>
        <w:widowControl/>
        <w:pBdr>
          <w:bottom w:val="single" w:sz="4" w:space="1" w:color="auto"/>
        </w:pBdr>
        <w:spacing w:before="0" w:after="0"/>
        <w:rPr>
          <w:del w:id="913" w:author="Maritza Mallek" w:date="2013-03-28T17:03:00Z"/>
        </w:rPr>
        <w:pPrChange w:id="914" w:author="Maritza Mallek" w:date="2013-03-28T17:20:00Z">
          <w:pPr>
            <w:pStyle w:val="Heading5"/>
            <w:keepNext w:val="0"/>
            <w:widowControl/>
            <w:spacing w:before="0" w:after="0"/>
          </w:pPr>
        </w:pPrChange>
      </w:pPr>
    </w:p>
    <w:p w14:paraId="42F6588B" w14:textId="734C3318" w:rsidR="00E76CA8" w:rsidRPr="006F682A" w:rsidDel="00CE76CA" w:rsidRDefault="00E76CA8">
      <w:pPr>
        <w:pStyle w:val="Heading5"/>
        <w:keepNext w:val="0"/>
        <w:widowControl/>
        <w:pBdr>
          <w:bottom w:val="single" w:sz="4" w:space="1" w:color="auto"/>
        </w:pBdr>
        <w:spacing w:before="0" w:after="0"/>
        <w:ind w:left="360"/>
        <w:rPr>
          <w:del w:id="915" w:author="Maritza Mallek" w:date="2013-03-28T17:03:00Z"/>
          <w:b w:val="0"/>
        </w:rPr>
        <w:pPrChange w:id="916" w:author="Maritza Mallek" w:date="2013-03-28T17:20:00Z">
          <w:pPr>
            <w:pStyle w:val="Heading5"/>
            <w:keepNext w:val="0"/>
            <w:widowControl/>
            <w:spacing w:before="0" w:after="0"/>
            <w:ind w:left="360"/>
          </w:pPr>
        </w:pPrChange>
      </w:pPr>
      <w:del w:id="917"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p>
    <w:p w14:paraId="7FAF9207" w14:textId="77777777" w:rsidR="00E76CA8" w:rsidRPr="00664ACB" w:rsidDel="00664ACB" w:rsidRDefault="00E76CA8">
      <w:pPr>
        <w:pBdr>
          <w:bottom w:val="single" w:sz="4" w:space="1" w:color="auto"/>
        </w:pBdr>
        <w:rPr>
          <w:del w:id="918" w:author="Maritza Mallek" w:date="2013-03-28T17:08:00Z"/>
        </w:rPr>
      </w:pPr>
    </w:p>
    <w:p w14:paraId="0D8205F7" w14:textId="77777777" w:rsidR="00E76CA8" w:rsidRPr="006F682A" w:rsidDel="00664ACB" w:rsidRDefault="00E76CA8">
      <w:pPr>
        <w:pStyle w:val="Heading3"/>
        <w:keepNext w:val="0"/>
        <w:widowControl/>
        <w:pBdr>
          <w:bottom w:val="single" w:sz="4" w:space="1" w:color="auto"/>
        </w:pBdr>
        <w:spacing w:before="0" w:after="0"/>
        <w:rPr>
          <w:del w:id="919" w:author="Maritza Mallek" w:date="2013-03-28T17:08:00Z"/>
          <w:sz w:val="28"/>
          <w:szCs w:val="24"/>
        </w:rPr>
        <w:pPrChange w:id="920" w:author="Maritza Mallek" w:date="2013-03-28T17:20:00Z">
          <w:pPr>
            <w:pStyle w:val="Heading3"/>
            <w:keepNext w:val="0"/>
            <w:widowControl/>
            <w:spacing w:before="0" w:after="0"/>
          </w:pPr>
        </w:pPrChange>
      </w:pPr>
    </w:p>
    <w:p w14:paraId="502B8C1A" w14:textId="38928B24" w:rsidR="00E76CA8" w:rsidRPr="006F682A" w:rsidDel="00664ACB" w:rsidRDefault="00E76CA8">
      <w:pPr>
        <w:pStyle w:val="Heading3"/>
        <w:keepNext w:val="0"/>
        <w:widowControl/>
        <w:pBdr>
          <w:bottom w:val="single" w:sz="4" w:space="1" w:color="auto"/>
        </w:pBdr>
        <w:spacing w:before="0" w:after="0"/>
        <w:rPr>
          <w:del w:id="921" w:author="Maritza Mallek" w:date="2013-03-28T17:08:00Z"/>
          <w:sz w:val="28"/>
          <w:szCs w:val="24"/>
        </w:rPr>
        <w:pPrChange w:id="922" w:author="Maritza Mallek" w:date="2013-03-28T17:20:00Z">
          <w:pPr>
            <w:pStyle w:val="Heading3"/>
            <w:keepNext w:val="0"/>
            <w:widowControl/>
            <w:spacing w:before="0" w:after="0"/>
          </w:pPr>
        </w:pPrChange>
      </w:pPr>
      <w:del w:id="923" w:author="Maritza Mallek" w:date="2013-03-28T17:08:00Z">
        <w:r w:rsidRPr="006F682A" w:rsidDel="00664ACB">
          <w:rPr>
            <w:sz w:val="28"/>
            <w:szCs w:val="24"/>
          </w:rPr>
          <w:delText>Mid Development – Aspen (MD–A)</w:delText>
        </w:r>
      </w:del>
    </w:p>
    <w:p w14:paraId="31AAA434" w14:textId="68F0C568" w:rsidR="00E76CA8" w:rsidRPr="006F682A" w:rsidDel="00664ACB" w:rsidRDefault="00E76CA8">
      <w:pPr>
        <w:pStyle w:val="Heading5"/>
        <w:keepNext w:val="0"/>
        <w:widowControl/>
        <w:pBdr>
          <w:bottom w:val="single" w:sz="4" w:space="1" w:color="auto"/>
        </w:pBdr>
        <w:spacing w:before="0" w:after="0"/>
        <w:rPr>
          <w:del w:id="924" w:author="Maritza Mallek" w:date="2013-03-28T17:08:00Z"/>
        </w:rPr>
        <w:pPrChange w:id="925" w:author="Maritza Mallek" w:date="2013-03-28T17:20:00Z">
          <w:pPr>
            <w:pStyle w:val="Heading5"/>
            <w:keepNext w:val="0"/>
            <w:widowControl/>
            <w:spacing w:before="0" w:after="0"/>
          </w:pPr>
        </w:pPrChange>
      </w:pPr>
    </w:p>
    <w:p w14:paraId="7A6A21CC" w14:textId="522E3AED" w:rsidR="00E76CA8" w:rsidRPr="006F682A" w:rsidDel="00664ACB" w:rsidRDefault="00E76CA8">
      <w:pPr>
        <w:pStyle w:val="Heading5"/>
        <w:keepNext w:val="0"/>
        <w:widowControl/>
        <w:pBdr>
          <w:bottom w:val="single" w:sz="4" w:space="1" w:color="auto"/>
        </w:pBdr>
        <w:spacing w:before="0" w:after="0"/>
        <w:rPr>
          <w:del w:id="926" w:author="Maritza Mallek" w:date="2013-03-28T17:08:00Z"/>
          <w:b w:val="0"/>
        </w:rPr>
        <w:pPrChange w:id="927" w:author="Maritza Mallek" w:date="2013-03-28T17:20:00Z">
          <w:pPr>
            <w:pStyle w:val="Heading5"/>
            <w:keepNext w:val="0"/>
            <w:widowControl/>
            <w:spacing w:before="0" w:after="0"/>
          </w:pPr>
        </w:pPrChange>
      </w:pPr>
      <w:del w:id="928" w:author="Maritza Mallek" w:date="2013-03-28T17:08:00Z">
        <w:r w:rsidRPr="006F682A" w:rsidDel="00664ACB">
          <w:delText>Description</w:delText>
        </w:r>
        <w:r w:rsidRPr="006F682A" w:rsidDel="00664ACB">
          <w:tab/>
        </w:r>
        <w:r w:rsidRPr="006F682A" w:rsidDel="00664ACB">
          <w:rPr>
            <w:b w:val="0"/>
            <w:i/>
            <w:iCs/>
          </w:rPr>
          <w:delText>P. tremuloides</w:delText>
        </w:r>
        <w:r w:rsidRPr="006F682A" w:rsidDel="00664ACB">
          <w:rPr>
            <w:b w:val="0"/>
          </w:rPr>
          <w:delText xml:space="preserve"> trees 5-16in DBH. Canopy cover is highly variable, and can range from 40-100%. These patches range in age from 10 to 150 years and could maintain indefinitely. Some understory conifers, including </w:delText>
        </w:r>
        <w:r w:rsidRPr="006F682A" w:rsidDel="00664ACB">
          <w:rPr>
            <w:b w:val="0"/>
            <w:i/>
            <w:iCs/>
          </w:rPr>
          <w:delText>Pinus ponderosa</w:delText>
        </w:r>
        <w:r w:rsidRPr="006F682A" w:rsidDel="00664ACB">
          <w:rPr>
            <w:b w:val="0"/>
          </w:rPr>
          <w:delText xml:space="preserve">, </w:delText>
        </w:r>
        <w:r w:rsidRPr="006F682A" w:rsidDel="00664ACB">
          <w:rPr>
            <w:b w:val="0"/>
            <w:i/>
            <w:iCs/>
          </w:rPr>
          <w:delText>Pinus lambertiana</w:delText>
        </w:r>
        <w:r w:rsidRPr="006F682A" w:rsidDel="00664ACB">
          <w:rPr>
            <w:b w:val="0"/>
          </w:rPr>
          <w:delText xml:space="preserve">, and </w:delText>
        </w:r>
        <w:r w:rsidRPr="006F682A" w:rsidDel="00664ACB">
          <w:rPr>
            <w:b w:val="0"/>
            <w:i/>
            <w:iCs/>
          </w:rPr>
          <w:delText>Abies concolor</w:delText>
        </w:r>
        <w:r w:rsidRPr="006F682A" w:rsidDel="00664ACB">
          <w:rPr>
            <w:b w:val="0"/>
          </w:rPr>
          <w:delText xml:space="preserve"> are encroaching, but </w:delText>
        </w:r>
        <w:r w:rsidRPr="006F682A" w:rsidDel="00664ACB">
          <w:rPr>
            <w:b w:val="0"/>
            <w:i/>
            <w:iCs/>
          </w:rPr>
          <w:delText>P. tremuloides</w:delText>
        </w:r>
        <w:r w:rsidRPr="006F682A" w:rsidDel="00664ACB">
          <w:rPr>
            <w:b w:val="0"/>
          </w:rPr>
          <w:delText xml:space="preserve"> is still the dominant component of the stand.</w:delText>
        </w:r>
      </w:del>
    </w:p>
    <w:p w14:paraId="549F972E" w14:textId="529777E1" w:rsidR="00E76CA8" w:rsidRPr="006F682A" w:rsidDel="00664ACB" w:rsidRDefault="00E76CA8">
      <w:pPr>
        <w:pStyle w:val="Heading5"/>
        <w:keepNext w:val="0"/>
        <w:widowControl/>
        <w:pBdr>
          <w:bottom w:val="single" w:sz="4" w:space="1" w:color="auto"/>
        </w:pBdr>
        <w:spacing w:before="0" w:after="0"/>
        <w:rPr>
          <w:del w:id="929" w:author="Maritza Mallek" w:date="2013-03-28T17:08:00Z"/>
          <w:b w:val="0"/>
        </w:rPr>
        <w:pPrChange w:id="930" w:author="Maritza Mallek" w:date="2013-03-28T17:20:00Z">
          <w:pPr>
            <w:pStyle w:val="Heading5"/>
            <w:keepNext w:val="0"/>
            <w:widowControl/>
            <w:spacing w:before="0" w:after="0"/>
          </w:pPr>
        </w:pPrChange>
      </w:pPr>
    </w:p>
    <w:p w14:paraId="09779429" w14:textId="599778B8" w:rsidR="00E76CA8" w:rsidRPr="006F682A" w:rsidDel="00664ACB" w:rsidRDefault="00E76CA8">
      <w:pPr>
        <w:pStyle w:val="Heading5"/>
        <w:keepNext w:val="0"/>
        <w:widowControl/>
        <w:pBdr>
          <w:bottom w:val="single" w:sz="4" w:space="1" w:color="auto"/>
        </w:pBdr>
        <w:spacing w:before="0" w:after="0"/>
        <w:rPr>
          <w:del w:id="931" w:author="Maritza Mallek" w:date="2013-03-28T17:08:00Z"/>
          <w:b w:val="0"/>
        </w:rPr>
        <w:pPrChange w:id="932" w:author="Maritza Mallek" w:date="2013-03-28T17:20:00Z">
          <w:pPr>
            <w:pStyle w:val="Heading5"/>
            <w:keepNext w:val="0"/>
            <w:widowControl/>
            <w:spacing w:before="0" w:after="0"/>
          </w:pPr>
        </w:pPrChange>
      </w:pPr>
      <w:del w:id="933" w:author="Maritza Mallek" w:date="2013-03-28T17:08:00Z">
        <w:r w:rsidRPr="006F682A" w:rsidDel="00664ACB">
          <w:delText>Succession Transition</w:delText>
        </w:r>
        <w:r w:rsidRPr="006F682A" w:rsidDel="00664ACB">
          <w:tab/>
        </w:r>
        <w:r w:rsidRPr="006F682A" w:rsidDel="00664ACB">
          <w:rPr>
            <w:b w:val="0"/>
          </w:rPr>
          <w:delText xml:space="preserve">MD-A persists for at least 100 years in the absence of fire, after which stands begin transitioning to MD-AC. At age 150 all remaining MD-A patches transition to MD-AC. </w:delText>
        </w:r>
      </w:del>
    </w:p>
    <w:p w14:paraId="4B7B9135" w14:textId="22FF20C8" w:rsidR="00E76CA8" w:rsidRPr="006F682A" w:rsidDel="00664ACB" w:rsidRDefault="00E76CA8">
      <w:pPr>
        <w:pStyle w:val="Heading5"/>
        <w:keepNext w:val="0"/>
        <w:widowControl/>
        <w:pBdr>
          <w:bottom w:val="single" w:sz="4" w:space="1" w:color="auto"/>
        </w:pBdr>
        <w:spacing w:before="0" w:after="0"/>
        <w:rPr>
          <w:del w:id="934" w:author="Maritza Mallek" w:date="2013-03-28T17:08:00Z"/>
        </w:rPr>
        <w:pPrChange w:id="935" w:author="Maritza Mallek" w:date="2013-03-28T17:20:00Z">
          <w:pPr>
            <w:pStyle w:val="Heading5"/>
            <w:keepNext w:val="0"/>
            <w:widowControl/>
            <w:spacing w:before="0" w:after="0"/>
          </w:pPr>
        </w:pPrChange>
      </w:pPr>
    </w:p>
    <w:p w14:paraId="5E7E6D74" w14:textId="78D92741" w:rsidR="00E76CA8" w:rsidRPr="006F682A" w:rsidDel="00664ACB" w:rsidRDefault="00E76CA8">
      <w:pPr>
        <w:pStyle w:val="Heading5"/>
        <w:keepNext w:val="0"/>
        <w:widowControl/>
        <w:pBdr>
          <w:bottom w:val="single" w:sz="4" w:space="1" w:color="auto"/>
        </w:pBdr>
        <w:spacing w:before="0" w:after="0"/>
        <w:rPr>
          <w:del w:id="936" w:author="Maritza Mallek" w:date="2013-03-28T17:08:00Z"/>
          <w:b w:val="0"/>
        </w:rPr>
        <w:pPrChange w:id="937" w:author="Maritza Mallek" w:date="2013-03-28T17:20:00Z">
          <w:pPr>
            <w:pStyle w:val="Heading5"/>
            <w:keepNext w:val="0"/>
            <w:widowControl/>
            <w:pBdr>
              <w:bottom w:val="single" w:sz="12" w:space="12" w:color="auto"/>
            </w:pBdr>
            <w:spacing w:before="0" w:after="0"/>
          </w:pPr>
        </w:pPrChange>
      </w:pPr>
      <w:del w:id="938" w:author="Maritza Mallek" w:date="2013-03-28T17:08:00Z">
        <w:r w:rsidRPr="006F682A" w:rsidDel="00664ACB">
          <w:delText>Wildfire</w:delText>
        </w:r>
        <w:r w:rsidRPr="006F682A" w:rsidDel="00664ACB">
          <w:rPr>
            <w:b w:val="0"/>
          </w:rPr>
          <w:delText xml:space="preserve"> </w:delText>
        </w:r>
        <w:r w:rsidRPr="006F682A" w:rsidDel="00664ACB">
          <w:delText>Transition</w:delText>
        </w:r>
        <w:r w:rsidRPr="006F682A" w:rsidDel="00664ACB">
          <w:tab/>
        </w:r>
        <w:r w:rsidRPr="006F682A" w:rsidDel="00664ACB">
          <w:rPr>
            <w:b w:val="0"/>
            <w:color w:val="365F91" w:themeColor="accent1" w:themeShade="BF"/>
          </w:rPr>
          <w:delText>[Needs to be updated]</w:delText>
        </w:r>
        <w:r w:rsidRPr="006F682A" w:rsidDel="00664ACB">
          <w:rPr>
            <w:b w:val="0"/>
          </w:rPr>
          <w:delText xml:space="preserve"> High mortality wildfire (14.6% of fires) returns the patch to ED-A. Low mortality wildfire (85.4%) maintains the patch in MDO2. </w:delText>
        </w:r>
      </w:del>
    </w:p>
    <w:p w14:paraId="3339D4C2" w14:textId="3DC3DEED" w:rsidR="00E76CA8" w:rsidRPr="006F682A" w:rsidDel="00664ACB" w:rsidRDefault="00E76CA8">
      <w:pPr>
        <w:pStyle w:val="Heading3"/>
        <w:keepNext w:val="0"/>
        <w:widowControl/>
        <w:pBdr>
          <w:bottom w:val="single" w:sz="4" w:space="1" w:color="auto"/>
        </w:pBdr>
        <w:spacing w:before="0" w:after="0"/>
        <w:rPr>
          <w:del w:id="939" w:author="Maritza Mallek" w:date="2013-03-28T17:08:00Z"/>
          <w:sz w:val="24"/>
          <w:szCs w:val="24"/>
        </w:rPr>
        <w:pPrChange w:id="940" w:author="Maritza Mallek" w:date="2013-03-28T17:20:00Z">
          <w:pPr>
            <w:pStyle w:val="Heading3"/>
            <w:keepNext w:val="0"/>
            <w:widowControl/>
            <w:spacing w:before="0" w:after="0"/>
          </w:pPr>
        </w:pPrChange>
      </w:pPr>
    </w:p>
    <w:p w14:paraId="4CA3D33E" w14:textId="642BEC46" w:rsidR="00E76CA8" w:rsidRPr="006F682A" w:rsidDel="00664ACB" w:rsidRDefault="00E76CA8">
      <w:pPr>
        <w:pBdr>
          <w:bottom w:val="single" w:sz="4" w:space="1" w:color="auto"/>
        </w:pBdr>
        <w:jc w:val="left"/>
        <w:rPr>
          <w:del w:id="941" w:author="Maritza Mallek" w:date="2013-03-28T17:08:00Z"/>
          <w:sz w:val="28"/>
          <w:szCs w:val="24"/>
        </w:rPr>
        <w:pPrChange w:id="942" w:author="Maritza Mallek" w:date="2013-03-28T17:20:00Z">
          <w:pPr>
            <w:jc w:val="left"/>
          </w:pPr>
        </w:pPrChange>
      </w:pPr>
      <w:del w:id="943" w:author="Maritza Mallek" w:date="2013-03-28T17:08:00Z">
        <w:r w:rsidRPr="006F682A" w:rsidDel="00664ACB">
          <w:rPr>
            <w:b/>
            <w:sz w:val="28"/>
            <w:szCs w:val="24"/>
          </w:rPr>
          <w:delText>Mid Development – Aspen with Conifer (MD–AC)</w:delText>
        </w:r>
      </w:del>
    </w:p>
    <w:p w14:paraId="43EBD747" w14:textId="04141ED0" w:rsidR="00E76CA8" w:rsidRPr="006F682A" w:rsidDel="00664ACB" w:rsidRDefault="00E76CA8">
      <w:pPr>
        <w:pBdr>
          <w:bottom w:val="single" w:sz="4" w:space="1" w:color="auto"/>
        </w:pBdr>
        <w:jc w:val="left"/>
        <w:rPr>
          <w:del w:id="944" w:author="Maritza Mallek" w:date="2013-03-28T17:08:00Z"/>
        </w:rPr>
        <w:pPrChange w:id="945" w:author="Maritza Mallek" w:date="2013-03-28T17:20:00Z">
          <w:pPr>
            <w:jc w:val="left"/>
          </w:pPr>
        </w:pPrChange>
      </w:pPr>
    </w:p>
    <w:p w14:paraId="49AE8BE5" w14:textId="55A92424" w:rsidR="00E76CA8" w:rsidRPr="006F682A" w:rsidDel="00664ACB" w:rsidRDefault="00E76CA8">
      <w:pPr>
        <w:pBdr>
          <w:bottom w:val="single" w:sz="4" w:space="1" w:color="auto"/>
        </w:pBdr>
        <w:jc w:val="left"/>
        <w:rPr>
          <w:del w:id="946" w:author="Maritza Mallek" w:date="2013-03-28T17:08:00Z"/>
        </w:rPr>
        <w:pPrChange w:id="947" w:author="Maritza Mallek" w:date="2013-03-28T17:20:00Z">
          <w:pPr>
            <w:jc w:val="left"/>
          </w:pPr>
        </w:pPrChange>
      </w:pPr>
      <w:del w:id="948" w:author="Maritza Mallek" w:date="2013-03-28T17:08:00Z">
        <w:r w:rsidRPr="006F682A" w:rsidDel="00664ACB">
          <w:rPr>
            <w:b/>
            <w:szCs w:val="24"/>
          </w:rPr>
          <w:delText>Description</w:delText>
        </w:r>
        <w:r w:rsidRPr="006F682A" w:rsidDel="00664ACB">
          <w:rPr>
            <w:b/>
            <w:szCs w:val="24"/>
          </w:rPr>
          <w:tab/>
        </w:r>
        <w:r w:rsidRPr="006F682A" w:rsidDel="00664ACB">
          <w:rPr>
            <w:szCs w:val="24"/>
          </w:rPr>
          <w:delText xml:space="preserve">These stands have been protected from fire for at least 100 years. </w:delText>
        </w:r>
        <w:r w:rsidRPr="006F682A" w:rsidDel="00664ACB">
          <w:rPr>
            <w:i/>
            <w:iCs/>
            <w:szCs w:val="24"/>
          </w:rPr>
          <w:delText>P. tremuloides</w:delText>
        </w:r>
        <w:r w:rsidRPr="006F682A" w:rsidDel="00664ACB">
          <w:rPr>
            <w:szCs w:val="24"/>
          </w:rPr>
          <w:delText xml:space="preserve"> trees are predominantly 16in DBH and greater. Conifers are present and overtopping the aspen. </w:delText>
        </w:r>
        <w:r w:rsidRPr="006F682A" w:rsidDel="00664ACB">
          <w:rPr>
            <w:i/>
            <w:iCs/>
            <w:szCs w:val="24"/>
          </w:rPr>
          <w:delText>Abies concolor</w:delText>
        </w:r>
        <w:r w:rsidRPr="006F682A" w:rsidDel="00664ACB">
          <w:rPr>
            <w:szCs w:val="24"/>
          </w:rPr>
          <w:delText xml:space="preserve"> is a typical conifer that is successional to aspen, and is depicted here, but other conifers including </w:delText>
        </w:r>
        <w:r w:rsidRPr="006F682A" w:rsidDel="00664ACB">
          <w:rPr>
            <w:i/>
            <w:iCs/>
            <w:szCs w:val="24"/>
          </w:rPr>
          <w:delText>Pinus ponderosa</w:delText>
        </w:r>
        <w:r w:rsidRPr="006F682A" w:rsidDel="00664ACB">
          <w:rPr>
            <w:szCs w:val="24"/>
          </w:rPr>
          <w:delText xml:space="preserve"> and </w:delText>
        </w:r>
        <w:r w:rsidRPr="006F682A" w:rsidDel="00664ACB">
          <w:rPr>
            <w:i/>
            <w:iCs/>
            <w:szCs w:val="24"/>
          </w:rPr>
          <w:delText>Pinus lambertiana</w:delText>
        </w:r>
        <w:r w:rsidRPr="006F682A" w:rsidDel="00664ACB">
          <w:rPr>
            <w:szCs w:val="24"/>
          </w:rPr>
          <w:delText xml:space="preserve"> are also possible. Conifers are pole to medium-sized, and conifer cover is at least 40%.</w:delText>
        </w:r>
      </w:del>
    </w:p>
    <w:p w14:paraId="4839A682" w14:textId="54DC6460" w:rsidR="00E76CA8" w:rsidRPr="006F682A" w:rsidDel="00664ACB" w:rsidRDefault="00E76CA8">
      <w:pPr>
        <w:pBdr>
          <w:bottom w:val="single" w:sz="4" w:space="1" w:color="auto"/>
        </w:pBdr>
        <w:jc w:val="left"/>
        <w:rPr>
          <w:del w:id="949" w:author="Maritza Mallek" w:date="2013-03-28T17:08:00Z"/>
        </w:rPr>
        <w:pPrChange w:id="950" w:author="Maritza Mallek" w:date="2013-03-28T17:20:00Z">
          <w:pPr>
            <w:jc w:val="left"/>
          </w:pPr>
        </w:pPrChange>
      </w:pPr>
    </w:p>
    <w:p w14:paraId="66B5ACA8" w14:textId="7B68716E" w:rsidR="00E76CA8" w:rsidRPr="006F682A" w:rsidDel="00664ACB" w:rsidRDefault="00E76CA8">
      <w:pPr>
        <w:pBdr>
          <w:bottom w:val="single" w:sz="4" w:space="1" w:color="auto"/>
        </w:pBdr>
        <w:jc w:val="left"/>
        <w:rPr>
          <w:del w:id="951" w:author="Maritza Mallek" w:date="2013-03-28T17:08:00Z"/>
        </w:rPr>
        <w:pPrChange w:id="952" w:author="Maritza Mallek" w:date="2013-03-28T17:20:00Z">
          <w:pPr>
            <w:jc w:val="left"/>
          </w:pPr>
        </w:pPrChange>
      </w:pPr>
      <w:del w:id="953" w:author="Maritza Mallek" w:date="2013-03-28T17:08:00Z">
        <w:r w:rsidRPr="006F682A" w:rsidDel="00664ACB">
          <w:rPr>
            <w:b/>
            <w:szCs w:val="24"/>
          </w:rPr>
          <w:delText>Succession Transition</w:delText>
        </w:r>
        <w:r w:rsidRPr="006F682A" w:rsidDel="00664ACB">
          <w:rPr>
            <w:b/>
            <w:szCs w:val="24"/>
          </w:rPr>
          <w:tab/>
        </w:r>
        <w:r w:rsidRPr="006F682A" w:rsidDel="00664ACB">
          <w:rPr>
            <w:szCs w:val="24"/>
          </w:rPr>
          <w:delText xml:space="preserve">MD-A persists for 100 years in the absence of fire, after which stands transition to LDC. </w:delText>
        </w:r>
      </w:del>
    </w:p>
    <w:p w14:paraId="62AD844B" w14:textId="70D4929A" w:rsidR="00E76CA8" w:rsidRPr="006F682A" w:rsidDel="00664ACB" w:rsidRDefault="00E76CA8">
      <w:pPr>
        <w:pBdr>
          <w:bottom w:val="single" w:sz="4" w:space="1" w:color="auto"/>
        </w:pBdr>
        <w:jc w:val="left"/>
        <w:rPr>
          <w:del w:id="954" w:author="Maritza Mallek" w:date="2013-03-28T17:08:00Z"/>
        </w:rPr>
        <w:pPrChange w:id="955" w:author="Maritza Mallek" w:date="2013-03-28T17:20:00Z">
          <w:pPr>
            <w:jc w:val="left"/>
          </w:pPr>
        </w:pPrChange>
      </w:pPr>
    </w:p>
    <w:p w14:paraId="35B9143A" w14:textId="77A7DEAB" w:rsidR="00E76CA8" w:rsidRPr="006F682A" w:rsidDel="00664ACB" w:rsidRDefault="00E76CA8">
      <w:pPr>
        <w:pBdr>
          <w:bottom w:val="single" w:sz="4" w:space="1" w:color="auto"/>
        </w:pBdr>
        <w:jc w:val="left"/>
        <w:rPr>
          <w:del w:id="956" w:author="Maritza Mallek" w:date="2013-03-28T17:08:00Z"/>
        </w:rPr>
        <w:pPrChange w:id="957" w:author="Maritza Mallek" w:date="2013-03-28T17:20:00Z">
          <w:pPr>
            <w:jc w:val="left"/>
          </w:pPr>
        </w:pPrChange>
      </w:pPr>
      <w:del w:id="958" w:author="Maritza Mallek" w:date="2013-03-28T17:08:00Z">
        <w:r w:rsidRPr="006F682A" w:rsidDel="00664ACB">
          <w:rPr>
            <w:b/>
            <w:szCs w:val="24"/>
          </w:rPr>
          <w:delText>Wildfire Transition</w:delText>
        </w:r>
        <w:r w:rsidRPr="006F682A" w:rsidDel="00664ACB">
          <w:rPr>
            <w:b/>
            <w:szCs w:val="24"/>
          </w:rPr>
          <w:tab/>
        </w:r>
        <w:r w:rsidRPr="006F682A" w:rsidDel="00664ACB">
          <w:rPr>
            <w:color w:val="365F91" w:themeColor="accent1" w:themeShade="BF"/>
            <w:szCs w:val="24"/>
          </w:rPr>
          <w:delText>[Needs to be updated]</w:delText>
        </w:r>
        <w:r w:rsidRPr="006F682A" w:rsidDel="00664ACB">
          <w:rPr>
            <w:szCs w:val="24"/>
          </w:rPr>
          <w:delText xml:space="preserve"> High mortality wildfire (14.6% of fires) returns the patch to ED2. Low mortality wildfire (85.4%) opens the stand up to MDO2.</w:delText>
        </w:r>
      </w:del>
    </w:p>
    <w:p w14:paraId="1849CCE4" w14:textId="7E163B15" w:rsidR="00E76CA8" w:rsidRPr="006F682A" w:rsidDel="00664ACB" w:rsidRDefault="00E76CA8">
      <w:pPr>
        <w:pStyle w:val="Heading3"/>
        <w:keepNext w:val="0"/>
        <w:widowControl/>
        <w:pBdr>
          <w:bottom w:val="single" w:sz="4" w:space="1" w:color="auto"/>
        </w:pBdr>
        <w:spacing w:before="0" w:after="0"/>
        <w:rPr>
          <w:del w:id="959" w:author="Maritza Mallek" w:date="2013-03-28T17:08:00Z"/>
          <w:sz w:val="24"/>
          <w:szCs w:val="24"/>
        </w:rPr>
        <w:pPrChange w:id="960" w:author="Maritza Mallek" w:date="2013-03-28T17:20:00Z">
          <w:pPr>
            <w:pStyle w:val="Heading3"/>
            <w:keepNext w:val="0"/>
            <w:widowControl/>
            <w:pBdr>
              <w:bottom w:val="single" w:sz="6" w:space="1" w:color="auto"/>
            </w:pBdr>
            <w:spacing w:before="0" w:after="0"/>
          </w:pPr>
        </w:pPrChange>
      </w:pPr>
    </w:p>
    <w:p w14:paraId="6245F5CE" w14:textId="77777777" w:rsidR="00E76CA8" w:rsidRPr="006F682A" w:rsidRDefault="00E76CA8">
      <w:pPr>
        <w:pStyle w:val="Heading3"/>
        <w:keepNext w:val="0"/>
        <w:widowControl/>
        <w:pBdr>
          <w:bottom w:val="single" w:sz="4" w:space="1" w:color="auto"/>
        </w:pBdr>
        <w:spacing w:before="0" w:after="0"/>
        <w:rPr>
          <w:sz w:val="28"/>
          <w:szCs w:val="24"/>
        </w:rPr>
        <w:pPrChange w:id="961" w:author="Maritza Mallek" w:date="2013-03-28T17:20:00Z">
          <w:pPr>
            <w:pStyle w:val="Heading3"/>
            <w:keepNext w:val="0"/>
            <w:widowControl/>
            <w:spacing w:before="0" w:after="0"/>
          </w:pPr>
        </w:pPrChange>
      </w:pPr>
    </w:p>
    <w:p w14:paraId="7E0061AC" w14:textId="77777777" w:rsidR="00D21284" w:rsidRDefault="00D21284" w:rsidP="00850982">
      <w:pPr>
        <w:pStyle w:val="Heading3"/>
        <w:keepNext w:val="0"/>
        <w:widowControl/>
        <w:spacing w:before="0" w:after="0"/>
        <w:rPr>
          <w:ins w:id="962" w:author="Maritza Mallek" w:date="2013-03-28T17:20:00Z"/>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w:t>
      </w:r>
      <w:commentRangeStart w:id="963"/>
      <w:r w:rsidRPr="006F682A">
        <w:rPr>
          <w:sz w:val="28"/>
          <w:szCs w:val="24"/>
        </w:rPr>
        <w:t>LDO</w:t>
      </w:r>
      <w:commentRangeEnd w:id="963"/>
      <w:r w:rsidR="00EE4579">
        <w:rPr>
          <w:rStyle w:val="CommentReference"/>
          <w:b w:val="0"/>
          <w:bCs w:val="0"/>
        </w:rPr>
        <w:commentReference w:id="963"/>
      </w:r>
      <w:r w:rsidRPr="006F682A">
        <w:rPr>
          <w:sz w:val="28"/>
          <w:szCs w:val="24"/>
        </w:rPr>
        <w:t>)</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2485C2AD" w:rsidR="00E76CA8" w:rsidRPr="006F682A" w:rsidRDefault="00664ACB">
      <w:pPr>
        <w:pStyle w:val="ListParagraph"/>
        <w:pPrChange w:id="964" w:author="Maritza Mallek" w:date="2013-04-01T22:53:00Z">
          <w:pPr>
            <w:pStyle w:val="Heading5"/>
            <w:keepNext w:val="0"/>
            <w:widowControl/>
            <w:spacing w:before="0" w:after="0"/>
            <w:ind w:left="360"/>
          </w:pPr>
        </w:pPrChange>
      </w:pPr>
      <w:ins w:id="965" w:author="Maritza Mallek" w:date="2013-03-28T17:09:00Z">
        <w:r w:rsidRPr="00A93B5E">
          <w:rPr>
            <w:b/>
            <w:rPrChange w:id="966" w:author="Maritza Mallek" w:date="2013-04-01T22:53:00Z">
              <w:rPr/>
            </w:rPrChange>
          </w:rPr>
          <w:t>Mesic/Fir/Productive Modifier</w:t>
        </w:r>
        <w:r w:rsidRPr="006F682A">
          <w:t xml:space="preserve"> </w:t>
        </w:r>
        <w:r>
          <w:tab/>
        </w:r>
      </w:ins>
      <w:del w:id="967" w:author="Maritza Mallek" w:date="2013-03-28T17:09:00Z">
        <w:r w:rsidR="00E76CA8" w:rsidRPr="006F682A" w:rsidDel="00664ACB">
          <w:delText>Mesic/Fir Variant</w:delText>
        </w:r>
        <w:r w:rsidR="00E76CA8" w:rsidRPr="006F682A" w:rsidDel="00664ACB">
          <w:tab/>
        </w:r>
      </w:del>
      <w:r w:rsidR="00E76CA8" w:rsidRPr="006F682A">
        <w:t xml:space="preserve">Mature trees include </w:t>
      </w:r>
      <w:r w:rsidR="00E76CA8" w:rsidRPr="006F682A">
        <w:rPr>
          <w:i/>
        </w:rPr>
        <w:t xml:space="preserve">Abies concolor, Pinus ponderosa, Pseudotsuga menziesii, </w:t>
      </w:r>
      <w:r w:rsidR="00E76CA8" w:rsidRPr="006F682A">
        <w:t xml:space="preserve">and </w:t>
      </w:r>
      <w:r w:rsidR="00E76CA8" w:rsidRPr="006F682A">
        <w:rPr>
          <w:i/>
        </w:rPr>
        <w:t>Pinus lambertiana</w:t>
      </w:r>
      <w:r w:rsidR="00E76CA8" w:rsidRPr="006F682A">
        <w:t>. (BPS)</w:t>
      </w:r>
    </w:p>
    <w:p w14:paraId="79B0D098" w14:textId="77777777" w:rsidR="00E76CA8" w:rsidRPr="006F682A" w:rsidRDefault="00E76CA8">
      <w:pPr>
        <w:pStyle w:val="ListParagraph"/>
        <w:numPr>
          <w:ilvl w:val="0"/>
          <w:numId w:val="0"/>
        </w:numPr>
        <w:ind w:left="360"/>
        <w:pPrChange w:id="968" w:author="Maritza Mallek" w:date="2013-04-01T22:53:00Z">
          <w:pPr>
            <w:pStyle w:val="Heading5"/>
            <w:keepNext w:val="0"/>
            <w:widowControl/>
            <w:spacing w:before="0" w:after="0"/>
          </w:pPr>
        </w:pPrChange>
      </w:pPr>
    </w:p>
    <w:p w14:paraId="0F3F406C" w14:textId="2D555E08" w:rsidR="00E76CA8" w:rsidRDefault="00664ACB">
      <w:pPr>
        <w:pStyle w:val="ListParagraph"/>
        <w:rPr>
          <w:ins w:id="969" w:author="Maritza Mallek" w:date="2013-03-28T17:20:00Z"/>
        </w:rPr>
        <w:pPrChange w:id="970" w:author="Maritza Mallek" w:date="2013-04-01T22:53:00Z">
          <w:pPr>
            <w:pStyle w:val="Heading5"/>
            <w:keepNext w:val="0"/>
            <w:widowControl/>
            <w:spacing w:before="0" w:after="0"/>
            <w:ind w:left="360"/>
          </w:pPr>
        </w:pPrChange>
      </w:pPr>
      <w:ins w:id="971" w:author="Maritza Mallek" w:date="2013-03-28T17:09:00Z">
        <w:r w:rsidRPr="00A93B5E">
          <w:rPr>
            <w:b/>
            <w:rPrChange w:id="972" w:author="Maritza Mallek" w:date="2013-04-01T22:53:00Z">
              <w:rPr/>
            </w:rPrChange>
          </w:rPr>
          <w:t>Xeric/Pine/Unproductive Modifier</w:t>
        </w:r>
        <w:r w:rsidRPr="006F682A">
          <w:tab/>
        </w:r>
      </w:ins>
      <w:del w:id="973" w:author="Maritza Mallek" w:date="2013-03-28T17:09:00Z">
        <w:r w:rsidR="00E76CA8" w:rsidRPr="006F682A" w:rsidDel="00664ACB">
          <w:delText>Xeric/Pine Variant</w:delText>
        </w:r>
        <w:r w:rsidR="00E76CA8" w:rsidRPr="006F682A" w:rsidDel="00664ACB">
          <w:tab/>
        </w:r>
      </w:del>
      <w:r w:rsidR="00E76CA8" w:rsidRPr="006F682A">
        <w:t xml:space="preserve">Mature trees include </w:t>
      </w:r>
      <w:r w:rsidR="00E76CA8" w:rsidRPr="006F682A">
        <w:rPr>
          <w:i/>
          <w:iCs/>
        </w:rPr>
        <w:t>Pinus ponderosa</w:t>
      </w:r>
      <w:r w:rsidR="00E76CA8" w:rsidRPr="006F682A">
        <w:t xml:space="preserve">, </w:t>
      </w:r>
      <w:r w:rsidR="00E76CA8" w:rsidRPr="006F682A">
        <w:rPr>
          <w:i/>
          <w:iCs/>
        </w:rPr>
        <w:t>Pinus lambertiana</w:t>
      </w:r>
      <w:r w:rsidR="00E76CA8" w:rsidRPr="006F682A">
        <w:t xml:space="preserve">, and </w:t>
      </w:r>
      <w:r w:rsidR="00E76CA8" w:rsidRPr="006F682A">
        <w:rPr>
          <w:i/>
          <w:iCs/>
        </w:rPr>
        <w:t>Quercus kelloggii</w:t>
      </w:r>
      <w:r w:rsidR="00E76CA8" w:rsidRPr="006F682A">
        <w:t>. (BPS)</w:t>
      </w:r>
    </w:p>
    <w:p w14:paraId="50B80FA2" w14:textId="77777777" w:rsidR="00D21284" w:rsidRDefault="00D21284">
      <w:pPr>
        <w:pStyle w:val="ListParagraph"/>
        <w:numPr>
          <w:ilvl w:val="0"/>
          <w:numId w:val="0"/>
        </w:numPr>
        <w:ind w:left="360"/>
        <w:rPr>
          <w:ins w:id="974" w:author="Maritza Mallek" w:date="2013-03-28T17:20:00Z"/>
        </w:rPr>
        <w:pPrChange w:id="975" w:author="Maritza Mallek" w:date="2013-04-01T22:53:00Z">
          <w:pPr>
            <w:pStyle w:val="Heading5"/>
            <w:keepNext w:val="0"/>
            <w:widowControl/>
            <w:spacing w:before="0" w:after="0"/>
            <w:ind w:left="360"/>
          </w:pPr>
        </w:pPrChange>
      </w:pPr>
    </w:p>
    <w:p w14:paraId="4EB80F82" w14:textId="08618F72" w:rsidR="00D21284" w:rsidRPr="00424862" w:rsidRDefault="00D21284">
      <w:pPr>
        <w:pStyle w:val="ListParagraph"/>
        <w:pPrChange w:id="976" w:author="Maritza Mallek" w:date="2013-04-01T22:53:00Z">
          <w:pPr>
            <w:pStyle w:val="Heading5"/>
            <w:keepNext w:val="0"/>
            <w:widowControl/>
            <w:spacing w:before="0" w:after="0"/>
            <w:ind w:left="360"/>
          </w:pPr>
        </w:pPrChange>
      </w:pPr>
      <w:ins w:id="977" w:author="Maritza Mallek" w:date="2013-03-28T17:20:00Z">
        <w:r w:rsidRPr="00A93B5E">
          <w:rPr>
            <w:b/>
            <w:rPrChange w:id="978" w:author="Maritza Mallek" w:date="2013-04-01T22:53:00Z">
              <w:rPr>
                <w:b w:val="0"/>
                <w:bCs w:val="0"/>
              </w:rPr>
            </w:rPrChange>
          </w:rPr>
          <w:t>Serpentine Modifier</w:t>
        </w:r>
      </w:ins>
      <w:ins w:id="979" w:author="Maritza Mallek" w:date="2013-04-02T16:53:00Z">
        <w:r w:rsidR="00405E70" w:rsidRPr="00405E70">
          <w:t xml:space="preserve"> </w:t>
        </w:r>
        <w:r w:rsidR="00405E70">
          <w:tab/>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w:t>
        </w:r>
        <w:commentRangeStart w:id="980"/>
        <w:r w:rsidR="00405E70">
          <w:t>TVC</w:t>
        </w:r>
      </w:ins>
      <w:commentRangeEnd w:id="980"/>
      <w:r w:rsidR="00EE4579">
        <w:rPr>
          <w:rStyle w:val="CommentReference"/>
        </w:rPr>
        <w:commentReference w:id="980"/>
      </w:r>
      <w:ins w:id="981" w:author="Maritza Mallek" w:date="2013-04-02T16:53:00Z">
        <w:r w:rsidR="00405E70">
          <w:t>)</w:t>
        </w:r>
      </w:ins>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rPr>
          <w:ins w:id="982" w:author="Maritza Mallek" w:date="2013-03-28T17:21:00Z"/>
        </w:rPr>
      </w:pPr>
      <w:r w:rsidRPr="006F682A">
        <w:t>Succession Transition</w:t>
      </w:r>
      <w:r w:rsidRPr="006F682A">
        <w:tab/>
      </w:r>
    </w:p>
    <w:p w14:paraId="6548D07A" w14:textId="77777777" w:rsidR="00D21284" w:rsidRDefault="00D21284">
      <w:pPr>
        <w:pStyle w:val="Heading5"/>
        <w:keepNext w:val="0"/>
        <w:widowControl/>
        <w:spacing w:before="0" w:after="0"/>
        <w:ind w:left="360"/>
        <w:rPr>
          <w:ins w:id="983" w:author="Maritza Mallek" w:date="2013-03-28T17:23:00Z"/>
        </w:rPr>
        <w:pPrChange w:id="984" w:author="Maritza Mallek" w:date="2013-03-28T17:21:00Z">
          <w:pPr>
            <w:pStyle w:val="Heading5"/>
            <w:keepNext w:val="0"/>
            <w:widowControl/>
            <w:spacing w:before="0" w:after="0"/>
          </w:pPr>
        </w:pPrChange>
      </w:pPr>
    </w:p>
    <w:p w14:paraId="36FF83DB" w14:textId="7CD1F439" w:rsidR="00D21284" w:rsidRDefault="00D21284">
      <w:pPr>
        <w:pStyle w:val="ListParagraph"/>
        <w:rPr>
          <w:ins w:id="985" w:author="Maritza Mallek" w:date="2013-03-28T17:22:00Z"/>
        </w:rPr>
        <w:pPrChange w:id="986" w:author="Maritza Mallek" w:date="2013-04-01T22:53:00Z">
          <w:pPr>
            <w:pStyle w:val="Heading5"/>
            <w:keepNext w:val="0"/>
            <w:widowControl/>
            <w:spacing w:before="0" w:after="0"/>
          </w:pPr>
        </w:pPrChange>
      </w:pPr>
      <w:ins w:id="987" w:author="Maritza Mallek" w:date="2013-03-28T17:21:00Z">
        <w:r w:rsidRPr="00A93B5E">
          <w:rPr>
            <w:b/>
            <w:rPrChange w:id="988" w:author="Maritza Mallek" w:date="2013-04-01T22:54:00Z">
              <w:rPr/>
            </w:rPrChange>
          </w:rPr>
          <w:t xml:space="preserve">Mesic/Fir/Productive Modifier </w:t>
        </w:r>
        <w:r>
          <w:tab/>
        </w:r>
      </w:ins>
      <w:r w:rsidR="00E76CA8" w:rsidRPr="006F682A">
        <w:t xml:space="preserve">In the presence of low mortality disturbance, this </w:t>
      </w:r>
      <w:del w:id="989" w:author="Maritza Mallek" w:date="2013-04-02T18:10:00Z">
        <w:r w:rsidR="00E76CA8" w:rsidRPr="006F682A" w:rsidDel="005969F3">
          <w:delText xml:space="preserve">class </w:delText>
        </w:r>
      </w:del>
      <w:ins w:id="990" w:author="Maritza Mallek" w:date="2013-04-02T18:10:00Z">
        <w:r w:rsidR="005969F3">
          <w:t>condition</w:t>
        </w:r>
        <w:r w:rsidR="005969F3" w:rsidRPr="006F682A">
          <w:t xml:space="preserve"> </w:t>
        </w:r>
      </w:ins>
      <w:r w:rsidR="00E76CA8" w:rsidRPr="006F682A">
        <w:t xml:space="preserve">can self-perpetuate, but after </w:t>
      </w:r>
      <w:del w:id="991" w:author="Maritza Mallek" w:date="2013-04-02T17:55:00Z">
        <w:r w:rsidR="00E76CA8" w:rsidRPr="006F682A" w:rsidDel="00B96323">
          <w:delText xml:space="preserve">35 </w:delText>
        </w:r>
      </w:del>
      <w:ins w:id="992" w:author="Maritza Mallek" w:date="2013-04-02T17:55:00Z">
        <w:r w:rsidR="00B96323" w:rsidRPr="006F682A">
          <w:t>3</w:t>
        </w:r>
        <w:r w:rsidR="00B96323">
          <w:t>0</w:t>
        </w:r>
        <w:r w:rsidR="00B96323" w:rsidRPr="006F682A">
          <w:t xml:space="preserve"> </w:t>
        </w:r>
      </w:ins>
      <w:r w:rsidR="00E76CA8" w:rsidRPr="006F682A">
        <w:t xml:space="preserve">years with no fire, </w:t>
      </w:r>
      <w:del w:id="993" w:author="Maritza Mallek" w:date="2013-04-02T18:10:00Z">
        <w:r w:rsidR="00E76CA8" w:rsidRPr="006F682A" w:rsidDel="005969F3">
          <w:delText xml:space="preserve">this </w:delText>
        </w:r>
      </w:del>
      <w:ins w:id="994" w:author="Maritza Mallek" w:date="2013-04-02T18:10:00Z">
        <w:r w:rsidR="005969F3">
          <w:t>patches in this</w:t>
        </w:r>
        <w:r w:rsidR="005969F3" w:rsidRPr="006F682A">
          <w:t xml:space="preserve"> </w:t>
        </w:r>
      </w:ins>
      <w:del w:id="995" w:author="Maritza Mallek" w:date="2013-04-02T18:10:00Z">
        <w:r w:rsidR="00E76CA8" w:rsidRPr="006F682A" w:rsidDel="005969F3">
          <w:delText xml:space="preserve">class </w:delText>
        </w:r>
      </w:del>
      <w:ins w:id="996" w:author="Maritza Mallek" w:date="2013-04-02T18:10:00Z">
        <w:r w:rsidR="005969F3" w:rsidRPr="006F682A">
          <w:t>c</w:t>
        </w:r>
        <w:r w:rsidR="005969F3">
          <w:t>ondition</w:t>
        </w:r>
        <w:r w:rsidR="005969F3" w:rsidRPr="006F682A">
          <w:t xml:space="preserve"> </w:t>
        </w:r>
      </w:ins>
      <w:r w:rsidR="00E76CA8" w:rsidRPr="006F682A">
        <w:t xml:space="preserve">will begin transitioning to LDC. </w:t>
      </w:r>
      <w:ins w:id="997" w:author="Maritza Mallek" w:date="2013-04-02T17:54:00Z">
        <w:r w:rsidR="00B96323">
          <w:t>Probability per time step is 0.9.</w:t>
        </w:r>
      </w:ins>
    </w:p>
    <w:p w14:paraId="4EBB13A3" w14:textId="77777777" w:rsidR="00D21284" w:rsidRDefault="00D21284">
      <w:pPr>
        <w:pStyle w:val="ListParagraph"/>
        <w:numPr>
          <w:ilvl w:val="0"/>
          <w:numId w:val="0"/>
        </w:numPr>
        <w:ind w:left="360"/>
        <w:rPr>
          <w:ins w:id="998" w:author="Maritza Mallek" w:date="2013-03-28T17:22:00Z"/>
        </w:rPr>
        <w:pPrChange w:id="999" w:author="Maritza Mallek" w:date="2013-04-01T22:54:00Z">
          <w:pPr>
            <w:pStyle w:val="Heading5"/>
            <w:keepNext w:val="0"/>
            <w:widowControl/>
            <w:spacing w:before="0" w:after="0"/>
          </w:pPr>
        </w:pPrChange>
      </w:pPr>
    </w:p>
    <w:p w14:paraId="293DF03D" w14:textId="3B771534" w:rsidR="00E76CA8" w:rsidRDefault="00D21284">
      <w:pPr>
        <w:pStyle w:val="ListParagraph"/>
        <w:rPr>
          <w:ins w:id="1000" w:author="Maritza Mallek" w:date="2013-03-28T17:22:00Z"/>
          <w:color w:val="365F91" w:themeColor="accent1" w:themeShade="BF"/>
        </w:rPr>
        <w:pPrChange w:id="1001" w:author="Maritza Mallek" w:date="2013-04-01T22:53:00Z">
          <w:pPr>
            <w:pStyle w:val="Heading5"/>
            <w:keepNext w:val="0"/>
            <w:widowControl/>
            <w:spacing w:before="0" w:after="0"/>
          </w:pPr>
        </w:pPrChange>
      </w:pPr>
      <w:ins w:id="1002" w:author="Maritza Mallek" w:date="2013-03-28T17:22:00Z">
        <w:r w:rsidRPr="00A93B5E">
          <w:rPr>
            <w:b/>
            <w:rPrChange w:id="1003" w:author="Maritza Mallek" w:date="2013-04-01T22:54:00Z">
              <w:rPr/>
            </w:rPrChange>
          </w:rPr>
          <w:t>Xeric/Pine/Unproductive Modifier</w:t>
        </w:r>
        <w:r w:rsidRPr="006F682A">
          <w:tab/>
        </w:r>
      </w:ins>
      <w:r w:rsidR="00E76CA8" w:rsidRPr="006F682A">
        <w:t xml:space="preserve">Patches occurring on low productivity soils </w:t>
      </w:r>
      <w:del w:id="1004" w:author="Maritza Mallek" w:date="2013-04-02T17:54:00Z">
        <w:r w:rsidR="00E76CA8" w:rsidRPr="006F682A" w:rsidDel="00B96323">
          <w:delText xml:space="preserve">do not succeed to closed </w:delText>
        </w:r>
        <w:r w:rsidR="00E76CA8" w:rsidRPr="006F682A" w:rsidDel="00B96323">
          <w:rPr>
            <w:color w:val="365F91" w:themeColor="accent1" w:themeShade="BF"/>
          </w:rPr>
          <w:delText>(or, don’t succeed until some high number of years without fire - 150? )</w:delText>
        </w:r>
      </w:del>
      <w:ins w:id="1005" w:author="Maritza Mallek" w:date="2013-04-02T17:54:00Z">
        <w:r w:rsidR="00B96323">
          <w:t xml:space="preserve">may succeed to </w:t>
        </w:r>
      </w:ins>
      <w:ins w:id="1006" w:author="Maritza Mallek" w:date="2013-04-02T17:55:00Z">
        <w:r w:rsidR="00B96323">
          <w:t>LDC</w:t>
        </w:r>
      </w:ins>
      <w:ins w:id="1007" w:author="Maritza Mallek" w:date="2013-04-02T17:54:00Z">
        <w:r w:rsidR="00B96323">
          <w:t xml:space="preserve"> after </w:t>
        </w:r>
      </w:ins>
      <w:commentRangeStart w:id="1008"/>
      <w:ins w:id="1009" w:author="Maritza Mallek" w:date="2013-04-02T17:55:00Z">
        <w:r w:rsidR="00B96323">
          <w:t>30</w:t>
        </w:r>
      </w:ins>
      <w:commentRangeEnd w:id="1008"/>
      <w:r w:rsidR="00212BA3">
        <w:rPr>
          <w:rStyle w:val="CommentReference"/>
        </w:rPr>
        <w:commentReference w:id="1008"/>
      </w:r>
      <w:ins w:id="1010" w:author="Maritza Mallek" w:date="2013-04-02T17:54:00Z">
        <w:r w:rsidR="00B928BE">
          <w:t xml:space="preserve"> years with no fire; </w:t>
        </w:r>
        <w:r w:rsidR="00B96323">
          <w:t>the probability is 0.</w:t>
        </w:r>
      </w:ins>
      <w:ins w:id="1011" w:author="Maritza Mallek" w:date="2013-04-02T18:01:00Z">
        <w:r w:rsidR="00B928BE">
          <w:t>6</w:t>
        </w:r>
      </w:ins>
      <w:ins w:id="1012" w:author="Maritza Mallek" w:date="2013-04-02T17:54:00Z">
        <w:r w:rsidR="00B96323">
          <w:t xml:space="preserve"> per time step. </w:t>
        </w:r>
      </w:ins>
    </w:p>
    <w:p w14:paraId="24B8F915" w14:textId="77777777" w:rsidR="00D21284" w:rsidRDefault="00D21284">
      <w:pPr>
        <w:pStyle w:val="ListParagraph"/>
        <w:numPr>
          <w:ilvl w:val="0"/>
          <w:numId w:val="0"/>
        </w:numPr>
        <w:ind w:left="360"/>
        <w:rPr>
          <w:ins w:id="1013" w:author="Maritza Mallek" w:date="2013-03-28T17:22:00Z"/>
        </w:rPr>
        <w:pPrChange w:id="1014" w:author="Maritza Mallek" w:date="2013-04-01T22:54:00Z">
          <w:pPr>
            <w:pStyle w:val="Heading5"/>
            <w:keepNext w:val="0"/>
            <w:widowControl/>
            <w:spacing w:before="0" w:after="0"/>
          </w:pPr>
        </w:pPrChange>
      </w:pPr>
    </w:p>
    <w:p w14:paraId="73CE79E1" w14:textId="0550D605" w:rsidR="00D21284" w:rsidRPr="00A93B5E" w:rsidRDefault="00D21284">
      <w:pPr>
        <w:pStyle w:val="ListParagraph"/>
        <w:rPr>
          <w:rPrChange w:id="1015" w:author="Maritza Mallek" w:date="2013-04-01T22:54:00Z">
            <w:rPr>
              <w:color w:val="365F91" w:themeColor="accent1" w:themeShade="BF"/>
            </w:rPr>
          </w:rPrChange>
        </w:rPr>
        <w:pPrChange w:id="1016" w:author="Maritza Mallek" w:date="2013-04-01T22:53:00Z">
          <w:pPr>
            <w:pStyle w:val="Heading5"/>
            <w:keepNext w:val="0"/>
            <w:widowControl/>
            <w:spacing w:before="0" w:after="0"/>
          </w:pPr>
        </w:pPrChange>
      </w:pPr>
      <w:ins w:id="1017" w:author="Maritza Mallek" w:date="2013-03-28T17:22:00Z">
        <w:r w:rsidRPr="00A93B5E">
          <w:rPr>
            <w:b/>
            <w:rPrChange w:id="1018" w:author="Maritza Mallek" w:date="2013-04-01T22:54:00Z">
              <w:rPr>
                <w:b w:val="0"/>
              </w:rPr>
            </w:rPrChange>
          </w:rPr>
          <w:t>Serpentine Modifier</w:t>
        </w:r>
      </w:ins>
      <w:ins w:id="1019" w:author="Maritza Mallek" w:date="2013-04-02T16:53:00Z">
        <w:r w:rsidR="00405E70">
          <w:rPr>
            <w:b/>
          </w:rPr>
          <w:tab/>
        </w:r>
      </w:ins>
      <w:ins w:id="1020" w:author="Maritza Mallek" w:date="2013-04-02T17:55:00Z">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ins>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rPr>
          <w:ins w:id="1021" w:author="Maritza Mallek" w:date="2013-03-28T17:21:00Z"/>
        </w:rPr>
      </w:pPr>
    </w:p>
    <w:p w14:paraId="03F8F7B7" w14:textId="4D8CF6D0" w:rsidR="00E76CA8" w:rsidRPr="006F682A" w:rsidRDefault="00664ACB">
      <w:pPr>
        <w:pStyle w:val="ListParagraph"/>
        <w:pPrChange w:id="1022" w:author="Maritza Mallek" w:date="2013-04-01T22:54:00Z">
          <w:pPr>
            <w:pStyle w:val="Heading5"/>
            <w:keepNext w:val="0"/>
            <w:widowControl/>
            <w:spacing w:before="0" w:after="0"/>
            <w:ind w:left="360"/>
          </w:pPr>
        </w:pPrChange>
      </w:pPr>
      <w:ins w:id="1023" w:author="Maritza Mallek" w:date="2013-03-28T17:09:00Z">
        <w:r w:rsidRPr="00A93B5E">
          <w:rPr>
            <w:b/>
            <w:rPrChange w:id="1024" w:author="Maritza Mallek" w:date="2013-04-01T22:54:00Z">
              <w:rPr/>
            </w:rPrChange>
          </w:rPr>
          <w:t>Mesic/Fir/Productive Modifier</w:t>
        </w:r>
        <w:r w:rsidRPr="006F682A">
          <w:t xml:space="preserve"> </w:t>
        </w:r>
        <w:r>
          <w:tab/>
        </w:r>
      </w:ins>
      <w:del w:id="1025" w:author="Maritza Mallek" w:date="2013-03-28T17:09:00Z">
        <w:r w:rsidR="00E76CA8" w:rsidRPr="00424862" w:rsidDel="00664ACB">
          <w:delText>Mesic/Fir Variant</w:delText>
        </w:r>
        <w:r w:rsidR="00E76CA8" w:rsidRPr="00424862" w:rsidDel="00664ACB">
          <w:tab/>
        </w:r>
      </w:del>
      <w:del w:id="1026" w:author="Maritza Mallek" w:date="2013-03-31T22:11:00Z">
        <w:r w:rsidR="00E76CA8" w:rsidRPr="00424862" w:rsidDel="00CF39EF">
          <w:delText>On productive soils, h</w:delText>
        </w:r>
      </w:del>
      <w:ins w:id="1027" w:author="Maritza Mallek" w:date="2013-03-31T22:11:00Z">
        <w:r w:rsidR="00CF39EF" w:rsidRPr="00424862">
          <w:t>H</w:t>
        </w:r>
      </w:ins>
      <w:r w:rsidR="00E76CA8" w:rsidRPr="00424862">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commentRangeStart w:id="1028"/>
      <w:r w:rsidR="00E76CA8" w:rsidRPr="006F682A">
        <w:rPr>
          <w:highlight w:val="yellow"/>
        </w:rPr>
        <w:t>event</w:t>
      </w:r>
      <w:commentRangeEnd w:id="1028"/>
      <w:r w:rsidR="00212BA3">
        <w:rPr>
          <w:rStyle w:val="CommentReference"/>
        </w:rPr>
        <w:commentReference w:id="1028"/>
      </w:r>
      <w:r w:rsidR="00E76CA8" w:rsidRPr="006F682A">
        <w:rPr>
          <w:highlight w:val="yellow"/>
        </w:rPr>
        <w:t>.</w:t>
      </w:r>
      <w:r w:rsidR="00E76CA8" w:rsidRPr="006F682A">
        <w:t xml:space="preserve"> </w:t>
      </w:r>
      <w:del w:id="1029" w:author="Maritza Mallek" w:date="2013-03-31T22:11:00Z">
        <w:r w:rsidR="00E76CA8" w:rsidRPr="006F682A" w:rsidDel="00CF39EF">
          <w:delText>On unproductive soils, …</w:delText>
        </w:r>
      </w:del>
    </w:p>
    <w:p w14:paraId="0143E261" w14:textId="77777777" w:rsidR="00E76CA8" w:rsidRPr="006F682A" w:rsidRDefault="00E76CA8">
      <w:pPr>
        <w:pStyle w:val="ListParagraph"/>
        <w:numPr>
          <w:ilvl w:val="0"/>
          <w:numId w:val="0"/>
        </w:numPr>
        <w:ind w:left="360"/>
        <w:pPrChange w:id="1030" w:author="Maritza Mallek" w:date="2013-04-01T22:54:00Z">
          <w:pPr>
            <w:pStyle w:val="Heading5"/>
            <w:keepNext w:val="0"/>
            <w:widowControl/>
            <w:spacing w:before="0" w:after="0"/>
          </w:pPr>
        </w:pPrChange>
      </w:pPr>
    </w:p>
    <w:p w14:paraId="24504DE0" w14:textId="216F950C" w:rsidR="00E76CA8" w:rsidRDefault="00664ACB">
      <w:pPr>
        <w:pStyle w:val="ListParagraph"/>
        <w:rPr>
          <w:ins w:id="1031" w:author="Maritza Mallek" w:date="2013-03-28T17:21:00Z"/>
        </w:rPr>
        <w:pPrChange w:id="1032" w:author="Maritza Mallek" w:date="2013-04-01T22:54:00Z">
          <w:pPr>
            <w:pStyle w:val="Heading5"/>
            <w:keepNext w:val="0"/>
            <w:widowControl/>
            <w:spacing w:before="0" w:after="0"/>
            <w:ind w:left="360"/>
          </w:pPr>
        </w:pPrChange>
      </w:pPr>
      <w:ins w:id="1033" w:author="Maritza Mallek" w:date="2013-03-28T17:09:00Z">
        <w:r w:rsidRPr="00A93B5E">
          <w:rPr>
            <w:b/>
            <w:rPrChange w:id="1034" w:author="Maritza Mallek" w:date="2013-04-01T22:54:00Z">
              <w:rPr/>
            </w:rPrChange>
          </w:rPr>
          <w:t>Xeric/Pine/Unproductive Modifier</w:t>
        </w:r>
        <w:r w:rsidRPr="006F682A">
          <w:tab/>
        </w:r>
      </w:ins>
      <w:del w:id="1035" w:author="Maritza Mallek" w:date="2013-03-28T17:09:00Z">
        <w:r w:rsidR="00E76CA8" w:rsidRPr="00424862" w:rsidDel="00664ACB">
          <w:delText>Xeric/Pine Variant</w:delText>
        </w:r>
        <w:r w:rsidR="00E76CA8" w:rsidRPr="00424862" w:rsidDel="00664ACB">
          <w:tab/>
        </w:r>
      </w:del>
      <w:del w:id="1036" w:author="Maritza Mallek" w:date="2013-03-31T22:11:00Z">
        <w:r w:rsidR="00E76CA8" w:rsidRPr="00424862" w:rsidDel="00CF39EF">
          <w:delText>On productive soils, h</w:delText>
        </w:r>
      </w:del>
      <w:ins w:id="1037" w:author="Maritza Mallek" w:date="2013-03-31T22:11:00Z">
        <w:r w:rsidR="00CF39EF" w:rsidRPr="00424862">
          <w:t>H</w:t>
        </w:r>
      </w:ins>
      <w:r w:rsidR="00E76CA8" w:rsidRPr="00424862">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del w:id="1038" w:author="Maritza Mallek" w:date="2013-03-31T22:11:00Z">
        <w:r w:rsidR="00E76CA8" w:rsidRPr="006F682A" w:rsidDel="00CF39EF">
          <w:delText>On unproductive soils, …</w:delText>
        </w:r>
      </w:del>
    </w:p>
    <w:p w14:paraId="6773A41D" w14:textId="77777777" w:rsidR="00D21284" w:rsidRDefault="00D21284">
      <w:pPr>
        <w:pStyle w:val="ListParagraph"/>
        <w:numPr>
          <w:ilvl w:val="0"/>
          <w:numId w:val="0"/>
        </w:numPr>
        <w:ind w:left="360"/>
        <w:rPr>
          <w:ins w:id="1039" w:author="Maritza Mallek" w:date="2013-03-28T17:21:00Z"/>
        </w:rPr>
        <w:pPrChange w:id="1040" w:author="Maritza Mallek" w:date="2013-04-01T22:54:00Z">
          <w:pPr>
            <w:pStyle w:val="Heading5"/>
            <w:keepNext w:val="0"/>
            <w:widowControl/>
            <w:spacing w:before="0" w:after="0"/>
            <w:ind w:left="360"/>
          </w:pPr>
        </w:pPrChange>
      </w:pPr>
    </w:p>
    <w:p w14:paraId="71FACC94" w14:textId="2C43E0D1" w:rsidR="00D21284" w:rsidRPr="00424862" w:rsidRDefault="00D21284">
      <w:pPr>
        <w:pStyle w:val="ListParagraph"/>
        <w:pPrChange w:id="1041" w:author="Maritza Mallek" w:date="2013-04-01T22:54:00Z">
          <w:pPr>
            <w:pStyle w:val="Heading5"/>
            <w:keepNext w:val="0"/>
            <w:widowControl/>
            <w:spacing w:before="0" w:after="0"/>
            <w:ind w:left="360"/>
          </w:pPr>
        </w:pPrChange>
      </w:pPr>
      <w:ins w:id="1042" w:author="Maritza Mallek" w:date="2013-03-28T17:21:00Z">
        <w:r w:rsidRPr="00A93B5E">
          <w:rPr>
            <w:b/>
            <w:rPrChange w:id="1043" w:author="Maritza Mallek" w:date="2013-04-01T22:54:00Z">
              <w:rPr>
                <w:b w:val="0"/>
              </w:rPr>
            </w:rPrChange>
          </w:rPr>
          <w:t>Serpentine Modifier</w:t>
        </w:r>
      </w:ins>
      <w:ins w:id="1044" w:author="Maritza Mallek" w:date="2013-04-02T18:11:00Z">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ins>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ins w:id="1045" w:author="Maritza Mallek" w:date="2013-03-31T22:12:00Z"/>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Default="00E76CA8" w:rsidP="00850982">
      <w:pPr>
        <w:pStyle w:val="Heading5"/>
        <w:keepNext w:val="0"/>
        <w:widowControl/>
        <w:spacing w:before="0" w:after="0"/>
        <w:rPr>
          <w:ins w:id="1046" w:author="Maritza Mallek" w:date="2013-04-02T18:12:00Z"/>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Occurring in small to moderately-sized patches on north aspects and lower slope positions. Understory characterized by medium and smaller-sized shade-tolerant conifers</w:t>
      </w:r>
      <w:commentRangeStart w:id="1047"/>
      <w:r w:rsidRPr="006F682A">
        <w:rPr>
          <w:b w:val="0"/>
        </w:rPr>
        <w:t>.</w:t>
      </w:r>
      <w:commentRangeEnd w:id="1047"/>
      <w:r w:rsidR="00212BA3">
        <w:rPr>
          <w:rStyle w:val="CommentReference"/>
          <w:b w:val="0"/>
          <w:bCs w:val="0"/>
        </w:rPr>
        <w:commentReference w:id="1047"/>
      </w:r>
      <w:r w:rsidRPr="006F682A">
        <w:rPr>
          <w:b w:val="0"/>
        </w:rPr>
        <w:t xml:space="preserve"> (BpS) </w:t>
      </w:r>
    </w:p>
    <w:p w14:paraId="3AA504AF" w14:textId="77777777" w:rsidR="0036202C" w:rsidRDefault="0036202C">
      <w:pPr>
        <w:pStyle w:val="ListParagraph"/>
        <w:numPr>
          <w:ilvl w:val="0"/>
          <w:numId w:val="0"/>
        </w:numPr>
        <w:ind w:left="360"/>
        <w:rPr>
          <w:ins w:id="1048" w:author="Maritza Mallek" w:date="2013-04-02T18:12:00Z"/>
        </w:rPr>
        <w:pPrChange w:id="1049" w:author="Maritza Mallek" w:date="2013-04-02T18:12:00Z">
          <w:pPr>
            <w:pStyle w:val="Heading5"/>
            <w:keepNext w:val="0"/>
            <w:widowControl/>
            <w:spacing w:before="0" w:after="0"/>
            <w:ind w:left="360"/>
          </w:pPr>
        </w:pPrChange>
      </w:pPr>
    </w:p>
    <w:p w14:paraId="79187748" w14:textId="77777777" w:rsidR="0036202C" w:rsidRPr="006027C4" w:rsidRDefault="0036202C" w:rsidP="0036202C">
      <w:pPr>
        <w:pStyle w:val="ListParagraph"/>
        <w:rPr>
          <w:ins w:id="1050" w:author="Maritza Mallek" w:date="2013-04-02T18:12:00Z"/>
          <w:b/>
        </w:rPr>
      </w:pPr>
      <w:ins w:id="1051" w:author="Maritza Mallek" w:date="2013-04-02T18:12:00Z">
        <w:r w:rsidRPr="006027C4">
          <w:rPr>
            <w:b/>
          </w:rPr>
          <w:t>Serpentine Modifier</w:t>
        </w:r>
        <w:r>
          <w:rPr>
            <w:b/>
          </w:rPr>
          <w:tab/>
        </w:r>
        <w:r>
          <w:t xml:space="preserve">Conifers present may include </w:t>
        </w:r>
        <w:r>
          <w:rPr>
            <w:i/>
          </w:rPr>
          <w:t xml:space="preserve">P. ponderosa, Calocedrus decurrens, </w:t>
        </w:r>
        <w:r>
          <w:t xml:space="preserve">and </w:t>
        </w:r>
        <w:r>
          <w:rPr>
            <w:i/>
          </w:rPr>
          <w:t>P. jeffreyi</w:t>
        </w:r>
        <w:r>
          <w:t xml:space="preserve">. Associated hardwoods may include </w:t>
        </w:r>
        <w:r>
          <w:rPr>
            <w:i/>
          </w:rPr>
          <w:t xml:space="preserve">Quercus chrysolepis </w:t>
        </w:r>
        <w:r>
          <w:t xml:space="preserve">or </w:t>
        </w:r>
        <w:r>
          <w:rPr>
            <w:i/>
          </w:rPr>
          <w:t>Q. kelloggii</w:t>
        </w:r>
        <w:r>
          <w:t>. (TVC)</w:t>
        </w:r>
      </w:ins>
    </w:p>
    <w:p w14:paraId="1B9D3575" w14:textId="77777777" w:rsidR="0036202C" w:rsidRPr="0036202C" w:rsidRDefault="0036202C">
      <w:pPr>
        <w:rPr>
          <w:b/>
          <w:rPrChange w:id="1052" w:author="Maritza Mallek" w:date="2013-04-02T18:12:00Z">
            <w:rPr>
              <w:b w:val="0"/>
            </w:rPr>
          </w:rPrChange>
        </w:rPr>
        <w:pPrChange w:id="1053" w:author="Maritza Mallek" w:date="2013-04-02T18:12:00Z">
          <w:pPr>
            <w:pStyle w:val="Heading5"/>
            <w:keepNext w:val="0"/>
            <w:widowControl/>
            <w:spacing w:before="0" w:after="0"/>
          </w:pPr>
        </w:pPrChange>
      </w:pP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 xml:space="preserve">Areas with aspen are now dominated by conifer species. Some decadent aspen remain but their influence on the site is much decreased. OR Aspen continue to persist in open areas, but become decadent as the stand ages and these gaps </w:t>
      </w:r>
      <w:commentRangeStart w:id="1054"/>
      <w:r w:rsidRPr="006F682A">
        <w:rPr>
          <w:color w:val="365F91" w:themeColor="accent1" w:themeShade="BF"/>
          <w:szCs w:val="24"/>
        </w:rPr>
        <w:t>close</w:t>
      </w:r>
      <w:commentRangeEnd w:id="1054"/>
      <w:r w:rsidR="00212BA3">
        <w:rPr>
          <w:rStyle w:val="CommentReference"/>
        </w:rPr>
        <w:commentReference w:id="1054"/>
      </w:r>
      <w:r w:rsidRPr="006F682A">
        <w:rPr>
          <w:color w:val="365F91" w:themeColor="accent1" w:themeShade="BF"/>
          <w:szCs w:val="24"/>
        </w:rPr>
        <w:t>.</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ins w:id="1055" w:author="Maritza Mallek" w:date="2013-03-28T17:10:00Z">
        <w:r w:rsidR="00664ACB">
          <w:rPr>
            <w:b w:val="0"/>
          </w:rPr>
          <w:t>, regardless of soil characteristics</w:t>
        </w:r>
      </w:ins>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rPr>
          <w:ins w:id="1056" w:author="Maritza Mallek" w:date="2013-03-28T17:20:00Z"/>
        </w:rPr>
      </w:pPr>
    </w:p>
    <w:p w14:paraId="446B7ACD" w14:textId="1EE49261" w:rsidR="00E76CA8" w:rsidRPr="006F682A" w:rsidRDefault="00664ACB">
      <w:pPr>
        <w:pStyle w:val="ListParagraph"/>
        <w:pPrChange w:id="1057" w:author="Maritza Mallek" w:date="2013-04-01T22:54:00Z">
          <w:pPr>
            <w:pStyle w:val="Heading5"/>
            <w:keepNext w:val="0"/>
            <w:widowControl/>
            <w:spacing w:before="0" w:after="0"/>
            <w:ind w:left="360"/>
          </w:pPr>
        </w:pPrChange>
      </w:pPr>
      <w:ins w:id="1058" w:author="Maritza Mallek" w:date="2013-03-28T17:09:00Z">
        <w:r w:rsidRPr="00A93B5E">
          <w:rPr>
            <w:b/>
            <w:rPrChange w:id="1059" w:author="Maritza Mallek" w:date="2013-04-01T22:54:00Z">
              <w:rPr/>
            </w:rPrChange>
          </w:rPr>
          <w:t>Mesic/Fir/Productive Modifier</w:t>
        </w:r>
        <w:r w:rsidRPr="006F682A">
          <w:t xml:space="preserve"> </w:t>
        </w:r>
        <w:r>
          <w:tab/>
        </w:r>
      </w:ins>
      <w:del w:id="1060" w:author="Maritza Mallek" w:date="2013-03-28T17:09:00Z">
        <w:r w:rsidR="00E76CA8" w:rsidRPr="006F682A" w:rsidDel="00664ACB">
          <w:delText>Mesic/Fir Variant</w:delText>
        </w:r>
        <w:r w:rsidR="00E76CA8" w:rsidRPr="006F682A" w:rsidDel="00664ACB">
          <w:tab/>
        </w:r>
      </w:del>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77777777" w:rsidR="00E76CA8" w:rsidRPr="006F682A" w:rsidRDefault="00E76CA8">
      <w:pPr>
        <w:pStyle w:val="ListParagraph"/>
        <w:numPr>
          <w:ilvl w:val="0"/>
          <w:numId w:val="0"/>
        </w:numPr>
        <w:ind w:left="360"/>
        <w:pPrChange w:id="1061" w:author="Maritza Mallek" w:date="2013-04-01T22:54:00Z">
          <w:pPr>
            <w:pStyle w:val="Heading5"/>
            <w:keepNext w:val="0"/>
            <w:widowControl/>
            <w:spacing w:before="0" w:after="0"/>
          </w:pPr>
        </w:pPrChange>
      </w:pPr>
    </w:p>
    <w:p w14:paraId="09FF17E0" w14:textId="1F919574" w:rsidR="00E76CA8" w:rsidRDefault="00664ACB">
      <w:pPr>
        <w:pStyle w:val="ListParagraph"/>
        <w:rPr>
          <w:ins w:id="1062" w:author="Maritza Mallek" w:date="2013-03-28T17:21:00Z"/>
        </w:rPr>
        <w:pPrChange w:id="1063" w:author="Maritza Mallek" w:date="2013-04-01T22:54:00Z">
          <w:pPr>
            <w:pStyle w:val="Heading5"/>
            <w:keepNext w:val="0"/>
            <w:widowControl/>
            <w:spacing w:before="0" w:after="0"/>
            <w:ind w:left="360"/>
          </w:pPr>
        </w:pPrChange>
      </w:pPr>
      <w:ins w:id="1064" w:author="Maritza Mallek" w:date="2013-03-28T17:09:00Z">
        <w:r w:rsidRPr="00A93B5E">
          <w:rPr>
            <w:b/>
            <w:rPrChange w:id="1065" w:author="Maritza Mallek" w:date="2013-04-01T22:54:00Z">
              <w:rPr/>
            </w:rPrChange>
          </w:rPr>
          <w:t>Xeric/Pine/Unproductive Modifier</w:t>
        </w:r>
        <w:r w:rsidRPr="006F682A">
          <w:tab/>
        </w:r>
      </w:ins>
      <w:del w:id="1066" w:author="Maritza Mallek" w:date="2013-03-28T17:09:00Z">
        <w:r w:rsidR="00E76CA8" w:rsidRPr="006F682A" w:rsidDel="00664ACB">
          <w:delText>Mesic/Fir Variant</w:delText>
        </w:r>
        <w:r w:rsidR="00E76CA8" w:rsidRPr="006F682A" w:rsidDel="00664ACB">
          <w:tab/>
        </w:r>
      </w:del>
      <w:r w:rsidR="00E76CA8" w:rsidRPr="006F682A">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pPr>
        <w:pStyle w:val="ListParagraph"/>
        <w:numPr>
          <w:ilvl w:val="0"/>
          <w:numId w:val="0"/>
        </w:numPr>
        <w:ind w:left="360"/>
        <w:rPr>
          <w:ins w:id="1067" w:author="Maritza Mallek" w:date="2013-03-28T17:21:00Z"/>
        </w:rPr>
        <w:pPrChange w:id="1068" w:author="Maritza Mallek" w:date="2013-04-01T22:54:00Z">
          <w:pPr>
            <w:ind w:left="360"/>
          </w:pPr>
        </w:pPrChange>
      </w:pPr>
    </w:p>
    <w:p w14:paraId="35E5834D" w14:textId="3D1B9722" w:rsidR="00664ACB" w:rsidRDefault="00D21284">
      <w:pPr>
        <w:pStyle w:val="ListParagraph"/>
        <w:rPr>
          <w:ins w:id="1069" w:author="Maritza Mallek" w:date="2013-04-02T18:12:00Z"/>
        </w:rPr>
        <w:pPrChange w:id="1070" w:author="Maritza Mallek" w:date="2013-03-28T17:08:00Z">
          <w:pPr>
            <w:pStyle w:val="Heading5"/>
            <w:keepNext w:val="0"/>
            <w:widowControl/>
            <w:spacing w:before="0" w:after="0"/>
            <w:ind w:left="360"/>
          </w:pPr>
        </w:pPrChange>
      </w:pPr>
      <w:ins w:id="1071" w:author="Maritza Mallek" w:date="2013-03-28T17:21:00Z">
        <w:r w:rsidRPr="0036202C">
          <w:rPr>
            <w:b/>
            <w:rPrChange w:id="1072" w:author="Maritza Mallek" w:date="2013-04-01T22:54:00Z">
              <w:rPr>
                <w:b w:val="0"/>
              </w:rPr>
            </w:rPrChange>
          </w:rPr>
          <w:t>Serpentine Modifier</w:t>
        </w:r>
      </w:ins>
      <w:ins w:id="1073" w:author="Maritza Mallek" w:date="2013-04-02T16:53:00Z">
        <w:r w:rsidR="00405E70" w:rsidRPr="0036202C">
          <w:rPr>
            <w:b/>
          </w:rPr>
          <w:tab/>
        </w:r>
      </w:ins>
      <w:ins w:id="1074" w:author="Maritza Mallek" w:date="2013-04-02T18:12:00Z">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ins>
      <w:ins w:id="1075" w:author="Maritza Mallek" w:date="2013-04-02T18:13:00Z">
        <w:r w:rsidR="0036202C">
          <w:t>4</w:t>
        </w:r>
      </w:ins>
      <w:ins w:id="1076" w:author="Maritza Mallek" w:date="2013-04-02T18:12:00Z">
        <w:r w:rsidR="0036202C" w:rsidRPr="006F682A">
          <w:t>% of the time it opens the stand up to LDO.</w:t>
        </w:r>
      </w:ins>
    </w:p>
    <w:p w14:paraId="1F63D69D" w14:textId="77777777" w:rsidR="0036202C" w:rsidRDefault="0036202C">
      <w:pPr>
        <w:rPr>
          <w:ins w:id="1077" w:author="Maritza Mallek" w:date="2013-03-28T17:08:00Z"/>
        </w:rPr>
        <w:pPrChange w:id="1078" w:author="Maritza Mallek" w:date="2013-04-02T18:12:00Z">
          <w:pPr>
            <w:pStyle w:val="Heading5"/>
            <w:keepNext w:val="0"/>
            <w:widowControl/>
            <w:spacing w:before="0" w:after="0"/>
            <w:ind w:left="360"/>
          </w:pPr>
        </w:pPrChange>
      </w:pPr>
    </w:p>
    <w:p w14:paraId="760A75B5" w14:textId="77777777" w:rsidR="00664ACB" w:rsidRDefault="00664ACB">
      <w:pPr>
        <w:pStyle w:val="Heading3"/>
        <w:keepNext w:val="0"/>
        <w:widowControl/>
        <w:pBdr>
          <w:top w:val="single" w:sz="4" w:space="1" w:color="auto"/>
        </w:pBdr>
        <w:spacing w:before="0" w:after="0"/>
        <w:rPr>
          <w:ins w:id="1079" w:author="Maritza Mallek" w:date="2013-03-28T17:09:00Z"/>
          <w:szCs w:val="24"/>
        </w:rPr>
        <w:pPrChange w:id="1080" w:author="Maritza Mallek" w:date="2013-03-28T17:09:00Z">
          <w:pPr>
            <w:pStyle w:val="Heading3"/>
            <w:keepNext w:val="0"/>
            <w:widowControl/>
            <w:spacing w:before="0" w:after="0"/>
          </w:pPr>
        </w:pPrChange>
      </w:pPr>
    </w:p>
    <w:p w14:paraId="6C81A505" w14:textId="27C80F8A" w:rsidR="00664ACB" w:rsidRPr="00664ACB" w:rsidRDefault="00664ACB">
      <w:pPr>
        <w:pStyle w:val="Heading3"/>
        <w:keepNext w:val="0"/>
        <w:widowControl/>
        <w:pBdr>
          <w:top w:val="single" w:sz="4" w:space="1" w:color="auto"/>
        </w:pBdr>
        <w:spacing w:before="0" w:after="0"/>
        <w:rPr>
          <w:ins w:id="1081" w:author="Maritza Mallek" w:date="2013-03-28T17:08:00Z"/>
          <w:szCs w:val="24"/>
          <w:rPrChange w:id="1082" w:author="Maritza Mallek" w:date="2013-03-28T17:08:00Z">
            <w:rPr>
              <w:ins w:id="1083" w:author="Maritza Mallek" w:date="2013-03-28T17:08:00Z"/>
              <w:sz w:val="28"/>
              <w:szCs w:val="24"/>
            </w:rPr>
          </w:rPrChange>
        </w:rPr>
        <w:pPrChange w:id="1084" w:author="Maritza Mallek" w:date="2013-03-28T17:09:00Z">
          <w:pPr>
            <w:pStyle w:val="Heading3"/>
            <w:keepNext w:val="0"/>
            <w:widowControl/>
            <w:spacing w:before="0" w:after="0"/>
          </w:pPr>
        </w:pPrChange>
      </w:pPr>
      <w:ins w:id="1085" w:author="Maritza Mallek" w:date="2013-03-28T17:08:00Z">
        <w:r w:rsidRPr="00664ACB">
          <w:rPr>
            <w:szCs w:val="24"/>
            <w:rPrChange w:id="1086" w:author="Maritza Mallek" w:date="2013-03-28T17:08:00Z">
              <w:rPr>
                <w:sz w:val="28"/>
                <w:szCs w:val="24"/>
              </w:rPr>
            </w:rPrChange>
          </w:rPr>
          <w:t>Aspen Variant</w:t>
        </w:r>
      </w:ins>
    </w:p>
    <w:p w14:paraId="44A496B8" w14:textId="77777777" w:rsidR="00664ACB" w:rsidRPr="00664ACB" w:rsidRDefault="00664ACB">
      <w:pPr>
        <w:rPr>
          <w:ins w:id="1087" w:author="Maritza Mallek" w:date="2013-03-28T17:08:00Z"/>
          <w:rPrChange w:id="1088" w:author="Maritza Mallek" w:date="2013-03-28T17:08:00Z">
            <w:rPr>
              <w:ins w:id="1089" w:author="Maritza Mallek" w:date="2013-03-28T17:08:00Z"/>
              <w:sz w:val="28"/>
              <w:szCs w:val="24"/>
            </w:rPr>
          </w:rPrChange>
        </w:rPr>
        <w:pPrChange w:id="1090" w:author="Maritza Mallek" w:date="2013-03-28T17:08:00Z">
          <w:pPr>
            <w:pStyle w:val="Heading3"/>
            <w:keepNext w:val="0"/>
            <w:widowControl/>
            <w:spacing w:before="0" w:after="0"/>
          </w:pPr>
        </w:pPrChange>
      </w:pPr>
    </w:p>
    <w:p w14:paraId="0D88BE92" w14:textId="77777777" w:rsidR="00664ACB" w:rsidRPr="006F682A" w:rsidRDefault="00664ACB" w:rsidP="00664ACB">
      <w:pPr>
        <w:pStyle w:val="Heading3"/>
        <w:keepNext w:val="0"/>
        <w:widowControl/>
        <w:spacing w:before="0" w:after="0"/>
        <w:rPr>
          <w:ins w:id="1091" w:author="Maritza Mallek" w:date="2013-03-28T17:08:00Z"/>
          <w:sz w:val="28"/>
          <w:szCs w:val="24"/>
        </w:rPr>
      </w:pPr>
      <w:ins w:id="1092" w:author="Maritza Mallek" w:date="2013-03-28T17:08:00Z">
        <w:r w:rsidRPr="006F682A">
          <w:rPr>
            <w:sz w:val="28"/>
            <w:szCs w:val="24"/>
          </w:rPr>
          <w:t>Early Development – Aspen (ED–A)</w:t>
        </w:r>
      </w:ins>
    </w:p>
    <w:p w14:paraId="5203A634" w14:textId="77777777" w:rsidR="00664ACB" w:rsidRPr="006F682A" w:rsidRDefault="00664ACB" w:rsidP="00664ACB">
      <w:pPr>
        <w:pStyle w:val="Heading5"/>
        <w:keepNext w:val="0"/>
        <w:widowControl/>
        <w:spacing w:before="0" w:after="0"/>
        <w:rPr>
          <w:ins w:id="1093" w:author="Maritza Mallek" w:date="2013-03-28T17:08:00Z"/>
        </w:rPr>
      </w:pPr>
    </w:p>
    <w:p w14:paraId="710BF773" w14:textId="77777777" w:rsidR="00664ACB" w:rsidRPr="006F682A" w:rsidRDefault="00664ACB" w:rsidP="00664ACB">
      <w:pPr>
        <w:jc w:val="left"/>
        <w:rPr>
          <w:ins w:id="1094" w:author="Maritza Mallek" w:date="2013-03-28T17:08:00Z"/>
        </w:rPr>
      </w:pPr>
      <w:ins w:id="1095" w:author="Maritza Mallek" w:date="2013-03-28T17:08:00Z">
        <w:r w:rsidRPr="006F682A">
          <w:rPr>
            <w:b/>
            <w:szCs w:val="24"/>
          </w:rPr>
          <w:t>Description</w:t>
        </w:r>
        <w:r w:rsidRPr="006F682A">
          <w:rPr>
            <w:szCs w:val="24"/>
          </w:rPr>
          <w:tab/>
        </w:r>
        <w:commentRangeStart w:id="1096"/>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ins>
    </w:p>
    <w:p w14:paraId="7320D975" w14:textId="77777777" w:rsidR="00664ACB" w:rsidRPr="006F682A" w:rsidRDefault="00664ACB" w:rsidP="00664ACB">
      <w:pPr>
        <w:jc w:val="left"/>
        <w:rPr>
          <w:ins w:id="1097" w:author="Maritza Mallek" w:date="2013-03-28T17:08:00Z"/>
        </w:rPr>
      </w:pPr>
      <w:ins w:id="1098" w:author="Maritza Mallek" w:date="2013-03-28T17:08:00Z">
        <w:r w:rsidRPr="006F682A">
          <w:rPr>
            <w:szCs w:val="24"/>
          </w:rPr>
          <w:tab/>
        </w:r>
        <w:commentRangeEnd w:id="1096"/>
        <w:r w:rsidRPr="006F682A">
          <w:rPr>
            <w:rStyle w:val="CommentReference"/>
            <w:sz w:val="24"/>
            <w:szCs w:val="24"/>
          </w:rPr>
          <w:commentReference w:id="1096"/>
        </w:r>
        <w:r w:rsidRPr="006F682A">
          <w:rPr>
            <w:rStyle w:val="CommentReference"/>
            <w:sz w:val="24"/>
            <w:szCs w:val="24"/>
          </w:rPr>
          <w:commentReference w:id="1099"/>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ins>
    </w:p>
    <w:p w14:paraId="4E433FE2" w14:textId="77777777" w:rsidR="00664ACB" w:rsidRPr="006F682A" w:rsidRDefault="00664ACB" w:rsidP="00664ACB">
      <w:pPr>
        <w:jc w:val="left"/>
        <w:rPr>
          <w:ins w:id="1100" w:author="Maritza Mallek" w:date="2013-03-28T17:08:00Z"/>
        </w:rPr>
      </w:pPr>
    </w:p>
    <w:p w14:paraId="04F6ADFA" w14:textId="77777777" w:rsidR="00664ACB" w:rsidRPr="006F682A" w:rsidRDefault="00664ACB" w:rsidP="00664ACB">
      <w:pPr>
        <w:jc w:val="left"/>
        <w:rPr>
          <w:ins w:id="1101" w:author="Maritza Mallek" w:date="2013-03-28T17:08:00Z"/>
        </w:rPr>
      </w:pPr>
      <w:ins w:id="1102" w:author="Maritza Mallek" w:date="2013-03-28T17:08:00Z">
        <w:r w:rsidRPr="006F682A">
          <w:rPr>
            <w:b/>
            <w:szCs w:val="24"/>
          </w:rPr>
          <w:t>Succession Transition</w:t>
        </w:r>
        <w:r w:rsidRPr="006F682A">
          <w:rPr>
            <w:szCs w:val="24"/>
          </w:rPr>
          <w:tab/>
          <w:t>Unless it burns, a patch in the early stage persists for 10 years, at which point it transitions to MDC-A.</w:t>
        </w:r>
      </w:ins>
    </w:p>
    <w:p w14:paraId="067D0061" w14:textId="77777777" w:rsidR="00664ACB" w:rsidRPr="006F682A" w:rsidRDefault="00664ACB" w:rsidP="00664ACB">
      <w:pPr>
        <w:jc w:val="left"/>
        <w:rPr>
          <w:ins w:id="1103" w:author="Maritza Mallek" w:date="2013-03-28T17:08:00Z"/>
        </w:rPr>
      </w:pPr>
    </w:p>
    <w:p w14:paraId="04843154" w14:textId="52FBD79A" w:rsidR="00664ACB" w:rsidRDefault="00664ACB" w:rsidP="00664ACB">
      <w:pPr>
        <w:pBdr>
          <w:bottom w:val="single" w:sz="4" w:space="1" w:color="auto"/>
        </w:pBdr>
        <w:jc w:val="left"/>
        <w:rPr>
          <w:ins w:id="1104" w:author="Maritza Mallek" w:date="2013-03-28T17:09:00Z"/>
          <w:szCs w:val="24"/>
        </w:rPr>
      </w:pPr>
      <w:ins w:id="1105" w:author="Maritza Mallek" w:date="2013-03-28T17:08:00Z">
        <w:r w:rsidRPr="006F682A">
          <w:rPr>
            <w:b/>
            <w:szCs w:val="24"/>
          </w:rPr>
          <w:t>Wildfire Transition</w:t>
        </w:r>
        <w:r w:rsidRPr="006F682A">
          <w:rPr>
            <w:szCs w:val="24"/>
          </w:rPr>
          <w:tab/>
          <w:t>High mortality wildfire (100% of fires) recycles the patch through the Early Development</w:t>
        </w:r>
      </w:ins>
      <w:ins w:id="1106" w:author="Maritza Mallek" w:date="2013-04-02T12:08:00Z">
        <w:r w:rsidR="00355C59">
          <w:rPr>
            <w:szCs w:val="24"/>
          </w:rPr>
          <w:t xml:space="preserve"> – Aspen</w:t>
        </w:r>
      </w:ins>
      <w:ins w:id="1107" w:author="Maritza Mallek" w:date="2013-03-28T17:08:00Z">
        <w:r w:rsidRPr="006F682A">
          <w:rPr>
            <w:szCs w:val="24"/>
          </w:rPr>
          <w:t xml:space="preserve"> stage. Low mortality wildfire is not modeled for this stage.</w:t>
        </w:r>
      </w:ins>
    </w:p>
    <w:p w14:paraId="6B020730" w14:textId="77777777" w:rsidR="00664ACB" w:rsidRPr="006F682A" w:rsidRDefault="00664ACB" w:rsidP="00664ACB">
      <w:pPr>
        <w:pBdr>
          <w:bottom w:val="single" w:sz="4" w:space="1" w:color="auto"/>
        </w:pBdr>
        <w:jc w:val="left"/>
        <w:rPr>
          <w:ins w:id="1108" w:author="Maritza Mallek" w:date="2013-03-28T17:08:00Z"/>
        </w:rPr>
      </w:pPr>
    </w:p>
    <w:p w14:paraId="5E651DCF" w14:textId="77777777" w:rsidR="00664ACB" w:rsidRPr="006F682A" w:rsidRDefault="00664ACB" w:rsidP="00664ACB">
      <w:pPr>
        <w:rPr>
          <w:ins w:id="1109" w:author="Maritza Mallek" w:date="2013-03-28T17:08:00Z"/>
        </w:rPr>
      </w:pPr>
    </w:p>
    <w:p w14:paraId="6835742D" w14:textId="77777777" w:rsidR="00664ACB" w:rsidRPr="00664ACB" w:rsidDel="00664ACB" w:rsidRDefault="00664ACB" w:rsidP="00664ACB">
      <w:pPr>
        <w:rPr>
          <w:ins w:id="1110" w:author="Maritza Mallek" w:date="2013-03-28T17:08:00Z"/>
          <w:del w:id="1111" w:author="Maritza Mallek" w:date="2013-03-28T17:08:00Z"/>
          <w:b/>
        </w:rPr>
      </w:pPr>
    </w:p>
    <w:p w14:paraId="65B6C45A" w14:textId="77777777" w:rsidR="00664ACB" w:rsidRPr="006F682A" w:rsidDel="00664ACB" w:rsidRDefault="00664ACB" w:rsidP="00664ACB">
      <w:pPr>
        <w:pStyle w:val="Heading3"/>
        <w:keepNext w:val="0"/>
        <w:widowControl/>
        <w:spacing w:before="0" w:after="0"/>
        <w:rPr>
          <w:ins w:id="1112" w:author="Maritza Mallek" w:date="2013-03-28T17:08:00Z"/>
          <w:del w:id="1113" w:author="Maritza Mallek" w:date="2013-03-28T17:08:00Z"/>
          <w:sz w:val="24"/>
          <w:szCs w:val="24"/>
        </w:rPr>
      </w:pPr>
    </w:p>
    <w:p w14:paraId="2F97A104" w14:textId="77777777" w:rsidR="00664ACB" w:rsidRPr="006F682A" w:rsidDel="00CE76CA" w:rsidRDefault="00664ACB">
      <w:pPr>
        <w:pStyle w:val="Heading3"/>
        <w:keepNext w:val="0"/>
        <w:widowControl/>
        <w:spacing w:before="0" w:after="0"/>
        <w:rPr>
          <w:ins w:id="1114" w:author="Maritza Mallek" w:date="2013-03-28T17:08:00Z"/>
          <w:del w:id="1115" w:author="Maritza Mallek" w:date="2013-03-28T17:03:00Z"/>
          <w:sz w:val="28"/>
          <w:szCs w:val="24"/>
        </w:rPr>
      </w:pPr>
      <w:ins w:id="1116" w:author="Maritza Mallek" w:date="2013-03-28T17:08:00Z">
        <w:del w:id="1117" w:author="Maritza Mallek" w:date="2013-03-28T17:03:00Z">
          <w:r w:rsidRPr="006F682A" w:rsidDel="00CE76CA">
            <w:rPr>
              <w:sz w:val="28"/>
              <w:szCs w:val="24"/>
            </w:rPr>
            <w:delText>Mid Development - Open (MDO)</w:delText>
          </w:r>
        </w:del>
      </w:ins>
    </w:p>
    <w:p w14:paraId="6708D4A4" w14:textId="77777777" w:rsidR="00664ACB" w:rsidRPr="006F682A" w:rsidDel="00CE76CA" w:rsidRDefault="00664ACB">
      <w:pPr>
        <w:pStyle w:val="Heading5"/>
        <w:keepNext w:val="0"/>
        <w:widowControl/>
        <w:spacing w:before="0" w:after="0"/>
        <w:rPr>
          <w:ins w:id="1118" w:author="Maritza Mallek" w:date="2013-03-28T17:08:00Z"/>
          <w:del w:id="1119" w:author="Maritza Mallek" w:date="2013-03-28T17:03:00Z"/>
        </w:rPr>
      </w:pPr>
    </w:p>
    <w:p w14:paraId="58D28EA3" w14:textId="77777777" w:rsidR="00664ACB" w:rsidRPr="006F682A" w:rsidDel="00CE76CA" w:rsidRDefault="00664ACB">
      <w:pPr>
        <w:pStyle w:val="Heading5"/>
        <w:keepNext w:val="0"/>
        <w:widowControl/>
        <w:spacing w:before="0" w:after="0"/>
        <w:rPr>
          <w:ins w:id="1120" w:author="Maritza Mallek" w:date="2013-03-28T17:08:00Z"/>
          <w:del w:id="1121" w:author="Maritza Mallek" w:date="2013-03-28T17:03:00Z"/>
          <w:b w:val="0"/>
          <w:i/>
        </w:rPr>
      </w:pPr>
      <w:ins w:id="1122" w:author="Maritza Mallek" w:date="2013-03-28T17:08:00Z">
        <w:del w:id="1123" w:author="Maritza Mallek" w:date="2013-03-28T17:03:00Z">
          <w:r w:rsidRPr="006F682A" w:rsidDel="00CE76CA">
            <w:delText>Description</w:delText>
          </w:r>
          <w:r w:rsidRPr="006F682A" w:rsidDel="00CE76CA">
            <w:tab/>
          </w:r>
          <w:r w:rsidRPr="006F682A" w:rsidDel="00CE76CA">
            <w:rPr>
              <w:b w:val="0"/>
            </w:rPr>
            <w:delText>Heterogeneous ground cover of grasses, forms, and shrubs.</w:delText>
          </w:r>
          <w:r w:rsidRPr="006F682A" w:rsidDel="00CE76CA">
            <w:rPr>
              <w:b w:val="0"/>
              <w:i/>
            </w:rPr>
            <w:delText xml:space="preserve"> </w:delText>
          </w:r>
          <w:r w:rsidRPr="006F682A" w:rsidDel="00CE76CA">
            <w:rPr>
              <w:b w:val="0"/>
            </w:rPr>
            <w:delText>Trees present are pole to medium sized conifers with canopy cover less than 50%. (BPS)</w:delText>
          </w:r>
        </w:del>
      </w:ins>
    </w:p>
    <w:p w14:paraId="20B6F51C" w14:textId="77777777" w:rsidR="00664ACB" w:rsidRPr="006F682A" w:rsidDel="00CE76CA" w:rsidRDefault="00664ACB">
      <w:pPr>
        <w:pStyle w:val="Heading5"/>
        <w:keepNext w:val="0"/>
        <w:widowControl/>
        <w:spacing w:before="0" w:after="0"/>
        <w:rPr>
          <w:ins w:id="1124" w:author="Maritza Mallek" w:date="2013-03-28T17:08:00Z"/>
          <w:del w:id="1125" w:author="Maritza Mallek" w:date="2013-03-28T17:03:00Z"/>
          <w:b w:val="0"/>
          <w:i/>
        </w:rPr>
      </w:pPr>
    </w:p>
    <w:p w14:paraId="25E5EA3F" w14:textId="77777777" w:rsidR="00664ACB" w:rsidRPr="006F682A" w:rsidDel="00CE76CA" w:rsidRDefault="00664ACB">
      <w:pPr>
        <w:pStyle w:val="Heading5"/>
        <w:keepNext w:val="0"/>
        <w:widowControl/>
        <w:spacing w:before="0" w:after="0"/>
        <w:ind w:left="360"/>
        <w:rPr>
          <w:ins w:id="1126" w:author="Maritza Mallek" w:date="2013-03-28T17:08:00Z"/>
          <w:del w:id="1127" w:author="Maritza Mallek" w:date="2013-03-28T17:03:00Z"/>
          <w:b w:val="0"/>
        </w:rPr>
      </w:pPr>
      <w:ins w:id="1128" w:author="Maritza Mallek" w:date="2013-03-28T17:08:00Z">
        <w:del w:id="1129" w:author="Maritza Mallek" w:date="2013-03-28T17:03:00Z">
          <w:r w:rsidRPr="006F682A" w:rsidDel="00CE76CA">
            <w:delText>Mesic/Fir Variant</w:delText>
          </w:r>
          <w:r w:rsidRPr="006F682A" w:rsidDel="00CE76CA">
            <w:tab/>
          </w:r>
          <w:r w:rsidRPr="006F682A" w:rsidDel="00CE76CA">
            <w:rPr>
              <w:b w:val="0"/>
              <w:i/>
            </w:rPr>
            <w:delText xml:space="preserve">Abies concolor, Pinus ponderosa, Pseudotsuga menziesii, </w:delText>
          </w:r>
          <w:r w:rsidRPr="006F682A" w:rsidDel="00CE76CA">
            <w:rPr>
              <w:b w:val="0"/>
            </w:rPr>
            <w:delText xml:space="preserve">and </w:delText>
          </w:r>
          <w:r w:rsidRPr="006F682A" w:rsidDel="00CE76CA">
            <w:rPr>
              <w:b w:val="0"/>
              <w:i/>
            </w:rPr>
            <w:delText>Pinus lambertiana</w:delText>
          </w:r>
          <w:r w:rsidRPr="006F682A" w:rsidDel="00CE76CA">
            <w:rPr>
              <w:b w:val="0"/>
            </w:rPr>
            <w:delText xml:space="preserve"> are likely components. (BPS)</w:delText>
          </w:r>
        </w:del>
      </w:ins>
    </w:p>
    <w:p w14:paraId="005839C6" w14:textId="77777777" w:rsidR="00664ACB" w:rsidRPr="006F682A" w:rsidDel="00CE76CA" w:rsidRDefault="00664ACB">
      <w:pPr>
        <w:pStyle w:val="Heading5"/>
        <w:keepNext w:val="0"/>
        <w:widowControl/>
        <w:spacing w:before="0" w:after="0"/>
        <w:ind w:left="360"/>
        <w:rPr>
          <w:ins w:id="1130" w:author="Maritza Mallek" w:date="2013-03-28T17:08:00Z"/>
          <w:del w:id="1131" w:author="Maritza Mallek" w:date="2013-03-28T17:03:00Z"/>
        </w:rPr>
      </w:pPr>
    </w:p>
    <w:p w14:paraId="53AD0DF6" w14:textId="77777777" w:rsidR="00664ACB" w:rsidRPr="006F682A" w:rsidDel="00CE76CA" w:rsidRDefault="00664ACB">
      <w:pPr>
        <w:pStyle w:val="Heading5"/>
        <w:keepNext w:val="0"/>
        <w:widowControl/>
        <w:spacing w:before="0" w:after="0"/>
        <w:ind w:left="360"/>
        <w:rPr>
          <w:ins w:id="1132" w:author="Maritza Mallek" w:date="2013-03-28T17:08:00Z"/>
          <w:del w:id="1133" w:author="Maritza Mallek" w:date="2013-03-28T17:03:00Z"/>
          <w:b w:val="0"/>
        </w:rPr>
      </w:pPr>
      <w:ins w:id="1134" w:author="Maritza Mallek" w:date="2013-03-28T17:08:00Z">
        <w:del w:id="1135" w:author="Maritza Mallek" w:date="2013-03-28T17:03:00Z">
          <w:r w:rsidRPr="006F682A" w:rsidDel="00CE76CA">
            <w:delText xml:space="preserve">Xeric/Pine Variant </w:delText>
          </w:r>
          <w:r w:rsidRPr="006F682A" w:rsidDel="00CE76CA">
            <w:rPr>
              <w:b w:val="0"/>
              <w:i/>
              <w:iCs/>
            </w:rPr>
            <w:delText>Pinus ponderosa</w:delText>
          </w:r>
          <w:r w:rsidRPr="006F682A" w:rsidDel="00CE76CA">
            <w:rPr>
              <w:b w:val="0"/>
            </w:rPr>
            <w:delText xml:space="preserve">, </w:delText>
          </w:r>
          <w:r w:rsidRPr="006F682A" w:rsidDel="00CE76CA">
            <w:rPr>
              <w:b w:val="0"/>
              <w:i/>
              <w:iCs/>
            </w:rPr>
            <w:delText>Pinus lambertiana</w:delText>
          </w:r>
          <w:r w:rsidRPr="006F682A" w:rsidDel="00CE76CA">
            <w:rPr>
              <w:b w:val="0"/>
            </w:rPr>
            <w:delText xml:space="preserve">, and </w:delText>
          </w:r>
          <w:r w:rsidRPr="006F682A" w:rsidDel="00CE76CA">
            <w:rPr>
              <w:b w:val="0"/>
              <w:i/>
              <w:iCs/>
            </w:rPr>
            <w:delText>Quercus kelloggii</w:delText>
          </w:r>
          <w:r w:rsidRPr="006F682A" w:rsidDel="00CE76CA">
            <w:rPr>
              <w:b w:val="0"/>
            </w:rPr>
            <w:delText xml:space="preserve"> are likely components. (BPS)</w:delText>
          </w:r>
        </w:del>
      </w:ins>
    </w:p>
    <w:p w14:paraId="30FD7694" w14:textId="77777777" w:rsidR="00664ACB" w:rsidRPr="006F682A" w:rsidDel="00CE76CA" w:rsidRDefault="00664ACB">
      <w:pPr>
        <w:pStyle w:val="Heading5"/>
        <w:keepNext w:val="0"/>
        <w:widowControl/>
        <w:spacing w:before="0" w:after="0"/>
        <w:rPr>
          <w:ins w:id="1136" w:author="Maritza Mallek" w:date="2013-03-28T17:08:00Z"/>
          <w:del w:id="1137" w:author="Maritza Mallek" w:date="2013-03-28T17:03:00Z"/>
        </w:rPr>
      </w:pPr>
    </w:p>
    <w:p w14:paraId="06BAD653" w14:textId="77777777" w:rsidR="00664ACB" w:rsidRPr="006F682A" w:rsidDel="00CE76CA" w:rsidRDefault="00664ACB">
      <w:pPr>
        <w:pStyle w:val="Heading5"/>
        <w:keepNext w:val="0"/>
        <w:widowControl/>
        <w:spacing w:before="0" w:after="0"/>
        <w:rPr>
          <w:ins w:id="1138" w:author="Maritza Mallek" w:date="2013-03-28T17:08:00Z"/>
          <w:del w:id="1139" w:author="Maritza Mallek" w:date="2013-03-28T17:03:00Z"/>
        </w:rPr>
      </w:pPr>
      <w:ins w:id="1140" w:author="Maritza Mallek" w:date="2013-03-28T17:08:00Z">
        <w:del w:id="1141" w:author="Maritza Mallek" w:date="2013-03-28T17:03:00Z">
          <w:r w:rsidRPr="006F682A" w:rsidDel="00CE76CA">
            <w:delText>Succession Transition</w:delText>
          </w:r>
          <w:r w:rsidRPr="006F682A" w:rsidDel="00CE76CA">
            <w:tab/>
          </w:r>
          <w:r w:rsidRPr="006F682A" w:rsidDel="00CE76CA">
            <w:rPr>
              <w:b w:val="0"/>
            </w:rPr>
            <w:delText xml:space="preserve">In the absence of low mortality disturbance, MDO will begin transitioning to MDC after 30 years. On productive soils, succession to LDO takes place after </w:delText>
          </w:r>
          <w:commentRangeStart w:id="1142"/>
          <w:r w:rsidRPr="006F682A" w:rsidDel="00CE76CA">
            <w:rPr>
              <w:b w:val="0"/>
            </w:rPr>
            <w:delText>50</w:delText>
          </w:r>
          <w:commentRangeEnd w:id="1142"/>
          <w:r w:rsidRPr="00664ACB" w:rsidDel="00CE76CA">
            <w:rPr>
              <w:rStyle w:val="CommentReference"/>
              <w:b w:val="0"/>
              <w:bCs w:val="0"/>
            </w:rPr>
            <w:commentReference w:id="1142"/>
          </w:r>
          <w:r w:rsidRPr="006F682A" w:rsidDel="00CE76CA">
            <w:rPr>
              <w:b w:val="0"/>
            </w:rPr>
            <w:delText xml:space="preserve"> years since entering a middle development stage. On unproductive soils, succession to LDO takes place variably beginning at 70 years since transition to middle development, and all patches succeed by 100 years.</w:delText>
          </w:r>
        </w:del>
      </w:ins>
    </w:p>
    <w:p w14:paraId="48BCD75D" w14:textId="77777777" w:rsidR="00664ACB" w:rsidRPr="006F682A" w:rsidDel="00CE76CA" w:rsidRDefault="00664ACB">
      <w:pPr>
        <w:pStyle w:val="Heading5"/>
        <w:keepNext w:val="0"/>
        <w:widowControl/>
        <w:spacing w:before="0" w:after="0"/>
        <w:rPr>
          <w:ins w:id="1143" w:author="Maritza Mallek" w:date="2013-03-28T17:08:00Z"/>
          <w:del w:id="1144" w:author="Maritza Mallek" w:date="2013-03-28T17:03:00Z"/>
        </w:rPr>
      </w:pPr>
    </w:p>
    <w:p w14:paraId="0F9EE0E2" w14:textId="77777777" w:rsidR="00664ACB" w:rsidRPr="006F682A" w:rsidDel="00CE76CA" w:rsidRDefault="00664ACB">
      <w:pPr>
        <w:pStyle w:val="Heading5"/>
        <w:keepNext w:val="0"/>
        <w:widowControl/>
        <w:spacing w:before="0" w:after="0"/>
        <w:rPr>
          <w:ins w:id="1145" w:author="Maritza Mallek" w:date="2013-03-28T17:08:00Z"/>
          <w:del w:id="1146" w:author="Maritza Mallek" w:date="2013-03-28T17:03:00Z"/>
        </w:rPr>
      </w:pPr>
      <w:ins w:id="1147" w:author="Maritza Mallek" w:date="2013-03-28T17:08:00Z">
        <w:del w:id="1148" w:author="Maritza Mallek" w:date="2013-03-28T17:03:00Z">
          <w:r w:rsidRPr="006F682A" w:rsidDel="00CE76CA">
            <w:delText>Wildfire Transition</w:delText>
          </w:r>
          <w:r w:rsidRPr="006F682A" w:rsidDel="00CE76CA">
            <w:tab/>
          </w:r>
        </w:del>
      </w:ins>
    </w:p>
    <w:p w14:paraId="5D25E643" w14:textId="77777777" w:rsidR="00664ACB" w:rsidRPr="006F682A" w:rsidDel="00CE76CA" w:rsidRDefault="00664ACB">
      <w:pPr>
        <w:pStyle w:val="Heading5"/>
        <w:keepNext w:val="0"/>
        <w:widowControl/>
        <w:spacing w:before="0" w:after="0"/>
        <w:ind w:left="360"/>
        <w:rPr>
          <w:ins w:id="1149" w:author="Maritza Mallek" w:date="2013-03-28T17:08:00Z"/>
          <w:del w:id="1150" w:author="Maritza Mallek" w:date="2013-03-28T17:03:00Z"/>
          <w:b w:val="0"/>
        </w:rPr>
      </w:pPr>
      <w:ins w:id="1151" w:author="Maritza Mallek" w:date="2013-03-28T17:08:00Z">
        <w:del w:id="1152" w:author="Maritza Mallek" w:date="2013-03-28T17:03:00Z">
          <w:r w:rsidRPr="006F682A" w:rsidDel="00CE76CA">
            <w:delText>Mesic/Fir Variant</w:delText>
          </w:r>
          <w:r w:rsidRPr="006F682A" w:rsidDel="00CE76CA">
            <w:tab/>
          </w:r>
          <w:r w:rsidRPr="006F682A" w:rsidDel="00CE76CA">
            <w:rPr>
              <w:b w:val="0"/>
            </w:rPr>
            <w:delText>On productive soils, high mortality wildfire (9.5% of fires) returns the patch to Early Development. Low mortality fire (90.5%) maintains the MDO condition and allows for succession to LDO.</w:delText>
          </w:r>
          <w:r w:rsidRPr="006F682A" w:rsidDel="00CE76CA">
            <w:delText xml:space="preserve"> </w:delText>
          </w:r>
          <w:r w:rsidRPr="006F682A" w:rsidDel="00CE76CA">
            <w:rPr>
              <w:b w:val="0"/>
            </w:rPr>
            <w:delText>On unproductive soils, …</w:delText>
          </w:r>
        </w:del>
      </w:ins>
    </w:p>
    <w:p w14:paraId="11FF7FF8" w14:textId="77777777" w:rsidR="00664ACB" w:rsidRPr="006F682A" w:rsidDel="00CE76CA" w:rsidRDefault="00664ACB">
      <w:pPr>
        <w:pStyle w:val="Heading5"/>
        <w:keepNext w:val="0"/>
        <w:widowControl/>
        <w:spacing w:before="0" w:after="0"/>
        <w:rPr>
          <w:ins w:id="1153" w:author="Maritza Mallek" w:date="2013-03-28T17:08:00Z"/>
          <w:del w:id="1154" w:author="Maritza Mallek" w:date="2013-03-28T17:03:00Z"/>
        </w:rPr>
      </w:pPr>
    </w:p>
    <w:p w14:paraId="11DD0897" w14:textId="77777777" w:rsidR="00664ACB" w:rsidRPr="006F682A" w:rsidDel="00CE76CA" w:rsidRDefault="00664ACB">
      <w:pPr>
        <w:pStyle w:val="Heading5"/>
        <w:keepNext w:val="0"/>
        <w:widowControl/>
        <w:spacing w:before="0" w:after="0"/>
        <w:ind w:left="360"/>
        <w:rPr>
          <w:ins w:id="1155" w:author="Maritza Mallek" w:date="2013-03-28T17:08:00Z"/>
          <w:del w:id="1156" w:author="Maritza Mallek" w:date="2013-03-28T17:03:00Z"/>
          <w:b w:val="0"/>
        </w:rPr>
      </w:pPr>
      <w:ins w:id="1157" w:author="Maritza Mallek" w:date="2013-03-28T17:08:00Z">
        <w:del w:id="1158" w:author="Maritza Mallek" w:date="2013-03-28T17:03:00Z">
          <w:r w:rsidRPr="006F682A" w:rsidDel="00CE76CA">
            <w:delText>Xeric/Pine Variant</w:delText>
          </w:r>
          <w:r w:rsidRPr="006F682A" w:rsidDel="00CE76CA">
            <w:tab/>
          </w:r>
          <w:r w:rsidRPr="006F682A" w:rsidDel="00CE76CA">
            <w:rPr>
              <w:b w:val="0"/>
            </w:rPr>
            <w:delText>On productive soils, high mortality wildfire (8.6% of fires) returns the patch to Early Development. Low mortality fire (91.4%) maintains the MDO condition and allows for succession to LDO.</w:delText>
          </w:r>
          <w:r w:rsidRPr="006F682A" w:rsidDel="00CE76CA">
            <w:delText xml:space="preserve"> </w:delText>
          </w:r>
          <w:r w:rsidRPr="006F682A" w:rsidDel="00CE76CA">
            <w:rPr>
              <w:b w:val="0"/>
            </w:rPr>
            <w:delText>On unproductive soils, …</w:delText>
          </w:r>
        </w:del>
      </w:ins>
    </w:p>
    <w:p w14:paraId="679F44DF" w14:textId="77777777" w:rsidR="00664ACB" w:rsidRPr="00664ACB" w:rsidDel="00664ACB" w:rsidRDefault="00664ACB">
      <w:pPr>
        <w:rPr>
          <w:ins w:id="1159" w:author="Maritza Mallek" w:date="2013-03-28T17:08:00Z"/>
          <w:del w:id="1160" w:author="Maritza Mallek" w:date="2013-03-28T17:08:00Z"/>
        </w:rPr>
        <w:pPrChange w:id="1161" w:author="Maritza Mallek" w:date="2013-03-28T17:07:00Z">
          <w:pPr>
            <w:pBdr>
              <w:bottom w:val="single" w:sz="4" w:space="1" w:color="auto"/>
            </w:pBdr>
          </w:pPr>
        </w:pPrChange>
      </w:pPr>
    </w:p>
    <w:p w14:paraId="64220BCE" w14:textId="77777777" w:rsidR="00664ACB" w:rsidRPr="006F682A" w:rsidDel="00664ACB" w:rsidRDefault="00664ACB" w:rsidP="00664ACB">
      <w:pPr>
        <w:pStyle w:val="Heading3"/>
        <w:keepNext w:val="0"/>
        <w:widowControl/>
        <w:spacing w:before="0" w:after="0"/>
        <w:rPr>
          <w:ins w:id="1162" w:author="Maritza Mallek" w:date="2013-03-28T17:08:00Z"/>
          <w:del w:id="1163" w:author="Maritza Mallek" w:date="2013-03-28T17:08:00Z"/>
          <w:sz w:val="28"/>
          <w:szCs w:val="24"/>
        </w:rPr>
      </w:pPr>
    </w:p>
    <w:p w14:paraId="092BD427" w14:textId="77777777" w:rsidR="00664ACB" w:rsidRPr="006F682A" w:rsidRDefault="00664ACB" w:rsidP="00664ACB">
      <w:pPr>
        <w:pStyle w:val="Heading3"/>
        <w:keepNext w:val="0"/>
        <w:widowControl/>
        <w:spacing w:before="0" w:after="0"/>
        <w:rPr>
          <w:ins w:id="1164" w:author="Maritza Mallek" w:date="2013-03-28T17:08:00Z"/>
          <w:sz w:val="28"/>
          <w:szCs w:val="24"/>
        </w:rPr>
      </w:pPr>
      <w:ins w:id="1165" w:author="Maritza Mallek" w:date="2013-03-28T17:08:00Z">
        <w:r w:rsidRPr="006F682A">
          <w:rPr>
            <w:sz w:val="28"/>
            <w:szCs w:val="24"/>
          </w:rPr>
          <w:t>Mid Development – Aspen (MD–A)</w:t>
        </w:r>
      </w:ins>
    </w:p>
    <w:p w14:paraId="7176885F" w14:textId="77777777" w:rsidR="00664ACB" w:rsidRPr="006F682A" w:rsidRDefault="00664ACB" w:rsidP="00664ACB">
      <w:pPr>
        <w:pStyle w:val="Heading5"/>
        <w:keepNext w:val="0"/>
        <w:widowControl/>
        <w:spacing w:before="0" w:after="0"/>
        <w:rPr>
          <w:ins w:id="1166" w:author="Maritza Mallek" w:date="2013-03-28T17:08:00Z"/>
        </w:rPr>
      </w:pPr>
    </w:p>
    <w:p w14:paraId="6B5AAB28" w14:textId="77777777" w:rsidR="00664ACB" w:rsidRPr="006F682A" w:rsidRDefault="00664ACB" w:rsidP="00664ACB">
      <w:pPr>
        <w:pStyle w:val="Heading5"/>
        <w:keepNext w:val="0"/>
        <w:widowControl/>
        <w:spacing w:before="0" w:after="0"/>
        <w:rPr>
          <w:ins w:id="1167" w:author="Maritza Mallek" w:date="2013-03-28T17:08:00Z"/>
          <w:b w:val="0"/>
        </w:rPr>
      </w:pPr>
      <w:ins w:id="1168" w:author="Maritza Mallek" w:date="2013-03-28T17:08:00Z">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1169"/>
        <w:r w:rsidRPr="006F682A">
          <w:rPr>
            <w:b w:val="0"/>
          </w:rPr>
          <w:t>could maintain indefinitely</w:t>
        </w:r>
        <w:commentRangeEnd w:id="1169"/>
        <w:r w:rsidRPr="00664ACB">
          <w:rPr>
            <w:rStyle w:val="CommentReference"/>
            <w:b w:val="0"/>
            <w:bCs w:val="0"/>
          </w:rPr>
          <w:commentReference w:id="1169"/>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ins>
    </w:p>
    <w:p w14:paraId="1065071C" w14:textId="77777777" w:rsidR="00664ACB" w:rsidRPr="006F682A" w:rsidRDefault="00664ACB" w:rsidP="00664ACB">
      <w:pPr>
        <w:pStyle w:val="Heading5"/>
        <w:keepNext w:val="0"/>
        <w:widowControl/>
        <w:spacing w:before="0" w:after="0"/>
        <w:rPr>
          <w:ins w:id="1170" w:author="Maritza Mallek" w:date="2013-03-28T17:08:00Z"/>
          <w:b w:val="0"/>
        </w:rPr>
      </w:pPr>
    </w:p>
    <w:p w14:paraId="0ECE6E1A" w14:textId="77777777" w:rsidR="00664ACB" w:rsidRPr="006F682A" w:rsidRDefault="00664ACB" w:rsidP="00664ACB">
      <w:pPr>
        <w:pStyle w:val="Heading5"/>
        <w:keepNext w:val="0"/>
        <w:widowControl/>
        <w:spacing w:before="0" w:after="0"/>
        <w:rPr>
          <w:ins w:id="1171" w:author="Maritza Mallek" w:date="2013-03-28T17:08:00Z"/>
          <w:b w:val="0"/>
        </w:rPr>
      </w:pPr>
      <w:ins w:id="1172" w:author="Maritza Mallek" w:date="2013-03-28T17:08:00Z">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ins>
    </w:p>
    <w:p w14:paraId="2062A660" w14:textId="77777777" w:rsidR="00664ACB" w:rsidRPr="006F682A" w:rsidRDefault="00664ACB" w:rsidP="00664ACB">
      <w:pPr>
        <w:pStyle w:val="Heading5"/>
        <w:keepNext w:val="0"/>
        <w:widowControl/>
        <w:spacing w:before="0" w:after="0"/>
        <w:rPr>
          <w:ins w:id="1173" w:author="Maritza Mallek" w:date="2013-03-28T17:08:00Z"/>
        </w:rPr>
      </w:pPr>
    </w:p>
    <w:p w14:paraId="03957CEE" w14:textId="7E3BC125" w:rsidR="00664ACB" w:rsidRPr="006F682A" w:rsidRDefault="00664ACB" w:rsidP="00664ACB">
      <w:pPr>
        <w:pStyle w:val="Heading5"/>
        <w:keepNext w:val="0"/>
        <w:widowControl/>
        <w:pBdr>
          <w:bottom w:val="single" w:sz="12" w:space="12" w:color="auto"/>
        </w:pBdr>
        <w:spacing w:before="0" w:after="0"/>
        <w:rPr>
          <w:ins w:id="1174" w:author="Maritza Mallek" w:date="2013-03-28T17:08:00Z"/>
          <w:b w:val="0"/>
        </w:rPr>
      </w:pPr>
      <w:ins w:id="1175" w:author="Maritza Mallek" w:date="2013-03-28T17:08:00Z">
        <w:r w:rsidRPr="006F682A">
          <w:t>Wildfire</w:t>
        </w:r>
        <w:r w:rsidRPr="006F682A">
          <w:rPr>
            <w:b w:val="0"/>
          </w:rPr>
          <w:t xml:space="preserve"> </w:t>
        </w:r>
        <w:r w:rsidRPr="006F682A">
          <w:t>Transition</w:t>
        </w:r>
        <w:r w:rsidRPr="006F682A">
          <w:tab/>
        </w:r>
      </w:ins>
      <w:ins w:id="1176" w:author="Maritza Mallek" w:date="2013-04-02T12:07:00Z">
        <w:r w:rsidR="00355C59" w:rsidRPr="00355C59">
          <w:rPr>
            <w:b w:val="0"/>
            <w:rPrChange w:id="1177" w:author="Maritza Mallek" w:date="2013-04-02T12:07:00Z">
              <w:rPr/>
            </w:rPrChange>
          </w:rPr>
          <w:t xml:space="preserve">High mortality wildfire (100% of fires) recycles the patch through the Early Development </w:t>
        </w:r>
      </w:ins>
      <w:ins w:id="1178" w:author="Maritza Mallek" w:date="2013-04-02T12:08:00Z">
        <w:r w:rsidR="00355C59">
          <w:rPr>
            <w:b w:val="0"/>
          </w:rPr>
          <w:t xml:space="preserve">– Aspen </w:t>
        </w:r>
      </w:ins>
      <w:ins w:id="1179" w:author="Maritza Mallek" w:date="2013-04-02T12:07:00Z">
        <w:r w:rsidR="00355C59" w:rsidRPr="00355C59">
          <w:rPr>
            <w:b w:val="0"/>
            <w:rPrChange w:id="1180" w:author="Maritza Mallek" w:date="2013-04-02T12:07:00Z">
              <w:rPr/>
            </w:rPrChange>
          </w:rPr>
          <w:t>stage. Low mortality wildfire is not modeled for this stage.</w:t>
        </w:r>
      </w:ins>
    </w:p>
    <w:p w14:paraId="18E677F3" w14:textId="77777777" w:rsidR="00664ACB" w:rsidRPr="006F682A" w:rsidRDefault="00664ACB" w:rsidP="00664ACB">
      <w:pPr>
        <w:pStyle w:val="Heading3"/>
        <w:keepNext w:val="0"/>
        <w:widowControl/>
        <w:spacing w:before="0" w:after="0"/>
        <w:rPr>
          <w:ins w:id="1181" w:author="Maritza Mallek" w:date="2013-03-28T17:08:00Z"/>
          <w:sz w:val="24"/>
          <w:szCs w:val="24"/>
        </w:rPr>
      </w:pPr>
    </w:p>
    <w:p w14:paraId="5C9475AD" w14:textId="77777777" w:rsidR="00664ACB" w:rsidRPr="006F682A" w:rsidRDefault="00664ACB" w:rsidP="00664ACB">
      <w:pPr>
        <w:jc w:val="left"/>
        <w:rPr>
          <w:ins w:id="1182" w:author="Maritza Mallek" w:date="2013-03-28T17:08:00Z"/>
          <w:sz w:val="28"/>
          <w:szCs w:val="24"/>
        </w:rPr>
      </w:pPr>
      <w:ins w:id="1183" w:author="Maritza Mallek" w:date="2013-03-28T17:08:00Z">
        <w:r w:rsidRPr="006F682A">
          <w:rPr>
            <w:b/>
            <w:sz w:val="28"/>
            <w:szCs w:val="24"/>
          </w:rPr>
          <w:t>Mid Development – Aspen with Conifer (MD–AC)</w:t>
        </w:r>
      </w:ins>
    </w:p>
    <w:p w14:paraId="467343DE" w14:textId="77777777" w:rsidR="00664ACB" w:rsidRPr="006F682A" w:rsidRDefault="00664ACB" w:rsidP="00664ACB">
      <w:pPr>
        <w:jc w:val="left"/>
        <w:rPr>
          <w:ins w:id="1184" w:author="Maritza Mallek" w:date="2013-03-28T17:08:00Z"/>
        </w:rPr>
      </w:pPr>
    </w:p>
    <w:p w14:paraId="4EFF6334" w14:textId="77777777" w:rsidR="00664ACB" w:rsidRPr="006F682A" w:rsidRDefault="00664ACB" w:rsidP="00664ACB">
      <w:pPr>
        <w:jc w:val="left"/>
        <w:rPr>
          <w:ins w:id="1185" w:author="Maritza Mallek" w:date="2013-03-28T17:08:00Z"/>
        </w:rPr>
      </w:pPr>
      <w:ins w:id="1186" w:author="Maritza Mallek" w:date="2013-03-28T17:08:00Z">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1187"/>
        <w:r w:rsidRPr="006F682A">
          <w:rPr>
            <w:szCs w:val="24"/>
          </w:rPr>
          <w:t>possible</w:t>
        </w:r>
        <w:commentRangeEnd w:id="1187"/>
        <w:r w:rsidRPr="006F682A">
          <w:rPr>
            <w:rStyle w:val="CommentReference"/>
            <w:bCs/>
            <w:sz w:val="24"/>
            <w:szCs w:val="24"/>
          </w:rPr>
          <w:commentReference w:id="1187"/>
        </w:r>
        <w:r w:rsidRPr="006F682A">
          <w:rPr>
            <w:szCs w:val="24"/>
          </w:rPr>
          <w:t>. Conifers are pole to medium-sized, and conifer cover is at least 40%.</w:t>
        </w:r>
      </w:ins>
    </w:p>
    <w:p w14:paraId="368DADA3" w14:textId="77777777" w:rsidR="00664ACB" w:rsidRPr="006F682A" w:rsidRDefault="00664ACB" w:rsidP="00664ACB">
      <w:pPr>
        <w:jc w:val="left"/>
        <w:rPr>
          <w:ins w:id="1188" w:author="Maritza Mallek" w:date="2013-03-28T17:08:00Z"/>
        </w:rPr>
      </w:pPr>
    </w:p>
    <w:p w14:paraId="744B27B2" w14:textId="378CFBDC" w:rsidR="00664ACB" w:rsidRPr="006F682A" w:rsidRDefault="00664ACB" w:rsidP="00664ACB">
      <w:pPr>
        <w:jc w:val="left"/>
        <w:rPr>
          <w:ins w:id="1189" w:author="Maritza Mallek" w:date="2013-03-28T17:08:00Z"/>
        </w:rPr>
      </w:pPr>
      <w:ins w:id="1190" w:author="Maritza Mallek" w:date="2013-03-28T17:08:00Z">
        <w:r w:rsidRPr="006F682A">
          <w:rPr>
            <w:b/>
            <w:szCs w:val="24"/>
          </w:rPr>
          <w:t>Succession Transition</w:t>
        </w:r>
        <w:r w:rsidRPr="006F682A">
          <w:rPr>
            <w:b/>
            <w:szCs w:val="24"/>
          </w:rPr>
          <w:tab/>
        </w:r>
        <w:r w:rsidRPr="006F682A">
          <w:rPr>
            <w:szCs w:val="24"/>
          </w:rPr>
          <w:t>MD-A</w:t>
        </w:r>
      </w:ins>
      <w:ins w:id="1191" w:author="Maritza Mallek" w:date="2013-04-02T11:59:00Z">
        <w:r w:rsidR="002B175F">
          <w:rPr>
            <w:szCs w:val="24"/>
          </w:rPr>
          <w:t>C</w:t>
        </w:r>
      </w:ins>
      <w:ins w:id="1192" w:author="Maritza Mallek" w:date="2013-03-28T17:08:00Z">
        <w:r w:rsidRPr="006F682A">
          <w:rPr>
            <w:szCs w:val="24"/>
          </w:rPr>
          <w:t xml:space="preserve"> persists for </w:t>
        </w:r>
        <w:commentRangeStart w:id="1193"/>
        <w:r w:rsidRPr="006F682A">
          <w:rPr>
            <w:szCs w:val="24"/>
          </w:rPr>
          <w:t>100</w:t>
        </w:r>
      </w:ins>
      <w:commentRangeEnd w:id="1193"/>
      <w:r w:rsidR="00DC5052">
        <w:rPr>
          <w:rStyle w:val="CommentReference"/>
        </w:rPr>
        <w:commentReference w:id="1193"/>
      </w:r>
      <w:ins w:id="1194" w:author="Maritza Mallek" w:date="2013-03-28T17:08:00Z">
        <w:r w:rsidRPr="006F682A">
          <w:rPr>
            <w:szCs w:val="24"/>
          </w:rPr>
          <w:t xml:space="preserve"> years in the absence of fire, after which stands transition to LDC. </w:t>
        </w:r>
      </w:ins>
    </w:p>
    <w:p w14:paraId="023EBD92" w14:textId="77777777" w:rsidR="00664ACB" w:rsidRPr="006F682A" w:rsidRDefault="00664ACB" w:rsidP="00664ACB">
      <w:pPr>
        <w:jc w:val="left"/>
        <w:rPr>
          <w:ins w:id="1195" w:author="Maritza Mallek" w:date="2013-03-28T17:08:00Z"/>
        </w:rPr>
      </w:pPr>
    </w:p>
    <w:p w14:paraId="3BFB3EB7" w14:textId="5C04B5C8" w:rsidR="00664ACB" w:rsidRPr="006F682A" w:rsidRDefault="00664ACB" w:rsidP="00664ACB">
      <w:pPr>
        <w:jc w:val="left"/>
        <w:rPr>
          <w:ins w:id="1196" w:author="Maritza Mallek" w:date="2013-03-28T17:08:00Z"/>
        </w:rPr>
      </w:pPr>
      <w:ins w:id="1197" w:author="Maritza Mallek" w:date="2013-03-28T17:08:00Z">
        <w:r w:rsidRPr="006F682A">
          <w:rPr>
            <w:b/>
            <w:szCs w:val="24"/>
          </w:rPr>
          <w:t>Wildfire Transition</w:t>
        </w:r>
        <w:r w:rsidRPr="006F682A">
          <w:rPr>
            <w:b/>
            <w:szCs w:val="24"/>
          </w:rPr>
          <w:tab/>
        </w:r>
        <w:r w:rsidRPr="006F682A">
          <w:rPr>
            <w:szCs w:val="24"/>
          </w:rPr>
          <w:t>High mortality wildfire (</w:t>
        </w:r>
      </w:ins>
      <w:ins w:id="1198" w:author="Maritza Mallek" w:date="2013-04-02T12:08:00Z">
        <w:r w:rsidR="00355C59">
          <w:rPr>
            <w:szCs w:val="24"/>
          </w:rPr>
          <w:t>28.4</w:t>
        </w:r>
      </w:ins>
      <w:ins w:id="1199" w:author="Maritza Mallek" w:date="2013-03-28T17:08:00Z">
        <w:r w:rsidRPr="006F682A">
          <w:rPr>
            <w:szCs w:val="24"/>
          </w:rPr>
          <w:t>% of</w:t>
        </w:r>
        <w:r w:rsidR="00355C59">
          <w:rPr>
            <w:szCs w:val="24"/>
          </w:rPr>
          <w:t xml:space="preserve"> fires) returns the patch to ED-A</w:t>
        </w:r>
        <w:r w:rsidRPr="006F682A">
          <w:rPr>
            <w:szCs w:val="24"/>
          </w:rPr>
          <w:t>. Low mortality wildfire (</w:t>
        </w:r>
      </w:ins>
      <w:ins w:id="1200" w:author="Maritza Mallek" w:date="2013-04-02T12:08:00Z">
        <w:r w:rsidR="00355C59">
          <w:rPr>
            <w:szCs w:val="24"/>
          </w:rPr>
          <w:t>71.6</w:t>
        </w:r>
      </w:ins>
      <w:ins w:id="1201" w:author="Maritza Mallek" w:date="2013-03-28T17:08:00Z">
        <w:r w:rsidRPr="006F682A">
          <w:rPr>
            <w:szCs w:val="24"/>
          </w:rPr>
          <w:t xml:space="preserve">%) </w:t>
        </w:r>
      </w:ins>
      <w:ins w:id="1202" w:author="Maritza Mallek" w:date="2013-04-02T11:55:00Z">
        <w:r w:rsidR="00B340F9">
          <w:rPr>
            <w:szCs w:val="24"/>
          </w:rPr>
          <w:t>maintains the patch in MD-</w:t>
        </w:r>
        <w:commentRangeStart w:id="1203"/>
        <w:r w:rsidR="00B340F9">
          <w:rPr>
            <w:szCs w:val="24"/>
          </w:rPr>
          <w:t>AC</w:t>
        </w:r>
      </w:ins>
      <w:commentRangeEnd w:id="1203"/>
      <w:r w:rsidR="00DC5052">
        <w:rPr>
          <w:rStyle w:val="CommentReference"/>
        </w:rPr>
        <w:commentReference w:id="1203"/>
      </w:r>
      <w:ins w:id="1204" w:author="Maritza Mallek" w:date="2013-03-28T17:08:00Z">
        <w:r w:rsidRPr="006F682A">
          <w:rPr>
            <w:szCs w:val="24"/>
          </w:rPr>
          <w:t>.</w:t>
        </w:r>
      </w:ins>
    </w:p>
    <w:p w14:paraId="30A1C08F" w14:textId="77777777" w:rsidR="00664ACB" w:rsidRPr="006F682A" w:rsidRDefault="00664ACB" w:rsidP="00664ACB">
      <w:pPr>
        <w:pStyle w:val="Heading3"/>
        <w:keepNext w:val="0"/>
        <w:widowControl/>
        <w:pBdr>
          <w:bottom w:val="single" w:sz="6" w:space="1" w:color="auto"/>
        </w:pBdr>
        <w:spacing w:before="0" w:after="0"/>
        <w:rPr>
          <w:ins w:id="1205" w:author="Maritza Mallek" w:date="2013-03-28T17:08:00Z"/>
          <w:sz w:val="24"/>
          <w:szCs w:val="24"/>
        </w:rPr>
      </w:pPr>
    </w:p>
    <w:p w14:paraId="40EADF63" w14:textId="77777777" w:rsidR="00664ACB" w:rsidRPr="00664ACB" w:rsidDel="0069526B" w:rsidRDefault="00664ACB">
      <w:pPr>
        <w:rPr>
          <w:del w:id="1206" w:author="Maritza Mallek" w:date="2013-03-28T17:38:00Z"/>
        </w:rPr>
        <w:pPrChange w:id="1207" w:author="Maritza Mallek" w:date="2013-03-28T17:08:00Z">
          <w:pPr>
            <w:pStyle w:val="Heading5"/>
            <w:keepNext w:val="0"/>
            <w:widowControl/>
            <w:spacing w:before="0" w:after="0"/>
            <w:ind w:left="360"/>
          </w:pPr>
        </w:pPrChange>
      </w:pPr>
    </w:p>
    <w:p w14:paraId="1A439E81" w14:textId="77777777" w:rsidR="00E76CA8" w:rsidRPr="00664ACB" w:rsidDel="002B175F" w:rsidRDefault="00E76CA8">
      <w:pPr>
        <w:rPr>
          <w:del w:id="1208" w:author="Maritza Mallek" w:date="2013-04-02T11:58:00Z"/>
          <w:b/>
        </w:rPr>
        <w:pPrChange w:id="1209" w:author="Maritza Mallek" w:date="2013-03-28T17:09:00Z">
          <w:pPr>
            <w:pBdr>
              <w:bottom w:val="single" w:sz="4" w:space="1" w:color="auto"/>
            </w:pBdr>
          </w:pPr>
        </w:pPrChange>
      </w:pPr>
    </w:p>
    <w:p w14:paraId="23D1C522" w14:textId="77777777" w:rsidR="00B340F9" w:rsidRDefault="00B340F9" w:rsidP="0069526B">
      <w:pPr>
        <w:pStyle w:val="Heading3"/>
        <w:keepNext w:val="0"/>
        <w:widowControl/>
        <w:spacing w:before="0" w:after="0"/>
        <w:rPr>
          <w:ins w:id="1210" w:author="Maritza Mallek" w:date="2013-04-02T11:55:00Z"/>
          <w:sz w:val="28"/>
          <w:szCs w:val="24"/>
        </w:rPr>
      </w:pPr>
    </w:p>
    <w:p w14:paraId="6E7C7A92" w14:textId="77777777" w:rsidR="0069526B" w:rsidRPr="006F682A" w:rsidRDefault="0069526B" w:rsidP="0069526B">
      <w:pPr>
        <w:pStyle w:val="Heading3"/>
        <w:keepNext w:val="0"/>
        <w:widowControl/>
        <w:spacing w:before="0" w:after="0"/>
        <w:rPr>
          <w:ins w:id="1211" w:author="Maritza Mallek" w:date="2013-03-28T17:38:00Z"/>
          <w:sz w:val="28"/>
          <w:szCs w:val="24"/>
        </w:rPr>
      </w:pPr>
      <w:ins w:id="1212" w:author="Maritza Mallek" w:date="2013-03-28T17:38:00Z">
        <w:r w:rsidRPr="006F682A">
          <w:rPr>
            <w:sz w:val="28"/>
            <w:szCs w:val="24"/>
          </w:rPr>
          <w:t>Late Development – Closed (LDC)</w:t>
        </w:r>
      </w:ins>
    </w:p>
    <w:p w14:paraId="3877387D" w14:textId="77777777" w:rsidR="0069526B" w:rsidRPr="006F682A" w:rsidRDefault="0069526B" w:rsidP="0069526B">
      <w:pPr>
        <w:pStyle w:val="Heading5"/>
        <w:keepNext w:val="0"/>
        <w:widowControl/>
        <w:spacing w:before="0" w:after="0"/>
        <w:rPr>
          <w:ins w:id="1213" w:author="Maritza Mallek" w:date="2013-03-28T17:38:00Z"/>
        </w:rPr>
      </w:pPr>
    </w:p>
    <w:p w14:paraId="44C662C5" w14:textId="0CA9B0A4" w:rsidR="0069526B" w:rsidRPr="0069526B" w:rsidRDefault="0069526B">
      <w:pPr>
        <w:pStyle w:val="Heading5"/>
        <w:keepNext w:val="0"/>
        <w:widowControl/>
        <w:spacing w:before="0" w:after="0"/>
        <w:rPr>
          <w:ins w:id="1214" w:author="Maritza Mallek" w:date="2013-03-28T17:38:00Z"/>
          <w:rPrChange w:id="1215" w:author="Maritza Mallek" w:date="2013-03-28T17:39:00Z">
            <w:rPr>
              <w:ins w:id="1216" w:author="Maritza Mallek" w:date="2013-03-28T17:38:00Z"/>
              <w:color w:val="365F91" w:themeColor="accent1" w:themeShade="BF"/>
              <w:szCs w:val="24"/>
            </w:rPr>
          </w:rPrChange>
        </w:rPr>
        <w:pPrChange w:id="1217" w:author="Maritza Mallek" w:date="2013-03-28T17:39:00Z">
          <w:pPr>
            <w:ind w:firstLine="720"/>
            <w:jc w:val="left"/>
          </w:pPr>
        </w:pPrChange>
      </w:pPr>
      <w:ins w:id="1218" w:author="Maritza Mallek" w:date="2013-03-28T17:38:00Z">
        <w:r w:rsidRPr="006F682A">
          <w:t>Description</w:t>
        </w:r>
        <w:r w:rsidRPr="006F682A">
          <w:tab/>
        </w:r>
      </w:ins>
      <w:ins w:id="1219" w:author="Maritza Mallek" w:date="2013-03-28T17:39:00Z">
        <w:r>
          <w:rPr>
            <w:b w:val="0"/>
          </w:rPr>
          <w:t>See description of same stage under Sierran Mixed Conifer Variant.</w:t>
        </w:r>
      </w:ins>
      <w:ins w:id="1220" w:author="Maritza Mallek" w:date="2013-03-28T17:38:00Z">
        <w:r w:rsidRPr="006F682A">
          <w:rPr>
            <w:b w:val="0"/>
          </w:rPr>
          <w:t xml:space="preserve"> </w:t>
        </w:r>
        <w:r w:rsidRPr="0069526B">
          <w:rPr>
            <w:b w:val="0"/>
            <w:color w:val="365F91" w:themeColor="accent1" w:themeShade="BF"/>
            <w:rPrChange w:id="1221" w:author="Maritza Mallek" w:date="2013-03-28T17:39:00Z">
              <w:rPr>
                <w:b/>
                <w:bCs/>
                <w:color w:val="365F91" w:themeColor="accent1" w:themeShade="BF"/>
              </w:rPr>
            </w:rPrChange>
          </w:rPr>
          <w:t xml:space="preserve">Areas with aspen are now dominated by conifer species. Some decadent aspen remain but their influence on the site is much decreased. OR Aspen continue to persist in open areas, but become decadent as the stand ages and these gaps </w:t>
        </w:r>
        <w:commentRangeStart w:id="1222"/>
        <w:r w:rsidRPr="0069526B">
          <w:rPr>
            <w:b w:val="0"/>
            <w:color w:val="365F91" w:themeColor="accent1" w:themeShade="BF"/>
            <w:rPrChange w:id="1223" w:author="Maritza Mallek" w:date="2013-03-28T17:39:00Z">
              <w:rPr>
                <w:b/>
                <w:bCs/>
                <w:color w:val="365F91" w:themeColor="accent1" w:themeShade="BF"/>
              </w:rPr>
            </w:rPrChange>
          </w:rPr>
          <w:t>close</w:t>
        </w:r>
      </w:ins>
      <w:commentRangeEnd w:id="1222"/>
      <w:r w:rsidR="00DC5052">
        <w:rPr>
          <w:rStyle w:val="CommentReference"/>
          <w:b w:val="0"/>
          <w:bCs w:val="0"/>
        </w:rPr>
        <w:commentReference w:id="1222"/>
      </w:r>
      <w:ins w:id="1224" w:author="Maritza Mallek" w:date="2013-03-28T17:38:00Z">
        <w:r w:rsidRPr="0069526B">
          <w:rPr>
            <w:b w:val="0"/>
            <w:color w:val="365F91" w:themeColor="accent1" w:themeShade="BF"/>
            <w:rPrChange w:id="1225" w:author="Maritza Mallek" w:date="2013-03-28T17:39:00Z">
              <w:rPr>
                <w:b/>
                <w:bCs/>
                <w:color w:val="365F91" w:themeColor="accent1" w:themeShade="BF"/>
              </w:rPr>
            </w:rPrChange>
          </w:rPr>
          <w:t>.</w:t>
        </w:r>
      </w:ins>
    </w:p>
    <w:p w14:paraId="09C803E6" w14:textId="77777777" w:rsidR="0069526B" w:rsidRPr="006F682A" w:rsidRDefault="0069526B" w:rsidP="0069526B">
      <w:pPr>
        <w:pStyle w:val="Heading5"/>
        <w:keepNext w:val="0"/>
        <w:widowControl/>
        <w:spacing w:before="0" w:after="0"/>
        <w:rPr>
          <w:ins w:id="1226" w:author="Maritza Mallek" w:date="2013-03-28T17:38:00Z"/>
        </w:rPr>
      </w:pPr>
    </w:p>
    <w:p w14:paraId="1213103A" w14:textId="4900A887" w:rsidR="0069526B" w:rsidRPr="006F682A" w:rsidRDefault="0069526B" w:rsidP="0069526B">
      <w:pPr>
        <w:pStyle w:val="Heading5"/>
        <w:keepNext w:val="0"/>
        <w:widowControl/>
        <w:spacing w:before="0" w:after="0"/>
        <w:rPr>
          <w:ins w:id="1227" w:author="Maritza Mallek" w:date="2013-03-28T17:38:00Z"/>
        </w:rPr>
      </w:pPr>
      <w:ins w:id="1228" w:author="Maritza Mallek" w:date="2013-03-28T17:38:00Z">
        <w:r w:rsidRPr="006F682A">
          <w:t>Succession Transition</w:t>
        </w:r>
        <w:r w:rsidRPr="006F682A">
          <w:tab/>
        </w:r>
      </w:ins>
      <w:ins w:id="1229" w:author="Maritza Mallek" w:date="2013-03-28T17:39:00Z">
        <w:r>
          <w:rPr>
            <w:b w:val="0"/>
          </w:rPr>
          <w:t>See description of same stage under Sierran Mixed Conifer Variant</w:t>
        </w:r>
      </w:ins>
    </w:p>
    <w:p w14:paraId="394E311D" w14:textId="77777777" w:rsidR="0069526B" w:rsidRDefault="0069526B" w:rsidP="0069526B">
      <w:pPr>
        <w:pStyle w:val="Heading5"/>
        <w:keepNext w:val="0"/>
        <w:widowControl/>
        <w:spacing w:before="0" w:after="0"/>
        <w:rPr>
          <w:ins w:id="1230" w:author="Maritza Mallek" w:date="2013-03-28T17:39:00Z"/>
        </w:rPr>
      </w:pPr>
    </w:p>
    <w:p w14:paraId="4B42D130" w14:textId="04E53BB3" w:rsidR="0069526B" w:rsidRPr="0069526B" w:rsidRDefault="0069526B">
      <w:pPr>
        <w:pStyle w:val="Heading5"/>
        <w:keepNext w:val="0"/>
        <w:widowControl/>
        <w:spacing w:before="0" w:after="0"/>
        <w:rPr>
          <w:ins w:id="1231" w:author="Maritza Mallek" w:date="2013-03-28T17:38:00Z"/>
          <w:rPrChange w:id="1232" w:author="Maritza Mallek" w:date="2013-03-28T17:40:00Z">
            <w:rPr>
              <w:ins w:id="1233" w:author="Maritza Mallek" w:date="2013-03-28T17:38:00Z"/>
              <w:b w:val="0"/>
            </w:rPr>
          </w:rPrChange>
        </w:rPr>
        <w:pPrChange w:id="1234" w:author="Maritza Mallek" w:date="2013-03-28T17:40:00Z">
          <w:pPr>
            <w:pStyle w:val="Heading5"/>
            <w:keepNext w:val="0"/>
            <w:widowControl/>
            <w:spacing w:before="0" w:after="0"/>
            <w:ind w:left="360"/>
          </w:pPr>
        </w:pPrChange>
      </w:pPr>
      <w:ins w:id="1235" w:author="Maritza Mallek" w:date="2013-03-28T17:38:00Z">
        <w:r w:rsidRPr="006F682A">
          <w:t>Wildfire Transition</w:t>
        </w:r>
        <w:r w:rsidRPr="006F682A">
          <w:tab/>
        </w:r>
        <w:r w:rsidRPr="006F682A">
          <w:rPr>
            <w:b w:val="0"/>
          </w:rPr>
          <w:t>High mortality wildfire (31.2% of fires) will return the patch to Early Development</w:t>
        </w:r>
      </w:ins>
      <w:ins w:id="1236" w:author="Maritza Mallek" w:date="2013-03-28T17:39:00Z">
        <w:r>
          <w:rPr>
            <w:b w:val="0"/>
          </w:rPr>
          <w:t xml:space="preserve"> - Aspen</w:t>
        </w:r>
      </w:ins>
      <w:ins w:id="1237" w:author="Maritza Mallek" w:date="2013-03-28T17:38:00Z">
        <w:r w:rsidRPr="006F682A">
          <w:rPr>
            <w:b w:val="0"/>
          </w:rPr>
          <w:t xml:space="preserve">. Low mortality wildfire (68.8%) </w:t>
        </w:r>
      </w:ins>
      <w:ins w:id="1238" w:author="Maritza Mallek" w:date="2013-04-02T11:57:00Z">
        <w:r w:rsidR="002B175F">
          <w:rPr>
            <w:b w:val="0"/>
          </w:rPr>
          <w:t>converts the stand to LD-FMAC</w:t>
        </w:r>
      </w:ins>
      <w:ins w:id="1239" w:author="Maritza Mallek" w:date="2013-03-28T17:38:00Z">
        <w:r w:rsidRPr="006F682A">
          <w:rPr>
            <w:b w:val="0"/>
          </w:rPr>
          <w:t xml:space="preserve">. </w:t>
        </w:r>
      </w:ins>
    </w:p>
    <w:p w14:paraId="5D600769" w14:textId="77777777" w:rsidR="0069526B" w:rsidRDefault="0069526B">
      <w:pPr>
        <w:pStyle w:val="Heading5"/>
        <w:keepNext w:val="0"/>
        <w:widowControl/>
        <w:pBdr>
          <w:bottom w:val="single" w:sz="4" w:space="1" w:color="auto"/>
        </w:pBdr>
        <w:spacing w:before="0" w:after="0"/>
        <w:rPr>
          <w:ins w:id="1240" w:author="Maritza Mallek" w:date="2013-04-02T11:58:00Z"/>
        </w:rPr>
        <w:pPrChange w:id="1241" w:author="Maritza Mallek" w:date="2013-04-02T11:58:00Z">
          <w:pPr>
            <w:pStyle w:val="Heading5"/>
            <w:keepNext w:val="0"/>
            <w:widowControl/>
            <w:spacing w:before="0" w:after="0"/>
          </w:pPr>
        </w:pPrChange>
      </w:pPr>
    </w:p>
    <w:p w14:paraId="1E3306EB" w14:textId="77777777" w:rsidR="002B175F" w:rsidRPr="00424862" w:rsidRDefault="002B175F">
      <w:pPr>
        <w:rPr>
          <w:ins w:id="1242" w:author="Maritza Mallek" w:date="2013-03-28T17:38:00Z"/>
        </w:rPr>
        <w:pPrChange w:id="1243" w:author="Maritza Mallek" w:date="2013-04-02T11:58:00Z">
          <w:pPr>
            <w:pStyle w:val="Heading5"/>
            <w:keepNext w:val="0"/>
            <w:widowControl/>
            <w:spacing w:before="0" w:after="0"/>
          </w:pPr>
        </w:pPrChange>
      </w:pPr>
    </w:p>
    <w:p w14:paraId="5B26D7D1" w14:textId="20097431" w:rsidR="002B175F" w:rsidRPr="006F682A" w:rsidRDefault="002B175F" w:rsidP="002B175F">
      <w:pPr>
        <w:jc w:val="left"/>
        <w:rPr>
          <w:ins w:id="1244" w:author="Maritza Mallek" w:date="2013-04-02T11:57:00Z"/>
          <w:sz w:val="28"/>
          <w:szCs w:val="24"/>
        </w:rPr>
      </w:pPr>
      <w:ins w:id="1245" w:author="Maritza Mallek" w:date="2013-04-02T11:57:00Z">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ins>
      <w:ins w:id="1246" w:author="Maritza Mallek" w:date="2013-04-02T12:10:00Z">
        <w:r w:rsidR="00355C59">
          <w:rPr>
            <w:b/>
            <w:sz w:val="28"/>
            <w:szCs w:val="24"/>
          </w:rPr>
          <w:t>L</w:t>
        </w:r>
      </w:ins>
      <w:ins w:id="1247" w:author="Maritza Mallek" w:date="2013-04-02T11:57:00Z">
        <w:r w:rsidRPr="006F682A">
          <w:rPr>
            <w:b/>
            <w:sz w:val="28"/>
            <w:szCs w:val="24"/>
          </w:rPr>
          <w:t>D–</w:t>
        </w:r>
        <w:r>
          <w:rPr>
            <w:b/>
            <w:sz w:val="28"/>
            <w:szCs w:val="24"/>
          </w:rPr>
          <w:t>FM</w:t>
        </w:r>
        <w:r w:rsidRPr="006F682A">
          <w:rPr>
            <w:b/>
            <w:sz w:val="28"/>
            <w:szCs w:val="24"/>
          </w:rPr>
          <w:t>AC)</w:t>
        </w:r>
      </w:ins>
    </w:p>
    <w:p w14:paraId="7C324A22" w14:textId="77777777" w:rsidR="002B175F" w:rsidRPr="006F682A" w:rsidRDefault="002B175F" w:rsidP="002B175F">
      <w:pPr>
        <w:jc w:val="left"/>
        <w:rPr>
          <w:ins w:id="1248" w:author="Maritza Mallek" w:date="2013-04-02T11:57:00Z"/>
        </w:rPr>
      </w:pPr>
    </w:p>
    <w:p w14:paraId="3052F90E" w14:textId="2E92939F" w:rsidR="002B175F" w:rsidRPr="006F682A" w:rsidRDefault="002B175F">
      <w:pPr>
        <w:jc w:val="left"/>
        <w:rPr>
          <w:ins w:id="1249" w:author="Maritza Mallek" w:date="2013-04-02T11:57:00Z"/>
        </w:rPr>
      </w:pPr>
      <w:ins w:id="1250" w:author="Maritza Mallek" w:date="2013-04-02T11:57:00Z">
        <w:r w:rsidRPr="006F682A">
          <w:rPr>
            <w:b/>
            <w:szCs w:val="24"/>
          </w:rPr>
          <w:t>Description</w:t>
        </w:r>
        <w:r w:rsidRPr="006F682A">
          <w:rPr>
            <w:b/>
            <w:szCs w:val="24"/>
          </w:rPr>
          <w:tab/>
        </w:r>
      </w:ins>
      <w:ins w:id="1251" w:author="Maritza Mallek" w:date="2013-04-02T12:00:00Z">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w:t>
        </w:r>
      </w:ins>
      <w:ins w:id="1252" w:author="Maritza Mallek" w:date="2013-04-02T12:01:00Z">
        <w:r>
          <w:rPr>
            <w:szCs w:val="24"/>
          </w:rPr>
          <w:t>more</w:t>
        </w:r>
      </w:ins>
      <w:ins w:id="1253" w:author="Maritza Mallek" w:date="2013-04-02T12:00:00Z">
        <w:r>
          <w:rPr>
            <w:szCs w:val="24"/>
          </w:rPr>
          <w:t xml:space="preserve"> </w:t>
        </w:r>
      </w:ins>
      <w:ins w:id="1254" w:author="Maritza Mallek" w:date="2013-04-02T12:01:00Z">
        <w:r>
          <w:rPr>
            <w:szCs w:val="24"/>
          </w:rPr>
          <w:t xml:space="preserve">sensitive </w:t>
        </w:r>
        <w:r>
          <w:rPr>
            <w:i/>
            <w:szCs w:val="24"/>
          </w:rPr>
          <w:t>P. tremuloides</w:t>
        </w:r>
        <w:r>
          <w:rPr>
            <w:szCs w:val="24"/>
          </w:rPr>
          <w:t xml:space="preserve"> cannot. When this occurs, it creates a patch characterized by late development conifers, such as </w:t>
        </w:r>
      </w:ins>
      <w:ins w:id="1255" w:author="Maritza Mallek" w:date="2013-04-02T12:02:00Z">
        <w:r>
          <w:rPr>
            <w:i/>
            <w:szCs w:val="24"/>
          </w:rPr>
          <w:t xml:space="preserve">Abies concolor, Pinus ponderosa, </w:t>
        </w:r>
        <w:r>
          <w:rPr>
            <w:szCs w:val="24"/>
          </w:rPr>
          <w:t xml:space="preserve">or </w:t>
        </w:r>
        <w:r>
          <w:rPr>
            <w:i/>
            <w:szCs w:val="24"/>
          </w:rPr>
          <w:t>Pinus lambertiana</w:t>
        </w:r>
        <w:r>
          <w:rPr>
            <w:szCs w:val="24"/>
          </w:rPr>
          <w:t>,</w:t>
        </w:r>
      </w:ins>
      <w:ins w:id="1256" w:author="Maritza Mallek" w:date="2013-04-02T12:01:00Z">
        <w:r>
          <w:rPr>
            <w:szCs w:val="24"/>
          </w:rPr>
          <w:t xml:space="preserve"> and early seral </w:t>
        </w:r>
        <w:r>
          <w:rPr>
            <w:i/>
            <w:szCs w:val="24"/>
          </w:rPr>
          <w:t>P. tremuloides</w:t>
        </w:r>
        <w:r>
          <w:rPr>
            <w:szCs w:val="24"/>
          </w:rPr>
          <w:t>.</w:t>
        </w:r>
      </w:ins>
      <w:ins w:id="1257" w:author="Maritza Mallek" w:date="2013-04-02T11:58:00Z">
        <w:r>
          <w:rPr>
            <w:szCs w:val="24"/>
          </w:rPr>
          <w:t xml:space="preserve"> </w:t>
        </w:r>
      </w:ins>
    </w:p>
    <w:p w14:paraId="7A296DEA" w14:textId="77777777" w:rsidR="002B175F" w:rsidRPr="006F682A" w:rsidRDefault="002B175F" w:rsidP="002B175F">
      <w:pPr>
        <w:jc w:val="left"/>
        <w:rPr>
          <w:ins w:id="1258" w:author="Maritza Mallek" w:date="2013-04-02T11:57:00Z"/>
        </w:rPr>
      </w:pPr>
    </w:p>
    <w:p w14:paraId="226AB66D" w14:textId="1DC31269" w:rsidR="002B175F" w:rsidRPr="006F682A" w:rsidRDefault="002B175F" w:rsidP="002B175F">
      <w:pPr>
        <w:jc w:val="left"/>
        <w:rPr>
          <w:ins w:id="1259" w:author="Maritza Mallek" w:date="2013-04-02T11:57:00Z"/>
        </w:rPr>
      </w:pPr>
      <w:ins w:id="1260" w:author="Maritza Mallek" w:date="2013-04-02T11:57:00Z">
        <w:r w:rsidRPr="006F682A">
          <w:rPr>
            <w:b/>
            <w:szCs w:val="24"/>
          </w:rPr>
          <w:t>Succession Transition</w:t>
        </w:r>
        <w:r w:rsidRPr="006F682A">
          <w:rPr>
            <w:b/>
            <w:szCs w:val="24"/>
          </w:rPr>
          <w:tab/>
        </w:r>
      </w:ins>
      <w:ins w:id="1261" w:author="Maritza Mallek" w:date="2013-04-02T12:10:00Z">
        <w:r w:rsidR="00355C59">
          <w:rPr>
            <w:szCs w:val="24"/>
          </w:rPr>
          <w:t>L</w:t>
        </w:r>
      </w:ins>
      <w:ins w:id="1262" w:author="Maritza Mallek" w:date="2013-04-02T11:57:00Z">
        <w:r w:rsidRPr="006F682A">
          <w:rPr>
            <w:szCs w:val="24"/>
          </w:rPr>
          <w:t>D-</w:t>
        </w:r>
      </w:ins>
      <w:ins w:id="1263" w:author="Maritza Mallek" w:date="2013-04-02T12:09:00Z">
        <w:r w:rsidR="00355C59">
          <w:rPr>
            <w:szCs w:val="24"/>
          </w:rPr>
          <w:t>FM</w:t>
        </w:r>
      </w:ins>
      <w:ins w:id="1264" w:author="Maritza Mallek" w:date="2013-04-02T11:57:00Z">
        <w:r w:rsidRPr="006F682A">
          <w:rPr>
            <w:szCs w:val="24"/>
          </w:rPr>
          <w:t>A</w:t>
        </w:r>
      </w:ins>
      <w:ins w:id="1265" w:author="Maritza Mallek" w:date="2013-04-02T12:09:00Z">
        <w:r w:rsidR="00355C59">
          <w:rPr>
            <w:szCs w:val="24"/>
          </w:rPr>
          <w:t xml:space="preserve">C </w:t>
        </w:r>
      </w:ins>
      <w:ins w:id="1266" w:author="Maritza Mallek" w:date="2013-04-02T11:57:00Z">
        <w:r w:rsidRPr="006F682A">
          <w:rPr>
            <w:szCs w:val="24"/>
          </w:rPr>
          <w:t xml:space="preserve">persists for </w:t>
        </w:r>
      </w:ins>
      <w:ins w:id="1267" w:author="Maritza Mallek" w:date="2013-04-02T12:10:00Z">
        <w:r w:rsidR="00355C59">
          <w:rPr>
            <w:szCs w:val="24"/>
          </w:rPr>
          <w:t>7</w:t>
        </w:r>
      </w:ins>
      <w:ins w:id="1268" w:author="Maritza Mallek" w:date="2013-04-02T11:57:00Z">
        <w:r w:rsidRPr="006F682A">
          <w:rPr>
            <w:szCs w:val="24"/>
          </w:rPr>
          <w:t xml:space="preserve">0 years in the absence of fire, after which stands transition to LDC. </w:t>
        </w:r>
      </w:ins>
    </w:p>
    <w:p w14:paraId="72E5365B" w14:textId="77777777" w:rsidR="002B175F" w:rsidRPr="006F682A" w:rsidRDefault="002B175F" w:rsidP="002B175F">
      <w:pPr>
        <w:jc w:val="left"/>
        <w:rPr>
          <w:ins w:id="1269" w:author="Maritza Mallek" w:date="2013-04-02T11:57:00Z"/>
        </w:rPr>
      </w:pPr>
    </w:p>
    <w:p w14:paraId="5E633B31" w14:textId="01A20AD5" w:rsidR="002B175F" w:rsidRPr="000152E2" w:rsidRDefault="002B175F" w:rsidP="002B175F">
      <w:pPr>
        <w:jc w:val="left"/>
        <w:rPr>
          <w:ins w:id="1270" w:author="Maritza Mallek" w:date="2013-04-02T11:57:00Z"/>
          <w:color w:val="365F91" w:themeColor="accent1" w:themeShade="BF"/>
          <w:rPrChange w:id="1271" w:author="Maritza Mallek" w:date="2013-04-02T22:10:00Z">
            <w:rPr>
              <w:ins w:id="1272" w:author="Maritza Mallek" w:date="2013-04-02T11:57:00Z"/>
            </w:rPr>
          </w:rPrChange>
        </w:rPr>
      </w:pPr>
      <w:ins w:id="1273" w:author="Maritza Mallek" w:date="2013-04-02T11:57:00Z">
        <w:r w:rsidRPr="006F682A">
          <w:rPr>
            <w:b/>
            <w:szCs w:val="24"/>
          </w:rPr>
          <w:t>Wildfire Transition</w:t>
        </w:r>
        <w:r w:rsidRPr="006F682A">
          <w:rPr>
            <w:b/>
            <w:szCs w:val="24"/>
          </w:rPr>
          <w:tab/>
        </w:r>
        <w:r w:rsidRPr="006F682A">
          <w:rPr>
            <w:szCs w:val="24"/>
          </w:rPr>
          <w:t>High mortality wildfire (</w:t>
        </w:r>
      </w:ins>
      <w:ins w:id="1274" w:author="Maritza Mallek" w:date="2013-04-02T12:09:00Z">
        <w:r w:rsidR="00355C59">
          <w:rPr>
            <w:szCs w:val="24"/>
          </w:rPr>
          <w:t>9</w:t>
        </w:r>
      </w:ins>
      <w:ins w:id="1275" w:author="Maritza Mallek" w:date="2013-04-02T11:57:00Z">
        <w:r w:rsidRPr="006F682A">
          <w:rPr>
            <w:szCs w:val="24"/>
          </w:rPr>
          <w:t>% of fires) returns the patch to ED</w:t>
        </w:r>
      </w:ins>
      <w:ins w:id="1276" w:author="Maritza Mallek" w:date="2013-04-02T12:10:00Z">
        <w:r w:rsidR="00355C59">
          <w:rPr>
            <w:szCs w:val="24"/>
          </w:rPr>
          <w:t>-A</w:t>
        </w:r>
      </w:ins>
      <w:ins w:id="1277" w:author="Maritza Mallek" w:date="2013-04-02T11:57:00Z">
        <w:r w:rsidRPr="006F682A">
          <w:rPr>
            <w:szCs w:val="24"/>
          </w:rPr>
          <w:t>. Low mortality wildfire (</w:t>
        </w:r>
      </w:ins>
      <w:ins w:id="1278" w:author="Maritza Mallek" w:date="2013-04-02T12:09:00Z">
        <w:r w:rsidR="00355C59">
          <w:rPr>
            <w:szCs w:val="24"/>
          </w:rPr>
          <w:t>91</w:t>
        </w:r>
      </w:ins>
      <w:ins w:id="1279" w:author="Maritza Mallek" w:date="2013-04-02T11:57:00Z">
        <w:r w:rsidRPr="006F682A">
          <w:rPr>
            <w:szCs w:val="24"/>
          </w:rPr>
          <w:t xml:space="preserve">%) </w:t>
        </w:r>
      </w:ins>
      <w:ins w:id="1280" w:author="Maritza Mallek" w:date="2013-04-02T12:10:00Z">
        <w:r w:rsidR="00355C59">
          <w:rPr>
            <w:szCs w:val="24"/>
          </w:rPr>
          <w:t>maintains the stand in LD-FMAC</w:t>
        </w:r>
      </w:ins>
      <w:ins w:id="1281" w:author="Maritza Mallek" w:date="2013-04-02T11:57:00Z">
        <w:r w:rsidRPr="006F682A">
          <w:rPr>
            <w:szCs w:val="24"/>
          </w:rPr>
          <w:t>.</w:t>
        </w:r>
      </w:ins>
      <w:ins w:id="1282" w:author="Maritza Mallek" w:date="2013-04-02T22:10:00Z">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ins>
      <w:ins w:id="1283" w:author="Maritza Mallek" w:date="2013-04-02T22:11:00Z">
        <w:r w:rsidR="00CC7B2B">
          <w:rPr>
            <w:color w:val="365F91" w:themeColor="accent1" w:themeShade="BF"/>
            <w:szCs w:val="24"/>
          </w:rPr>
          <w:t>stage.]</w:t>
        </w:r>
      </w:ins>
    </w:p>
    <w:p w14:paraId="1FE2A3A4" w14:textId="77777777" w:rsidR="002B175F" w:rsidRDefault="002B175F">
      <w:pPr>
        <w:pStyle w:val="Heading3"/>
        <w:keepNext w:val="0"/>
        <w:widowControl/>
        <w:spacing w:before="0" w:after="0"/>
        <w:rPr>
          <w:ins w:id="1284" w:author="Maritza Mallek" w:date="2013-04-02T11:57:00Z"/>
          <w:sz w:val="28"/>
          <w:szCs w:val="24"/>
        </w:rPr>
        <w:pPrChange w:id="1285" w:author="Maritza Mallek" w:date="2013-04-02T11:58:00Z">
          <w:pPr>
            <w:pStyle w:val="Heading3"/>
            <w:keepNext w:val="0"/>
            <w:widowControl/>
            <w:pBdr>
              <w:bottom w:val="single" w:sz="4" w:space="1" w:color="auto"/>
            </w:pBdr>
            <w:spacing w:before="0" w:after="0"/>
          </w:pPr>
        </w:pPrChange>
      </w:pPr>
    </w:p>
    <w:p w14:paraId="728723BC" w14:textId="77777777" w:rsidR="00202A07" w:rsidRDefault="00202A07">
      <w:pPr>
        <w:autoSpaceDE/>
        <w:autoSpaceDN/>
        <w:adjustRightInd/>
        <w:jc w:val="left"/>
        <w:rPr>
          <w:ins w:id="1286" w:author="Maritza Mallek" w:date="2013-03-28T17:26:00Z"/>
          <w:b/>
          <w:sz w:val="32"/>
        </w:rPr>
        <w:sectPr w:rsidR="00202A07">
          <w:footerReference w:type="default" r:id="rId10"/>
          <w:pgSz w:w="12280" w:h="15900"/>
          <w:pgMar w:top="1445" w:right="1445" w:bottom="1445" w:left="1445" w:header="720" w:footer="720" w:gutter="0"/>
          <w:cols w:space="720"/>
          <w:noEndnote/>
        </w:sectPr>
      </w:pPr>
    </w:p>
    <w:p w14:paraId="19D71D0C" w14:textId="77777777" w:rsidR="00202A07" w:rsidRDefault="00E76CA8" w:rsidP="00850982">
      <w:pPr>
        <w:autoSpaceDE/>
        <w:autoSpaceDN/>
        <w:adjustRightInd/>
        <w:jc w:val="left"/>
        <w:rPr>
          <w:ins w:id="1287" w:author="Maritza Mallek" w:date="2013-03-28T17:33:00Z"/>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ins w:id="1288" w:author="Maritza Mallek" w:date="2013-03-28T17:26:00Z">
        <w:r w:rsidRPr="00202A07">
          <w:rPr>
            <w:szCs w:val="24"/>
            <w:rPrChange w:id="1289" w:author="Maritza Mallek" w:date="2013-03-28T17:26:00Z">
              <w:rPr>
                <w:b/>
                <w:sz w:val="32"/>
              </w:rPr>
            </w:rPrChange>
          </w:rPr>
          <w:t>T</w:t>
        </w:r>
      </w:ins>
      <w:ins w:id="1290" w:author="Maritza Mallek" w:date="2013-03-28T17:34:00Z">
        <w:r>
          <w:rPr>
            <w:szCs w:val="24"/>
          </w:rPr>
          <w:t xml:space="preserve">able 2. Cover Condition for SMC and the attributes from EVeg </w:t>
        </w:r>
      </w:ins>
      <w:ins w:id="1291" w:author="Maritza Mallek" w:date="2013-03-28T17:35:00Z">
        <w:r>
          <w:rPr>
            <w:szCs w:val="24"/>
          </w:rPr>
          <w:t>used to assign that condition. Each row should be read</w:t>
        </w:r>
        <w:r w:rsidR="00AC793B">
          <w:rPr>
            <w:szCs w:val="24"/>
          </w:rPr>
          <w:t xml:space="preserve"> with a boolean AND across each column of a </w:t>
        </w:r>
        <w:commentRangeStart w:id="1292"/>
        <w:commentRangeStart w:id="1293"/>
        <w:r w:rsidR="00AC793B">
          <w:rPr>
            <w:szCs w:val="24"/>
          </w:rPr>
          <w:t>row</w:t>
        </w:r>
      </w:ins>
      <w:commentRangeEnd w:id="1292"/>
      <w:ins w:id="1294" w:author="Maritza Mallek" w:date="2013-03-28T17:36:00Z">
        <w:r w:rsidR="00AC793B">
          <w:rPr>
            <w:rStyle w:val="CommentReference"/>
          </w:rPr>
          <w:commentReference w:id="1292"/>
        </w:r>
      </w:ins>
      <w:commentRangeEnd w:id="1293"/>
      <w:r w:rsidR="00212BA3">
        <w:rPr>
          <w:rStyle w:val="CommentReference"/>
        </w:rPr>
        <w:commentReference w:id="1293"/>
      </w:r>
      <w:ins w:id="1295" w:author="Maritza Mallek" w:date="2013-03-28T17:35:00Z">
        <w:r w:rsidR="00AC793B">
          <w:rPr>
            <w:szCs w:val="24"/>
          </w:rPr>
          <w:t>.</w:t>
        </w:r>
      </w:ins>
    </w:p>
    <w:p w14:paraId="26A38F02" w14:textId="42D224F4" w:rsidR="00E76CA8" w:rsidRPr="006F682A" w:rsidDel="00202A07" w:rsidRDefault="00E76CA8" w:rsidP="00850982">
      <w:pPr>
        <w:jc w:val="left"/>
        <w:rPr>
          <w:del w:id="1296" w:author="Maritza Mallek" w:date="2013-03-28T17:26:00Z"/>
          <w:szCs w:val="24"/>
        </w:rPr>
      </w:pPr>
    </w:p>
    <w:p w14:paraId="6BB20735" w14:textId="12E07E25" w:rsidR="00E76CA8" w:rsidRPr="006F682A" w:rsidDel="00202A07" w:rsidRDefault="00E76CA8" w:rsidP="00850982">
      <w:pPr>
        <w:jc w:val="left"/>
        <w:rPr>
          <w:del w:id="1297" w:author="Maritza Mallek" w:date="2013-03-28T17:26:00Z"/>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rsidDel="00202A07" w14:paraId="2C20C626" w14:textId="28919A78" w:rsidTr="00854AC4">
        <w:trPr>
          <w:trHeight w:val="550"/>
          <w:jc w:val="center"/>
          <w:del w:id="1298" w:author="Maritza Mallek" w:date="2013-03-28T17:25:00Z"/>
        </w:trPr>
        <w:tc>
          <w:tcPr>
            <w:tcW w:w="1867" w:type="dxa"/>
            <w:tcBorders>
              <w:top w:val="single" w:sz="4" w:space="0" w:color="auto"/>
              <w:bottom w:val="single" w:sz="4" w:space="0" w:color="auto"/>
            </w:tcBorders>
            <w:vAlign w:val="center"/>
          </w:tcPr>
          <w:p w14:paraId="27CB6109" w14:textId="2C1746B6" w:rsidR="00E76CA8" w:rsidRPr="006F682A" w:rsidDel="00202A07" w:rsidRDefault="00E76CA8" w:rsidP="00850982">
            <w:pPr>
              <w:jc w:val="left"/>
              <w:rPr>
                <w:del w:id="1299" w:author="Maritza Mallek" w:date="2013-03-28T17:25:00Z"/>
                <w:szCs w:val="24"/>
              </w:rPr>
            </w:pPr>
            <w:del w:id="1300" w:author="Maritza Mallek" w:date="2013-03-28T17:25:00Z">
              <w:r w:rsidRPr="006F682A" w:rsidDel="00202A07">
                <w:rPr>
                  <w:szCs w:val="24"/>
                </w:rPr>
                <w:delText>Cover Condition</w:delText>
              </w:r>
            </w:del>
          </w:p>
        </w:tc>
        <w:tc>
          <w:tcPr>
            <w:tcW w:w="1963" w:type="dxa"/>
            <w:tcBorders>
              <w:top w:val="single" w:sz="4" w:space="0" w:color="auto"/>
              <w:bottom w:val="single" w:sz="4" w:space="0" w:color="auto"/>
            </w:tcBorders>
            <w:vAlign w:val="center"/>
          </w:tcPr>
          <w:p w14:paraId="40565596" w14:textId="14008F15" w:rsidR="00E76CA8" w:rsidRPr="006F682A" w:rsidDel="00202A07" w:rsidRDefault="00E76CA8" w:rsidP="00850982">
            <w:pPr>
              <w:jc w:val="left"/>
              <w:rPr>
                <w:del w:id="1301" w:author="Maritza Mallek" w:date="2013-03-28T17:25:00Z"/>
                <w:szCs w:val="24"/>
              </w:rPr>
            </w:pPr>
            <w:del w:id="1302" w:author="Maritza Mallek" w:date="2013-03-28T17:25:00Z">
              <w:r w:rsidRPr="006F682A" w:rsidDel="00202A07">
                <w:rPr>
                  <w:szCs w:val="24"/>
                </w:rPr>
                <w:delText>Overstory Tree</w:delText>
              </w:r>
            </w:del>
          </w:p>
          <w:p w14:paraId="4B1E21A0" w14:textId="747DDFBC" w:rsidR="00E76CA8" w:rsidRPr="006F682A" w:rsidDel="00202A07" w:rsidRDefault="00E76CA8" w:rsidP="00850982">
            <w:pPr>
              <w:jc w:val="left"/>
              <w:rPr>
                <w:del w:id="1303" w:author="Maritza Mallek" w:date="2013-03-28T17:25:00Z"/>
                <w:szCs w:val="24"/>
              </w:rPr>
            </w:pPr>
            <w:del w:id="1304" w:author="Maritza Mallek" w:date="2013-03-28T17:25:00Z">
              <w:r w:rsidRPr="006F682A" w:rsidDel="00202A07">
                <w:rPr>
                  <w:szCs w:val="24"/>
                </w:rPr>
                <w:delText>Diameter 1 (DBH)</w:delText>
              </w:r>
            </w:del>
          </w:p>
        </w:tc>
        <w:tc>
          <w:tcPr>
            <w:tcW w:w="1886" w:type="dxa"/>
            <w:tcBorders>
              <w:top w:val="single" w:sz="4" w:space="0" w:color="auto"/>
              <w:bottom w:val="single" w:sz="4" w:space="0" w:color="auto"/>
            </w:tcBorders>
            <w:vAlign w:val="center"/>
          </w:tcPr>
          <w:p w14:paraId="5DFCD190" w14:textId="577F1C6D" w:rsidR="00E76CA8" w:rsidRPr="006F682A" w:rsidDel="00202A07" w:rsidRDefault="00E76CA8" w:rsidP="00850982">
            <w:pPr>
              <w:jc w:val="left"/>
              <w:rPr>
                <w:del w:id="1305" w:author="Maritza Mallek" w:date="2013-03-28T17:25:00Z"/>
                <w:szCs w:val="24"/>
              </w:rPr>
            </w:pPr>
            <w:del w:id="1306" w:author="Maritza Mallek" w:date="2013-03-28T17:25:00Z">
              <w:r w:rsidRPr="006F682A" w:rsidDel="00202A07">
                <w:rPr>
                  <w:szCs w:val="24"/>
                </w:rPr>
                <w:delText>Overstory Tree</w:delText>
              </w:r>
            </w:del>
          </w:p>
          <w:p w14:paraId="4700645E" w14:textId="42726541" w:rsidR="00E76CA8" w:rsidRPr="006F682A" w:rsidDel="00202A07" w:rsidRDefault="00E76CA8" w:rsidP="00850982">
            <w:pPr>
              <w:jc w:val="left"/>
              <w:rPr>
                <w:del w:id="1307" w:author="Maritza Mallek" w:date="2013-03-28T17:25:00Z"/>
                <w:szCs w:val="24"/>
              </w:rPr>
            </w:pPr>
            <w:del w:id="1308" w:author="Maritza Mallek" w:date="2013-03-28T17:25:00Z">
              <w:r w:rsidRPr="006F682A" w:rsidDel="00202A07">
                <w:rPr>
                  <w:szCs w:val="24"/>
                </w:rPr>
                <w:delText>Diameter 2 (DBH)</w:delText>
              </w:r>
            </w:del>
          </w:p>
        </w:tc>
        <w:tc>
          <w:tcPr>
            <w:tcW w:w="1363" w:type="dxa"/>
            <w:tcBorders>
              <w:top w:val="single" w:sz="4" w:space="0" w:color="auto"/>
              <w:bottom w:val="single" w:sz="4" w:space="0" w:color="auto"/>
            </w:tcBorders>
            <w:vAlign w:val="center"/>
          </w:tcPr>
          <w:p w14:paraId="751748EE" w14:textId="39A3386B" w:rsidR="00E76CA8" w:rsidRPr="006F682A" w:rsidDel="00202A07" w:rsidRDefault="00E76CA8" w:rsidP="00850982">
            <w:pPr>
              <w:jc w:val="left"/>
              <w:rPr>
                <w:del w:id="1309" w:author="Maritza Mallek" w:date="2013-03-28T17:25:00Z"/>
                <w:szCs w:val="24"/>
              </w:rPr>
            </w:pPr>
            <w:del w:id="1310" w:author="Maritza Mallek" w:date="2013-03-28T17:25:00Z">
              <w:r w:rsidRPr="006F682A" w:rsidDel="00202A07">
                <w:rPr>
                  <w:szCs w:val="24"/>
                </w:rPr>
                <w:delText>Total Tree</w:delText>
              </w:r>
            </w:del>
          </w:p>
          <w:p w14:paraId="1955CA0D" w14:textId="45B8377D" w:rsidR="00E76CA8" w:rsidRPr="006F682A" w:rsidDel="00202A07" w:rsidRDefault="00E76CA8" w:rsidP="00850982">
            <w:pPr>
              <w:jc w:val="left"/>
              <w:rPr>
                <w:del w:id="1311" w:author="Maritza Mallek" w:date="2013-03-28T17:25:00Z"/>
                <w:szCs w:val="24"/>
              </w:rPr>
            </w:pPr>
            <w:del w:id="1312" w:author="Maritza Mallek" w:date="2013-03-28T17:25:00Z">
              <w:r w:rsidRPr="006F682A" w:rsidDel="00202A07">
                <w:rPr>
                  <w:szCs w:val="24"/>
                </w:rPr>
                <w:delText>CFA (%)</w:delText>
              </w:r>
            </w:del>
          </w:p>
        </w:tc>
        <w:tc>
          <w:tcPr>
            <w:tcW w:w="1080" w:type="dxa"/>
            <w:tcBorders>
              <w:top w:val="single" w:sz="4" w:space="0" w:color="auto"/>
              <w:bottom w:val="single" w:sz="4" w:space="0" w:color="auto"/>
            </w:tcBorders>
            <w:vAlign w:val="center"/>
          </w:tcPr>
          <w:p w14:paraId="0B35044E" w14:textId="47358F5A" w:rsidR="00E76CA8" w:rsidRPr="006F682A" w:rsidDel="00202A07" w:rsidRDefault="00E76CA8" w:rsidP="00850982">
            <w:pPr>
              <w:jc w:val="left"/>
              <w:rPr>
                <w:del w:id="1313" w:author="Maritza Mallek" w:date="2013-03-28T17:25:00Z"/>
                <w:szCs w:val="24"/>
              </w:rPr>
            </w:pPr>
            <w:del w:id="1314" w:author="Maritza Mallek" w:date="2013-03-28T17:25:00Z">
              <w:r w:rsidRPr="006F682A" w:rsidDel="00202A07">
                <w:rPr>
                  <w:szCs w:val="24"/>
                </w:rPr>
                <w:delText>Conifer</w:delText>
              </w:r>
            </w:del>
          </w:p>
          <w:p w14:paraId="0BF2E4ED" w14:textId="6CC93A79" w:rsidR="00E76CA8" w:rsidRPr="006F682A" w:rsidDel="00202A07" w:rsidRDefault="00E76CA8" w:rsidP="00850982">
            <w:pPr>
              <w:jc w:val="left"/>
              <w:rPr>
                <w:del w:id="1315" w:author="Maritza Mallek" w:date="2013-03-28T17:25:00Z"/>
                <w:szCs w:val="24"/>
              </w:rPr>
            </w:pPr>
            <w:del w:id="1316" w:author="Maritza Mallek" w:date="2013-03-28T17:25:00Z">
              <w:r w:rsidRPr="006F682A" w:rsidDel="00202A07">
                <w:rPr>
                  <w:szCs w:val="24"/>
                </w:rPr>
                <w:delText>CFA (%)</w:delText>
              </w:r>
            </w:del>
          </w:p>
        </w:tc>
        <w:tc>
          <w:tcPr>
            <w:tcW w:w="1081" w:type="dxa"/>
            <w:tcBorders>
              <w:top w:val="single" w:sz="4" w:space="0" w:color="auto"/>
              <w:bottom w:val="single" w:sz="4" w:space="0" w:color="auto"/>
            </w:tcBorders>
            <w:vAlign w:val="center"/>
          </w:tcPr>
          <w:p w14:paraId="0045219B" w14:textId="7ED5186F" w:rsidR="00E76CA8" w:rsidRPr="006F682A" w:rsidDel="00202A07" w:rsidRDefault="00E76CA8" w:rsidP="00850982">
            <w:pPr>
              <w:jc w:val="left"/>
              <w:rPr>
                <w:del w:id="1317" w:author="Maritza Mallek" w:date="2013-03-28T17:25:00Z"/>
                <w:szCs w:val="24"/>
              </w:rPr>
            </w:pPr>
            <w:del w:id="1318" w:author="Maritza Mallek" w:date="2013-03-28T17:25:00Z">
              <w:r w:rsidRPr="006F682A" w:rsidDel="00202A07">
                <w:rPr>
                  <w:szCs w:val="24"/>
                </w:rPr>
                <w:delText>Hardwood</w:delText>
              </w:r>
            </w:del>
          </w:p>
          <w:p w14:paraId="7726F20D" w14:textId="50174A7E" w:rsidR="00E76CA8" w:rsidRPr="006F682A" w:rsidDel="00202A07" w:rsidRDefault="00E76CA8" w:rsidP="00850982">
            <w:pPr>
              <w:jc w:val="left"/>
              <w:rPr>
                <w:del w:id="1319" w:author="Maritza Mallek" w:date="2013-03-28T17:25:00Z"/>
                <w:szCs w:val="24"/>
              </w:rPr>
            </w:pPr>
            <w:del w:id="1320" w:author="Maritza Mallek" w:date="2013-03-28T17:25:00Z">
              <w:r w:rsidRPr="006F682A" w:rsidDel="00202A07">
                <w:rPr>
                  <w:szCs w:val="24"/>
                </w:rPr>
                <w:delText>CFA (%)</w:delText>
              </w:r>
            </w:del>
          </w:p>
        </w:tc>
      </w:tr>
      <w:tr w:rsidR="00E76CA8" w:rsidRPr="00664ACB" w:rsidDel="00202A07" w14:paraId="29931BF8" w14:textId="4716E6C1" w:rsidTr="00854AC4">
        <w:trPr>
          <w:jc w:val="center"/>
          <w:del w:id="1321" w:author="Maritza Mallek" w:date="2013-03-28T17:25:00Z"/>
        </w:trPr>
        <w:tc>
          <w:tcPr>
            <w:tcW w:w="1867" w:type="dxa"/>
            <w:vMerge w:val="restart"/>
            <w:tcBorders>
              <w:top w:val="single" w:sz="4" w:space="0" w:color="auto"/>
            </w:tcBorders>
            <w:vAlign w:val="center"/>
          </w:tcPr>
          <w:p w14:paraId="005E778D" w14:textId="74DFA723" w:rsidR="00E76CA8" w:rsidRPr="006F682A" w:rsidDel="00202A07" w:rsidRDefault="00E76CA8" w:rsidP="00850982">
            <w:pPr>
              <w:jc w:val="left"/>
              <w:rPr>
                <w:del w:id="1322" w:author="Maritza Mallek" w:date="2013-03-28T17:25:00Z"/>
                <w:szCs w:val="24"/>
              </w:rPr>
            </w:pPr>
            <w:del w:id="1323" w:author="Maritza Mallek" w:date="2013-03-28T17:25:00Z">
              <w:r w:rsidRPr="006F682A" w:rsidDel="00202A07">
                <w:rPr>
                  <w:szCs w:val="24"/>
                </w:rPr>
                <w:delText>Early All</w:delText>
              </w:r>
            </w:del>
          </w:p>
        </w:tc>
        <w:tc>
          <w:tcPr>
            <w:tcW w:w="1963" w:type="dxa"/>
            <w:tcBorders>
              <w:top w:val="single" w:sz="4" w:space="0" w:color="auto"/>
            </w:tcBorders>
            <w:vAlign w:val="center"/>
          </w:tcPr>
          <w:p w14:paraId="431D043C" w14:textId="431BD6BC" w:rsidR="00E76CA8" w:rsidRPr="006F682A" w:rsidDel="00202A07" w:rsidRDefault="00E76CA8" w:rsidP="00850982">
            <w:pPr>
              <w:jc w:val="left"/>
              <w:rPr>
                <w:del w:id="1324" w:author="Maritza Mallek" w:date="2013-03-28T17:25:00Z"/>
                <w:szCs w:val="24"/>
              </w:rPr>
            </w:pPr>
            <w:del w:id="1325" w:author="Maritza Mallek" w:date="2013-03-28T17:25:00Z">
              <w:r w:rsidRPr="006F682A" w:rsidDel="00202A07">
                <w:rPr>
                  <w:szCs w:val="24"/>
                </w:rPr>
                <w:delText>null</w:delText>
              </w:r>
            </w:del>
          </w:p>
        </w:tc>
        <w:tc>
          <w:tcPr>
            <w:tcW w:w="1886" w:type="dxa"/>
            <w:vMerge w:val="restart"/>
            <w:tcBorders>
              <w:top w:val="single" w:sz="4" w:space="0" w:color="auto"/>
            </w:tcBorders>
            <w:vAlign w:val="center"/>
          </w:tcPr>
          <w:p w14:paraId="4B384B7D" w14:textId="1E09CF3A" w:rsidR="00E76CA8" w:rsidRPr="006F682A" w:rsidDel="00202A07" w:rsidRDefault="00E76CA8" w:rsidP="00850982">
            <w:pPr>
              <w:jc w:val="left"/>
              <w:rPr>
                <w:del w:id="1326" w:author="Maritza Mallek" w:date="2013-03-28T17:25:00Z"/>
                <w:szCs w:val="24"/>
              </w:rPr>
            </w:pPr>
            <w:del w:id="1327" w:author="Maritza Mallek" w:date="2013-03-28T17:25:00Z">
              <w:r w:rsidRPr="006F682A" w:rsidDel="00202A07">
                <w:rPr>
                  <w:szCs w:val="24"/>
                </w:rPr>
                <w:delText>any</w:delText>
              </w:r>
            </w:del>
          </w:p>
        </w:tc>
        <w:tc>
          <w:tcPr>
            <w:tcW w:w="1363" w:type="dxa"/>
            <w:vMerge w:val="restart"/>
            <w:tcBorders>
              <w:top w:val="single" w:sz="4" w:space="0" w:color="auto"/>
              <w:bottom w:val="single" w:sz="4" w:space="0" w:color="auto"/>
            </w:tcBorders>
            <w:vAlign w:val="center"/>
          </w:tcPr>
          <w:p w14:paraId="49B4CC88" w14:textId="795FB13E" w:rsidR="00E76CA8" w:rsidRPr="006F682A" w:rsidDel="00202A07" w:rsidRDefault="00E76CA8" w:rsidP="00850982">
            <w:pPr>
              <w:jc w:val="left"/>
              <w:rPr>
                <w:del w:id="1328" w:author="Maritza Mallek" w:date="2013-03-28T17:25:00Z"/>
                <w:szCs w:val="24"/>
              </w:rPr>
            </w:pPr>
            <w:del w:id="1329" w:author="Maritza Mallek" w:date="2013-03-28T17:25:00Z">
              <w:r w:rsidRPr="006F682A" w:rsidDel="00202A07">
                <w:rPr>
                  <w:szCs w:val="24"/>
                </w:rPr>
                <w:delText>any</w:delText>
              </w:r>
            </w:del>
          </w:p>
        </w:tc>
        <w:tc>
          <w:tcPr>
            <w:tcW w:w="1080" w:type="dxa"/>
            <w:vMerge w:val="restart"/>
            <w:tcBorders>
              <w:top w:val="single" w:sz="4" w:space="0" w:color="auto"/>
              <w:bottom w:val="single" w:sz="4" w:space="0" w:color="auto"/>
            </w:tcBorders>
            <w:vAlign w:val="center"/>
          </w:tcPr>
          <w:p w14:paraId="38175A3E" w14:textId="671F9B2C" w:rsidR="00E76CA8" w:rsidRPr="006F682A" w:rsidDel="00202A07" w:rsidRDefault="00E76CA8" w:rsidP="00850982">
            <w:pPr>
              <w:jc w:val="left"/>
              <w:rPr>
                <w:del w:id="1330" w:author="Maritza Mallek" w:date="2013-03-28T17:25:00Z"/>
                <w:szCs w:val="24"/>
              </w:rPr>
            </w:pPr>
            <w:del w:id="1331"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72EDD862" w14:textId="4290C65E" w:rsidR="00E76CA8" w:rsidRPr="006F682A" w:rsidDel="00202A07" w:rsidRDefault="00E76CA8" w:rsidP="00850982">
            <w:pPr>
              <w:jc w:val="left"/>
              <w:rPr>
                <w:del w:id="1332" w:author="Maritza Mallek" w:date="2013-03-28T17:25:00Z"/>
                <w:szCs w:val="24"/>
              </w:rPr>
            </w:pPr>
          </w:p>
        </w:tc>
      </w:tr>
      <w:tr w:rsidR="00E76CA8" w:rsidRPr="00664ACB" w:rsidDel="00202A07" w14:paraId="153FDD65" w14:textId="008E3843" w:rsidTr="00854AC4">
        <w:trPr>
          <w:jc w:val="center"/>
          <w:del w:id="1333" w:author="Maritza Mallek" w:date="2013-03-28T17:25:00Z"/>
        </w:trPr>
        <w:tc>
          <w:tcPr>
            <w:tcW w:w="1867" w:type="dxa"/>
            <w:vMerge/>
            <w:tcBorders>
              <w:bottom w:val="single" w:sz="4" w:space="0" w:color="auto"/>
            </w:tcBorders>
            <w:vAlign w:val="center"/>
          </w:tcPr>
          <w:p w14:paraId="0BA4B005" w14:textId="549F5573" w:rsidR="00E76CA8" w:rsidRPr="006F682A" w:rsidDel="00202A07" w:rsidRDefault="00E76CA8" w:rsidP="00850982">
            <w:pPr>
              <w:jc w:val="left"/>
              <w:rPr>
                <w:del w:id="1334" w:author="Maritza Mallek" w:date="2013-03-28T17:25:00Z"/>
                <w:szCs w:val="24"/>
              </w:rPr>
            </w:pPr>
          </w:p>
        </w:tc>
        <w:tc>
          <w:tcPr>
            <w:tcW w:w="1963" w:type="dxa"/>
            <w:tcBorders>
              <w:bottom w:val="single" w:sz="4" w:space="0" w:color="auto"/>
            </w:tcBorders>
            <w:vAlign w:val="center"/>
          </w:tcPr>
          <w:p w14:paraId="480168C3" w14:textId="7F9E06B9" w:rsidR="00E76CA8" w:rsidRPr="006F682A" w:rsidDel="00202A07" w:rsidRDefault="00E76CA8" w:rsidP="00850982">
            <w:pPr>
              <w:jc w:val="left"/>
              <w:rPr>
                <w:del w:id="1335" w:author="Maritza Mallek" w:date="2013-03-28T17:25:00Z"/>
                <w:szCs w:val="24"/>
              </w:rPr>
            </w:pPr>
            <w:del w:id="1336" w:author="Maritza Mallek" w:date="2013-03-28T17:25:00Z">
              <w:r w:rsidRPr="006F682A" w:rsidDel="00202A07">
                <w:rPr>
                  <w:szCs w:val="24"/>
                </w:rPr>
                <w:delText>0-5.9”</w:delText>
              </w:r>
            </w:del>
          </w:p>
        </w:tc>
        <w:tc>
          <w:tcPr>
            <w:tcW w:w="1886" w:type="dxa"/>
            <w:vMerge/>
            <w:tcBorders>
              <w:bottom w:val="single" w:sz="4" w:space="0" w:color="auto"/>
            </w:tcBorders>
            <w:vAlign w:val="center"/>
          </w:tcPr>
          <w:p w14:paraId="791CDC79" w14:textId="6C74E143" w:rsidR="00E76CA8" w:rsidRPr="006F682A" w:rsidDel="00202A07" w:rsidRDefault="00E76CA8" w:rsidP="00850982">
            <w:pPr>
              <w:jc w:val="left"/>
              <w:rPr>
                <w:del w:id="1337" w:author="Maritza Mallek" w:date="2013-03-28T17:25:00Z"/>
                <w:szCs w:val="24"/>
              </w:rPr>
            </w:pPr>
          </w:p>
        </w:tc>
        <w:tc>
          <w:tcPr>
            <w:tcW w:w="1363" w:type="dxa"/>
            <w:vMerge/>
            <w:tcBorders>
              <w:bottom w:val="single" w:sz="4" w:space="0" w:color="auto"/>
            </w:tcBorders>
            <w:vAlign w:val="center"/>
          </w:tcPr>
          <w:p w14:paraId="634313C7" w14:textId="5AF2C37F" w:rsidR="00E76CA8" w:rsidRPr="006F682A" w:rsidDel="00202A07" w:rsidRDefault="00E76CA8" w:rsidP="00850982">
            <w:pPr>
              <w:jc w:val="left"/>
              <w:rPr>
                <w:del w:id="1338" w:author="Maritza Mallek" w:date="2013-03-28T17:25:00Z"/>
                <w:szCs w:val="24"/>
              </w:rPr>
            </w:pPr>
          </w:p>
        </w:tc>
        <w:tc>
          <w:tcPr>
            <w:tcW w:w="1080" w:type="dxa"/>
            <w:vMerge/>
            <w:tcBorders>
              <w:bottom w:val="single" w:sz="4" w:space="0" w:color="auto"/>
            </w:tcBorders>
            <w:vAlign w:val="center"/>
          </w:tcPr>
          <w:p w14:paraId="1F5AA305" w14:textId="2E42B83A" w:rsidR="00E76CA8" w:rsidRPr="006F682A" w:rsidDel="00202A07" w:rsidRDefault="00E76CA8" w:rsidP="00850982">
            <w:pPr>
              <w:jc w:val="left"/>
              <w:rPr>
                <w:del w:id="1339" w:author="Maritza Mallek" w:date="2013-03-28T17:25:00Z"/>
                <w:szCs w:val="24"/>
              </w:rPr>
            </w:pPr>
          </w:p>
        </w:tc>
        <w:tc>
          <w:tcPr>
            <w:tcW w:w="1081" w:type="dxa"/>
            <w:vMerge/>
            <w:tcBorders>
              <w:top w:val="single" w:sz="4" w:space="0" w:color="auto"/>
              <w:bottom w:val="single" w:sz="4" w:space="0" w:color="auto"/>
            </w:tcBorders>
            <w:vAlign w:val="center"/>
          </w:tcPr>
          <w:p w14:paraId="732CB59B" w14:textId="50A261C9" w:rsidR="00E76CA8" w:rsidRPr="006F682A" w:rsidDel="00202A07" w:rsidRDefault="00E76CA8" w:rsidP="00850982">
            <w:pPr>
              <w:jc w:val="left"/>
              <w:rPr>
                <w:del w:id="1340" w:author="Maritza Mallek" w:date="2013-03-28T17:25:00Z"/>
                <w:szCs w:val="24"/>
              </w:rPr>
            </w:pPr>
          </w:p>
        </w:tc>
      </w:tr>
      <w:tr w:rsidR="00E76CA8" w:rsidRPr="00664ACB" w:rsidDel="00202A07" w14:paraId="0C514501" w14:textId="5794600E" w:rsidTr="00854AC4">
        <w:trPr>
          <w:jc w:val="center"/>
          <w:del w:id="1341" w:author="Maritza Mallek" w:date="2013-03-28T17:25:00Z"/>
        </w:trPr>
        <w:tc>
          <w:tcPr>
            <w:tcW w:w="1867" w:type="dxa"/>
            <w:vMerge w:val="restart"/>
            <w:tcBorders>
              <w:top w:val="single" w:sz="4" w:space="0" w:color="auto"/>
              <w:bottom w:val="single" w:sz="4" w:space="0" w:color="auto"/>
            </w:tcBorders>
            <w:vAlign w:val="center"/>
          </w:tcPr>
          <w:p w14:paraId="4E1D1653" w14:textId="6B110674" w:rsidR="00E76CA8" w:rsidRPr="006F682A" w:rsidDel="00202A07" w:rsidRDefault="00E76CA8" w:rsidP="00850982">
            <w:pPr>
              <w:jc w:val="left"/>
              <w:rPr>
                <w:del w:id="1342" w:author="Maritza Mallek" w:date="2013-03-28T17:25:00Z"/>
                <w:szCs w:val="24"/>
              </w:rPr>
            </w:pPr>
            <w:del w:id="1343" w:author="Maritza Mallek" w:date="2013-03-28T17:25:00Z">
              <w:r w:rsidRPr="006F682A" w:rsidDel="00202A07">
                <w:rPr>
                  <w:szCs w:val="24"/>
                </w:rPr>
                <w:delText>Mid Open</w:delText>
              </w:r>
            </w:del>
          </w:p>
        </w:tc>
        <w:tc>
          <w:tcPr>
            <w:tcW w:w="1963" w:type="dxa"/>
            <w:vMerge w:val="restart"/>
            <w:tcBorders>
              <w:top w:val="single" w:sz="4" w:space="0" w:color="auto"/>
              <w:bottom w:val="single" w:sz="4" w:space="0" w:color="auto"/>
            </w:tcBorders>
            <w:vAlign w:val="center"/>
          </w:tcPr>
          <w:p w14:paraId="4CEE558E" w14:textId="07317F1D" w:rsidR="00E76CA8" w:rsidRPr="006F682A" w:rsidDel="00202A07" w:rsidRDefault="00E76CA8" w:rsidP="00850982">
            <w:pPr>
              <w:jc w:val="left"/>
              <w:rPr>
                <w:del w:id="1344" w:author="Maritza Mallek" w:date="2013-03-28T17:25:00Z"/>
                <w:szCs w:val="24"/>
              </w:rPr>
            </w:pPr>
            <w:del w:id="1345" w:author="Maritza Mallek" w:date="2013-03-28T17:25:00Z">
              <w:r w:rsidRPr="006F682A" w:rsidDel="00202A07">
                <w:rPr>
                  <w:szCs w:val="24"/>
                </w:rPr>
                <w:delText>5-19.9”</w:delText>
              </w:r>
            </w:del>
          </w:p>
        </w:tc>
        <w:tc>
          <w:tcPr>
            <w:tcW w:w="1886" w:type="dxa"/>
            <w:vMerge w:val="restart"/>
            <w:tcBorders>
              <w:top w:val="single" w:sz="4" w:space="0" w:color="auto"/>
              <w:bottom w:val="single" w:sz="4" w:space="0" w:color="auto"/>
            </w:tcBorders>
            <w:vAlign w:val="center"/>
          </w:tcPr>
          <w:p w14:paraId="6E54F589" w14:textId="10E63B01" w:rsidR="00E76CA8" w:rsidRPr="006F682A" w:rsidDel="00202A07" w:rsidRDefault="00E76CA8" w:rsidP="00850982">
            <w:pPr>
              <w:jc w:val="left"/>
              <w:rPr>
                <w:del w:id="1346" w:author="Maritza Mallek" w:date="2013-03-28T17:25:00Z"/>
                <w:szCs w:val="24"/>
              </w:rPr>
            </w:pPr>
            <w:del w:id="1347" w:author="Maritza Mallek" w:date="2013-03-28T17:25:00Z">
              <w:r w:rsidRPr="006F682A" w:rsidDel="00202A07">
                <w:rPr>
                  <w:szCs w:val="24"/>
                </w:rPr>
                <w:delText>any</w:delText>
              </w:r>
            </w:del>
          </w:p>
        </w:tc>
        <w:tc>
          <w:tcPr>
            <w:tcW w:w="1363" w:type="dxa"/>
            <w:tcBorders>
              <w:top w:val="single" w:sz="4" w:space="0" w:color="auto"/>
            </w:tcBorders>
            <w:vAlign w:val="center"/>
          </w:tcPr>
          <w:p w14:paraId="4C5C7783" w14:textId="6B724311" w:rsidR="00E76CA8" w:rsidRPr="006F682A" w:rsidDel="00202A07" w:rsidRDefault="00E76CA8" w:rsidP="00850982">
            <w:pPr>
              <w:jc w:val="left"/>
              <w:rPr>
                <w:del w:id="1348" w:author="Maritza Mallek" w:date="2013-03-28T17:25:00Z"/>
                <w:szCs w:val="24"/>
              </w:rPr>
            </w:pPr>
            <w:del w:id="1349" w:author="Maritza Mallek" w:date="2013-03-28T17:25:00Z">
              <w:r w:rsidRPr="006F682A" w:rsidDel="00202A07">
                <w:rPr>
                  <w:szCs w:val="24"/>
                </w:rPr>
                <w:delText>null</w:delText>
              </w:r>
            </w:del>
          </w:p>
        </w:tc>
        <w:tc>
          <w:tcPr>
            <w:tcW w:w="1080" w:type="dxa"/>
            <w:tcBorders>
              <w:top w:val="single" w:sz="4" w:space="0" w:color="auto"/>
            </w:tcBorders>
            <w:vAlign w:val="center"/>
          </w:tcPr>
          <w:p w14:paraId="1261C86A" w14:textId="1983DBBD" w:rsidR="00E76CA8" w:rsidRPr="006F682A" w:rsidDel="00202A07" w:rsidRDefault="00E76CA8" w:rsidP="00850982">
            <w:pPr>
              <w:jc w:val="left"/>
              <w:rPr>
                <w:del w:id="1350" w:author="Maritza Mallek" w:date="2013-03-28T17:25:00Z"/>
                <w:szCs w:val="24"/>
              </w:rPr>
            </w:pPr>
            <w:del w:id="1351" w:author="Maritza Mallek" w:date="2013-03-28T17:25:00Z">
              <w:r w:rsidRPr="006F682A" w:rsidDel="00202A07">
                <w:rPr>
                  <w:szCs w:val="24"/>
                </w:rPr>
                <w:delText>null</w:delText>
              </w:r>
            </w:del>
          </w:p>
        </w:tc>
        <w:tc>
          <w:tcPr>
            <w:tcW w:w="1081" w:type="dxa"/>
            <w:tcBorders>
              <w:top w:val="single" w:sz="4" w:space="0" w:color="auto"/>
            </w:tcBorders>
            <w:vAlign w:val="center"/>
          </w:tcPr>
          <w:p w14:paraId="4C524C98" w14:textId="72919F2C" w:rsidR="00E76CA8" w:rsidRPr="006F682A" w:rsidDel="00202A07" w:rsidRDefault="00E76CA8" w:rsidP="00850982">
            <w:pPr>
              <w:jc w:val="left"/>
              <w:rPr>
                <w:del w:id="1352" w:author="Maritza Mallek" w:date="2013-03-28T17:25:00Z"/>
                <w:szCs w:val="24"/>
              </w:rPr>
            </w:pPr>
            <w:del w:id="1353" w:author="Maritza Mallek" w:date="2013-03-28T17:25:00Z">
              <w:r w:rsidRPr="006F682A" w:rsidDel="00202A07">
                <w:rPr>
                  <w:szCs w:val="24"/>
                </w:rPr>
                <w:delText>null</w:delText>
              </w:r>
            </w:del>
          </w:p>
        </w:tc>
      </w:tr>
      <w:tr w:rsidR="00E76CA8" w:rsidRPr="00664ACB" w:rsidDel="00202A07" w14:paraId="664E74C8" w14:textId="357EEEF4" w:rsidTr="00854AC4">
        <w:trPr>
          <w:jc w:val="center"/>
          <w:del w:id="1354" w:author="Maritza Mallek" w:date="2013-03-28T17:25:00Z"/>
        </w:trPr>
        <w:tc>
          <w:tcPr>
            <w:tcW w:w="1867" w:type="dxa"/>
            <w:vMerge/>
            <w:tcBorders>
              <w:bottom w:val="single" w:sz="4" w:space="0" w:color="auto"/>
            </w:tcBorders>
            <w:vAlign w:val="center"/>
          </w:tcPr>
          <w:p w14:paraId="24D0EC6A" w14:textId="7235E9B3" w:rsidR="00E76CA8" w:rsidRPr="006F682A" w:rsidDel="00202A07" w:rsidRDefault="00E76CA8" w:rsidP="00850982">
            <w:pPr>
              <w:jc w:val="left"/>
              <w:rPr>
                <w:del w:id="1355" w:author="Maritza Mallek" w:date="2013-03-28T17:25:00Z"/>
                <w:szCs w:val="24"/>
              </w:rPr>
            </w:pPr>
          </w:p>
        </w:tc>
        <w:tc>
          <w:tcPr>
            <w:tcW w:w="1963" w:type="dxa"/>
            <w:vMerge/>
            <w:tcBorders>
              <w:bottom w:val="single" w:sz="4" w:space="0" w:color="auto"/>
            </w:tcBorders>
            <w:vAlign w:val="center"/>
          </w:tcPr>
          <w:p w14:paraId="7E0A690F" w14:textId="19537875" w:rsidR="00E76CA8" w:rsidRPr="006F682A" w:rsidDel="00202A07" w:rsidRDefault="00E76CA8" w:rsidP="00850982">
            <w:pPr>
              <w:jc w:val="left"/>
              <w:rPr>
                <w:del w:id="1356" w:author="Maritza Mallek" w:date="2013-03-28T17:25:00Z"/>
                <w:szCs w:val="24"/>
              </w:rPr>
            </w:pPr>
          </w:p>
        </w:tc>
        <w:tc>
          <w:tcPr>
            <w:tcW w:w="1886" w:type="dxa"/>
            <w:vMerge/>
            <w:tcBorders>
              <w:bottom w:val="single" w:sz="4" w:space="0" w:color="auto"/>
            </w:tcBorders>
            <w:vAlign w:val="center"/>
          </w:tcPr>
          <w:p w14:paraId="706D5A62" w14:textId="3240E0DE" w:rsidR="00E76CA8" w:rsidRPr="006F682A" w:rsidDel="00202A07" w:rsidRDefault="00E76CA8" w:rsidP="00850982">
            <w:pPr>
              <w:jc w:val="left"/>
              <w:rPr>
                <w:del w:id="1357" w:author="Maritza Mallek" w:date="2013-03-28T17:25:00Z"/>
                <w:szCs w:val="24"/>
              </w:rPr>
            </w:pPr>
          </w:p>
        </w:tc>
        <w:tc>
          <w:tcPr>
            <w:tcW w:w="1363" w:type="dxa"/>
            <w:vAlign w:val="center"/>
          </w:tcPr>
          <w:p w14:paraId="2E315E35" w14:textId="7DFF7F9C" w:rsidR="00E76CA8" w:rsidRPr="006F682A" w:rsidDel="00202A07" w:rsidRDefault="00E76CA8" w:rsidP="00850982">
            <w:pPr>
              <w:jc w:val="left"/>
              <w:rPr>
                <w:del w:id="1358" w:author="Maritza Mallek" w:date="2013-03-28T17:25:00Z"/>
                <w:szCs w:val="24"/>
              </w:rPr>
            </w:pPr>
            <w:del w:id="1359" w:author="Maritza Mallek" w:date="2013-03-28T17:25:00Z">
              <w:r w:rsidRPr="006F682A" w:rsidDel="00202A07">
                <w:rPr>
                  <w:szCs w:val="24"/>
                </w:rPr>
                <w:delText>&lt;50</w:delText>
              </w:r>
            </w:del>
          </w:p>
        </w:tc>
        <w:tc>
          <w:tcPr>
            <w:tcW w:w="1080" w:type="dxa"/>
            <w:vAlign w:val="center"/>
          </w:tcPr>
          <w:p w14:paraId="36F7F3CB" w14:textId="4DCF7124" w:rsidR="00E76CA8" w:rsidRPr="006F682A" w:rsidDel="00202A07" w:rsidRDefault="00E76CA8" w:rsidP="00850982">
            <w:pPr>
              <w:jc w:val="left"/>
              <w:rPr>
                <w:del w:id="1360" w:author="Maritza Mallek" w:date="2013-03-28T17:25:00Z"/>
                <w:szCs w:val="24"/>
              </w:rPr>
            </w:pPr>
            <w:del w:id="1361" w:author="Maritza Mallek" w:date="2013-03-28T17:25:00Z">
              <w:r w:rsidRPr="006F682A" w:rsidDel="00202A07">
                <w:rPr>
                  <w:szCs w:val="24"/>
                </w:rPr>
                <w:delText>any</w:delText>
              </w:r>
            </w:del>
          </w:p>
        </w:tc>
        <w:tc>
          <w:tcPr>
            <w:tcW w:w="1081" w:type="dxa"/>
            <w:vAlign w:val="center"/>
          </w:tcPr>
          <w:p w14:paraId="615072BC" w14:textId="2A345A74" w:rsidR="00E76CA8" w:rsidRPr="006F682A" w:rsidDel="00202A07" w:rsidRDefault="00E76CA8" w:rsidP="00850982">
            <w:pPr>
              <w:jc w:val="left"/>
              <w:rPr>
                <w:del w:id="1362" w:author="Maritza Mallek" w:date="2013-03-28T17:25:00Z"/>
                <w:szCs w:val="24"/>
              </w:rPr>
            </w:pPr>
            <w:del w:id="1363" w:author="Maritza Mallek" w:date="2013-03-28T17:25:00Z">
              <w:r w:rsidRPr="006F682A" w:rsidDel="00202A07">
                <w:rPr>
                  <w:szCs w:val="24"/>
                </w:rPr>
                <w:delText>any</w:delText>
              </w:r>
            </w:del>
          </w:p>
        </w:tc>
      </w:tr>
      <w:tr w:rsidR="00E76CA8" w:rsidRPr="00664ACB" w:rsidDel="00202A07" w14:paraId="3073B9A9" w14:textId="6918CFDD" w:rsidTr="00854AC4">
        <w:trPr>
          <w:jc w:val="center"/>
          <w:del w:id="1364" w:author="Maritza Mallek" w:date="2013-03-28T17:25:00Z"/>
        </w:trPr>
        <w:tc>
          <w:tcPr>
            <w:tcW w:w="1867" w:type="dxa"/>
            <w:vMerge/>
            <w:tcBorders>
              <w:bottom w:val="single" w:sz="4" w:space="0" w:color="auto"/>
            </w:tcBorders>
            <w:vAlign w:val="center"/>
          </w:tcPr>
          <w:p w14:paraId="6AE2F85E" w14:textId="61A1E62C" w:rsidR="00E76CA8" w:rsidRPr="006F682A" w:rsidDel="00202A07" w:rsidRDefault="00E76CA8" w:rsidP="00850982">
            <w:pPr>
              <w:jc w:val="left"/>
              <w:rPr>
                <w:del w:id="1365" w:author="Maritza Mallek" w:date="2013-03-28T17:25:00Z"/>
                <w:szCs w:val="24"/>
              </w:rPr>
            </w:pPr>
          </w:p>
        </w:tc>
        <w:tc>
          <w:tcPr>
            <w:tcW w:w="1963" w:type="dxa"/>
            <w:vMerge/>
            <w:tcBorders>
              <w:bottom w:val="single" w:sz="4" w:space="0" w:color="auto"/>
            </w:tcBorders>
            <w:vAlign w:val="center"/>
          </w:tcPr>
          <w:p w14:paraId="205F1494" w14:textId="1B081687" w:rsidR="00E76CA8" w:rsidRPr="006F682A" w:rsidDel="00202A07" w:rsidRDefault="00E76CA8" w:rsidP="00850982">
            <w:pPr>
              <w:jc w:val="left"/>
              <w:rPr>
                <w:del w:id="1366" w:author="Maritza Mallek" w:date="2013-03-28T17:25:00Z"/>
                <w:szCs w:val="24"/>
              </w:rPr>
            </w:pPr>
          </w:p>
        </w:tc>
        <w:tc>
          <w:tcPr>
            <w:tcW w:w="1886" w:type="dxa"/>
            <w:vMerge/>
            <w:tcBorders>
              <w:bottom w:val="single" w:sz="4" w:space="0" w:color="auto"/>
            </w:tcBorders>
            <w:vAlign w:val="center"/>
          </w:tcPr>
          <w:p w14:paraId="7AA530ED" w14:textId="20550C24" w:rsidR="00E76CA8" w:rsidRPr="006F682A" w:rsidDel="00202A07" w:rsidRDefault="00E76CA8" w:rsidP="00850982">
            <w:pPr>
              <w:jc w:val="left"/>
              <w:rPr>
                <w:del w:id="1367" w:author="Maritza Mallek" w:date="2013-03-28T17:25:00Z"/>
                <w:szCs w:val="24"/>
              </w:rPr>
            </w:pPr>
          </w:p>
        </w:tc>
        <w:tc>
          <w:tcPr>
            <w:tcW w:w="1363" w:type="dxa"/>
            <w:tcBorders>
              <w:bottom w:val="single" w:sz="4" w:space="0" w:color="auto"/>
            </w:tcBorders>
            <w:vAlign w:val="center"/>
          </w:tcPr>
          <w:p w14:paraId="2E52F906" w14:textId="79BF8569" w:rsidR="00E76CA8" w:rsidRPr="006F682A" w:rsidDel="00202A07" w:rsidRDefault="00E76CA8" w:rsidP="00850982">
            <w:pPr>
              <w:jc w:val="left"/>
              <w:rPr>
                <w:del w:id="1368" w:author="Maritza Mallek" w:date="2013-03-28T17:25:00Z"/>
                <w:szCs w:val="24"/>
              </w:rPr>
            </w:pPr>
            <w:del w:id="1369" w:author="Maritza Mallek" w:date="2013-03-28T17:25:00Z">
              <w:r w:rsidRPr="006F682A" w:rsidDel="00202A07">
                <w:rPr>
                  <w:szCs w:val="24"/>
                </w:rPr>
                <w:delText>null</w:delText>
              </w:r>
            </w:del>
          </w:p>
        </w:tc>
        <w:tc>
          <w:tcPr>
            <w:tcW w:w="1080" w:type="dxa"/>
            <w:tcBorders>
              <w:bottom w:val="single" w:sz="4" w:space="0" w:color="auto"/>
            </w:tcBorders>
            <w:vAlign w:val="center"/>
          </w:tcPr>
          <w:p w14:paraId="402817A6" w14:textId="436E0029" w:rsidR="00E76CA8" w:rsidRPr="006F682A" w:rsidDel="00202A07" w:rsidRDefault="00E76CA8" w:rsidP="00850982">
            <w:pPr>
              <w:jc w:val="left"/>
              <w:rPr>
                <w:del w:id="1370" w:author="Maritza Mallek" w:date="2013-03-28T17:25:00Z"/>
                <w:szCs w:val="24"/>
              </w:rPr>
            </w:pPr>
            <w:del w:id="1371" w:author="Maritza Mallek" w:date="2013-03-28T17:25:00Z">
              <w:r w:rsidRPr="006F682A" w:rsidDel="00202A07">
                <w:rPr>
                  <w:szCs w:val="24"/>
                </w:rPr>
                <w:delText>&lt;50</w:delText>
              </w:r>
            </w:del>
          </w:p>
        </w:tc>
        <w:tc>
          <w:tcPr>
            <w:tcW w:w="1081" w:type="dxa"/>
            <w:tcBorders>
              <w:bottom w:val="single" w:sz="4" w:space="0" w:color="auto"/>
            </w:tcBorders>
            <w:vAlign w:val="center"/>
          </w:tcPr>
          <w:p w14:paraId="5D20052F" w14:textId="6E08F7D6" w:rsidR="00E76CA8" w:rsidRPr="006F682A" w:rsidDel="00202A07" w:rsidRDefault="00E76CA8" w:rsidP="00850982">
            <w:pPr>
              <w:jc w:val="left"/>
              <w:rPr>
                <w:del w:id="1372" w:author="Maritza Mallek" w:date="2013-03-28T17:25:00Z"/>
                <w:szCs w:val="24"/>
              </w:rPr>
            </w:pPr>
            <w:del w:id="1373" w:author="Maritza Mallek" w:date="2013-03-28T17:25:00Z">
              <w:r w:rsidRPr="006F682A" w:rsidDel="00202A07">
                <w:rPr>
                  <w:szCs w:val="24"/>
                </w:rPr>
                <w:delText>null</w:delText>
              </w:r>
            </w:del>
          </w:p>
        </w:tc>
      </w:tr>
      <w:tr w:rsidR="00E76CA8" w:rsidRPr="00664ACB" w:rsidDel="00202A07" w14:paraId="20A115C2" w14:textId="4E06324E" w:rsidTr="00854AC4">
        <w:trPr>
          <w:jc w:val="center"/>
          <w:del w:id="1374" w:author="Maritza Mallek" w:date="2013-03-28T17:25:00Z"/>
        </w:trPr>
        <w:tc>
          <w:tcPr>
            <w:tcW w:w="1867" w:type="dxa"/>
            <w:vMerge w:val="restart"/>
            <w:tcBorders>
              <w:top w:val="single" w:sz="4" w:space="0" w:color="auto"/>
            </w:tcBorders>
            <w:vAlign w:val="center"/>
          </w:tcPr>
          <w:p w14:paraId="62A65D36" w14:textId="77EB4CB0" w:rsidR="00E76CA8" w:rsidRPr="006F682A" w:rsidDel="00202A07" w:rsidRDefault="00E76CA8" w:rsidP="00850982">
            <w:pPr>
              <w:jc w:val="left"/>
              <w:rPr>
                <w:del w:id="1375" w:author="Maritza Mallek" w:date="2013-03-28T17:25:00Z"/>
                <w:szCs w:val="24"/>
              </w:rPr>
            </w:pPr>
            <w:del w:id="1376" w:author="Maritza Mallek" w:date="2013-03-28T17:25:00Z">
              <w:r w:rsidRPr="006F682A" w:rsidDel="00202A07">
                <w:rPr>
                  <w:szCs w:val="24"/>
                </w:rPr>
                <w:delText>Mid Closed</w:delText>
              </w:r>
            </w:del>
          </w:p>
        </w:tc>
        <w:tc>
          <w:tcPr>
            <w:tcW w:w="1963" w:type="dxa"/>
            <w:vMerge w:val="restart"/>
            <w:tcBorders>
              <w:top w:val="single" w:sz="4" w:space="0" w:color="auto"/>
            </w:tcBorders>
            <w:vAlign w:val="center"/>
          </w:tcPr>
          <w:p w14:paraId="2352D223" w14:textId="18EA025D" w:rsidR="00E76CA8" w:rsidRPr="006F682A" w:rsidDel="00202A07" w:rsidRDefault="00E76CA8" w:rsidP="00850982">
            <w:pPr>
              <w:jc w:val="left"/>
              <w:rPr>
                <w:del w:id="1377" w:author="Maritza Mallek" w:date="2013-03-28T17:25:00Z"/>
                <w:szCs w:val="24"/>
              </w:rPr>
            </w:pPr>
            <w:del w:id="1378" w:author="Maritza Mallek" w:date="2013-03-28T17:25:00Z">
              <w:r w:rsidRPr="006F682A" w:rsidDel="00202A07">
                <w:rPr>
                  <w:szCs w:val="24"/>
                </w:rPr>
                <w:delText>5-19.9”</w:delText>
              </w:r>
            </w:del>
          </w:p>
        </w:tc>
        <w:tc>
          <w:tcPr>
            <w:tcW w:w="1886" w:type="dxa"/>
            <w:vMerge w:val="restart"/>
            <w:tcBorders>
              <w:top w:val="single" w:sz="4" w:space="0" w:color="auto"/>
            </w:tcBorders>
            <w:vAlign w:val="center"/>
          </w:tcPr>
          <w:p w14:paraId="3B54434F" w14:textId="6469582A" w:rsidR="00E76CA8" w:rsidRPr="006F682A" w:rsidDel="00202A07" w:rsidRDefault="00E76CA8" w:rsidP="00850982">
            <w:pPr>
              <w:jc w:val="left"/>
              <w:rPr>
                <w:del w:id="1379" w:author="Maritza Mallek" w:date="2013-03-28T17:25:00Z"/>
                <w:szCs w:val="24"/>
              </w:rPr>
            </w:pPr>
            <w:del w:id="1380" w:author="Maritza Mallek" w:date="2013-03-28T17:25:00Z">
              <w:r w:rsidRPr="006F682A" w:rsidDel="00202A07">
                <w:rPr>
                  <w:szCs w:val="24"/>
                </w:rPr>
                <w:delText>any</w:delText>
              </w:r>
            </w:del>
          </w:p>
        </w:tc>
        <w:tc>
          <w:tcPr>
            <w:tcW w:w="1363" w:type="dxa"/>
            <w:tcBorders>
              <w:top w:val="single" w:sz="4" w:space="0" w:color="auto"/>
            </w:tcBorders>
            <w:vAlign w:val="center"/>
          </w:tcPr>
          <w:p w14:paraId="2AA70930" w14:textId="38682DCE" w:rsidR="00E76CA8" w:rsidRPr="006F682A" w:rsidDel="00202A07" w:rsidRDefault="00E76CA8" w:rsidP="00850982">
            <w:pPr>
              <w:jc w:val="left"/>
              <w:rPr>
                <w:del w:id="1381" w:author="Maritza Mallek" w:date="2013-03-28T17:25:00Z"/>
                <w:szCs w:val="24"/>
              </w:rPr>
            </w:pPr>
            <w:del w:id="1382" w:author="Maritza Mallek" w:date="2013-03-28T17:25:00Z">
              <w:r w:rsidRPr="006F682A" w:rsidDel="00202A07">
                <w:rPr>
                  <w:szCs w:val="24"/>
                </w:rPr>
                <w:delText>&gt;50</w:delText>
              </w:r>
            </w:del>
          </w:p>
        </w:tc>
        <w:tc>
          <w:tcPr>
            <w:tcW w:w="1080" w:type="dxa"/>
            <w:tcBorders>
              <w:top w:val="single" w:sz="4" w:space="0" w:color="auto"/>
            </w:tcBorders>
            <w:vAlign w:val="center"/>
          </w:tcPr>
          <w:p w14:paraId="651847F5" w14:textId="0FB21CEB" w:rsidR="00E76CA8" w:rsidRPr="006F682A" w:rsidDel="00202A07" w:rsidRDefault="00E76CA8" w:rsidP="00850982">
            <w:pPr>
              <w:jc w:val="left"/>
              <w:rPr>
                <w:del w:id="1383" w:author="Maritza Mallek" w:date="2013-03-28T17:25:00Z"/>
                <w:szCs w:val="24"/>
              </w:rPr>
            </w:pPr>
            <w:del w:id="1384"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6F8D73D1" w14:textId="3F0C181F" w:rsidR="00E76CA8" w:rsidRPr="006F682A" w:rsidDel="00202A07" w:rsidRDefault="00E76CA8" w:rsidP="00850982">
            <w:pPr>
              <w:jc w:val="left"/>
              <w:rPr>
                <w:del w:id="1385" w:author="Maritza Mallek" w:date="2013-03-28T17:25:00Z"/>
                <w:szCs w:val="24"/>
              </w:rPr>
            </w:pPr>
            <w:del w:id="1386" w:author="Maritza Mallek" w:date="2013-03-28T17:25:00Z">
              <w:r w:rsidRPr="006F682A" w:rsidDel="00202A07">
                <w:rPr>
                  <w:szCs w:val="24"/>
                </w:rPr>
                <w:delText>any</w:delText>
              </w:r>
            </w:del>
          </w:p>
        </w:tc>
      </w:tr>
      <w:tr w:rsidR="00E76CA8" w:rsidRPr="00664ACB" w:rsidDel="00202A07" w14:paraId="5BD086E1" w14:textId="1E887D76" w:rsidTr="00854AC4">
        <w:trPr>
          <w:jc w:val="center"/>
          <w:del w:id="1387" w:author="Maritza Mallek" w:date="2013-03-28T17:25:00Z"/>
        </w:trPr>
        <w:tc>
          <w:tcPr>
            <w:tcW w:w="1867" w:type="dxa"/>
            <w:vMerge/>
            <w:tcBorders>
              <w:bottom w:val="single" w:sz="4" w:space="0" w:color="auto"/>
            </w:tcBorders>
            <w:vAlign w:val="center"/>
          </w:tcPr>
          <w:p w14:paraId="5ECC7EA1" w14:textId="5EC4BA64" w:rsidR="00E76CA8" w:rsidRPr="006F682A" w:rsidDel="00202A07" w:rsidRDefault="00E76CA8" w:rsidP="00850982">
            <w:pPr>
              <w:jc w:val="left"/>
              <w:rPr>
                <w:del w:id="1388" w:author="Maritza Mallek" w:date="2013-03-28T17:25:00Z"/>
                <w:szCs w:val="24"/>
              </w:rPr>
            </w:pPr>
          </w:p>
        </w:tc>
        <w:tc>
          <w:tcPr>
            <w:tcW w:w="1963" w:type="dxa"/>
            <w:vMerge/>
            <w:tcBorders>
              <w:bottom w:val="single" w:sz="4" w:space="0" w:color="auto"/>
            </w:tcBorders>
            <w:vAlign w:val="center"/>
          </w:tcPr>
          <w:p w14:paraId="6622C772" w14:textId="3C2F8949" w:rsidR="00E76CA8" w:rsidRPr="006F682A" w:rsidDel="00202A07" w:rsidRDefault="00E76CA8" w:rsidP="00850982">
            <w:pPr>
              <w:jc w:val="left"/>
              <w:rPr>
                <w:del w:id="1389" w:author="Maritza Mallek" w:date="2013-03-28T17:25:00Z"/>
                <w:szCs w:val="24"/>
              </w:rPr>
            </w:pPr>
          </w:p>
        </w:tc>
        <w:tc>
          <w:tcPr>
            <w:tcW w:w="1886" w:type="dxa"/>
            <w:vMerge/>
            <w:tcBorders>
              <w:bottom w:val="single" w:sz="4" w:space="0" w:color="auto"/>
            </w:tcBorders>
            <w:vAlign w:val="center"/>
          </w:tcPr>
          <w:p w14:paraId="5F4A3BE6" w14:textId="06B29222" w:rsidR="00E76CA8" w:rsidRPr="006F682A" w:rsidDel="00202A07" w:rsidRDefault="00E76CA8" w:rsidP="00850982">
            <w:pPr>
              <w:jc w:val="left"/>
              <w:rPr>
                <w:del w:id="1390" w:author="Maritza Mallek" w:date="2013-03-28T17:25:00Z"/>
                <w:szCs w:val="24"/>
              </w:rPr>
            </w:pPr>
          </w:p>
        </w:tc>
        <w:tc>
          <w:tcPr>
            <w:tcW w:w="1363" w:type="dxa"/>
            <w:tcBorders>
              <w:bottom w:val="single" w:sz="4" w:space="0" w:color="auto"/>
            </w:tcBorders>
            <w:vAlign w:val="center"/>
          </w:tcPr>
          <w:p w14:paraId="3DE8DE71" w14:textId="0B9CE950" w:rsidR="00E76CA8" w:rsidRPr="006F682A" w:rsidDel="00202A07" w:rsidRDefault="00E76CA8" w:rsidP="00850982">
            <w:pPr>
              <w:jc w:val="left"/>
              <w:rPr>
                <w:del w:id="1391" w:author="Maritza Mallek" w:date="2013-03-28T17:25:00Z"/>
                <w:szCs w:val="24"/>
              </w:rPr>
            </w:pPr>
            <w:del w:id="1392" w:author="Maritza Mallek" w:date="2013-03-28T17:25:00Z">
              <w:r w:rsidRPr="006F682A" w:rsidDel="00202A07">
                <w:rPr>
                  <w:szCs w:val="24"/>
                </w:rPr>
                <w:delText>null</w:delText>
              </w:r>
            </w:del>
          </w:p>
        </w:tc>
        <w:tc>
          <w:tcPr>
            <w:tcW w:w="1080" w:type="dxa"/>
            <w:tcBorders>
              <w:bottom w:val="single" w:sz="4" w:space="0" w:color="auto"/>
            </w:tcBorders>
            <w:vAlign w:val="center"/>
          </w:tcPr>
          <w:p w14:paraId="29AA6081" w14:textId="1DAF5611" w:rsidR="00E76CA8" w:rsidRPr="006F682A" w:rsidDel="00202A07" w:rsidRDefault="00E76CA8" w:rsidP="00850982">
            <w:pPr>
              <w:jc w:val="left"/>
              <w:rPr>
                <w:del w:id="1393" w:author="Maritza Mallek" w:date="2013-03-28T17:25:00Z"/>
                <w:szCs w:val="24"/>
              </w:rPr>
            </w:pPr>
            <w:del w:id="1394"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08450B56" w14:textId="6A857FE6" w:rsidR="00E76CA8" w:rsidRPr="006F682A" w:rsidDel="00202A07" w:rsidRDefault="00E76CA8" w:rsidP="00850982">
            <w:pPr>
              <w:jc w:val="left"/>
              <w:rPr>
                <w:del w:id="1395" w:author="Maritza Mallek" w:date="2013-03-28T17:25:00Z"/>
                <w:szCs w:val="24"/>
              </w:rPr>
            </w:pPr>
          </w:p>
        </w:tc>
      </w:tr>
      <w:tr w:rsidR="00E76CA8" w:rsidRPr="00664ACB" w:rsidDel="00202A07" w14:paraId="0CB91F22" w14:textId="11842AAB" w:rsidTr="00854AC4">
        <w:trPr>
          <w:jc w:val="center"/>
          <w:del w:id="1396" w:author="Maritza Mallek" w:date="2013-03-28T17:25:00Z"/>
        </w:trPr>
        <w:tc>
          <w:tcPr>
            <w:tcW w:w="1867" w:type="dxa"/>
            <w:vMerge w:val="restart"/>
            <w:tcBorders>
              <w:top w:val="single" w:sz="4" w:space="0" w:color="auto"/>
              <w:bottom w:val="single" w:sz="4" w:space="0" w:color="auto"/>
            </w:tcBorders>
            <w:vAlign w:val="center"/>
          </w:tcPr>
          <w:p w14:paraId="69D35F1F" w14:textId="7541E8B6" w:rsidR="00E76CA8" w:rsidRPr="006F682A" w:rsidDel="00202A07" w:rsidRDefault="00E76CA8" w:rsidP="00850982">
            <w:pPr>
              <w:jc w:val="left"/>
              <w:rPr>
                <w:del w:id="1397" w:author="Maritza Mallek" w:date="2013-03-28T17:25:00Z"/>
                <w:szCs w:val="24"/>
              </w:rPr>
            </w:pPr>
            <w:del w:id="1398" w:author="Maritza Mallek" w:date="2013-03-28T17:25:00Z">
              <w:r w:rsidRPr="006F682A" w:rsidDel="00202A07">
                <w:rPr>
                  <w:szCs w:val="24"/>
                </w:rPr>
                <w:delText>Late Closed</w:delText>
              </w:r>
            </w:del>
          </w:p>
        </w:tc>
        <w:tc>
          <w:tcPr>
            <w:tcW w:w="1963" w:type="dxa"/>
            <w:vMerge w:val="restart"/>
            <w:tcBorders>
              <w:top w:val="single" w:sz="4" w:space="0" w:color="auto"/>
              <w:bottom w:val="single" w:sz="4" w:space="0" w:color="auto"/>
            </w:tcBorders>
            <w:vAlign w:val="center"/>
          </w:tcPr>
          <w:p w14:paraId="6CF50BFD" w14:textId="44175242" w:rsidR="00E76CA8" w:rsidRPr="006F682A" w:rsidDel="00202A07" w:rsidRDefault="00E76CA8" w:rsidP="00850982">
            <w:pPr>
              <w:jc w:val="left"/>
              <w:rPr>
                <w:del w:id="1399" w:author="Maritza Mallek" w:date="2013-03-28T17:25:00Z"/>
                <w:szCs w:val="24"/>
              </w:rPr>
            </w:pPr>
            <w:del w:id="1400"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0FD9E00D" w14:textId="4DBB839E" w:rsidR="00E76CA8" w:rsidRPr="006F682A" w:rsidDel="00202A07" w:rsidRDefault="00E76CA8" w:rsidP="00850982">
            <w:pPr>
              <w:jc w:val="left"/>
              <w:rPr>
                <w:del w:id="1401" w:author="Maritza Mallek" w:date="2013-03-28T17:25:00Z"/>
                <w:szCs w:val="24"/>
              </w:rPr>
            </w:pPr>
            <w:del w:id="1402" w:author="Maritza Mallek" w:date="2013-03-28T17:25:00Z">
              <w:r w:rsidRPr="006F682A" w:rsidDel="00202A07">
                <w:rPr>
                  <w:szCs w:val="24"/>
                </w:rPr>
                <w:delText>any</w:delText>
              </w:r>
            </w:del>
          </w:p>
        </w:tc>
        <w:tc>
          <w:tcPr>
            <w:tcW w:w="1363" w:type="dxa"/>
            <w:tcBorders>
              <w:top w:val="single" w:sz="4" w:space="0" w:color="auto"/>
            </w:tcBorders>
            <w:vAlign w:val="center"/>
          </w:tcPr>
          <w:p w14:paraId="3474FF02" w14:textId="2DB535D7" w:rsidR="00E76CA8" w:rsidRPr="006F682A" w:rsidDel="00202A07" w:rsidRDefault="00E76CA8" w:rsidP="00850982">
            <w:pPr>
              <w:jc w:val="left"/>
              <w:rPr>
                <w:del w:id="1403" w:author="Maritza Mallek" w:date="2013-03-28T17:25:00Z"/>
                <w:szCs w:val="24"/>
              </w:rPr>
            </w:pPr>
            <w:del w:id="1404" w:author="Maritza Mallek" w:date="2013-03-28T17:25:00Z">
              <w:r w:rsidRPr="006F682A" w:rsidDel="00202A07">
                <w:rPr>
                  <w:szCs w:val="24"/>
                </w:rPr>
                <w:delText>&gt;50</w:delText>
              </w:r>
            </w:del>
          </w:p>
        </w:tc>
        <w:tc>
          <w:tcPr>
            <w:tcW w:w="1080" w:type="dxa"/>
            <w:tcBorders>
              <w:top w:val="single" w:sz="4" w:space="0" w:color="auto"/>
            </w:tcBorders>
            <w:vAlign w:val="center"/>
          </w:tcPr>
          <w:p w14:paraId="0767B09E" w14:textId="1BDF5319" w:rsidR="00E76CA8" w:rsidRPr="006F682A" w:rsidDel="00202A07" w:rsidRDefault="00E76CA8" w:rsidP="00850982">
            <w:pPr>
              <w:jc w:val="left"/>
              <w:rPr>
                <w:del w:id="1405" w:author="Maritza Mallek" w:date="2013-03-28T17:25:00Z"/>
                <w:szCs w:val="24"/>
              </w:rPr>
            </w:pPr>
            <w:del w:id="1406" w:author="Maritza Mallek" w:date="2013-03-28T17:25:00Z">
              <w:r w:rsidRPr="006F682A" w:rsidDel="00202A07">
                <w:rPr>
                  <w:szCs w:val="24"/>
                </w:rPr>
                <w:delText>any</w:delText>
              </w:r>
            </w:del>
          </w:p>
        </w:tc>
        <w:tc>
          <w:tcPr>
            <w:tcW w:w="1081" w:type="dxa"/>
            <w:vMerge w:val="restart"/>
            <w:tcBorders>
              <w:top w:val="single" w:sz="4" w:space="0" w:color="auto"/>
              <w:bottom w:val="single" w:sz="4" w:space="0" w:color="auto"/>
            </w:tcBorders>
            <w:vAlign w:val="center"/>
          </w:tcPr>
          <w:p w14:paraId="2FEF5C6A" w14:textId="61839F53" w:rsidR="00E76CA8" w:rsidRPr="006F682A" w:rsidDel="00202A07" w:rsidRDefault="00E76CA8" w:rsidP="00850982">
            <w:pPr>
              <w:jc w:val="left"/>
              <w:rPr>
                <w:del w:id="1407" w:author="Maritza Mallek" w:date="2013-03-28T17:25:00Z"/>
                <w:szCs w:val="24"/>
              </w:rPr>
            </w:pPr>
            <w:del w:id="1408" w:author="Maritza Mallek" w:date="2013-03-28T17:25:00Z">
              <w:r w:rsidRPr="006F682A" w:rsidDel="00202A07">
                <w:rPr>
                  <w:szCs w:val="24"/>
                </w:rPr>
                <w:delText>any</w:delText>
              </w:r>
            </w:del>
          </w:p>
        </w:tc>
      </w:tr>
      <w:tr w:rsidR="00E76CA8" w:rsidRPr="00664ACB" w:rsidDel="00202A07" w14:paraId="658BDE2A" w14:textId="53071DCA" w:rsidTr="00854AC4">
        <w:trPr>
          <w:jc w:val="center"/>
          <w:del w:id="1409" w:author="Maritza Mallek" w:date="2013-03-28T17:25:00Z"/>
        </w:trPr>
        <w:tc>
          <w:tcPr>
            <w:tcW w:w="1867" w:type="dxa"/>
            <w:vMerge/>
            <w:tcBorders>
              <w:bottom w:val="single" w:sz="4" w:space="0" w:color="auto"/>
            </w:tcBorders>
            <w:vAlign w:val="center"/>
          </w:tcPr>
          <w:p w14:paraId="34EC1FE9" w14:textId="16658ABC" w:rsidR="00E76CA8" w:rsidRPr="006F682A" w:rsidDel="00202A07" w:rsidRDefault="00E76CA8" w:rsidP="00850982">
            <w:pPr>
              <w:jc w:val="left"/>
              <w:rPr>
                <w:del w:id="1410" w:author="Maritza Mallek" w:date="2013-03-28T17:25:00Z"/>
                <w:szCs w:val="24"/>
              </w:rPr>
            </w:pPr>
          </w:p>
        </w:tc>
        <w:tc>
          <w:tcPr>
            <w:tcW w:w="1963" w:type="dxa"/>
            <w:vMerge/>
            <w:tcBorders>
              <w:bottom w:val="single" w:sz="4" w:space="0" w:color="auto"/>
            </w:tcBorders>
            <w:vAlign w:val="center"/>
          </w:tcPr>
          <w:p w14:paraId="61910F33" w14:textId="50881301" w:rsidR="00E76CA8" w:rsidRPr="006F682A" w:rsidDel="00202A07" w:rsidRDefault="00E76CA8" w:rsidP="00850982">
            <w:pPr>
              <w:jc w:val="left"/>
              <w:rPr>
                <w:del w:id="1411" w:author="Maritza Mallek" w:date="2013-03-28T17:25:00Z"/>
                <w:szCs w:val="24"/>
              </w:rPr>
            </w:pPr>
          </w:p>
        </w:tc>
        <w:tc>
          <w:tcPr>
            <w:tcW w:w="1886" w:type="dxa"/>
            <w:vMerge/>
            <w:tcBorders>
              <w:bottom w:val="single" w:sz="4" w:space="0" w:color="auto"/>
            </w:tcBorders>
            <w:vAlign w:val="center"/>
          </w:tcPr>
          <w:p w14:paraId="15010467" w14:textId="0F4DFCDC" w:rsidR="00E76CA8" w:rsidRPr="006F682A" w:rsidDel="00202A07" w:rsidRDefault="00E76CA8" w:rsidP="00850982">
            <w:pPr>
              <w:jc w:val="left"/>
              <w:rPr>
                <w:del w:id="1412" w:author="Maritza Mallek" w:date="2013-03-28T17:25:00Z"/>
                <w:szCs w:val="24"/>
              </w:rPr>
            </w:pPr>
          </w:p>
        </w:tc>
        <w:tc>
          <w:tcPr>
            <w:tcW w:w="1363" w:type="dxa"/>
            <w:tcBorders>
              <w:bottom w:val="single" w:sz="4" w:space="0" w:color="auto"/>
            </w:tcBorders>
            <w:vAlign w:val="center"/>
          </w:tcPr>
          <w:p w14:paraId="631293F8" w14:textId="3DEA4230" w:rsidR="00E76CA8" w:rsidRPr="006F682A" w:rsidDel="00202A07" w:rsidRDefault="00E76CA8" w:rsidP="00850982">
            <w:pPr>
              <w:jc w:val="left"/>
              <w:rPr>
                <w:del w:id="1413" w:author="Maritza Mallek" w:date="2013-03-28T17:25:00Z"/>
                <w:szCs w:val="24"/>
              </w:rPr>
            </w:pPr>
            <w:del w:id="1414" w:author="Maritza Mallek" w:date="2013-03-28T17:25:00Z">
              <w:r w:rsidRPr="006F682A" w:rsidDel="00202A07">
                <w:rPr>
                  <w:szCs w:val="24"/>
                </w:rPr>
                <w:delText>null</w:delText>
              </w:r>
            </w:del>
          </w:p>
        </w:tc>
        <w:tc>
          <w:tcPr>
            <w:tcW w:w="1080" w:type="dxa"/>
            <w:tcBorders>
              <w:bottom w:val="single" w:sz="4" w:space="0" w:color="auto"/>
            </w:tcBorders>
            <w:vAlign w:val="center"/>
          </w:tcPr>
          <w:p w14:paraId="5AC385E8" w14:textId="5EFA031A" w:rsidR="00E76CA8" w:rsidRPr="006F682A" w:rsidDel="00202A07" w:rsidRDefault="00E76CA8" w:rsidP="00850982">
            <w:pPr>
              <w:jc w:val="left"/>
              <w:rPr>
                <w:del w:id="1415" w:author="Maritza Mallek" w:date="2013-03-28T17:25:00Z"/>
                <w:szCs w:val="24"/>
              </w:rPr>
            </w:pPr>
            <w:del w:id="1416" w:author="Maritza Mallek" w:date="2013-03-28T17:25:00Z">
              <w:r w:rsidRPr="006F682A" w:rsidDel="00202A07">
                <w:rPr>
                  <w:szCs w:val="24"/>
                </w:rPr>
                <w:delText>&gt;50</w:delText>
              </w:r>
            </w:del>
          </w:p>
        </w:tc>
        <w:tc>
          <w:tcPr>
            <w:tcW w:w="1081" w:type="dxa"/>
            <w:vMerge/>
            <w:tcBorders>
              <w:top w:val="single" w:sz="4" w:space="0" w:color="auto"/>
              <w:bottom w:val="single" w:sz="4" w:space="0" w:color="auto"/>
            </w:tcBorders>
            <w:vAlign w:val="center"/>
          </w:tcPr>
          <w:p w14:paraId="19F4F5F1" w14:textId="3855EA37" w:rsidR="00E76CA8" w:rsidRPr="006F682A" w:rsidDel="00202A07" w:rsidRDefault="00E76CA8" w:rsidP="00850982">
            <w:pPr>
              <w:jc w:val="left"/>
              <w:rPr>
                <w:del w:id="1417" w:author="Maritza Mallek" w:date="2013-03-28T17:25:00Z"/>
                <w:szCs w:val="24"/>
              </w:rPr>
            </w:pPr>
          </w:p>
        </w:tc>
      </w:tr>
      <w:tr w:rsidR="00E76CA8" w:rsidRPr="00664ACB" w:rsidDel="00202A07" w14:paraId="76A3FE85" w14:textId="730836C2" w:rsidTr="00854AC4">
        <w:trPr>
          <w:jc w:val="center"/>
          <w:del w:id="1418" w:author="Maritza Mallek" w:date="2013-03-28T17:25:00Z"/>
        </w:trPr>
        <w:tc>
          <w:tcPr>
            <w:tcW w:w="1867" w:type="dxa"/>
            <w:vMerge w:val="restart"/>
            <w:tcBorders>
              <w:top w:val="single" w:sz="4" w:space="0" w:color="auto"/>
              <w:bottom w:val="single" w:sz="4" w:space="0" w:color="auto"/>
            </w:tcBorders>
            <w:vAlign w:val="center"/>
          </w:tcPr>
          <w:p w14:paraId="41D6D344" w14:textId="530EB81B" w:rsidR="00E76CA8" w:rsidRPr="006F682A" w:rsidDel="00202A07" w:rsidRDefault="00E76CA8" w:rsidP="00850982">
            <w:pPr>
              <w:jc w:val="left"/>
              <w:rPr>
                <w:del w:id="1419" w:author="Maritza Mallek" w:date="2013-03-28T17:25:00Z"/>
                <w:szCs w:val="24"/>
              </w:rPr>
            </w:pPr>
            <w:del w:id="1420" w:author="Maritza Mallek" w:date="2013-03-28T17:25:00Z">
              <w:r w:rsidRPr="006F682A" w:rsidDel="00202A07">
                <w:rPr>
                  <w:szCs w:val="24"/>
                </w:rPr>
                <w:delText>Late Open</w:delText>
              </w:r>
            </w:del>
          </w:p>
        </w:tc>
        <w:tc>
          <w:tcPr>
            <w:tcW w:w="1963" w:type="dxa"/>
            <w:vMerge w:val="restart"/>
            <w:tcBorders>
              <w:top w:val="single" w:sz="4" w:space="0" w:color="auto"/>
              <w:bottom w:val="single" w:sz="4" w:space="0" w:color="auto"/>
            </w:tcBorders>
            <w:vAlign w:val="center"/>
          </w:tcPr>
          <w:p w14:paraId="6973A1A8" w14:textId="76B9C8F5" w:rsidR="00E76CA8" w:rsidRPr="006F682A" w:rsidDel="00202A07" w:rsidRDefault="00E76CA8" w:rsidP="00850982">
            <w:pPr>
              <w:jc w:val="left"/>
              <w:rPr>
                <w:del w:id="1421" w:author="Maritza Mallek" w:date="2013-03-28T17:25:00Z"/>
                <w:szCs w:val="24"/>
              </w:rPr>
            </w:pPr>
            <w:del w:id="1422" w:author="Maritza Mallek" w:date="2013-03-28T17:25:00Z">
              <w:r w:rsidRPr="006F682A" w:rsidDel="00202A07">
                <w:rPr>
                  <w:szCs w:val="24"/>
                </w:rPr>
                <w:delText>20”+</w:delText>
              </w:r>
            </w:del>
          </w:p>
        </w:tc>
        <w:tc>
          <w:tcPr>
            <w:tcW w:w="1886" w:type="dxa"/>
            <w:vMerge w:val="restart"/>
            <w:tcBorders>
              <w:top w:val="single" w:sz="4" w:space="0" w:color="auto"/>
              <w:bottom w:val="single" w:sz="4" w:space="0" w:color="auto"/>
            </w:tcBorders>
            <w:vAlign w:val="center"/>
          </w:tcPr>
          <w:p w14:paraId="140D8E97" w14:textId="505F6773" w:rsidR="00E76CA8" w:rsidRPr="006F682A" w:rsidDel="00202A07" w:rsidRDefault="00E76CA8" w:rsidP="00850982">
            <w:pPr>
              <w:jc w:val="left"/>
              <w:rPr>
                <w:del w:id="1423" w:author="Maritza Mallek" w:date="2013-03-28T17:25:00Z"/>
                <w:szCs w:val="24"/>
              </w:rPr>
            </w:pPr>
            <w:del w:id="1424" w:author="Maritza Mallek" w:date="2013-03-28T17:25:00Z">
              <w:r w:rsidRPr="006F682A" w:rsidDel="00202A07">
                <w:rPr>
                  <w:szCs w:val="24"/>
                </w:rPr>
                <w:delText>any</w:delText>
              </w:r>
            </w:del>
          </w:p>
        </w:tc>
        <w:tc>
          <w:tcPr>
            <w:tcW w:w="1363" w:type="dxa"/>
            <w:tcBorders>
              <w:top w:val="single" w:sz="4" w:space="0" w:color="auto"/>
            </w:tcBorders>
            <w:vAlign w:val="center"/>
          </w:tcPr>
          <w:p w14:paraId="6723E130" w14:textId="771077C6" w:rsidR="00E76CA8" w:rsidRPr="006F682A" w:rsidDel="00202A07" w:rsidRDefault="00E76CA8" w:rsidP="00850982">
            <w:pPr>
              <w:jc w:val="left"/>
              <w:rPr>
                <w:del w:id="1425" w:author="Maritza Mallek" w:date="2013-03-28T17:25:00Z"/>
                <w:szCs w:val="24"/>
              </w:rPr>
            </w:pPr>
            <w:del w:id="1426" w:author="Maritza Mallek" w:date="2013-03-28T17:25:00Z">
              <w:r w:rsidRPr="006F682A" w:rsidDel="00202A07">
                <w:rPr>
                  <w:szCs w:val="24"/>
                </w:rPr>
                <w:delText>null</w:delText>
              </w:r>
            </w:del>
          </w:p>
        </w:tc>
        <w:tc>
          <w:tcPr>
            <w:tcW w:w="1080" w:type="dxa"/>
            <w:tcBorders>
              <w:top w:val="single" w:sz="4" w:space="0" w:color="auto"/>
            </w:tcBorders>
            <w:vAlign w:val="center"/>
          </w:tcPr>
          <w:p w14:paraId="6682E054" w14:textId="4DCFCE55" w:rsidR="00E76CA8" w:rsidRPr="006F682A" w:rsidDel="00202A07" w:rsidRDefault="00E76CA8" w:rsidP="00850982">
            <w:pPr>
              <w:jc w:val="left"/>
              <w:rPr>
                <w:del w:id="1427" w:author="Maritza Mallek" w:date="2013-03-28T17:25:00Z"/>
                <w:szCs w:val="24"/>
              </w:rPr>
            </w:pPr>
            <w:del w:id="1428" w:author="Maritza Mallek" w:date="2013-03-28T17:25:00Z">
              <w:r w:rsidRPr="006F682A" w:rsidDel="00202A07">
                <w:rPr>
                  <w:szCs w:val="24"/>
                </w:rPr>
                <w:delText>null</w:delText>
              </w:r>
            </w:del>
          </w:p>
        </w:tc>
        <w:tc>
          <w:tcPr>
            <w:tcW w:w="1081" w:type="dxa"/>
            <w:tcBorders>
              <w:top w:val="single" w:sz="4" w:space="0" w:color="auto"/>
            </w:tcBorders>
            <w:vAlign w:val="center"/>
          </w:tcPr>
          <w:p w14:paraId="45E4D3F3" w14:textId="382B5FD5" w:rsidR="00E76CA8" w:rsidRPr="006F682A" w:rsidDel="00202A07" w:rsidRDefault="00E76CA8" w:rsidP="00850982">
            <w:pPr>
              <w:jc w:val="left"/>
              <w:rPr>
                <w:del w:id="1429" w:author="Maritza Mallek" w:date="2013-03-28T17:25:00Z"/>
                <w:szCs w:val="24"/>
              </w:rPr>
            </w:pPr>
            <w:del w:id="1430" w:author="Maritza Mallek" w:date="2013-03-28T17:25:00Z">
              <w:r w:rsidRPr="006F682A" w:rsidDel="00202A07">
                <w:rPr>
                  <w:szCs w:val="24"/>
                </w:rPr>
                <w:delText>null</w:delText>
              </w:r>
            </w:del>
          </w:p>
        </w:tc>
      </w:tr>
      <w:tr w:rsidR="00E76CA8" w:rsidRPr="00664ACB" w:rsidDel="00202A07" w14:paraId="4132EEDB" w14:textId="630941D2" w:rsidTr="00854AC4">
        <w:trPr>
          <w:jc w:val="center"/>
          <w:del w:id="1431" w:author="Maritza Mallek" w:date="2013-03-28T17:25:00Z"/>
        </w:trPr>
        <w:tc>
          <w:tcPr>
            <w:tcW w:w="1867" w:type="dxa"/>
            <w:vMerge/>
            <w:tcBorders>
              <w:bottom w:val="single" w:sz="4" w:space="0" w:color="auto"/>
            </w:tcBorders>
            <w:vAlign w:val="center"/>
          </w:tcPr>
          <w:p w14:paraId="0C682E14" w14:textId="1D299C27" w:rsidR="00E76CA8" w:rsidRPr="006F682A" w:rsidDel="00202A07" w:rsidRDefault="00E76CA8" w:rsidP="00850982">
            <w:pPr>
              <w:jc w:val="left"/>
              <w:rPr>
                <w:del w:id="1432" w:author="Maritza Mallek" w:date="2013-03-28T17:25:00Z"/>
                <w:szCs w:val="24"/>
              </w:rPr>
            </w:pPr>
          </w:p>
        </w:tc>
        <w:tc>
          <w:tcPr>
            <w:tcW w:w="1963" w:type="dxa"/>
            <w:vMerge/>
            <w:tcBorders>
              <w:bottom w:val="single" w:sz="4" w:space="0" w:color="auto"/>
            </w:tcBorders>
            <w:vAlign w:val="center"/>
          </w:tcPr>
          <w:p w14:paraId="13BC6F30" w14:textId="60583864" w:rsidR="00E76CA8" w:rsidRPr="006F682A" w:rsidDel="00202A07" w:rsidRDefault="00E76CA8" w:rsidP="00850982">
            <w:pPr>
              <w:jc w:val="left"/>
              <w:rPr>
                <w:del w:id="1433" w:author="Maritza Mallek" w:date="2013-03-28T17:25:00Z"/>
                <w:szCs w:val="24"/>
              </w:rPr>
            </w:pPr>
          </w:p>
        </w:tc>
        <w:tc>
          <w:tcPr>
            <w:tcW w:w="1886" w:type="dxa"/>
            <w:vMerge/>
            <w:tcBorders>
              <w:bottom w:val="single" w:sz="4" w:space="0" w:color="auto"/>
            </w:tcBorders>
            <w:vAlign w:val="center"/>
          </w:tcPr>
          <w:p w14:paraId="3F024793" w14:textId="33784552" w:rsidR="00E76CA8" w:rsidRPr="006F682A" w:rsidDel="00202A07" w:rsidRDefault="00E76CA8" w:rsidP="00850982">
            <w:pPr>
              <w:jc w:val="left"/>
              <w:rPr>
                <w:del w:id="1434" w:author="Maritza Mallek" w:date="2013-03-28T17:25:00Z"/>
                <w:szCs w:val="24"/>
              </w:rPr>
            </w:pPr>
          </w:p>
        </w:tc>
        <w:tc>
          <w:tcPr>
            <w:tcW w:w="1363" w:type="dxa"/>
            <w:vAlign w:val="center"/>
          </w:tcPr>
          <w:p w14:paraId="5580A2A6" w14:textId="28083155" w:rsidR="00E76CA8" w:rsidRPr="006F682A" w:rsidDel="00202A07" w:rsidRDefault="00E76CA8" w:rsidP="00850982">
            <w:pPr>
              <w:jc w:val="left"/>
              <w:rPr>
                <w:del w:id="1435" w:author="Maritza Mallek" w:date="2013-03-28T17:25:00Z"/>
                <w:szCs w:val="24"/>
              </w:rPr>
            </w:pPr>
            <w:del w:id="1436" w:author="Maritza Mallek" w:date="2013-03-28T17:25:00Z">
              <w:r w:rsidRPr="006F682A" w:rsidDel="00202A07">
                <w:rPr>
                  <w:szCs w:val="24"/>
                </w:rPr>
                <w:delText>&lt;50</w:delText>
              </w:r>
            </w:del>
          </w:p>
        </w:tc>
        <w:tc>
          <w:tcPr>
            <w:tcW w:w="1080" w:type="dxa"/>
            <w:vAlign w:val="center"/>
          </w:tcPr>
          <w:p w14:paraId="42ECA8C0" w14:textId="5D595BD9" w:rsidR="00E76CA8" w:rsidRPr="006F682A" w:rsidDel="00202A07" w:rsidRDefault="00E76CA8" w:rsidP="00850982">
            <w:pPr>
              <w:jc w:val="left"/>
              <w:rPr>
                <w:del w:id="1437" w:author="Maritza Mallek" w:date="2013-03-28T17:25:00Z"/>
                <w:szCs w:val="24"/>
              </w:rPr>
            </w:pPr>
            <w:del w:id="1438" w:author="Maritza Mallek" w:date="2013-03-28T17:25:00Z">
              <w:r w:rsidRPr="006F682A" w:rsidDel="00202A07">
                <w:rPr>
                  <w:szCs w:val="24"/>
                </w:rPr>
                <w:delText>any</w:delText>
              </w:r>
            </w:del>
          </w:p>
        </w:tc>
        <w:tc>
          <w:tcPr>
            <w:tcW w:w="1081" w:type="dxa"/>
            <w:vAlign w:val="center"/>
          </w:tcPr>
          <w:p w14:paraId="0C129D8D" w14:textId="48258918" w:rsidR="00E76CA8" w:rsidRPr="006F682A" w:rsidDel="00202A07" w:rsidRDefault="00E76CA8" w:rsidP="00850982">
            <w:pPr>
              <w:jc w:val="left"/>
              <w:rPr>
                <w:del w:id="1439" w:author="Maritza Mallek" w:date="2013-03-28T17:25:00Z"/>
                <w:szCs w:val="24"/>
              </w:rPr>
            </w:pPr>
            <w:del w:id="1440" w:author="Maritza Mallek" w:date="2013-03-28T17:25:00Z">
              <w:r w:rsidRPr="006F682A" w:rsidDel="00202A07">
                <w:rPr>
                  <w:szCs w:val="24"/>
                </w:rPr>
                <w:delText>any</w:delText>
              </w:r>
            </w:del>
          </w:p>
        </w:tc>
      </w:tr>
      <w:tr w:rsidR="00E76CA8" w:rsidRPr="00664ACB" w:rsidDel="00202A07" w14:paraId="0F0C49A2" w14:textId="38FC1657" w:rsidTr="00854AC4">
        <w:trPr>
          <w:jc w:val="center"/>
          <w:del w:id="1441" w:author="Maritza Mallek" w:date="2013-03-28T17:25:00Z"/>
        </w:trPr>
        <w:tc>
          <w:tcPr>
            <w:tcW w:w="1867" w:type="dxa"/>
            <w:vMerge/>
            <w:tcBorders>
              <w:bottom w:val="single" w:sz="4" w:space="0" w:color="auto"/>
            </w:tcBorders>
            <w:vAlign w:val="center"/>
          </w:tcPr>
          <w:p w14:paraId="5A023015" w14:textId="752F08E7" w:rsidR="00E76CA8" w:rsidRPr="006F682A" w:rsidDel="00202A07" w:rsidRDefault="00E76CA8" w:rsidP="00850982">
            <w:pPr>
              <w:jc w:val="left"/>
              <w:rPr>
                <w:del w:id="1442" w:author="Maritza Mallek" w:date="2013-03-28T17:25:00Z"/>
                <w:szCs w:val="24"/>
              </w:rPr>
            </w:pPr>
          </w:p>
        </w:tc>
        <w:tc>
          <w:tcPr>
            <w:tcW w:w="1963" w:type="dxa"/>
            <w:vMerge/>
            <w:tcBorders>
              <w:bottom w:val="single" w:sz="4" w:space="0" w:color="auto"/>
            </w:tcBorders>
            <w:vAlign w:val="center"/>
          </w:tcPr>
          <w:p w14:paraId="20FB7E62" w14:textId="28756A2C" w:rsidR="00E76CA8" w:rsidRPr="006F682A" w:rsidDel="00202A07" w:rsidRDefault="00E76CA8" w:rsidP="00850982">
            <w:pPr>
              <w:jc w:val="left"/>
              <w:rPr>
                <w:del w:id="1443" w:author="Maritza Mallek" w:date="2013-03-28T17:25:00Z"/>
                <w:szCs w:val="24"/>
              </w:rPr>
            </w:pPr>
          </w:p>
        </w:tc>
        <w:tc>
          <w:tcPr>
            <w:tcW w:w="1886" w:type="dxa"/>
            <w:vMerge/>
            <w:tcBorders>
              <w:bottom w:val="single" w:sz="4" w:space="0" w:color="auto"/>
            </w:tcBorders>
            <w:vAlign w:val="center"/>
          </w:tcPr>
          <w:p w14:paraId="6B2C2687" w14:textId="3B76F553" w:rsidR="00E76CA8" w:rsidRPr="006F682A" w:rsidDel="00202A07" w:rsidRDefault="00E76CA8" w:rsidP="00850982">
            <w:pPr>
              <w:jc w:val="left"/>
              <w:rPr>
                <w:del w:id="1444" w:author="Maritza Mallek" w:date="2013-03-28T17:25:00Z"/>
                <w:szCs w:val="24"/>
              </w:rPr>
            </w:pPr>
          </w:p>
        </w:tc>
        <w:tc>
          <w:tcPr>
            <w:tcW w:w="1363" w:type="dxa"/>
            <w:tcBorders>
              <w:bottom w:val="single" w:sz="4" w:space="0" w:color="auto"/>
            </w:tcBorders>
            <w:vAlign w:val="center"/>
          </w:tcPr>
          <w:p w14:paraId="17CEFA56" w14:textId="5DAE34BC" w:rsidR="00E76CA8" w:rsidRPr="006F682A" w:rsidDel="00202A07" w:rsidRDefault="00E76CA8" w:rsidP="00850982">
            <w:pPr>
              <w:jc w:val="left"/>
              <w:rPr>
                <w:del w:id="1445" w:author="Maritza Mallek" w:date="2013-03-28T17:25:00Z"/>
                <w:szCs w:val="24"/>
              </w:rPr>
            </w:pPr>
            <w:del w:id="1446" w:author="Maritza Mallek" w:date="2013-03-28T17:25:00Z">
              <w:r w:rsidRPr="006F682A" w:rsidDel="00202A07">
                <w:rPr>
                  <w:szCs w:val="24"/>
                </w:rPr>
                <w:delText>null</w:delText>
              </w:r>
            </w:del>
          </w:p>
        </w:tc>
        <w:tc>
          <w:tcPr>
            <w:tcW w:w="1080" w:type="dxa"/>
            <w:tcBorders>
              <w:bottom w:val="single" w:sz="4" w:space="0" w:color="auto"/>
            </w:tcBorders>
            <w:vAlign w:val="center"/>
          </w:tcPr>
          <w:p w14:paraId="7A66814B" w14:textId="7F2A0A5A" w:rsidR="00E76CA8" w:rsidRPr="006F682A" w:rsidDel="00202A07" w:rsidRDefault="00E76CA8" w:rsidP="00850982">
            <w:pPr>
              <w:jc w:val="left"/>
              <w:rPr>
                <w:del w:id="1447" w:author="Maritza Mallek" w:date="2013-03-28T17:25:00Z"/>
                <w:szCs w:val="24"/>
              </w:rPr>
            </w:pPr>
            <w:del w:id="1448" w:author="Maritza Mallek" w:date="2013-03-28T17:25:00Z">
              <w:r w:rsidRPr="006F682A" w:rsidDel="00202A07">
                <w:rPr>
                  <w:szCs w:val="24"/>
                </w:rPr>
                <w:delText>&lt;50</w:delText>
              </w:r>
            </w:del>
          </w:p>
        </w:tc>
        <w:tc>
          <w:tcPr>
            <w:tcW w:w="1081" w:type="dxa"/>
            <w:tcBorders>
              <w:bottom w:val="single" w:sz="4" w:space="0" w:color="auto"/>
            </w:tcBorders>
            <w:vAlign w:val="center"/>
          </w:tcPr>
          <w:p w14:paraId="497B0219" w14:textId="0ADC1AC8" w:rsidR="00E76CA8" w:rsidRPr="006F682A" w:rsidDel="00202A07" w:rsidRDefault="00E76CA8" w:rsidP="00850982">
            <w:pPr>
              <w:jc w:val="left"/>
              <w:rPr>
                <w:del w:id="1449" w:author="Maritza Mallek" w:date="2013-03-28T17:25:00Z"/>
                <w:szCs w:val="24"/>
              </w:rPr>
            </w:pPr>
            <w:del w:id="1450" w:author="Maritza Mallek" w:date="2013-03-28T17:25:00Z">
              <w:r w:rsidRPr="006F682A" w:rsidDel="00202A07">
                <w:rPr>
                  <w:szCs w:val="24"/>
                </w:rPr>
                <w:delText>null</w:delText>
              </w:r>
            </w:del>
          </w:p>
        </w:tc>
      </w:tr>
    </w:tbl>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Change w:id="1451" w:author="Maritza Mallek" w:date="2013-03-28T17:25:00Z">
          <w:tblPr>
            <w:tblW w:w="9240" w:type="dxa"/>
            <w:jc w:val="center"/>
            <w:tblLayout w:type="fixed"/>
            <w:tblCellMar>
              <w:left w:w="0" w:type="dxa"/>
              <w:right w:w="0" w:type="dxa"/>
            </w:tblCellMar>
            <w:tblLook w:val="0000" w:firstRow="0" w:lastRow="0" w:firstColumn="0" w:lastColumn="0" w:noHBand="0" w:noVBand="0"/>
          </w:tblPr>
        </w:tblPrChange>
      </w:tblPr>
      <w:tblGrid>
        <w:gridCol w:w="1867"/>
        <w:gridCol w:w="1963"/>
        <w:gridCol w:w="1886"/>
        <w:gridCol w:w="1363"/>
        <w:gridCol w:w="1080"/>
        <w:gridCol w:w="1081"/>
        <w:tblGridChange w:id="1452">
          <w:tblGrid>
            <w:gridCol w:w="1867"/>
            <w:gridCol w:w="1963"/>
            <w:gridCol w:w="1886"/>
            <w:gridCol w:w="1363"/>
            <w:gridCol w:w="1080"/>
            <w:gridCol w:w="1081"/>
          </w:tblGrid>
        </w:tblGridChange>
      </w:tblGrid>
      <w:tr w:rsidR="00E76CA8" w:rsidRPr="00664ACB" w14:paraId="6D3AB16E" w14:textId="77777777" w:rsidTr="00D21284">
        <w:trPr>
          <w:trHeight w:val="360"/>
          <w:jc w:val="center"/>
          <w:trPrChange w:id="1453" w:author="Maritza Mallek" w:date="2013-03-28T17:25:00Z">
            <w:trPr>
              <w:trHeight w:val="550"/>
              <w:jc w:val="center"/>
            </w:trPr>
          </w:trPrChange>
        </w:trPr>
        <w:tc>
          <w:tcPr>
            <w:tcW w:w="1867" w:type="dxa"/>
            <w:tcBorders>
              <w:top w:val="single" w:sz="4" w:space="0" w:color="auto"/>
              <w:bottom w:val="single" w:sz="4" w:space="0" w:color="auto"/>
            </w:tcBorders>
            <w:vAlign w:val="center"/>
            <w:tcPrChange w:id="1454" w:author="Maritza Mallek" w:date="2013-03-28T17:25:00Z">
              <w:tcPr>
                <w:tcW w:w="1867" w:type="dxa"/>
                <w:tcBorders>
                  <w:top w:val="single" w:sz="4" w:space="0" w:color="auto"/>
                  <w:bottom w:val="single" w:sz="4" w:space="0" w:color="auto"/>
                </w:tcBorders>
                <w:vAlign w:val="center"/>
              </w:tcPr>
            </w:tcPrChange>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Change w:id="1455" w:author="Maritza Mallek" w:date="2013-03-28T17:25:00Z">
              <w:tcPr>
                <w:tcW w:w="1963" w:type="dxa"/>
                <w:tcBorders>
                  <w:top w:val="single" w:sz="4" w:space="0" w:color="auto"/>
                  <w:bottom w:val="single" w:sz="4" w:space="0" w:color="auto"/>
                </w:tcBorders>
                <w:vAlign w:val="center"/>
              </w:tcPr>
            </w:tcPrChange>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Change w:id="1456" w:author="Maritza Mallek" w:date="2013-03-28T17:25:00Z">
              <w:tcPr>
                <w:tcW w:w="1886" w:type="dxa"/>
                <w:tcBorders>
                  <w:top w:val="single" w:sz="4" w:space="0" w:color="auto"/>
                  <w:bottom w:val="single" w:sz="4" w:space="0" w:color="auto"/>
                </w:tcBorders>
                <w:vAlign w:val="center"/>
              </w:tcPr>
            </w:tcPrChange>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Change w:id="1457" w:author="Maritza Mallek" w:date="2013-03-28T17:25:00Z">
              <w:tcPr>
                <w:tcW w:w="1363" w:type="dxa"/>
                <w:tcBorders>
                  <w:top w:val="single" w:sz="4" w:space="0" w:color="auto"/>
                  <w:bottom w:val="single" w:sz="4" w:space="0" w:color="auto"/>
                </w:tcBorders>
                <w:vAlign w:val="center"/>
              </w:tcPr>
            </w:tcPrChange>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Change w:id="1458" w:author="Maritza Mallek" w:date="2013-03-28T17:25:00Z">
              <w:tcPr>
                <w:tcW w:w="1080" w:type="dxa"/>
                <w:tcBorders>
                  <w:top w:val="single" w:sz="4" w:space="0" w:color="auto"/>
                  <w:bottom w:val="single" w:sz="4" w:space="0" w:color="auto"/>
                </w:tcBorders>
                <w:vAlign w:val="center"/>
              </w:tcPr>
            </w:tcPrChange>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Change w:id="1459" w:author="Maritza Mallek" w:date="2013-03-28T17:25:00Z">
              <w:tcPr>
                <w:tcW w:w="1081" w:type="dxa"/>
                <w:tcBorders>
                  <w:top w:val="single" w:sz="4" w:space="0" w:color="auto"/>
                  <w:bottom w:val="single" w:sz="4" w:space="0" w:color="auto"/>
                </w:tcBorders>
                <w:vAlign w:val="center"/>
              </w:tcPr>
            </w:tcPrChange>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D21284">
        <w:trPr>
          <w:trHeight w:val="360"/>
          <w:jc w:val="center"/>
          <w:trPrChange w:id="1460" w:author="Maritza Mallek" w:date="2013-03-28T17:25:00Z">
            <w:trPr>
              <w:jc w:val="center"/>
            </w:trPr>
          </w:trPrChange>
        </w:trPr>
        <w:tc>
          <w:tcPr>
            <w:tcW w:w="1867" w:type="dxa"/>
            <w:tcBorders>
              <w:top w:val="single" w:sz="4" w:space="0" w:color="auto"/>
            </w:tcBorders>
            <w:vAlign w:val="center"/>
            <w:tcPrChange w:id="1461" w:author="Maritza Mallek" w:date="2013-03-28T17:25:00Z">
              <w:tcPr>
                <w:tcW w:w="1867" w:type="dxa"/>
                <w:tcBorders>
                  <w:top w:val="single" w:sz="4" w:space="0" w:color="auto"/>
                </w:tcBorders>
                <w:vAlign w:val="center"/>
              </w:tcPr>
            </w:tcPrChange>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Change w:id="1462" w:author="Maritza Mallek" w:date="2013-03-28T17:25:00Z">
              <w:tcPr>
                <w:tcW w:w="1963" w:type="dxa"/>
                <w:tcBorders>
                  <w:top w:val="single" w:sz="4" w:space="0" w:color="auto"/>
                </w:tcBorders>
                <w:vAlign w:val="center"/>
              </w:tcPr>
            </w:tcPrChange>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Change w:id="1463" w:author="Maritza Mallek" w:date="2013-03-28T17:25:00Z">
              <w:tcPr>
                <w:tcW w:w="1886" w:type="dxa"/>
                <w:tcBorders>
                  <w:top w:val="single" w:sz="4" w:space="0" w:color="auto"/>
                </w:tcBorders>
                <w:vAlign w:val="center"/>
              </w:tcPr>
            </w:tcPrChange>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64" w:author="Maritza Mallek" w:date="2013-03-28T17:25:00Z">
              <w:tcPr>
                <w:tcW w:w="1363" w:type="dxa"/>
                <w:tcBorders>
                  <w:top w:val="single" w:sz="4" w:space="0" w:color="auto"/>
                </w:tcBorders>
                <w:vAlign w:val="center"/>
              </w:tcPr>
            </w:tcPrChange>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Change w:id="1465" w:author="Maritza Mallek" w:date="2013-03-28T17:25:00Z">
              <w:tcPr>
                <w:tcW w:w="1080" w:type="dxa"/>
                <w:tcBorders>
                  <w:top w:val="single" w:sz="4" w:space="0" w:color="auto"/>
                </w:tcBorders>
                <w:vAlign w:val="center"/>
              </w:tcPr>
            </w:tcPrChange>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466" w:author="Maritza Mallek" w:date="2013-03-28T17:25:00Z">
              <w:tcPr>
                <w:tcW w:w="1081" w:type="dxa"/>
                <w:tcBorders>
                  <w:top w:val="single" w:sz="4" w:space="0" w:color="auto"/>
                </w:tcBorders>
                <w:vAlign w:val="center"/>
              </w:tcPr>
            </w:tcPrChange>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D21284">
        <w:trPr>
          <w:trHeight w:val="360"/>
          <w:jc w:val="center"/>
          <w:trPrChange w:id="1467" w:author="Maritza Mallek" w:date="2013-03-28T17:25:00Z">
            <w:trPr>
              <w:jc w:val="center"/>
            </w:trPr>
          </w:trPrChange>
        </w:trPr>
        <w:tc>
          <w:tcPr>
            <w:tcW w:w="1867" w:type="dxa"/>
            <w:tcBorders>
              <w:bottom w:val="single" w:sz="4" w:space="0" w:color="auto"/>
            </w:tcBorders>
            <w:vAlign w:val="center"/>
            <w:tcPrChange w:id="1468" w:author="Maritza Mallek" w:date="2013-03-28T17:25:00Z">
              <w:tcPr>
                <w:tcW w:w="1867" w:type="dxa"/>
                <w:tcBorders>
                  <w:bottom w:val="single" w:sz="4" w:space="0" w:color="auto"/>
                </w:tcBorders>
                <w:vAlign w:val="center"/>
              </w:tcPr>
            </w:tcPrChange>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Change w:id="1469" w:author="Maritza Mallek" w:date="2013-03-28T17:25:00Z">
              <w:tcPr>
                <w:tcW w:w="1963" w:type="dxa"/>
                <w:tcBorders>
                  <w:bottom w:val="single" w:sz="4" w:space="0" w:color="auto"/>
                </w:tcBorders>
                <w:vAlign w:val="center"/>
              </w:tcPr>
            </w:tcPrChange>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Change w:id="1470" w:author="Maritza Mallek" w:date="2013-03-28T17:25:00Z">
              <w:tcPr>
                <w:tcW w:w="1886" w:type="dxa"/>
                <w:tcBorders>
                  <w:bottom w:val="single" w:sz="4" w:space="0" w:color="auto"/>
                </w:tcBorders>
                <w:vAlign w:val="center"/>
              </w:tcPr>
            </w:tcPrChange>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71" w:author="Maritza Mallek" w:date="2013-03-28T17:25:00Z">
              <w:tcPr>
                <w:tcW w:w="1363" w:type="dxa"/>
                <w:tcBorders>
                  <w:bottom w:val="single" w:sz="4" w:space="0" w:color="auto"/>
                </w:tcBorders>
                <w:vAlign w:val="center"/>
              </w:tcPr>
            </w:tcPrChange>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Change w:id="1472" w:author="Maritza Mallek" w:date="2013-03-28T17:25:00Z">
              <w:tcPr>
                <w:tcW w:w="1080" w:type="dxa"/>
                <w:tcBorders>
                  <w:bottom w:val="single" w:sz="4" w:space="0" w:color="auto"/>
                </w:tcBorders>
                <w:vAlign w:val="center"/>
              </w:tcPr>
            </w:tcPrChange>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Change w:id="1473" w:author="Maritza Mallek" w:date="2013-03-28T17:25:00Z">
              <w:tcPr>
                <w:tcW w:w="1081" w:type="dxa"/>
                <w:tcBorders>
                  <w:bottom w:val="single" w:sz="4" w:space="0" w:color="auto"/>
                </w:tcBorders>
                <w:vAlign w:val="center"/>
              </w:tcPr>
            </w:tcPrChange>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D21284">
        <w:trPr>
          <w:trHeight w:val="360"/>
          <w:jc w:val="center"/>
          <w:trPrChange w:id="1474" w:author="Maritza Mallek" w:date="2013-03-28T17:25:00Z">
            <w:trPr>
              <w:jc w:val="center"/>
            </w:trPr>
          </w:trPrChange>
        </w:trPr>
        <w:tc>
          <w:tcPr>
            <w:tcW w:w="1867" w:type="dxa"/>
            <w:tcBorders>
              <w:top w:val="single" w:sz="4" w:space="0" w:color="auto"/>
            </w:tcBorders>
            <w:vAlign w:val="center"/>
            <w:tcPrChange w:id="1475" w:author="Maritza Mallek" w:date="2013-03-28T17:25:00Z">
              <w:tcPr>
                <w:tcW w:w="1867" w:type="dxa"/>
                <w:tcBorders>
                  <w:top w:val="single" w:sz="4" w:space="0" w:color="auto"/>
                </w:tcBorders>
                <w:vAlign w:val="center"/>
              </w:tcPr>
            </w:tcPrChange>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Change w:id="1476" w:author="Maritza Mallek" w:date="2013-03-28T17:25:00Z">
              <w:tcPr>
                <w:tcW w:w="1963" w:type="dxa"/>
                <w:tcBorders>
                  <w:top w:val="single" w:sz="4" w:space="0" w:color="auto"/>
                </w:tcBorders>
                <w:vAlign w:val="center"/>
              </w:tcPr>
            </w:tcPrChange>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77" w:author="Maritza Mallek" w:date="2013-03-28T17:25:00Z">
              <w:tcPr>
                <w:tcW w:w="1886" w:type="dxa"/>
                <w:tcBorders>
                  <w:top w:val="single" w:sz="4" w:space="0" w:color="auto"/>
                </w:tcBorders>
                <w:vAlign w:val="center"/>
              </w:tcPr>
            </w:tcPrChange>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78" w:author="Maritza Mallek" w:date="2013-03-28T17:25:00Z">
              <w:tcPr>
                <w:tcW w:w="1363" w:type="dxa"/>
                <w:tcBorders>
                  <w:top w:val="single" w:sz="4" w:space="0" w:color="auto"/>
                </w:tcBorders>
                <w:vAlign w:val="center"/>
              </w:tcPr>
            </w:tcPrChange>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479" w:author="Maritza Mallek" w:date="2013-03-28T17:25:00Z">
              <w:tcPr>
                <w:tcW w:w="1080" w:type="dxa"/>
                <w:tcBorders>
                  <w:top w:val="single" w:sz="4" w:space="0" w:color="auto"/>
                </w:tcBorders>
                <w:vAlign w:val="center"/>
              </w:tcPr>
            </w:tcPrChange>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480" w:author="Maritza Mallek" w:date="2013-03-28T17:25:00Z">
              <w:tcPr>
                <w:tcW w:w="1081" w:type="dxa"/>
                <w:tcBorders>
                  <w:top w:val="single" w:sz="4" w:space="0" w:color="auto"/>
                </w:tcBorders>
                <w:vAlign w:val="center"/>
              </w:tcPr>
            </w:tcPrChange>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D21284">
        <w:trPr>
          <w:trHeight w:val="360"/>
          <w:jc w:val="center"/>
          <w:trPrChange w:id="1481" w:author="Maritza Mallek" w:date="2013-03-28T17:25:00Z">
            <w:trPr>
              <w:jc w:val="center"/>
            </w:trPr>
          </w:trPrChange>
        </w:trPr>
        <w:tc>
          <w:tcPr>
            <w:tcW w:w="1867" w:type="dxa"/>
            <w:vAlign w:val="center"/>
            <w:tcPrChange w:id="1482" w:author="Maritza Mallek" w:date="2013-03-28T17:25:00Z">
              <w:tcPr>
                <w:tcW w:w="1867" w:type="dxa"/>
                <w:vAlign w:val="center"/>
              </w:tcPr>
            </w:tcPrChange>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Change w:id="1483" w:author="Maritza Mallek" w:date="2013-03-28T17:25:00Z">
              <w:tcPr>
                <w:tcW w:w="1963" w:type="dxa"/>
                <w:vAlign w:val="center"/>
              </w:tcPr>
            </w:tcPrChange>
          </w:tcPr>
          <w:p w14:paraId="6A89CA5A" w14:textId="77777777" w:rsidR="00E76CA8" w:rsidRPr="006F682A" w:rsidRDefault="00E76CA8" w:rsidP="00D21284">
            <w:pPr>
              <w:jc w:val="left"/>
              <w:rPr>
                <w:szCs w:val="24"/>
              </w:rPr>
            </w:pPr>
            <w:r w:rsidRPr="006F682A">
              <w:rPr>
                <w:szCs w:val="24"/>
              </w:rPr>
              <w:t>5-19.9”</w:t>
            </w:r>
          </w:p>
        </w:tc>
        <w:tc>
          <w:tcPr>
            <w:tcW w:w="1886" w:type="dxa"/>
            <w:vAlign w:val="center"/>
            <w:tcPrChange w:id="1484" w:author="Maritza Mallek" w:date="2013-03-28T17:25:00Z">
              <w:tcPr>
                <w:tcW w:w="1886" w:type="dxa"/>
                <w:vAlign w:val="center"/>
              </w:tcPr>
            </w:tcPrChange>
          </w:tcPr>
          <w:p w14:paraId="4324BFBA" w14:textId="77777777" w:rsidR="00E76CA8" w:rsidRPr="006F682A" w:rsidRDefault="00E76CA8" w:rsidP="00D21284">
            <w:pPr>
              <w:jc w:val="left"/>
              <w:rPr>
                <w:szCs w:val="24"/>
              </w:rPr>
            </w:pPr>
            <w:r w:rsidRPr="006F682A">
              <w:rPr>
                <w:szCs w:val="24"/>
              </w:rPr>
              <w:t>any</w:t>
            </w:r>
          </w:p>
        </w:tc>
        <w:tc>
          <w:tcPr>
            <w:tcW w:w="1363" w:type="dxa"/>
            <w:vAlign w:val="center"/>
            <w:tcPrChange w:id="1485" w:author="Maritza Mallek" w:date="2013-03-28T17:25:00Z">
              <w:tcPr>
                <w:tcW w:w="1363" w:type="dxa"/>
                <w:vAlign w:val="center"/>
              </w:tcPr>
            </w:tcPrChange>
          </w:tcPr>
          <w:p w14:paraId="73DC2506" w14:textId="77777777" w:rsidR="00E76CA8" w:rsidRPr="006F682A" w:rsidRDefault="00E76CA8" w:rsidP="00D21284">
            <w:pPr>
              <w:jc w:val="left"/>
              <w:rPr>
                <w:szCs w:val="24"/>
              </w:rPr>
            </w:pPr>
            <w:r w:rsidRPr="006F682A">
              <w:rPr>
                <w:szCs w:val="24"/>
              </w:rPr>
              <w:t>&lt;50</w:t>
            </w:r>
          </w:p>
        </w:tc>
        <w:tc>
          <w:tcPr>
            <w:tcW w:w="1080" w:type="dxa"/>
            <w:vAlign w:val="center"/>
            <w:tcPrChange w:id="1486" w:author="Maritza Mallek" w:date="2013-03-28T17:25:00Z">
              <w:tcPr>
                <w:tcW w:w="1080" w:type="dxa"/>
                <w:vAlign w:val="center"/>
              </w:tcPr>
            </w:tcPrChange>
          </w:tcPr>
          <w:p w14:paraId="5F854AF1" w14:textId="77777777" w:rsidR="00E76CA8" w:rsidRPr="006F682A" w:rsidRDefault="00E76CA8" w:rsidP="00D21284">
            <w:pPr>
              <w:jc w:val="left"/>
              <w:rPr>
                <w:szCs w:val="24"/>
              </w:rPr>
            </w:pPr>
            <w:r w:rsidRPr="006F682A">
              <w:rPr>
                <w:szCs w:val="24"/>
              </w:rPr>
              <w:t>any</w:t>
            </w:r>
          </w:p>
        </w:tc>
        <w:tc>
          <w:tcPr>
            <w:tcW w:w="1081" w:type="dxa"/>
            <w:vAlign w:val="center"/>
            <w:tcPrChange w:id="1487" w:author="Maritza Mallek" w:date="2013-03-28T17:25:00Z">
              <w:tcPr>
                <w:tcW w:w="1081" w:type="dxa"/>
                <w:vAlign w:val="center"/>
              </w:tcPr>
            </w:tcPrChange>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D21284">
        <w:trPr>
          <w:trHeight w:val="360"/>
          <w:jc w:val="center"/>
          <w:trPrChange w:id="1488" w:author="Maritza Mallek" w:date="2013-03-28T17:25:00Z">
            <w:trPr>
              <w:jc w:val="center"/>
            </w:trPr>
          </w:trPrChange>
        </w:trPr>
        <w:tc>
          <w:tcPr>
            <w:tcW w:w="1867" w:type="dxa"/>
            <w:tcBorders>
              <w:bottom w:val="single" w:sz="4" w:space="0" w:color="auto"/>
            </w:tcBorders>
            <w:vAlign w:val="center"/>
            <w:tcPrChange w:id="1489" w:author="Maritza Mallek" w:date="2013-03-28T17:25:00Z">
              <w:tcPr>
                <w:tcW w:w="1867" w:type="dxa"/>
                <w:tcBorders>
                  <w:bottom w:val="single" w:sz="4" w:space="0" w:color="auto"/>
                </w:tcBorders>
                <w:vAlign w:val="center"/>
              </w:tcPr>
            </w:tcPrChange>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Change w:id="1490" w:author="Maritza Mallek" w:date="2013-03-28T17:25:00Z">
              <w:tcPr>
                <w:tcW w:w="1963" w:type="dxa"/>
                <w:tcBorders>
                  <w:bottom w:val="single" w:sz="4" w:space="0" w:color="auto"/>
                </w:tcBorders>
                <w:vAlign w:val="center"/>
              </w:tcPr>
            </w:tcPrChange>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491" w:author="Maritza Mallek" w:date="2013-03-28T17:25:00Z">
              <w:tcPr>
                <w:tcW w:w="1886" w:type="dxa"/>
                <w:tcBorders>
                  <w:bottom w:val="single" w:sz="4" w:space="0" w:color="auto"/>
                </w:tcBorders>
                <w:vAlign w:val="center"/>
              </w:tcPr>
            </w:tcPrChange>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492" w:author="Maritza Mallek" w:date="2013-03-28T17:25:00Z">
              <w:tcPr>
                <w:tcW w:w="1363" w:type="dxa"/>
                <w:tcBorders>
                  <w:bottom w:val="single" w:sz="4" w:space="0" w:color="auto"/>
                </w:tcBorders>
                <w:vAlign w:val="center"/>
              </w:tcPr>
            </w:tcPrChange>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493" w:author="Maritza Mallek" w:date="2013-03-28T17:25:00Z">
              <w:tcPr>
                <w:tcW w:w="1080" w:type="dxa"/>
                <w:tcBorders>
                  <w:bottom w:val="single" w:sz="4" w:space="0" w:color="auto"/>
                </w:tcBorders>
                <w:vAlign w:val="center"/>
              </w:tcPr>
            </w:tcPrChange>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494" w:author="Maritza Mallek" w:date="2013-03-28T17:25:00Z">
              <w:tcPr>
                <w:tcW w:w="1081" w:type="dxa"/>
                <w:tcBorders>
                  <w:bottom w:val="single" w:sz="4" w:space="0" w:color="auto"/>
                </w:tcBorders>
                <w:vAlign w:val="center"/>
              </w:tcPr>
            </w:tcPrChange>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D21284">
        <w:trPr>
          <w:trHeight w:val="360"/>
          <w:jc w:val="center"/>
          <w:trPrChange w:id="1495" w:author="Maritza Mallek" w:date="2013-03-28T17:25:00Z">
            <w:trPr>
              <w:jc w:val="center"/>
            </w:trPr>
          </w:trPrChange>
        </w:trPr>
        <w:tc>
          <w:tcPr>
            <w:tcW w:w="1867" w:type="dxa"/>
            <w:tcBorders>
              <w:top w:val="single" w:sz="4" w:space="0" w:color="auto"/>
            </w:tcBorders>
            <w:vAlign w:val="center"/>
            <w:tcPrChange w:id="1496" w:author="Maritza Mallek" w:date="2013-03-28T17:25:00Z">
              <w:tcPr>
                <w:tcW w:w="1867" w:type="dxa"/>
                <w:tcBorders>
                  <w:top w:val="single" w:sz="4" w:space="0" w:color="auto"/>
                </w:tcBorders>
                <w:vAlign w:val="center"/>
              </w:tcPr>
            </w:tcPrChange>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Change w:id="1497" w:author="Maritza Mallek" w:date="2013-03-28T17:25:00Z">
              <w:tcPr>
                <w:tcW w:w="1963" w:type="dxa"/>
                <w:tcBorders>
                  <w:top w:val="single" w:sz="4" w:space="0" w:color="auto"/>
                </w:tcBorders>
                <w:vAlign w:val="center"/>
              </w:tcPr>
            </w:tcPrChange>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Change w:id="1498" w:author="Maritza Mallek" w:date="2013-03-28T17:25:00Z">
              <w:tcPr>
                <w:tcW w:w="1886" w:type="dxa"/>
                <w:tcBorders>
                  <w:top w:val="single" w:sz="4" w:space="0" w:color="auto"/>
                </w:tcBorders>
                <w:vAlign w:val="center"/>
              </w:tcPr>
            </w:tcPrChange>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499" w:author="Maritza Mallek" w:date="2013-03-28T17:25:00Z">
              <w:tcPr>
                <w:tcW w:w="1363" w:type="dxa"/>
                <w:tcBorders>
                  <w:top w:val="single" w:sz="4" w:space="0" w:color="auto"/>
                </w:tcBorders>
                <w:vAlign w:val="center"/>
              </w:tcPr>
            </w:tcPrChange>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500" w:author="Maritza Mallek" w:date="2013-03-28T17:25:00Z">
              <w:tcPr>
                <w:tcW w:w="1080" w:type="dxa"/>
                <w:tcBorders>
                  <w:top w:val="single" w:sz="4" w:space="0" w:color="auto"/>
                </w:tcBorders>
                <w:vAlign w:val="center"/>
              </w:tcPr>
            </w:tcPrChange>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501" w:author="Maritza Mallek" w:date="2013-03-28T17:25:00Z">
              <w:tcPr>
                <w:tcW w:w="1081" w:type="dxa"/>
                <w:tcBorders>
                  <w:top w:val="single" w:sz="4" w:space="0" w:color="auto"/>
                </w:tcBorders>
                <w:vAlign w:val="center"/>
              </w:tcPr>
            </w:tcPrChange>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D21284">
        <w:trPr>
          <w:trHeight w:val="360"/>
          <w:jc w:val="center"/>
          <w:trPrChange w:id="1502" w:author="Maritza Mallek" w:date="2013-03-28T17:25:00Z">
            <w:trPr>
              <w:jc w:val="center"/>
            </w:trPr>
          </w:trPrChange>
        </w:trPr>
        <w:tc>
          <w:tcPr>
            <w:tcW w:w="1867" w:type="dxa"/>
            <w:tcBorders>
              <w:bottom w:val="single" w:sz="4" w:space="0" w:color="auto"/>
            </w:tcBorders>
            <w:vAlign w:val="center"/>
            <w:tcPrChange w:id="1503" w:author="Maritza Mallek" w:date="2013-03-28T17:25:00Z">
              <w:tcPr>
                <w:tcW w:w="1867" w:type="dxa"/>
                <w:tcBorders>
                  <w:bottom w:val="single" w:sz="4" w:space="0" w:color="auto"/>
                </w:tcBorders>
                <w:vAlign w:val="center"/>
              </w:tcPr>
            </w:tcPrChange>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Change w:id="1504" w:author="Maritza Mallek" w:date="2013-03-28T17:25:00Z">
              <w:tcPr>
                <w:tcW w:w="1963" w:type="dxa"/>
                <w:tcBorders>
                  <w:bottom w:val="single" w:sz="4" w:space="0" w:color="auto"/>
                </w:tcBorders>
                <w:vAlign w:val="center"/>
              </w:tcPr>
            </w:tcPrChange>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Change w:id="1505" w:author="Maritza Mallek" w:date="2013-03-28T17:25:00Z">
              <w:tcPr>
                <w:tcW w:w="1886" w:type="dxa"/>
                <w:tcBorders>
                  <w:bottom w:val="single" w:sz="4" w:space="0" w:color="auto"/>
                </w:tcBorders>
                <w:vAlign w:val="center"/>
              </w:tcPr>
            </w:tcPrChange>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506" w:author="Maritza Mallek" w:date="2013-03-28T17:25:00Z">
              <w:tcPr>
                <w:tcW w:w="1363" w:type="dxa"/>
                <w:tcBorders>
                  <w:bottom w:val="single" w:sz="4" w:space="0" w:color="auto"/>
                </w:tcBorders>
                <w:vAlign w:val="center"/>
              </w:tcPr>
            </w:tcPrChange>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507" w:author="Maritza Mallek" w:date="2013-03-28T17:25:00Z">
              <w:tcPr>
                <w:tcW w:w="1080" w:type="dxa"/>
                <w:tcBorders>
                  <w:bottom w:val="single" w:sz="4" w:space="0" w:color="auto"/>
                </w:tcBorders>
                <w:vAlign w:val="center"/>
              </w:tcPr>
            </w:tcPrChange>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508" w:author="Maritza Mallek" w:date="2013-03-28T17:25:00Z">
              <w:tcPr>
                <w:tcW w:w="1081" w:type="dxa"/>
                <w:tcBorders>
                  <w:bottom w:val="single" w:sz="4" w:space="0" w:color="auto"/>
                </w:tcBorders>
                <w:vAlign w:val="center"/>
              </w:tcPr>
            </w:tcPrChange>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D21284">
        <w:trPr>
          <w:trHeight w:val="360"/>
          <w:jc w:val="center"/>
          <w:trPrChange w:id="1509" w:author="Maritza Mallek" w:date="2013-03-28T17:25:00Z">
            <w:trPr>
              <w:jc w:val="center"/>
            </w:trPr>
          </w:trPrChange>
        </w:trPr>
        <w:tc>
          <w:tcPr>
            <w:tcW w:w="1867" w:type="dxa"/>
            <w:tcBorders>
              <w:top w:val="single" w:sz="4" w:space="0" w:color="auto"/>
            </w:tcBorders>
            <w:vAlign w:val="center"/>
            <w:tcPrChange w:id="1510" w:author="Maritza Mallek" w:date="2013-03-28T17:25:00Z">
              <w:tcPr>
                <w:tcW w:w="1867" w:type="dxa"/>
                <w:tcBorders>
                  <w:top w:val="single" w:sz="4" w:space="0" w:color="auto"/>
                </w:tcBorders>
                <w:vAlign w:val="center"/>
              </w:tcPr>
            </w:tcPrChange>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Change w:id="1511" w:author="Maritza Mallek" w:date="2013-03-28T17:25:00Z">
              <w:tcPr>
                <w:tcW w:w="1963" w:type="dxa"/>
                <w:tcBorders>
                  <w:top w:val="single" w:sz="4" w:space="0" w:color="auto"/>
                </w:tcBorders>
                <w:vAlign w:val="center"/>
              </w:tcPr>
            </w:tcPrChange>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512" w:author="Maritza Mallek" w:date="2013-03-28T17:25:00Z">
              <w:tcPr>
                <w:tcW w:w="1886" w:type="dxa"/>
                <w:tcBorders>
                  <w:top w:val="single" w:sz="4" w:space="0" w:color="auto"/>
                </w:tcBorders>
                <w:vAlign w:val="center"/>
              </w:tcPr>
            </w:tcPrChange>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513" w:author="Maritza Mallek" w:date="2013-03-28T17:25:00Z">
              <w:tcPr>
                <w:tcW w:w="1363" w:type="dxa"/>
                <w:tcBorders>
                  <w:top w:val="single" w:sz="4" w:space="0" w:color="auto"/>
                </w:tcBorders>
                <w:vAlign w:val="center"/>
              </w:tcPr>
            </w:tcPrChange>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Change w:id="1514" w:author="Maritza Mallek" w:date="2013-03-28T17:25:00Z">
              <w:tcPr>
                <w:tcW w:w="1080" w:type="dxa"/>
                <w:tcBorders>
                  <w:top w:val="single" w:sz="4" w:space="0" w:color="auto"/>
                </w:tcBorders>
                <w:vAlign w:val="center"/>
              </w:tcPr>
            </w:tcPrChange>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Change w:id="1515" w:author="Maritza Mallek" w:date="2013-03-28T17:25:00Z">
              <w:tcPr>
                <w:tcW w:w="1081" w:type="dxa"/>
                <w:tcBorders>
                  <w:top w:val="single" w:sz="4" w:space="0" w:color="auto"/>
                </w:tcBorders>
                <w:vAlign w:val="center"/>
              </w:tcPr>
            </w:tcPrChange>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D21284">
        <w:trPr>
          <w:trHeight w:val="360"/>
          <w:jc w:val="center"/>
          <w:trPrChange w:id="1516" w:author="Maritza Mallek" w:date="2013-03-28T17:25:00Z">
            <w:trPr>
              <w:jc w:val="center"/>
            </w:trPr>
          </w:trPrChange>
        </w:trPr>
        <w:tc>
          <w:tcPr>
            <w:tcW w:w="1867" w:type="dxa"/>
            <w:tcBorders>
              <w:bottom w:val="single" w:sz="4" w:space="0" w:color="auto"/>
            </w:tcBorders>
            <w:vAlign w:val="center"/>
            <w:tcPrChange w:id="1517" w:author="Maritza Mallek" w:date="2013-03-28T17:25:00Z">
              <w:tcPr>
                <w:tcW w:w="1867" w:type="dxa"/>
                <w:tcBorders>
                  <w:bottom w:val="single" w:sz="4" w:space="0" w:color="auto"/>
                </w:tcBorders>
                <w:vAlign w:val="center"/>
              </w:tcPr>
            </w:tcPrChange>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Change w:id="1518" w:author="Maritza Mallek" w:date="2013-03-28T17:25:00Z">
              <w:tcPr>
                <w:tcW w:w="1963" w:type="dxa"/>
                <w:tcBorders>
                  <w:bottom w:val="single" w:sz="4" w:space="0" w:color="auto"/>
                </w:tcBorders>
                <w:vAlign w:val="center"/>
              </w:tcPr>
            </w:tcPrChange>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519" w:author="Maritza Mallek" w:date="2013-03-28T17:25:00Z">
              <w:tcPr>
                <w:tcW w:w="1886" w:type="dxa"/>
                <w:tcBorders>
                  <w:bottom w:val="single" w:sz="4" w:space="0" w:color="auto"/>
                </w:tcBorders>
                <w:vAlign w:val="center"/>
              </w:tcPr>
            </w:tcPrChange>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520" w:author="Maritza Mallek" w:date="2013-03-28T17:25:00Z">
              <w:tcPr>
                <w:tcW w:w="1363" w:type="dxa"/>
                <w:tcBorders>
                  <w:bottom w:val="single" w:sz="4" w:space="0" w:color="auto"/>
                </w:tcBorders>
                <w:vAlign w:val="center"/>
              </w:tcPr>
            </w:tcPrChange>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521" w:author="Maritza Mallek" w:date="2013-03-28T17:25:00Z">
              <w:tcPr>
                <w:tcW w:w="1080" w:type="dxa"/>
                <w:tcBorders>
                  <w:bottom w:val="single" w:sz="4" w:space="0" w:color="auto"/>
                </w:tcBorders>
                <w:vAlign w:val="center"/>
              </w:tcPr>
            </w:tcPrChange>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Change w:id="1522" w:author="Maritza Mallek" w:date="2013-03-28T17:25:00Z">
              <w:tcPr>
                <w:tcW w:w="1081" w:type="dxa"/>
                <w:tcBorders>
                  <w:bottom w:val="single" w:sz="4" w:space="0" w:color="auto"/>
                </w:tcBorders>
                <w:vAlign w:val="center"/>
              </w:tcPr>
            </w:tcPrChange>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D21284">
        <w:trPr>
          <w:trHeight w:val="360"/>
          <w:jc w:val="center"/>
          <w:trPrChange w:id="1523" w:author="Maritza Mallek" w:date="2013-03-28T17:25:00Z">
            <w:trPr>
              <w:jc w:val="center"/>
            </w:trPr>
          </w:trPrChange>
        </w:trPr>
        <w:tc>
          <w:tcPr>
            <w:tcW w:w="1867" w:type="dxa"/>
            <w:tcBorders>
              <w:top w:val="single" w:sz="4" w:space="0" w:color="auto"/>
            </w:tcBorders>
            <w:vAlign w:val="center"/>
            <w:tcPrChange w:id="1524" w:author="Maritza Mallek" w:date="2013-03-28T17:25:00Z">
              <w:tcPr>
                <w:tcW w:w="1867" w:type="dxa"/>
                <w:tcBorders>
                  <w:top w:val="single" w:sz="4" w:space="0" w:color="auto"/>
                </w:tcBorders>
                <w:vAlign w:val="center"/>
              </w:tcPr>
            </w:tcPrChange>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Change w:id="1525" w:author="Maritza Mallek" w:date="2013-03-28T17:25:00Z">
              <w:tcPr>
                <w:tcW w:w="1963" w:type="dxa"/>
                <w:tcBorders>
                  <w:top w:val="single" w:sz="4" w:space="0" w:color="auto"/>
                </w:tcBorders>
                <w:vAlign w:val="center"/>
              </w:tcPr>
            </w:tcPrChange>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Change w:id="1526" w:author="Maritza Mallek" w:date="2013-03-28T17:25:00Z">
              <w:tcPr>
                <w:tcW w:w="1886" w:type="dxa"/>
                <w:tcBorders>
                  <w:top w:val="single" w:sz="4" w:space="0" w:color="auto"/>
                </w:tcBorders>
                <w:vAlign w:val="center"/>
              </w:tcPr>
            </w:tcPrChange>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Change w:id="1527" w:author="Maritza Mallek" w:date="2013-03-28T17:25:00Z">
              <w:tcPr>
                <w:tcW w:w="1363" w:type="dxa"/>
                <w:tcBorders>
                  <w:top w:val="single" w:sz="4" w:space="0" w:color="auto"/>
                </w:tcBorders>
                <w:vAlign w:val="center"/>
              </w:tcPr>
            </w:tcPrChange>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Change w:id="1528" w:author="Maritza Mallek" w:date="2013-03-28T17:25:00Z">
              <w:tcPr>
                <w:tcW w:w="1080" w:type="dxa"/>
                <w:tcBorders>
                  <w:top w:val="single" w:sz="4" w:space="0" w:color="auto"/>
                </w:tcBorders>
                <w:vAlign w:val="center"/>
              </w:tcPr>
            </w:tcPrChange>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Change w:id="1529" w:author="Maritza Mallek" w:date="2013-03-28T17:25:00Z">
              <w:tcPr>
                <w:tcW w:w="1081" w:type="dxa"/>
                <w:tcBorders>
                  <w:top w:val="single" w:sz="4" w:space="0" w:color="auto"/>
                </w:tcBorders>
                <w:vAlign w:val="center"/>
              </w:tcPr>
            </w:tcPrChange>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D21284">
        <w:trPr>
          <w:trHeight w:val="360"/>
          <w:jc w:val="center"/>
          <w:trPrChange w:id="1530" w:author="Maritza Mallek" w:date="2013-03-28T17:25:00Z">
            <w:trPr>
              <w:jc w:val="center"/>
            </w:trPr>
          </w:trPrChange>
        </w:trPr>
        <w:tc>
          <w:tcPr>
            <w:tcW w:w="1867" w:type="dxa"/>
            <w:vAlign w:val="center"/>
            <w:tcPrChange w:id="1531" w:author="Maritza Mallek" w:date="2013-03-28T17:25:00Z">
              <w:tcPr>
                <w:tcW w:w="1867" w:type="dxa"/>
                <w:vAlign w:val="center"/>
              </w:tcPr>
            </w:tcPrChange>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Change w:id="1532" w:author="Maritza Mallek" w:date="2013-03-28T17:25:00Z">
              <w:tcPr>
                <w:tcW w:w="1963" w:type="dxa"/>
                <w:vAlign w:val="center"/>
              </w:tcPr>
            </w:tcPrChange>
          </w:tcPr>
          <w:p w14:paraId="21846CB8" w14:textId="77777777" w:rsidR="00E76CA8" w:rsidRPr="006F682A" w:rsidRDefault="00E76CA8" w:rsidP="00D21284">
            <w:pPr>
              <w:jc w:val="left"/>
              <w:rPr>
                <w:szCs w:val="24"/>
              </w:rPr>
            </w:pPr>
            <w:r w:rsidRPr="006F682A">
              <w:rPr>
                <w:szCs w:val="24"/>
              </w:rPr>
              <w:t>20”+</w:t>
            </w:r>
          </w:p>
        </w:tc>
        <w:tc>
          <w:tcPr>
            <w:tcW w:w="1886" w:type="dxa"/>
            <w:vAlign w:val="center"/>
            <w:tcPrChange w:id="1533" w:author="Maritza Mallek" w:date="2013-03-28T17:25:00Z">
              <w:tcPr>
                <w:tcW w:w="1886" w:type="dxa"/>
                <w:vAlign w:val="center"/>
              </w:tcPr>
            </w:tcPrChange>
          </w:tcPr>
          <w:p w14:paraId="704B987F" w14:textId="77777777" w:rsidR="00E76CA8" w:rsidRPr="006F682A" w:rsidRDefault="00E76CA8" w:rsidP="00D21284">
            <w:pPr>
              <w:jc w:val="left"/>
              <w:rPr>
                <w:szCs w:val="24"/>
              </w:rPr>
            </w:pPr>
            <w:r w:rsidRPr="006F682A">
              <w:rPr>
                <w:szCs w:val="24"/>
              </w:rPr>
              <w:t>any</w:t>
            </w:r>
          </w:p>
        </w:tc>
        <w:tc>
          <w:tcPr>
            <w:tcW w:w="1363" w:type="dxa"/>
            <w:vAlign w:val="center"/>
            <w:tcPrChange w:id="1534" w:author="Maritza Mallek" w:date="2013-03-28T17:25:00Z">
              <w:tcPr>
                <w:tcW w:w="1363" w:type="dxa"/>
                <w:vAlign w:val="center"/>
              </w:tcPr>
            </w:tcPrChange>
          </w:tcPr>
          <w:p w14:paraId="1F262F2F" w14:textId="77777777" w:rsidR="00E76CA8" w:rsidRPr="006F682A" w:rsidRDefault="00E76CA8" w:rsidP="00D21284">
            <w:pPr>
              <w:jc w:val="left"/>
              <w:rPr>
                <w:szCs w:val="24"/>
              </w:rPr>
            </w:pPr>
            <w:r w:rsidRPr="006F682A">
              <w:rPr>
                <w:szCs w:val="24"/>
              </w:rPr>
              <w:t>&lt;50</w:t>
            </w:r>
          </w:p>
        </w:tc>
        <w:tc>
          <w:tcPr>
            <w:tcW w:w="1080" w:type="dxa"/>
            <w:vAlign w:val="center"/>
            <w:tcPrChange w:id="1535" w:author="Maritza Mallek" w:date="2013-03-28T17:25:00Z">
              <w:tcPr>
                <w:tcW w:w="1080" w:type="dxa"/>
                <w:vAlign w:val="center"/>
              </w:tcPr>
            </w:tcPrChange>
          </w:tcPr>
          <w:p w14:paraId="16ECD90C" w14:textId="77777777" w:rsidR="00E76CA8" w:rsidRPr="006F682A" w:rsidRDefault="00E76CA8" w:rsidP="00D21284">
            <w:pPr>
              <w:jc w:val="left"/>
              <w:rPr>
                <w:szCs w:val="24"/>
              </w:rPr>
            </w:pPr>
            <w:r w:rsidRPr="006F682A">
              <w:rPr>
                <w:szCs w:val="24"/>
              </w:rPr>
              <w:t>any</w:t>
            </w:r>
          </w:p>
        </w:tc>
        <w:tc>
          <w:tcPr>
            <w:tcW w:w="1081" w:type="dxa"/>
            <w:vAlign w:val="center"/>
            <w:tcPrChange w:id="1536" w:author="Maritza Mallek" w:date="2013-03-28T17:25:00Z">
              <w:tcPr>
                <w:tcW w:w="1081" w:type="dxa"/>
                <w:vAlign w:val="center"/>
              </w:tcPr>
            </w:tcPrChange>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D21284">
        <w:trPr>
          <w:trHeight w:val="360"/>
          <w:jc w:val="center"/>
          <w:trPrChange w:id="1537" w:author="Maritza Mallek" w:date="2013-03-28T17:25:00Z">
            <w:trPr>
              <w:jc w:val="center"/>
            </w:trPr>
          </w:trPrChange>
        </w:trPr>
        <w:tc>
          <w:tcPr>
            <w:tcW w:w="1867" w:type="dxa"/>
            <w:tcBorders>
              <w:bottom w:val="single" w:sz="4" w:space="0" w:color="auto"/>
            </w:tcBorders>
            <w:vAlign w:val="center"/>
            <w:tcPrChange w:id="1538" w:author="Maritza Mallek" w:date="2013-03-28T17:25:00Z">
              <w:tcPr>
                <w:tcW w:w="1867" w:type="dxa"/>
                <w:tcBorders>
                  <w:bottom w:val="single" w:sz="4" w:space="0" w:color="auto"/>
                </w:tcBorders>
                <w:vAlign w:val="center"/>
              </w:tcPr>
            </w:tcPrChange>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Change w:id="1539" w:author="Maritza Mallek" w:date="2013-03-28T17:25:00Z">
              <w:tcPr>
                <w:tcW w:w="1963" w:type="dxa"/>
                <w:tcBorders>
                  <w:bottom w:val="single" w:sz="4" w:space="0" w:color="auto"/>
                </w:tcBorders>
                <w:vAlign w:val="center"/>
              </w:tcPr>
            </w:tcPrChange>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Change w:id="1540" w:author="Maritza Mallek" w:date="2013-03-28T17:25:00Z">
              <w:tcPr>
                <w:tcW w:w="1886" w:type="dxa"/>
                <w:tcBorders>
                  <w:bottom w:val="single" w:sz="4" w:space="0" w:color="auto"/>
                </w:tcBorders>
                <w:vAlign w:val="center"/>
              </w:tcPr>
            </w:tcPrChange>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Change w:id="1541" w:author="Maritza Mallek" w:date="2013-03-28T17:25:00Z">
              <w:tcPr>
                <w:tcW w:w="1363" w:type="dxa"/>
                <w:tcBorders>
                  <w:bottom w:val="single" w:sz="4" w:space="0" w:color="auto"/>
                </w:tcBorders>
                <w:vAlign w:val="center"/>
              </w:tcPr>
            </w:tcPrChange>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Change w:id="1542" w:author="Maritza Mallek" w:date="2013-03-28T17:25:00Z">
              <w:tcPr>
                <w:tcW w:w="1080" w:type="dxa"/>
                <w:tcBorders>
                  <w:bottom w:val="single" w:sz="4" w:space="0" w:color="auto"/>
                </w:tcBorders>
                <w:vAlign w:val="center"/>
              </w:tcPr>
            </w:tcPrChange>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Change w:id="1543" w:author="Maritza Mallek" w:date="2013-03-28T17:25:00Z">
              <w:tcPr>
                <w:tcW w:w="1081" w:type="dxa"/>
                <w:tcBorders>
                  <w:bottom w:val="single" w:sz="4" w:space="0" w:color="auto"/>
                </w:tcBorders>
                <w:vAlign w:val="center"/>
              </w:tcPr>
            </w:tcPrChange>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pPr>
        <w:jc w:val="left"/>
        <w:rPr>
          <w:ins w:id="1544" w:author="Maritza Mallek" w:date="2013-04-02T21:07:00Z"/>
          <w:szCs w:val="24"/>
        </w:rPr>
        <w:pPrChange w:id="1545" w:author="Maritza Mallek" w:date="2013-04-02T21:07:00Z">
          <w:pPr/>
        </w:pPrChange>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pPr>
        <w:jc w:val="left"/>
        <w:rPr>
          <w:ins w:id="1546" w:author="Maritza Mallek" w:date="2013-04-02T21:07:00Z"/>
          <w:szCs w:val="24"/>
        </w:rPr>
        <w:pPrChange w:id="1547" w:author="Maritza Mallek" w:date="2013-04-02T21:07:00Z">
          <w:pPr/>
        </w:pPrChange>
      </w:pPr>
    </w:p>
    <w:p w14:paraId="78829000" w14:textId="3C923931" w:rsidR="00E76CA8" w:rsidDel="005A7547" w:rsidRDefault="005A7547">
      <w:pPr>
        <w:jc w:val="left"/>
        <w:rPr>
          <w:del w:id="1548" w:author="Maritza Mallek" w:date="2013-04-02T21:07:00Z"/>
          <w:szCs w:val="24"/>
        </w:rPr>
        <w:pPrChange w:id="1549" w:author="Maritza Mallek" w:date="2013-04-02T21:07:00Z">
          <w:pPr/>
        </w:pPrChange>
      </w:pPr>
      <w:ins w:id="1550" w:author="Maritza Mallek" w:date="2013-04-02T21:07:00Z">
        <w:r>
          <w:rPr>
            <w:szCs w:val="24"/>
          </w:rPr>
          <w:t>(S</w:t>
        </w:r>
      </w:ins>
    </w:p>
    <w:p w14:paraId="43DB3D05" w14:textId="05D9349B" w:rsidR="00E76CA8" w:rsidRPr="006F682A" w:rsidDel="005A7547" w:rsidRDefault="00E76CA8">
      <w:pPr>
        <w:jc w:val="left"/>
        <w:rPr>
          <w:del w:id="1551" w:author="Maritza Mallek" w:date="2013-04-02T21:07:00Z"/>
          <w:szCs w:val="24"/>
        </w:rPr>
        <w:pPrChange w:id="1552" w:author="Maritza Mallek" w:date="2013-04-02T21:07:00Z">
          <w:pPr>
            <w:pStyle w:val="Figure"/>
            <w:spacing w:before="240"/>
            <w:jc w:val="left"/>
          </w:pPr>
        </w:pPrChange>
      </w:pPr>
      <w:del w:id="1553" w:author="Maritza Mallek" w:date="2013-04-02T21:06:00Z">
        <w:r w:rsidRPr="003936A7" w:rsidDel="005A7547">
          <w:rPr>
            <w:szCs w:val="24"/>
          </w:rPr>
          <w:drawing>
            <wp:inline distT="0" distB="0" distL="0" distR="0" wp14:anchorId="278CC896" wp14:editId="44477ED3">
              <wp:extent cx="5008880" cy="493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Draft_1.pdf"/>
                      <pic:cNvPicPr/>
                    </pic:nvPicPr>
                    <pic:blipFill rotWithShape="1">
                      <a:blip r:embed="rId11">
                        <a:extLst>
                          <a:ext uri="{28A0092B-C50C-407E-A947-70E740481C1C}">
                            <a14:useLocalDpi xmlns:a14="http://schemas.microsoft.com/office/drawing/2010/main" val="0"/>
                          </a:ext>
                        </a:extLst>
                      </a:blip>
                      <a:srcRect r="15996" b="17188"/>
                      <a:stretch/>
                    </pic:blipFill>
                    <pic:spPr bwMode="auto">
                      <a:xfrm>
                        <a:off x="0" y="0"/>
                        <a:ext cx="5008880" cy="4937760"/>
                      </a:xfrm>
                      <a:prstGeom prst="rect">
                        <a:avLst/>
                      </a:prstGeom>
                      <a:ln>
                        <a:noFill/>
                      </a:ln>
                      <a:extLst>
                        <a:ext uri="{53640926-AAD7-44D8-BBD7-CCE9431645EC}">
                          <a14:shadowObscured xmlns:a14="http://schemas.microsoft.com/office/drawing/2010/main"/>
                        </a:ext>
                      </a:extLst>
                    </pic:spPr>
                  </pic:pic>
                </a:graphicData>
              </a:graphic>
            </wp:inline>
          </w:drawing>
        </w:r>
      </w:del>
      <w:del w:id="1554" w:author="Maritza Mallek" w:date="2013-04-02T21:07:00Z">
        <w:r w:rsidRPr="006F682A" w:rsidDel="005A7547">
          <w:rPr>
            <w:szCs w:val="24"/>
          </w:rPr>
          <w:delText xml:space="preserve"> </w:delText>
        </w:r>
      </w:del>
    </w:p>
    <w:p w14:paraId="4CC0CDBF" w14:textId="50A8DFBF" w:rsidR="00E76CA8" w:rsidDel="005A7547" w:rsidRDefault="00E76CA8">
      <w:pPr>
        <w:jc w:val="left"/>
        <w:rPr>
          <w:del w:id="1555" w:author="Maritza Mallek" w:date="2013-04-02T21:07:00Z"/>
        </w:rPr>
        <w:pPrChange w:id="1556" w:author="Maritza Mallek" w:date="2013-04-02T21:07:00Z">
          <w:pPr>
            <w:pStyle w:val="Caption"/>
          </w:pPr>
        </w:pPrChange>
      </w:pPr>
      <w:del w:id="1557" w:author="Maritza Mallek" w:date="2013-04-02T21:07:00Z">
        <w:r w:rsidRPr="006F682A" w:rsidDel="005A7547">
          <w:delText xml:space="preserve">Figure 1: Disturbance-Succession model for SMC, including aspen. Each box lists the name of the stage (based on LandFire) and the age range for patches in that class. </w:delText>
        </w:r>
      </w:del>
      <w:ins w:id="1558" w:author="Maritza Mallek" w:date="2013-04-02T21:07:00Z">
        <w:r w:rsidR="005A7547">
          <w:t>ee PDF)</w:t>
        </w:r>
      </w:ins>
    </w:p>
    <w:p w14:paraId="1BA1E591" w14:textId="6F1ADC1F" w:rsidR="00E76CA8" w:rsidRPr="006F682A" w:rsidDel="005A7547" w:rsidRDefault="005A7547">
      <w:pPr>
        <w:jc w:val="left"/>
        <w:rPr>
          <w:del w:id="1559" w:author="Maritza Mallek" w:date="2013-04-02T21:07:00Z"/>
        </w:rPr>
        <w:pPrChange w:id="1560" w:author="Maritza Mallek" w:date="2013-04-02T21:07:00Z">
          <w:pPr>
            <w:pStyle w:val="Caption"/>
          </w:pPr>
        </w:pPrChange>
      </w:pPr>
      <w:r>
        <w:t xml:space="preserve"> </w:t>
      </w:r>
    </w:p>
    <w:p w14:paraId="2CF0A29A" w14:textId="2CDFBE5E" w:rsidR="00E76CA8" w:rsidRPr="006F682A" w:rsidDel="005A7547" w:rsidRDefault="00E76CA8">
      <w:pPr>
        <w:jc w:val="left"/>
        <w:rPr>
          <w:del w:id="1561" w:author="Maritza Mallek" w:date="2013-04-02T21:07:00Z"/>
        </w:rPr>
        <w:pPrChange w:id="1562" w:author="Maritza Mallek" w:date="2013-04-02T21:07:00Z">
          <w:pPr>
            <w:pStyle w:val="Caption"/>
          </w:pPr>
        </w:pPrChange>
      </w:pPr>
      <w:del w:id="1563" w:author="Maritza Mallek" w:date="2013-04-02T21:07:00Z">
        <w:r w:rsidRPr="003936A7" w:rsidDel="005A7547">
          <w:drawing>
            <wp:inline distT="0" distB="0" distL="0" distR="0" wp14:anchorId="69282B1A" wp14:editId="42A8D8BA">
              <wp:extent cx="5069840" cy="491744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M_Draft_2.pdf"/>
                      <pic:cNvPicPr/>
                    </pic:nvPicPr>
                    <pic:blipFill rotWithShape="1">
                      <a:blip r:embed="rId12">
                        <a:extLst>
                          <a:ext uri="{28A0092B-C50C-407E-A947-70E740481C1C}">
                            <a14:useLocalDpi xmlns:a14="http://schemas.microsoft.com/office/drawing/2010/main" val="0"/>
                          </a:ext>
                        </a:extLst>
                      </a:blip>
                      <a:srcRect r="14973" b="17530"/>
                      <a:stretch/>
                    </pic:blipFill>
                    <pic:spPr bwMode="auto">
                      <a:xfrm>
                        <a:off x="0" y="0"/>
                        <a:ext cx="5069840" cy="4917440"/>
                      </a:xfrm>
                      <a:prstGeom prst="rect">
                        <a:avLst/>
                      </a:prstGeom>
                      <a:ln>
                        <a:noFill/>
                      </a:ln>
                      <a:extLst>
                        <a:ext uri="{53640926-AAD7-44D8-BBD7-CCE9431645EC}">
                          <a14:shadowObscured xmlns:a14="http://schemas.microsoft.com/office/drawing/2010/main"/>
                        </a:ext>
                      </a:extLst>
                    </pic:spPr>
                  </pic:pic>
                </a:graphicData>
              </a:graphic>
            </wp:inline>
          </w:drawing>
        </w:r>
      </w:del>
    </w:p>
    <w:p w14:paraId="7D53EF27" w14:textId="3E7D0712" w:rsidR="00BC203A" w:rsidRDefault="00E76CA8">
      <w:pPr>
        <w:jc w:val="left"/>
        <w:rPr>
          <w:ins w:id="1564" w:author="Maritza Mallek" w:date="2013-04-02T21:40:00Z"/>
        </w:rPr>
        <w:pPrChange w:id="1565" w:author="Maritza Mallek" w:date="2013-04-02T21:07:00Z">
          <w:pPr/>
        </w:pPrChange>
      </w:pPr>
      <w:del w:id="1566" w:author="Maritza Mallek" w:date="2013-04-02T21:07:00Z">
        <w:r w:rsidRPr="006F682A" w:rsidDel="005A7547">
          <w:delText xml:space="preserve">Figure 2: </w:delText>
        </w:r>
      </w:del>
      <w:r w:rsidRPr="006F682A">
        <w:t>Disturbance-Succession model for SMC</w:t>
      </w:r>
      <w:del w:id="1567" w:author="Maritza Mallek" w:date="2013-04-02T21:08:00Z">
        <w:r w:rsidRPr="006F682A" w:rsidDel="005A7547">
          <w:delText>M</w:delText>
        </w:r>
      </w:del>
      <w:r w:rsidRPr="006F682A">
        <w:t xml:space="preserve">, including aspen. Each box lists the name of the </w:t>
      </w:r>
      <w:del w:id="1568" w:author="Maritza Mallek" w:date="2013-04-02T21:40:00Z">
        <w:r w:rsidRPr="006F682A" w:rsidDel="00BC203A">
          <w:delText>stage</w:delText>
        </w:r>
      </w:del>
      <w:ins w:id="1569" w:author="Maritza Mallek" w:date="2013-04-02T21:40:00Z">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ins>
    </w:p>
    <w:p w14:paraId="0868FB4A" w14:textId="77777777" w:rsidR="000B2913" w:rsidRDefault="000B2913">
      <w:pPr>
        <w:jc w:val="left"/>
        <w:rPr>
          <w:ins w:id="1570" w:author="Maritza Mallek" w:date="2013-04-02T21:41:00Z"/>
        </w:rPr>
        <w:pPrChange w:id="1571" w:author="Maritza Mallek" w:date="2013-04-02T21:07:00Z">
          <w:pPr/>
        </w:pPrChange>
      </w:pPr>
    </w:p>
    <w:p w14:paraId="5D85186D" w14:textId="6AD4B293" w:rsidR="000B2913" w:rsidRDefault="000B2913">
      <w:pPr>
        <w:jc w:val="left"/>
        <w:rPr>
          <w:ins w:id="1572" w:author="Maritza Mallek" w:date="2013-04-02T21:41:00Z"/>
        </w:rPr>
        <w:pPrChange w:id="1573" w:author="Maritza Mallek" w:date="2013-04-02T21:07:00Z">
          <w:pPr/>
        </w:pPrChange>
      </w:pPr>
      <w:ins w:id="1574" w:author="Maritza Mallek" w:date="2013-04-02T21:41:00Z">
        <w:r>
          <w:t>Solid red lines represent high mortality fire. Probabilities given are the relative probability for high mortality fire with that outcome relative to other outcomes of fire for that condition.</w:t>
        </w:r>
      </w:ins>
    </w:p>
    <w:p w14:paraId="5606F419" w14:textId="77777777" w:rsidR="000B2913" w:rsidRDefault="000B2913">
      <w:pPr>
        <w:jc w:val="left"/>
        <w:rPr>
          <w:ins w:id="1575" w:author="Maritza Mallek" w:date="2013-04-02T21:41:00Z"/>
        </w:rPr>
        <w:pPrChange w:id="1576" w:author="Maritza Mallek" w:date="2013-04-02T21:07:00Z">
          <w:pPr/>
        </w:pPrChange>
      </w:pPr>
    </w:p>
    <w:p w14:paraId="6C6D7C49" w14:textId="60A1D56F" w:rsidR="000B2913" w:rsidRDefault="000B2913" w:rsidP="000B2913">
      <w:pPr>
        <w:jc w:val="left"/>
        <w:rPr>
          <w:ins w:id="1577" w:author="Maritza Mallek" w:date="2013-04-02T21:42:00Z"/>
        </w:rPr>
      </w:pPr>
      <w:ins w:id="1578" w:author="Maritza Mallek" w:date="2013-04-02T21:41:00Z">
        <w:r>
          <w:t>Dashed red lines represent low mortality fire. Probabilities given are the relative probability for low mortality fire with that outcome relative to other outcomes of fire for that condition.</w:t>
        </w:r>
      </w:ins>
    </w:p>
    <w:p w14:paraId="3B85E375" w14:textId="77777777" w:rsidR="000B2913" w:rsidRDefault="000B2913" w:rsidP="000B2913">
      <w:pPr>
        <w:jc w:val="left"/>
        <w:rPr>
          <w:ins w:id="1579" w:author="Maritza Mallek" w:date="2013-04-02T21:42:00Z"/>
        </w:rPr>
      </w:pPr>
    </w:p>
    <w:p w14:paraId="269AA6E5" w14:textId="397E6CF4" w:rsidR="00E76CA8" w:rsidRPr="006F682A" w:rsidDel="005A7547" w:rsidRDefault="000B2913">
      <w:pPr>
        <w:jc w:val="left"/>
        <w:rPr>
          <w:del w:id="1580" w:author="Maritza Mallek" w:date="2013-04-02T21:07:00Z"/>
        </w:rPr>
        <w:pPrChange w:id="1581" w:author="Maritza Mallek" w:date="2013-04-02T21:44:00Z">
          <w:pPr>
            <w:pStyle w:val="Caption"/>
          </w:pPr>
        </w:pPrChange>
      </w:pPr>
      <w:ins w:id="1582" w:author="Maritza Mallek" w:date="2013-04-02T21:42:00Z">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ins>
      <w:ins w:id="1583" w:author="Maritza Mallek" w:date="2013-04-02T21:44:00Z">
        <w:r w:rsidRPr="006F682A" w:rsidDel="000B2913">
          <w:t xml:space="preserve"> </w:t>
        </w:r>
      </w:ins>
      <w:del w:id="1584" w:author="Maritza Mallek" w:date="2013-04-02T21:44:00Z">
        <w:r w:rsidR="00E76CA8" w:rsidRPr="006F682A" w:rsidDel="000B2913">
          <w:delText xml:space="preserv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w:delText>
        </w:r>
      </w:del>
      <w:del w:id="1585" w:author="Maritza Mallek" w:date="2013-04-02T21:07:00Z">
        <w:r w:rsidR="00E76CA8" w:rsidRPr="006F682A" w:rsidDel="005A7547">
          <w:delText>See description of that stage for details on the uncertainty. Probabilities per time step of succession have not yet been calculated.</w:delText>
        </w:r>
        <w:r w:rsidR="00E76CA8" w:rsidRPr="006F682A" w:rsidDel="005A7547">
          <w:fldChar w:fldCharType="begin"/>
        </w:r>
        <w:r w:rsidR="00E76CA8" w:rsidRPr="006F682A" w:rsidDel="005A7547">
          <w:delInstrText>tc "1 Disturbance-Succession model for SMCX. Each box lists the name of the stage (based on LandFire) and the age range for patches in that class. Probabilities given are the probability of that outcome relative to others for that type of disturbance in that stage. For example, given that a fire reaches a patch in MDC, it has 3 relative probabilities of transitioning to ED, MDO, or remaining in MDC, which sum to 1. The probabilities highlighted in yellow are approximations and will need to be reviewed closely to determine the appropriate modifier. See description of that stage for details on the uncertainty. Probabilities per time step of succession have not yet been calculated." \f f</w:delInstrText>
        </w:r>
        <w:r w:rsidR="00E76CA8" w:rsidRPr="006F682A" w:rsidDel="005A7547">
          <w:fldChar w:fldCharType="end"/>
        </w:r>
      </w:del>
    </w:p>
    <w:p w14:paraId="16015478" w14:textId="41564D7B" w:rsidR="00E76CA8" w:rsidRPr="006F682A" w:rsidDel="005A7547" w:rsidRDefault="00E76CA8">
      <w:pPr>
        <w:jc w:val="left"/>
        <w:rPr>
          <w:del w:id="1586" w:author="Maritza Mallek" w:date="2013-04-02T21:07:00Z"/>
        </w:rPr>
        <w:pPrChange w:id="1587" w:author="Maritza Mallek" w:date="2013-04-02T21:44:00Z">
          <w:pPr>
            <w:pStyle w:val="Caption"/>
          </w:pPr>
        </w:pPrChange>
      </w:pPr>
    </w:p>
    <w:p w14:paraId="4C1238B0" w14:textId="26E73D1B" w:rsidR="00E76CA8" w:rsidRPr="006F682A" w:rsidDel="005A7547" w:rsidRDefault="00E76CA8">
      <w:pPr>
        <w:jc w:val="left"/>
        <w:rPr>
          <w:del w:id="1588" w:author="Maritza Mallek" w:date="2013-04-02T21:07:00Z"/>
        </w:rPr>
        <w:pPrChange w:id="1589" w:author="Maritza Mallek" w:date="2013-04-02T21:44:00Z">
          <w:pPr>
            <w:pStyle w:val="Caption"/>
          </w:pPr>
        </w:pPrChange>
      </w:pPr>
      <w:del w:id="1590" w:author="Maritza Mallek" w:date="2013-04-02T21:07:00Z">
        <w:r w:rsidRPr="003936A7" w:rsidDel="005A7547">
          <w:drawing>
            <wp:inline distT="0" distB="0" distL="0" distR="0" wp14:anchorId="3E0E774E" wp14:editId="3A754EA1">
              <wp:extent cx="5080000" cy="361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X_Draft_4.pdf"/>
                      <pic:cNvPicPr/>
                    </pic:nvPicPr>
                    <pic:blipFill rotWithShape="1">
                      <a:blip r:embed="rId13">
                        <a:extLst>
                          <a:ext uri="{28A0092B-C50C-407E-A947-70E740481C1C}">
                            <a14:useLocalDpi xmlns:a14="http://schemas.microsoft.com/office/drawing/2010/main" val="0"/>
                          </a:ext>
                        </a:extLst>
                      </a:blip>
                      <a:srcRect t="20788" r="14803" b="18552"/>
                      <a:stretch/>
                    </pic:blipFill>
                    <pic:spPr bwMode="auto">
                      <a:xfrm>
                        <a:off x="0" y="0"/>
                        <a:ext cx="5080000" cy="3616960"/>
                      </a:xfrm>
                      <a:prstGeom prst="rect">
                        <a:avLst/>
                      </a:prstGeom>
                      <a:ln>
                        <a:noFill/>
                      </a:ln>
                      <a:extLst>
                        <a:ext uri="{53640926-AAD7-44D8-BBD7-CCE9431645EC}">
                          <a14:shadowObscured xmlns:a14="http://schemas.microsoft.com/office/drawing/2010/main"/>
                        </a:ext>
                      </a:extLst>
                    </pic:spPr>
                  </pic:pic>
                </a:graphicData>
              </a:graphic>
            </wp:inline>
          </w:drawing>
        </w:r>
      </w:del>
    </w:p>
    <w:p w14:paraId="7215A182" w14:textId="101FEAFC" w:rsidR="00E76CA8" w:rsidRPr="00664ACB" w:rsidDel="005A7547" w:rsidRDefault="00E76CA8">
      <w:pPr>
        <w:jc w:val="left"/>
        <w:rPr>
          <w:del w:id="1591" w:author="Maritza Mallek" w:date="2013-04-02T21:07:00Z"/>
        </w:rPr>
        <w:pPrChange w:id="1592" w:author="Maritza Mallek" w:date="2013-04-02T21:44:00Z">
          <w:pPr/>
        </w:pPrChange>
      </w:pPr>
    </w:p>
    <w:p w14:paraId="42E1F5CE" w14:textId="4ABDB741" w:rsidR="00E76CA8" w:rsidRPr="006F682A" w:rsidDel="005A7547" w:rsidRDefault="00E76CA8">
      <w:pPr>
        <w:jc w:val="left"/>
        <w:rPr>
          <w:del w:id="1593" w:author="Maritza Mallek" w:date="2013-04-02T21:07:00Z"/>
        </w:rPr>
        <w:pPrChange w:id="1594" w:author="Maritza Mallek" w:date="2013-04-02T21:44:00Z">
          <w:pPr>
            <w:pStyle w:val="Caption"/>
            <w:keepLines w:val="0"/>
          </w:pPr>
        </w:pPrChange>
      </w:pPr>
      <w:del w:id="1595" w:author="Maritza Mallek" w:date="2013-04-02T21:07:00Z">
        <w:r w:rsidRPr="006F682A" w:rsidDel="005A7547">
          <w:delText>Figure 3: Disturbance-Succession model for SMCX. Each box lists the name of the stage (based on LandFire) and the age range for patches in that class.</w:delText>
        </w:r>
      </w:del>
    </w:p>
    <w:p w14:paraId="719FCA28" w14:textId="77777777" w:rsidR="00E76CA8" w:rsidRPr="00664ACB" w:rsidRDefault="00E76CA8">
      <w:pPr>
        <w:jc w:val="left"/>
        <w:pPrChange w:id="1596" w:author="Maritza Mallek" w:date="2013-04-02T21:44:00Z">
          <w:pPr/>
        </w:pPrChange>
      </w:pP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Estes, Becky -FS" w:date="2013-04-07T16:39:00Z" w:initials="BLE">
    <w:p w14:paraId="461C6645" w14:textId="4A8C516A" w:rsidR="003936A7" w:rsidRDefault="003936A7">
      <w:pPr>
        <w:pStyle w:val="CommentText"/>
      </w:pPr>
      <w:r>
        <w:rPr>
          <w:rStyle w:val="CommentReference"/>
        </w:rPr>
        <w:annotationRef/>
      </w:r>
      <w:r>
        <w:t>Should the productive - unproductive be listed here as well?</w:t>
      </w:r>
    </w:p>
  </w:comment>
  <w:comment w:id="61" w:author="Estes, Becky -FS" w:date="2013-04-07T18:47:00Z" w:initials="BLE">
    <w:p w14:paraId="182607A0" w14:textId="19CC96FA" w:rsidR="00D33A7A" w:rsidRDefault="00D33A7A">
      <w:pPr>
        <w:pStyle w:val="CommentText"/>
      </w:pPr>
      <w:r>
        <w:rPr>
          <w:rStyle w:val="CommentReference"/>
        </w:rPr>
        <w:annotationRef/>
      </w:r>
      <w:r>
        <w:t>I think we should talk about its ability to sprout prolifically after a high severity fire.</w:t>
      </w:r>
    </w:p>
  </w:comment>
  <w:comment w:id="67" w:author="Maritza Mallek" w:date="2013-04-07T16:39:00Z" w:initials="MM">
    <w:p w14:paraId="38D8A8C7" w14:textId="77777777" w:rsidR="003936A7" w:rsidRDefault="003936A7" w:rsidP="00045005">
      <w:pPr>
        <w:pStyle w:val="CommentText"/>
      </w:pPr>
      <w:r>
        <w:rPr>
          <w:rStyle w:val="CommentReference"/>
        </w:rPr>
        <w:annotationRef/>
      </w:r>
      <w:r>
        <w:t>This description taken from CalVeg alliance descriptions. Becky, please edit liberally to make accurate to our project area.</w:t>
      </w:r>
    </w:p>
  </w:comment>
  <w:comment w:id="68" w:author="Estes, Becky -FS" w:date="2013-04-07T18:48:00Z" w:initials="BLE">
    <w:p w14:paraId="2782F84B" w14:textId="667C24BE" w:rsidR="00D33A7A" w:rsidRDefault="00D33A7A">
      <w:pPr>
        <w:pStyle w:val="CommentText"/>
      </w:pPr>
      <w:r>
        <w:rPr>
          <w:rStyle w:val="CommentReference"/>
        </w:rPr>
        <w:annotationRef/>
      </w:r>
      <w:r w:rsidR="003647E6">
        <w:t>Is this the moisture deficient type?  Must be a typo.</w:t>
      </w:r>
    </w:p>
  </w:comment>
  <w:comment w:id="76" w:author="Maritza Mallek" w:date="2013-04-07T16:39:00Z" w:initials="MM">
    <w:p w14:paraId="6ACFA538" w14:textId="77777777" w:rsidR="003936A7" w:rsidRDefault="003936A7" w:rsidP="00045005">
      <w:pPr>
        <w:pStyle w:val="CommentText"/>
      </w:pPr>
      <w:r>
        <w:rPr>
          <w:rStyle w:val="CommentReference"/>
        </w:rPr>
        <w:annotationRef/>
      </w:r>
      <w:r>
        <w:t>This description taken from CalVeg alliance descriptions. Becky, please edit liberally to make accurate to our project area.</w:t>
      </w:r>
    </w:p>
  </w:comment>
  <w:comment w:id="80" w:author="Estes, Becky -FS" w:date="2013-04-07T18:50:00Z" w:initials="BLE">
    <w:p w14:paraId="261846E7" w14:textId="0C64C47E" w:rsidR="00D33A7A" w:rsidRDefault="00D33A7A">
      <w:pPr>
        <w:pStyle w:val="CommentText"/>
      </w:pPr>
      <w:r>
        <w:rPr>
          <w:rStyle w:val="CommentReference"/>
        </w:rPr>
        <w:annotationRef/>
      </w:r>
      <w:r w:rsidR="003647E6">
        <w:t>We should be consistent on terminology.</w:t>
      </w:r>
    </w:p>
  </w:comment>
  <w:comment w:id="82" w:author="Maritza Mallek" w:date="2013-04-07T16:39:00Z" w:initials="MM">
    <w:p w14:paraId="3B0247C3" w14:textId="77777777" w:rsidR="003936A7" w:rsidRDefault="003936A7" w:rsidP="00045005">
      <w:pPr>
        <w:pStyle w:val="CommentText"/>
      </w:pPr>
      <w:r>
        <w:rPr>
          <w:rStyle w:val="CommentReference"/>
        </w:rPr>
        <w:annotationRef/>
      </w:r>
      <w:r>
        <w:t>We may not want to include this paragraph since it references Alliances, which is confusing.</w:t>
      </w:r>
    </w:p>
  </w:comment>
  <w:comment w:id="91" w:author="Maritza Mallek" w:date="2013-04-07T16:39:00Z" w:initials="MM">
    <w:p w14:paraId="6187C566" w14:textId="77777777" w:rsidR="003936A7" w:rsidRDefault="003936A7" w:rsidP="00045005">
      <w:pPr>
        <w:pStyle w:val="CommentText"/>
      </w:pPr>
      <w:r>
        <w:rPr>
          <w:rStyle w:val="CommentReference"/>
        </w:rPr>
        <w:annotationRef/>
      </w:r>
      <w:r>
        <w:t>Ultramafic Mixed Conifer not described in CalVeg zone 3; I pulled this description from zone 1 so it will need to be edited.</w:t>
      </w:r>
    </w:p>
  </w:comment>
  <w:comment w:id="93" w:author="Estes, Becky -FS" w:date="2013-04-07T18:52:00Z" w:initials="BLE">
    <w:p w14:paraId="3E5DBCA5" w14:textId="2D1ACAA7" w:rsidR="00D33A7A" w:rsidRDefault="00D33A7A">
      <w:pPr>
        <w:pStyle w:val="CommentText"/>
      </w:pPr>
      <w:r>
        <w:rPr>
          <w:rStyle w:val="CommentReference"/>
        </w:rPr>
        <w:annotationRef/>
      </w:r>
      <w:r w:rsidR="003647E6">
        <w:t xml:space="preserve">These species </w:t>
      </w:r>
      <w:r w:rsidR="003647E6">
        <w:t xml:space="preserve">(western white pine and lodgepole) </w:t>
      </w:r>
      <w:r w:rsidR="003647E6">
        <w:t xml:space="preserve">are usually not associates in serpentine soils </w:t>
      </w:r>
      <w:r w:rsidR="003647E6">
        <w:t>- maybe in the Klamaths.  Where did this info come from?</w:t>
      </w:r>
    </w:p>
  </w:comment>
  <w:comment w:id="94" w:author="Estes, Becky -FS" w:date="2013-04-07T18:51:00Z" w:initials="BLE">
    <w:p w14:paraId="77F55613" w14:textId="662F2CDC" w:rsidR="00D33A7A" w:rsidRDefault="00D33A7A">
      <w:pPr>
        <w:pStyle w:val="CommentText"/>
      </w:pPr>
      <w:r>
        <w:rPr>
          <w:rStyle w:val="CommentReference"/>
        </w:rPr>
        <w:annotationRef/>
      </w:r>
    </w:p>
  </w:comment>
  <w:comment w:id="96" w:author="Estes, Becky -FS" w:date="2013-04-07T18:53:00Z" w:initials="BLE">
    <w:p w14:paraId="0EC51716" w14:textId="3A1366FB" w:rsidR="00D33A7A" w:rsidRDefault="00D33A7A">
      <w:pPr>
        <w:pStyle w:val="CommentText"/>
      </w:pPr>
      <w:r>
        <w:rPr>
          <w:rStyle w:val="CommentReference"/>
        </w:rPr>
        <w:annotationRef/>
      </w:r>
      <w:r w:rsidR="003647E6">
        <w:t>We should highlight the unique species found in the serpentine sites.</w:t>
      </w:r>
    </w:p>
  </w:comment>
  <w:comment w:id="101" w:author="Maritza Mallek" w:date="2013-04-07T16:39:00Z" w:initials="MM">
    <w:p w14:paraId="14F69208" w14:textId="6D5569C5" w:rsidR="003936A7" w:rsidRDefault="003936A7">
      <w:pPr>
        <w:pStyle w:val="CommentText"/>
      </w:pPr>
      <w:r>
        <w:rPr>
          <w:rStyle w:val="CommentReference"/>
        </w:rPr>
        <w:annotationRef/>
      </w:r>
      <w:r>
        <w:t>Can supplement this info with more info from Terrestrial Vegetation of California (97).</w:t>
      </w:r>
    </w:p>
  </w:comment>
  <w:comment w:id="108" w:author="Maritza Mallek" w:date="2013-04-07T16:39:00Z" w:initials="MM">
    <w:p w14:paraId="30ACD7C9" w14:textId="77777777" w:rsidR="003936A7" w:rsidRDefault="003936A7">
      <w:pPr>
        <w:pStyle w:val="CommentText"/>
      </w:pPr>
      <w:r>
        <w:rPr>
          <w:rStyle w:val="CommentReference"/>
        </w:rPr>
        <w:annotationRef/>
      </w:r>
      <w:r>
        <w:t>Is this sufficient, with the implication that the general description of SMC applies? Or should it be able to stand alone?</w:t>
      </w:r>
    </w:p>
  </w:comment>
  <w:comment w:id="109" w:author="Estes, Becky -FS" w:date="2013-04-07T18:54:00Z" w:initials="BLE">
    <w:p w14:paraId="38AAAFBE" w14:textId="0724D528" w:rsidR="00D33A7A" w:rsidRDefault="00D33A7A">
      <w:pPr>
        <w:pStyle w:val="CommentText"/>
      </w:pPr>
      <w:r>
        <w:rPr>
          <w:rStyle w:val="CommentReference"/>
        </w:rPr>
        <w:annotationRef/>
      </w:r>
      <w:r w:rsidR="003647E6">
        <w:t>We haven't mentioned this acronym anywhere.</w:t>
      </w:r>
    </w:p>
  </w:comment>
  <w:comment w:id="126" w:author="Maritza Mallek" w:date="2013-04-07T16:39:00Z" w:initials="MM">
    <w:p w14:paraId="6C51EFC5" w14:textId="21AFAB82" w:rsidR="003936A7" w:rsidRDefault="003936A7">
      <w:pPr>
        <w:pStyle w:val="CommentText"/>
      </w:pPr>
      <w:r>
        <w:rPr>
          <w:rStyle w:val="CommentReference"/>
        </w:rPr>
        <w:annotationRef/>
      </w:r>
      <w:r>
        <w:t>This section will also explain how xeric/mesic were defined using additional data layers, where applicable.</w:t>
      </w:r>
    </w:p>
  </w:comment>
  <w:comment w:id="137" w:author="Estes, Becky -FS" w:date="2013-04-07T18:55:00Z" w:initials="BLE">
    <w:p w14:paraId="6CEE80D8" w14:textId="14D1D6BC" w:rsidR="00D33A7A" w:rsidRDefault="00D33A7A">
      <w:pPr>
        <w:pStyle w:val="CommentText"/>
      </w:pPr>
      <w:r>
        <w:rPr>
          <w:rStyle w:val="CommentReference"/>
        </w:rPr>
        <w:annotationRef/>
      </w:r>
      <w:r w:rsidR="003647E6">
        <w:t>I wonder if we should expand on this section.</w:t>
      </w:r>
    </w:p>
  </w:comment>
  <w:comment w:id="169" w:author="Estes, Becky -FS" w:date="2013-04-07T17:35:00Z" w:initials="BLE">
    <w:p w14:paraId="5E03B29F" w14:textId="4A410D0F" w:rsidR="007F3311" w:rsidRDefault="007F3311">
      <w:pPr>
        <w:pStyle w:val="CommentText"/>
      </w:pPr>
      <w:r>
        <w:rPr>
          <w:rStyle w:val="CommentReference"/>
        </w:rPr>
        <w:annotationRef/>
      </w:r>
      <w:r w:rsidR="003647E6">
        <w:t xml:space="preserve">Just a thought but could we start citing these and including them in the literature section.  I </w:t>
      </w:r>
      <w:r w:rsidR="003647E6">
        <w:t>have been struggling with h</w:t>
      </w:r>
      <w:r w:rsidR="003647E6">
        <w:t>ow we want to approach the liter</w:t>
      </w:r>
      <w:r w:rsidR="003647E6">
        <w:t>ature?  Should we cite it or just include all of it as the end and not cite within the text?</w:t>
      </w:r>
    </w:p>
  </w:comment>
  <w:comment w:id="173" w:author="Estes, Becky -FS" w:date="2013-04-07T16:39:00Z" w:initials="BLE">
    <w:p w14:paraId="2AE471EF" w14:textId="567581FA" w:rsidR="003936A7" w:rsidRDefault="003936A7">
      <w:pPr>
        <w:pStyle w:val="CommentText"/>
      </w:pPr>
      <w:r>
        <w:rPr>
          <w:rStyle w:val="CommentReference"/>
        </w:rPr>
        <w:annotationRef/>
      </w:r>
      <w:r>
        <w:t>Severity?</w:t>
      </w:r>
    </w:p>
  </w:comment>
  <w:comment w:id="176" w:author="Estes, Becky -FS" w:date="2013-04-07T16:39:00Z" w:initials="BLE">
    <w:p w14:paraId="750828A3" w14:textId="73B85AC4" w:rsidR="003936A7" w:rsidRDefault="003936A7">
      <w:pPr>
        <w:pStyle w:val="CommentText"/>
      </w:pPr>
      <w:r>
        <w:rPr>
          <w:rStyle w:val="CommentReference"/>
        </w:rPr>
        <w:annotationRef/>
      </w:r>
      <w:r>
        <w:t>Should we add something about the structures that make them more resistant?</w:t>
      </w:r>
    </w:p>
  </w:comment>
  <w:comment w:id="184" w:author="Estes, Becky -FS" w:date="2013-04-07T16:39:00Z" w:initials="BLE">
    <w:p w14:paraId="6FC2BAC0" w14:textId="73B8757E" w:rsidR="003936A7" w:rsidRDefault="003936A7">
      <w:pPr>
        <w:pStyle w:val="CommentText"/>
      </w:pPr>
      <w:r>
        <w:rPr>
          <w:rStyle w:val="CommentReference"/>
        </w:rPr>
        <w:annotationRef/>
      </w:r>
      <w:r>
        <w:t>Also oaks as well.  They will prolifically stump sprout after a high severity fire.</w:t>
      </w:r>
    </w:p>
  </w:comment>
  <w:comment w:id="186" w:author="Estes, Becky -FS" w:date="2013-04-07T16:39:00Z" w:initials="BLE">
    <w:p w14:paraId="068065E7" w14:textId="6D3D862B" w:rsidR="003936A7" w:rsidRDefault="003936A7">
      <w:pPr>
        <w:pStyle w:val="CommentText"/>
      </w:pPr>
      <w:r>
        <w:rPr>
          <w:rStyle w:val="CommentReference"/>
        </w:rPr>
        <w:annotationRef/>
      </w:r>
      <w:r>
        <w:t>So what is the difference between a variant and a modifier?</w:t>
      </w:r>
    </w:p>
  </w:comment>
  <w:comment w:id="189" w:author="Estes, Becky -FS" w:date="2013-04-07T16:39:00Z" w:initials="BLE">
    <w:p w14:paraId="6C512298" w14:textId="48A7B49A" w:rsidR="003936A7" w:rsidRDefault="003936A7">
      <w:pPr>
        <w:pStyle w:val="CommentText"/>
      </w:pPr>
      <w:r>
        <w:rPr>
          <w:rStyle w:val="CommentReference"/>
        </w:rPr>
        <w:annotationRef/>
      </w:r>
      <w:r>
        <w:t>This is included in the Van de Water and Safford review so it is most likely redundant.</w:t>
      </w:r>
    </w:p>
  </w:comment>
  <w:comment w:id="190" w:author="Estes, Becky -FS" w:date="2013-04-07T19:00:00Z" w:initials="BLE">
    <w:p w14:paraId="261E0E6C" w14:textId="6A1BFFD3" w:rsidR="00AE6BD5" w:rsidRDefault="00AE6BD5">
      <w:pPr>
        <w:pStyle w:val="CommentText"/>
      </w:pPr>
      <w:r>
        <w:rPr>
          <w:rStyle w:val="CommentReference"/>
        </w:rPr>
        <w:annotationRef/>
      </w:r>
    </w:p>
  </w:comment>
  <w:comment w:id="192" w:author="Estes, Becky -FS" w:date="2013-04-07T16:39:00Z" w:initials="BLE">
    <w:p w14:paraId="64C8620B" w14:textId="442DEE7C" w:rsidR="003936A7" w:rsidRDefault="003936A7">
      <w:pPr>
        <w:pStyle w:val="CommentText"/>
      </w:pPr>
      <w:r>
        <w:rPr>
          <w:rStyle w:val="CommentReference"/>
        </w:rPr>
        <w:annotationRef/>
      </w:r>
      <w:r>
        <w:t>Can we define susceptible? Ignition? Severity?</w:t>
      </w:r>
    </w:p>
  </w:comment>
  <w:comment w:id="193" w:author="Estes, Becky -FS" w:date="2013-04-07T19:01:00Z" w:initials="BLE">
    <w:p w14:paraId="23ABC0C0" w14:textId="0F0E38A1" w:rsidR="00AE6BD5" w:rsidRDefault="00AE6BD5">
      <w:pPr>
        <w:pStyle w:val="CommentText"/>
      </w:pPr>
      <w:r>
        <w:rPr>
          <w:rStyle w:val="CommentReference"/>
        </w:rPr>
        <w:annotationRef/>
      </w:r>
    </w:p>
  </w:comment>
  <w:comment w:id="194" w:author="Estes, Becky -FS" w:date="2013-04-07T16:39:00Z" w:initials="BLE">
    <w:p w14:paraId="6F0233A8" w14:textId="12C04E89" w:rsidR="003936A7" w:rsidRDefault="003936A7">
      <w:pPr>
        <w:pStyle w:val="CommentText"/>
      </w:pPr>
      <w:r>
        <w:rPr>
          <w:rStyle w:val="CommentReference"/>
        </w:rPr>
        <w:annotationRef/>
      </w:r>
      <w:r>
        <w:t>Should we be referencing these sites if they have yet to be defined?</w:t>
      </w:r>
    </w:p>
  </w:comment>
  <w:comment w:id="200" w:author="Maritza Mallek" w:date="2013-04-07T16:39:00Z" w:initials="MM">
    <w:p w14:paraId="2357DC32" w14:textId="77777777" w:rsidR="003936A7" w:rsidRDefault="003936A7"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204" w:author="Estes, Becky -FS" w:date="2013-04-07T16:39:00Z" w:initials="BLE">
    <w:p w14:paraId="42DDE665" w14:textId="37FEC73B" w:rsidR="003936A7" w:rsidRDefault="003936A7">
      <w:pPr>
        <w:pStyle w:val="CommentText"/>
      </w:pPr>
      <w:r>
        <w:rPr>
          <w:rStyle w:val="CommentReference"/>
        </w:rPr>
        <w:annotationRef/>
      </w:r>
      <w:r>
        <w:t>Do we define this anywhere?  In the previous section we don’t mention the SMCM.</w:t>
      </w:r>
    </w:p>
  </w:comment>
  <w:comment w:id="205" w:author="mcgarigal" w:date="2013-04-07T16:39:00Z" w:initials="km">
    <w:p w14:paraId="7CA73397" w14:textId="77777777" w:rsidR="003936A7" w:rsidRDefault="003936A7" w:rsidP="00E76CA8">
      <w:pPr>
        <w:pStyle w:val="CommentText"/>
      </w:pPr>
      <w:r>
        <w:rPr>
          <w:rStyle w:val="CommentReference"/>
        </w:rPr>
        <w:annotationRef/>
      </w:r>
      <w:r>
        <w:t>Let's use "condition" instead of "stage" throughout.</w:t>
      </w:r>
    </w:p>
  </w:comment>
  <w:comment w:id="207" w:author="mcgarigal" w:date="2013-04-07T16:39:00Z" w:initials="km">
    <w:p w14:paraId="3573285C" w14:textId="77777777" w:rsidR="003936A7" w:rsidRDefault="003936A7" w:rsidP="00E76CA8">
      <w:pPr>
        <w:pStyle w:val="CommentText"/>
      </w:pPr>
      <w:r>
        <w:rPr>
          <w:rStyle w:val="CommentReference"/>
        </w:rPr>
        <w:annotationRef/>
      </w:r>
      <w:r>
        <w:t>Can't reference these classes yet, since they haven't been defined yet.</w:t>
      </w:r>
    </w:p>
  </w:comment>
  <w:comment w:id="206" w:author="Maritza Mallek" w:date="2013-04-07T16:39:00Z" w:initials="MM">
    <w:p w14:paraId="1DE018AE" w14:textId="77777777" w:rsidR="003936A7" w:rsidRDefault="003936A7" w:rsidP="00E76CA8">
      <w:pPr>
        <w:pStyle w:val="CommentText"/>
      </w:pPr>
      <w:r>
        <w:rPr>
          <w:rStyle w:val="CommentReference"/>
        </w:rPr>
        <w:annotationRef/>
      </w:r>
      <w:r>
        <w:t xml:space="preserve">I don’t understand whether you want to eliminate this paragraph, better refer to the vegetation classes, or change it in another way. We discussed inserting this type of information previously. We could instead explain it in the veg descriptions I supposed.  </w:t>
      </w:r>
    </w:p>
  </w:comment>
  <w:comment w:id="214" w:author="Maritza Mallek" w:date="2013-04-07T16:39:00Z" w:initials="MM">
    <w:p w14:paraId="2AE7324A" w14:textId="2BDA14AD" w:rsidR="003936A7" w:rsidRDefault="003936A7">
      <w:pPr>
        <w:pStyle w:val="CommentText"/>
      </w:pPr>
      <w:r>
        <w:rPr>
          <w:rStyle w:val="CommentReference"/>
        </w:rPr>
        <w:annotationRef/>
      </w:r>
      <w:r>
        <w:t>Becky/Hugh, I welcome your input on impact of the ultramafic soils on fire return intervals and the propoertion of high/low mortality fire.</w:t>
      </w:r>
    </w:p>
  </w:comment>
  <w:comment w:id="219" w:author="Maritza Mallek" w:date="2013-04-07T16:39:00Z" w:initials="MM">
    <w:p w14:paraId="292C15B2" w14:textId="5BEFB5FA" w:rsidR="003936A7" w:rsidRDefault="003936A7">
      <w:pPr>
        <w:pStyle w:val="CommentText"/>
      </w:pPr>
      <w:r>
        <w:rPr>
          <w:rStyle w:val="CommentReference"/>
        </w:rPr>
        <w:annotationRef/>
      </w:r>
      <w:r>
        <w:t>I also want to note in this paragraph that the FRID/Van de Water and Safford paper lumped serpentine mixed conifer in with moist mixed conifer.</w:t>
      </w:r>
    </w:p>
  </w:comment>
  <w:comment w:id="227" w:author="Maritza Mallek" w:date="2013-04-07T16:39:00Z" w:initials="MM">
    <w:p w14:paraId="0498238F" w14:textId="0C2C74FD" w:rsidR="003936A7" w:rsidRDefault="003936A7">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228" w:author="Estes, Becky -FS" w:date="2013-04-07T16:39:00Z" w:initials="BLE">
    <w:p w14:paraId="76919956" w14:textId="5F4C35D3" w:rsidR="003936A7" w:rsidRDefault="003936A7">
      <w:pPr>
        <w:pStyle w:val="CommentText"/>
      </w:pPr>
      <w:r>
        <w:rPr>
          <w:rStyle w:val="CommentReference"/>
        </w:rPr>
        <w:annotationRef/>
      </w:r>
      <w:r>
        <w:t>There isn’t a lot of literature looking at the differences in FRI between serpentine and nonserpentine.  Hugh had one paper come out and I think he has more on the horizon.</w:t>
      </w:r>
    </w:p>
  </w:comment>
  <w:comment w:id="233" w:author="Estes, Becky -FS" w:date="2013-04-07T16:39:00Z" w:initials="BLE">
    <w:p w14:paraId="1CD36C61" w14:textId="5080EBF7" w:rsidR="003936A7" w:rsidRDefault="003936A7">
      <w:pPr>
        <w:pStyle w:val="CommentText"/>
      </w:pPr>
      <w:r>
        <w:rPr>
          <w:rStyle w:val="CommentReference"/>
        </w:rPr>
        <w:annotationRef/>
      </w:r>
      <w:r>
        <w:t>I think we need to focus more on the FRI in this section.</w:t>
      </w:r>
    </w:p>
  </w:comment>
  <w:comment w:id="259" w:author="Estes, Becky -FS" w:date="2013-04-07T16:39:00Z" w:initials="BLE">
    <w:p w14:paraId="48BFBAA8" w14:textId="191873E2" w:rsidR="003936A7" w:rsidRDefault="003936A7">
      <w:pPr>
        <w:pStyle w:val="CommentText"/>
      </w:pPr>
      <w:r>
        <w:rPr>
          <w:rStyle w:val="CommentReference"/>
        </w:rPr>
        <w:annotationRef/>
      </w:r>
      <w:r>
        <w:t>Where did the serpentine numbers come from? Skinner?</w:t>
      </w:r>
    </w:p>
  </w:comment>
  <w:comment w:id="260" w:author="Estes, Becky -FS" w:date="2013-04-07T19:10:00Z" w:initials="BLE">
    <w:p w14:paraId="7C36E916" w14:textId="6198ECEC" w:rsidR="003677AC" w:rsidRDefault="003677AC">
      <w:pPr>
        <w:pStyle w:val="CommentText"/>
      </w:pPr>
      <w:r>
        <w:rPr>
          <w:rStyle w:val="CommentReference"/>
        </w:rPr>
        <w:annotationRef/>
      </w:r>
      <w:r w:rsidR="003647E6">
        <w:t>This seems low.</w:t>
      </w:r>
    </w:p>
  </w:comment>
  <w:comment w:id="261" w:author="Estes, Becky -FS" w:date="2013-04-07T19:10:00Z" w:initials="BLE">
    <w:p w14:paraId="0B10D833" w14:textId="2042CA03" w:rsidR="003677AC" w:rsidRDefault="003677AC">
      <w:pPr>
        <w:pStyle w:val="CommentText"/>
      </w:pPr>
      <w:r>
        <w:rPr>
          <w:rStyle w:val="CommentReference"/>
        </w:rPr>
        <w:annotationRef/>
      </w:r>
      <w:r w:rsidR="003647E6">
        <w:t>Seems high</w:t>
      </w:r>
    </w:p>
  </w:comment>
  <w:comment w:id="478" w:author="Estes, Becky -FS" w:date="2013-04-07T16:39:00Z" w:initials="BLE">
    <w:p w14:paraId="0E706077" w14:textId="08316D0E" w:rsidR="003534B6" w:rsidRDefault="003534B6">
      <w:pPr>
        <w:pStyle w:val="CommentText"/>
      </w:pPr>
      <w:r>
        <w:rPr>
          <w:rStyle w:val="CommentReference"/>
        </w:rPr>
        <w:annotationRef/>
      </w:r>
      <w:r w:rsidR="003647E6">
        <w:t>What is the CO model?</w:t>
      </w:r>
    </w:p>
  </w:comment>
  <w:comment w:id="483" w:author="Estes, Becky -FS" w:date="2013-04-07T16:39:00Z" w:initials="BLE">
    <w:p w14:paraId="31CEF1FA" w14:textId="239EECC8" w:rsidR="00BF3DAC" w:rsidRDefault="00BF3DAC">
      <w:pPr>
        <w:pStyle w:val="CommentText"/>
      </w:pPr>
      <w:r>
        <w:rPr>
          <w:rStyle w:val="CommentReference"/>
        </w:rPr>
        <w:annotationRef/>
      </w:r>
      <w:r>
        <w:t>I think we need to spend some time combining these 3 paragraphs.  They are a bit redundant. Maybe talk about 1) early seral cover 2) species composition 3) conifer seedlings/saplings dominance</w:t>
      </w:r>
    </w:p>
  </w:comment>
  <w:comment w:id="486" w:author="Estes, Becky -FS" w:date="2013-04-07T16:39:00Z" w:initials="BLE">
    <w:p w14:paraId="392A1376" w14:textId="4015D648" w:rsidR="00BF3DAC" w:rsidRDefault="00BF3DAC">
      <w:pPr>
        <w:pStyle w:val="CommentText"/>
      </w:pPr>
      <w:r>
        <w:rPr>
          <w:rStyle w:val="CommentReference"/>
        </w:rPr>
        <w:annotationRef/>
      </w:r>
      <w:r>
        <w:t>I think we may want to keep the species descriptions broad since we are trying to make the models portable.</w:t>
      </w:r>
    </w:p>
  </w:comment>
  <w:comment w:id="487" w:author="Estes, Becky -FS" w:date="2013-04-07T18:03:00Z" w:initials="BLE">
    <w:p w14:paraId="4E1FAABD" w14:textId="2FE5F578" w:rsidR="00EB0A96" w:rsidRDefault="00EB0A96">
      <w:pPr>
        <w:pStyle w:val="CommentText"/>
      </w:pPr>
      <w:r>
        <w:rPr>
          <w:rStyle w:val="CommentReference"/>
        </w:rPr>
        <w:annotationRef/>
      </w:r>
      <w:r w:rsidR="003647E6">
        <w:t>Should we have a separate description here for each variant?  I guess we don't necessarily need it since they are all fairly similar?</w:t>
      </w:r>
    </w:p>
  </w:comment>
  <w:comment w:id="512" w:author="Estes, Becky -FS" w:date="2013-04-07T16:57:00Z" w:initials="BLE">
    <w:p w14:paraId="1D667FE6" w14:textId="00454A23" w:rsidR="001A3E81" w:rsidRDefault="001A3E81">
      <w:pPr>
        <w:pStyle w:val="CommentText"/>
      </w:pPr>
      <w:r>
        <w:rPr>
          <w:rStyle w:val="CommentReference"/>
        </w:rPr>
        <w:annotationRef/>
      </w:r>
      <w:r w:rsidR="003647E6">
        <w:t>I am thinking this should be shorter than 100 years, but am not sure what the actual number should be.</w:t>
      </w:r>
    </w:p>
  </w:comment>
  <w:comment w:id="507" w:author="mcgarigal" w:date="2013-04-07T16:39:00Z" w:initials="km">
    <w:p w14:paraId="391F9B16" w14:textId="77777777" w:rsidR="003936A7" w:rsidRDefault="003936A7" w:rsidP="006F682A">
      <w:pPr>
        <w:pStyle w:val="CommentText"/>
      </w:pPr>
      <w:r>
        <w:rPr>
          <w:rStyle w:val="CommentReference"/>
        </w:rPr>
        <w:annotationRef/>
      </w:r>
      <w:r>
        <w:t>This means that even on productive sites, some stands can get delayed in the ED stage for up to 100 years? Is this true for productive sites?</w:t>
      </w:r>
    </w:p>
  </w:comment>
  <w:comment w:id="508" w:author="Maritza Mallek" w:date="2013-04-07T16:39:00Z" w:initials="MM">
    <w:p w14:paraId="0C8D6699" w14:textId="77777777" w:rsidR="003936A7" w:rsidRDefault="003936A7" w:rsidP="006F682A">
      <w:pPr>
        <w:pStyle w:val="CommentText"/>
      </w:pPr>
      <w:r>
        <w:rPr>
          <w:rStyle w:val="CommentReference"/>
        </w:rPr>
        <w:annotationRef/>
      </w:r>
      <w:r>
        <w:t>I was thinking there would be a relatively high probability of succession on productive soils but a longer cap just to account for random events that could slow succession. But, it is fine with me to reduce the age at which transition definitely occurs.</w:t>
      </w:r>
    </w:p>
  </w:comment>
  <w:comment w:id="509" w:author="mcgarigal" w:date="2013-04-07T16:39:00Z" w:initials="km">
    <w:p w14:paraId="27A5B9A0" w14:textId="77777777" w:rsidR="003936A7" w:rsidRDefault="003936A7"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520" w:author="mcgarigal" w:date="2013-04-07T16:39:00Z" w:initials="km">
    <w:p w14:paraId="1BCEF1E3" w14:textId="77777777" w:rsidR="003936A7" w:rsidRDefault="003936A7"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521" w:author="Maritza Mallek" w:date="2013-04-07T16:39:00Z" w:initials="MM">
    <w:p w14:paraId="6D22653B" w14:textId="77777777" w:rsidR="003936A7" w:rsidRDefault="003936A7"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527" w:author="Estes, Becky -FS" w:date="2013-04-07T17:24:00Z" w:initials="BLE">
    <w:p w14:paraId="3564B860" w14:textId="74020401" w:rsidR="00A8007F" w:rsidRDefault="00A8007F">
      <w:pPr>
        <w:pStyle w:val="CommentText"/>
      </w:pPr>
      <w:r>
        <w:rPr>
          <w:rStyle w:val="CommentReference"/>
        </w:rPr>
        <w:annotationRef/>
      </w:r>
      <w:r w:rsidR="003647E6">
        <w:t>I think this sounds reasonable and I think that the probability of transitioning to MDO is appropriate at 0.80.  These stands would remain relatively open.</w:t>
      </w:r>
    </w:p>
  </w:comment>
  <w:comment w:id="534" w:author="Estes, Becky -FS" w:date="2013-04-07T17:25:00Z" w:initials="BLE">
    <w:p w14:paraId="254BF1A7" w14:textId="6D826078" w:rsidR="00A8007F" w:rsidRDefault="00A8007F">
      <w:pPr>
        <w:pStyle w:val="CommentText"/>
      </w:pPr>
      <w:r>
        <w:rPr>
          <w:rStyle w:val="CommentReference"/>
        </w:rPr>
        <w:annotationRef/>
      </w:r>
      <w:r w:rsidR="003647E6">
        <w:t>This might be even longer in serpentine sites and I think it would most likely never be closed (p=&lt;0.1).</w:t>
      </w:r>
    </w:p>
  </w:comment>
  <w:comment w:id="552" w:author="Maritza Mallek" w:date="2013-04-07T16:39:00Z" w:initials="MM">
    <w:p w14:paraId="47F4EDB8" w14:textId="77777777" w:rsidR="003936A7" w:rsidRDefault="003936A7" w:rsidP="006F682A">
      <w:pPr>
        <w:pStyle w:val="CommentText"/>
      </w:pPr>
      <w:r>
        <w:rPr>
          <w:rStyle w:val="CommentReference"/>
        </w:rPr>
        <w:annotationRef/>
      </w:r>
      <w:r>
        <w:t>Can unproductive soils have stands that are closed during the mid development period?</w:t>
      </w:r>
    </w:p>
  </w:comment>
  <w:comment w:id="555" w:author="Estes, Becky -FS" w:date="2013-04-07T17:42:00Z" w:initials="BLE">
    <w:p w14:paraId="617446D2" w14:textId="44CDDF4C" w:rsidR="00F74F74" w:rsidRDefault="00F74F74">
      <w:pPr>
        <w:pStyle w:val="CommentText"/>
      </w:pPr>
      <w:r>
        <w:rPr>
          <w:rStyle w:val="CommentReference"/>
        </w:rPr>
        <w:annotationRef/>
      </w:r>
      <w:r w:rsidR="003647E6">
        <w:t>Above you described the stage which included all the variants.  Why did you not to that here?</w:t>
      </w:r>
    </w:p>
  </w:comment>
  <w:comment w:id="570" w:author="Estes, Becky -FS" w:date="2013-04-07T17:50:00Z" w:initials="BLE">
    <w:p w14:paraId="117DF58B" w14:textId="28418EAB" w:rsidR="00753EA1" w:rsidRDefault="00753EA1">
      <w:pPr>
        <w:pStyle w:val="CommentText"/>
      </w:pPr>
      <w:r>
        <w:rPr>
          <w:rStyle w:val="CommentReference"/>
        </w:rPr>
        <w:annotationRef/>
      </w:r>
      <w:r w:rsidR="003647E6">
        <w:t>The species would be similar between mesic and xeric with the exception of black oak.</w:t>
      </w:r>
    </w:p>
  </w:comment>
  <w:comment w:id="588" w:author="Estes, Becky -FS" w:date="2013-04-07T17:52:00Z" w:initials="BLE">
    <w:p w14:paraId="4A2A7A80" w14:textId="5AAA5DB6" w:rsidR="00753EA1" w:rsidRDefault="00753EA1">
      <w:pPr>
        <w:pStyle w:val="CommentText"/>
      </w:pPr>
      <w:r>
        <w:rPr>
          <w:rStyle w:val="CommentReference"/>
        </w:rPr>
        <w:annotationRef/>
      </w:r>
      <w:r w:rsidR="003647E6">
        <w:t>The trees would most likely be a small component in the mid seral stage.  I wonder if we even need to include it in the mid seral closed category since it never would be.  Same for the unproductive.</w:t>
      </w:r>
    </w:p>
  </w:comment>
  <w:comment w:id="609" w:author="mcgarigal" w:date="2013-04-07T16:39:00Z" w:initials="km">
    <w:p w14:paraId="1A5098F1" w14:textId="77777777" w:rsidR="003936A7" w:rsidRDefault="003936A7"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610" w:author="Maritza Mallek" w:date="2013-04-07T16:39:00Z" w:initials="MM">
    <w:p w14:paraId="21081B03" w14:textId="77777777" w:rsidR="003936A7" w:rsidRDefault="003936A7"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652" w:author="Estes, Becky -FS" w:date="2013-04-07T17:54:00Z" w:initials="BLE">
    <w:p w14:paraId="4BD7FDAC" w14:textId="382B8A60" w:rsidR="000C02B3" w:rsidRDefault="000C02B3">
      <w:pPr>
        <w:pStyle w:val="CommentText"/>
      </w:pPr>
      <w:r>
        <w:rPr>
          <w:rStyle w:val="CommentReference"/>
        </w:rPr>
        <w:annotationRef/>
      </w:r>
      <w:r w:rsidR="003647E6">
        <w:t>I might need to take a closer look at these values.</w:t>
      </w:r>
    </w:p>
  </w:comment>
  <w:comment w:id="664" w:author="Maritza Mallek" w:date="2013-04-07T16:39:00Z" w:initials="MM">
    <w:p w14:paraId="4F01042D" w14:textId="77777777" w:rsidR="003936A7" w:rsidRDefault="003936A7"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678" w:author="Maritza Mallek" w:date="2013-04-07T16:39:00Z" w:initials="MM">
    <w:p w14:paraId="750A1420" w14:textId="77777777" w:rsidR="003936A7" w:rsidRDefault="003936A7"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697" w:author="Maritza Mallek" w:date="2013-04-07T16:39:00Z" w:initials="MM">
    <w:p w14:paraId="063BCF73" w14:textId="6D8DCA3D" w:rsidR="003936A7" w:rsidRDefault="003936A7">
      <w:pPr>
        <w:pStyle w:val="CommentText"/>
      </w:pPr>
      <w:r>
        <w:rPr>
          <w:rStyle w:val="CommentReference"/>
        </w:rPr>
        <w:annotationRef/>
      </w:r>
      <w:r>
        <w:t>I wonder if the difference for serpentine isn’t based on high/low mortality but rather smaller extent for fires?</w:t>
      </w:r>
    </w:p>
  </w:comment>
  <w:comment w:id="745" w:author="Maritza Mallek" w:date="2013-04-07T16:39:00Z" w:initials="MM">
    <w:p w14:paraId="1ED335B8" w14:textId="77777777" w:rsidR="003936A7" w:rsidRDefault="003936A7" w:rsidP="00CE76CA">
      <w:pPr>
        <w:pStyle w:val="CommentText"/>
      </w:pPr>
      <w:r>
        <w:rPr>
          <w:rStyle w:val="CommentReference"/>
        </w:rPr>
        <w:annotationRef/>
      </w:r>
      <w:r>
        <w:t>Originally had 100 years here because that’s what the BPS model has. Can make it the same as MDC, though.</w:t>
      </w:r>
    </w:p>
  </w:comment>
  <w:comment w:id="765" w:author="Estes, Becky -FS" w:date="2013-04-07T18:09:00Z" w:initials="BLE">
    <w:p w14:paraId="092B962F" w14:textId="682D46F6" w:rsidR="00EB0A96" w:rsidRDefault="00EB0A96">
      <w:pPr>
        <w:pStyle w:val="CommentText"/>
      </w:pPr>
      <w:r>
        <w:rPr>
          <w:rStyle w:val="CommentReference"/>
        </w:rPr>
        <w:annotationRef/>
      </w:r>
      <w:r w:rsidR="003647E6">
        <w:t>Should this tranistion to closed ever?</w:t>
      </w:r>
    </w:p>
  </w:comment>
  <w:comment w:id="963" w:author="Estes, Becky -FS" w:date="2013-04-07T18:19:00Z" w:initials="BLE">
    <w:p w14:paraId="7B1B1614" w14:textId="592AF91F" w:rsidR="00EE4579" w:rsidRDefault="00EE4579">
      <w:pPr>
        <w:pStyle w:val="CommentText"/>
      </w:pPr>
      <w:r>
        <w:rPr>
          <w:rStyle w:val="CommentReference"/>
        </w:rPr>
        <w:annotationRef/>
      </w:r>
      <w:r w:rsidR="003647E6">
        <w:t>We should probably continue to put closed then open as we did above.</w:t>
      </w:r>
    </w:p>
  </w:comment>
  <w:comment w:id="980" w:author="Estes, Becky -FS" w:date="2013-04-07T18:22:00Z" w:initials="BLE">
    <w:p w14:paraId="40522AA2" w14:textId="2B3A617E" w:rsidR="00EE4579" w:rsidRDefault="00EE4579">
      <w:pPr>
        <w:pStyle w:val="CommentText"/>
      </w:pPr>
      <w:r>
        <w:rPr>
          <w:rStyle w:val="CommentReference"/>
        </w:rPr>
        <w:annotationRef/>
      </w:r>
      <w:r w:rsidR="003647E6">
        <w:t>Now I am thinking we actually don't need these descriptions for each variant unless they are different.</w:t>
      </w:r>
    </w:p>
  </w:comment>
  <w:comment w:id="1008" w:author="Estes, Becky -FS" w:date="2013-04-07T18:23:00Z" w:initials="BLE">
    <w:p w14:paraId="352731DD" w14:textId="3BB0BD08" w:rsidR="00212BA3" w:rsidRDefault="00212BA3">
      <w:pPr>
        <w:pStyle w:val="CommentText"/>
      </w:pPr>
      <w:r>
        <w:rPr>
          <w:rStyle w:val="CommentReference"/>
        </w:rPr>
        <w:annotationRef/>
      </w:r>
      <w:r w:rsidR="003647E6">
        <w:t>Probably much longer then this.  Maybe 40 years.</w:t>
      </w:r>
    </w:p>
  </w:comment>
  <w:comment w:id="1028" w:author="Estes, Becky -FS" w:date="2013-04-07T18:25:00Z" w:initials="BLE">
    <w:p w14:paraId="680AE5C9" w14:textId="051E4D74" w:rsidR="00212BA3" w:rsidRDefault="00212BA3">
      <w:pPr>
        <w:pStyle w:val="CommentText"/>
      </w:pPr>
      <w:r>
        <w:rPr>
          <w:rStyle w:val="CommentReference"/>
        </w:rPr>
        <w:annotationRef/>
      </w:r>
      <w:r w:rsidR="003647E6">
        <w:t>I would agree with the Bps.  I think it would be very unlikely that this would return to early seral.  Unfortunately, we have very few good examples of this on the forests since fire suppression has been ubquitous. The forests in Baja, Beaver Creek Pinery,</w:t>
      </w:r>
      <w:r w:rsidR="003647E6">
        <w:t xml:space="preserve"> the parks to some extent.</w:t>
      </w:r>
    </w:p>
  </w:comment>
  <w:comment w:id="1047" w:author="Estes, Becky -FS" w:date="2013-04-07T18:26:00Z" w:initials="BLE">
    <w:p w14:paraId="59AE7916" w14:textId="156827B9" w:rsidR="00212BA3" w:rsidRDefault="00212BA3">
      <w:pPr>
        <w:pStyle w:val="CommentText"/>
      </w:pPr>
      <w:r>
        <w:rPr>
          <w:rStyle w:val="CommentReference"/>
        </w:rPr>
        <w:annotationRef/>
      </w:r>
      <w:r w:rsidR="003647E6">
        <w:t>Some of the work by North et al may help determine where LDC and LDO would be present.</w:t>
      </w:r>
    </w:p>
  </w:comment>
  <w:comment w:id="1054" w:author="Estes, Becky -FS" w:date="2013-04-07T18:28:00Z" w:initials="BLE">
    <w:p w14:paraId="5903FF2D" w14:textId="09613426" w:rsidR="00212BA3" w:rsidRDefault="00212BA3">
      <w:pPr>
        <w:pStyle w:val="CommentText"/>
      </w:pPr>
      <w:r>
        <w:rPr>
          <w:rStyle w:val="CommentReference"/>
        </w:rPr>
        <w:annotationRef/>
      </w:r>
      <w:r w:rsidR="003647E6">
        <w:t>Why is this included here?</w:t>
      </w:r>
    </w:p>
  </w:comment>
  <w:comment w:id="1096" w:author="Maritza Mallek" w:date="2013-04-07T16:39:00Z" w:initials="MM">
    <w:p w14:paraId="486502C5" w14:textId="77777777" w:rsidR="003936A7" w:rsidRDefault="003936A7" w:rsidP="00664ACB">
      <w:pPr>
        <w:pStyle w:val="CommentText"/>
      </w:pPr>
      <w:r>
        <w:rPr>
          <w:rStyle w:val="CommentReference"/>
        </w:rPr>
        <w:annotationRef/>
      </w:r>
      <w:r>
        <w:t>This is copy/paste of Stand Initiation from the CO Model. We can delete if you like.</w:t>
      </w:r>
    </w:p>
  </w:comment>
  <w:comment w:id="1099" w:author="Maritza Mallek" w:date="2013-04-07T16:39:00Z" w:initials="MM">
    <w:p w14:paraId="66280AB8" w14:textId="77777777" w:rsidR="003936A7" w:rsidRDefault="003936A7"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1142" w:author="Maritza Mallek" w:date="2013-04-07T16:39:00Z" w:initials="MM">
    <w:p w14:paraId="293015CD" w14:textId="77777777" w:rsidR="003936A7" w:rsidRDefault="003936A7" w:rsidP="00664ACB">
      <w:pPr>
        <w:pStyle w:val="CommentText"/>
      </w:pPr>
      <w:r>
        <w:rPr>
          <w:rStyle w:val="CommentReference"/>
        </w:rPr>
        <w:annotationRef/>
      </w:r>
      <w:r>
        <w:t>Originally had 100 years here because that’s what the BPS model has. Can make it the same as MDC, though.</w:t>
      </w:r>
    </w:p>
  </w:comment>
  <w:comment w:id="1169" w:author="Maritza Mallek" w:date="2013-04-07T16:39:00Z" w:initials="MM">
    <w:p w14:paraId="34C134F6" w14:textId="75776E0E" w:rsidR="003936A7" w:rsidRDefault="003936A7" w:rsidP="00664ACB">
      <w:pPr>
        <w:pStyle w:val="CommentText"/>
      </w:pPr>
      <w:r>
        <w:rPr>
          <w:rStyle w:val="CommentReference"/>
        </w:rPr>
        <w:annotationRef/>
      </w:r>
      <w:r>
        <w:t>Need to decide if low-level disturbance is possible in the aspen stands. Some literature suggests it’s not.</w:t>
      </w:r>
    </w:p>
  </w:comment>
  <w:comment w:id="1187" w:author="Maritza Mallek" w:date="2013-04-07T16:39:00Z" w:initials="MM">
    <w:p w14:paraId="731992E3" w14:textId="77777777" w:rsidR="003936A7" w:rsidRDefault="003936A7"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1193" w:author="Estes, Becky -FS" w:date="2013-04-07T18:33:00Z" w:initials="BLE">
    <w:p w14:paraId="11B6BDE9" w14:textId="2AA0604C" w:rsidR="00DC5052" w:rsidRDefault="00DC5052">
      <w:pPr>
        <w:pStyle w:val="CommentText"/>
      </w:pPr>
      <w:r>
        <w:rPr>
          <w:rStyle w:val="CommentReference"/>
        </w:rPr>
        <w:annotationRef/>
      </w:r>
      <w:r w:rsidR="003647E6">
        <w:t>120 years with a age range of 5 - 140 years for aspen ramets (Sheppherd et al. 2006, Taylor 2008)</w:t>
      </w:r>
    </w:p>
  </w:comment>
  <w:comment w:id="1203" w:author="Estes, Becky -FS" w:date="2013-04-07T18:35:00Z" w:initials="BLE">
    <w:p w14:paraId="09B3796B" w14:textId="4545A4AF" w:rsidR="00DC5052" w:rsidRDefault="00DC5052">
      <w:pPr>
        <w:pStyle w:val="CommentText"/>
      </w:pPr>
      <w:r>
        <w:rPr>
          <w:rStyle w:val="CommentReference"/>
        </w:rPr>
        <w:annotationRef/>
      </w:r>
      <w:r w:rsidR="003647E6">
        <w:t>I believe the probability of a high severity fire would be greater.</w:t>
      </w:r>
    </w:p>
  </w:comment>
  <w:comment w:id="1222" w:author="Estes, Becky -FS" w:date="2013-04-07T18:36:00Z" w:initials="BLE">
    <w:p w14:paraId="510EEE82" w14:textId="44E0E0A5" w:rsidR="00DC5052" w:rsidRDefault="00DC5052">
      <w:pPr>
        <w:pStyle w:val="CommentText"/>
      </w:pPr>
      <w:r>
        <w:rPr>
          <w:rStyle w:val="CommentReference"/>
        </w:rPr>
        <w:annotationRef/>
      </w:r>
      <w:r w:rsidR="003647E6">
        <w:t>We need to develop this now.</w:t>
      </w:r>
    </w:p>
  </w:comment>
  <w:comment w:id="1292" w:author="Maritza Mallek" w:date="2013-04-07T16:39:00Z" w:initials="MM">
    <w:p w14:paraId="6750F7D9" w14:textId="775A7696" w:rsidR="003936A7" w:rsidRDefault="003936A7">
      <w:pPr>
        <w:pStyle w:val="CommentText"/>
      </w:pPr>
      <w:r>
        <w:rPr>
          <w:rStyle w:val="CommentReference"/>
        </w:rPr>
        <w:annotationRef/>
      </w:r>
      <w:r>
        <w:t>We will need to decide how to assign the aspen into stages and add to this table.</w:t>
      </w:r>
    </w:p>
  </w:comment>
  <w:comment w:id="1293" w:author="Estes, Becky -FS" w:date="2013-04-07T18:30:00Z" w:initials="BLE">
    <w:p w14:paraId="40EED1F6" w14:textId="24F9AF39" w:rsidR="00212BA3" w:rsidRDefault="00212BA3">
      <w:pPr>
        <w:pStyle w:val="CommentText"/>
      </w:pPr>
      <w:r>
        <w:rPr>
          <w:rStyle w:val="CommentReference"/>
        </w:rPr>
        <w:annotationRef/>
      </w:r>
      <w:r w:rsidR="003647E6">
        <w:t>Have I sent you the condition classification typically used for MIS work on the forests?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010AA" w14:textId="77777777" w:rsidR="003647E6" w:rsidRDefault="003647E6">
      <w:r>
        <w:separator/>
      </w:r>
    </w:p>
  </w:endnote>
  <w:endnote w:type="continuationSeparator" w:id="0">
    <w:p w14:paraId="6ADDCE5D" w14:textId="77777777" w:rsidR="003647E6" w:rsidRDefault="00364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eiryo"/>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3936A7" w:rsidRDefault="003936A7">
    <w:pPr>
      <w:widowControl w:val="0"/>
      <w:jc w:val="center"/>
    </w:pPr>
    <w: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E6EE5A" w14:textId="77777777" w:rsidR="003647E6" w:rsidRDefault="003647E6">
      <w:r>
        <w:separator/>
      </w:r>
    </w:p>
  </w:footnote>
  <w:footnote w:type="continuationSeparator" w:id="0">
    <w:p w14:paraId="5B82DE3C" w14:textId="77777777" w:rsidR="003647E6" w:rsidRDefault="003647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57D"/>
    <w:multiLevelType w:val="hybridMultilevel"/>
    <w:tmpl w:val="D0C477B6"/>
    <w:lvl w:ilvl="0" w:tplc="0BF8A1F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864F9"/>
    <w:multiLevelType w:val="hybridMultilevel"/>
    <w:tmpl w:val="DBC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revisionView w:markup="0"/>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15D81"/>
    <w:rsid w:val="00041930"/>
    <w:rsid w:val="00045005"/>
    <w:rsid w:val="000655CA"/>
    <w:rsid w:val="00081799"/>
    <w:rsid w:val="000A2815"/>
    <w:rsid w:val="000B2913"/>
    <w:rsid w:val="000C02B3"/>
    <w:rsid w:val="000E014B"/>
    <w:rsid w:val="000F29C6"/>
    <w:rsid w:val="000F582B"/>
    <w:rsid w:val="00124C3A"/>
    <w:rsid w:val="00132B24"/>
    <w:rsid w:val="0015342D"/>
    <w:rsid w:val="001A3E81"/>
    <w:rsid w:val="001D556B"/>
    <w:rsid w:val="001E3F5B"/>
    <w:rsid w:val="00202A07"/>
    <w:rsid w:val="0020693D"/>
    <w:rsid w:val="00212BA3"/>
    <w:rsid w:val="00242769"/>
    <w:rsid w:val="0026015A"/>
    <w:rsid w:val="00277E4B"/>
    <w:rsid w:val="00296BDF"/>
    <w:rsid w:val="002B175F"/>
    <w:rsid w:val="003534B6"/>
    <w:rsid w:val="00355C59"/>
    <w:rsid w:val="0036202C"/>
    <w:rsid w:val="003647E6"/>
    <w:rsid w:val="003677AC"/>
    <w:rsid w:val="003936A7"/>
    <w:rsid w:val="00405E70"/>
    <w:rsid w:val="00424862"/>
    <w:rsid w:val="004B3640"/>
    <w:rsid w:val="004E6396"/>
    <w:rsid w:val="00571334"/>
    <w:rsid w:val="005969F3"/>
    <w:rsid w:val="005A7547"/>
    <w:rsid w:val="005D5DBD"/>
    <w:rsid w:val="0060303A"/>
    <w:rsid w:val="006300DD"/>
    <w:rsid w:val="00664ACB"/>
    <w:rsid w:val="0069526B"/>
    <w:rsid w:val="006F682A"/>
    <w:rsid w:val="00753EA1"/>
    <w:rsid w:val="007E10A6"/>
    <w:rsid w:val="007E36C4"/>
    <w:rsid w:val="007F3311"/>
    <w:rsid w:val="007F7CB1"/>
    <w:rsid w:val="00850982"/>
    <w:rsid w:val="00854AC4"/>
    <w:rsid w:val="008941B5"/>
    <w:rsid w:val="008C50BC"/>
    <w:rsid w:val="008C5D61"/>
    <w:rsid w:val="008E4ACA"/>
    <w:rsid w:val="009C7F24"/>
    <w:rsid w:val="009E0996"/>
    <w:rsid w:val="00A8007F"/>
    <w:rsid w:val="00A81D21"/>
    <w:rsid w:val="00A93B5E"/>
    <w:rsid w:val="00AC793B"/>
    <w:rsid w:val="00AE6BD5"/>
    <w:rsid w:val="00AF1394"/>
    <w:rsid w:val="00B340F9"/>
    <w:rsid w:val="00B4523F"/>
    <w:rsid w:val="00B928BE"/>
    <w:rsid w:val="00B96323"/>
    <w:rsid w:val="00B96417"/>
    <w:rsid w:val="00BC203A"/>
    <w:rsid w:val="00BF3DAC"/>
    <w:rsid w:val="00C7058A"/>
    <w:rsid w:val="00C71315"/>
    <w:rsid w:val="00CC7B2B"/>
    <w:rsid w:val="00CE76CA"/>
    <w:rsid w:val="00CF39EF"/>
    <w:rsid w:val="00D04828"/>
    <w:rsid w:val="00D21284"/>
    <w:rsid w:val="00D33A7A"/>
    <w:rsid w:val="00D37DCE"/>
    <w:rsid w:val="00DC5052"/>
    <w:rsid w:val="00E4624B"/>
    <w:rsid w:val="00E76CA8"/>
    <w:rsid w:val="00E911E6"/>
    <w:rsid w:val="00EB0A96"/>
    <w:rsid w:val="00EE4579"/>
    <w:rsid w:val="00F74F74"/>
    <w:rsid w:val="00FA2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0" w:author="Maritza Mallek" w:date="2013-04-01T22:52:00Z">
        <w:pPr>
          <w:numPr>
            <w:numId w:val="2"/>
          </w:numPr>
          <w:autoSpaceDE w:val="0"/>
          <w:autoSpaceDN w:val="0"/>
          <w:adjustRightInd w:val="0"/>
          <w:ind w:left="720" w:hanging="360"/>
          <w:contextualSpacing/>
          <w:jc w:val="both"/>
        </w:pPr>
      </w:pPrChange>
    </w:pPr>
    <w:rPr>
      <w:rPrChange w:id="0"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2"/>
      </w:numPr>
      <w:ind w:left="360"/>
      <w:contextualSpacing/>
      <w:jc w:val="left"/>
      <w:pPrChange w:id="1" w:author="Maritza Mallek" w:date="2013-04-01T22:52:00Z">
        <w:pPr>
          <w:numPr>
            <w:numId w:val="2"/>
          </w:numPr>
          <w:autoSpaceDE w:val="0"/>
          <w:autoSpaceDN w:val="0"/>
          <w:adjustRightInd w:val="0"/>
          <w:ind w:left="720" w:hanging="360"/>
          <w:contextualSpacing/>
          <w:jc w:val="both"/>
        </w:pPr>
      </w:pPrChange>
    </w:pPr>
    <w:rPr>
      <w:rPrChange w:id="1" w:author="Maritza Mallek" w:date="2013-04-01T22:52:00Z">
        <w:rPr>
          <w:rFonts w:ascii="Garamond" w:hAnsi="Garamond"/>
          <w:noProof/>
          <w:sz w:val="24"/>
          <w:lang w:val="en-US" w:eastAsia="en-US" w:bidi="ar-SA"/>
        </w:rPr>
      </w:rPrChange>
    </w:r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7B70F-7720-44CA-8945-CA7FC904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7067</Words>
  <Characters>40282</Characters>
  <Application>Microsoft Office Word</Application>
  <DocSecurity>0</DocSecurity>
  <Lines>335</Lines>
  <Paragraphs>94</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Sierran Mixed Conifer (SMC)</vt:lpstr>
      <vt:lpstr>        General Information</vt:lpstr>
      <vt:lpstr>        Variants</vt:lpstr>
      <vt:lpstr>        Crosswalks</vt:lpstr>
      <vt:lpstr>        Vegetation Description</vt:lpstr>
      <vt:lpstr>        Distribution </vt:lpstr>
      <vt:lpstr>        Wildfire</vt:lpstr>
      <vt:lpstr>        </vt:lpstr>
      <vt:lpstr>        </vt:lpstr>
      <vt:lpstr>        </vt:lpstr>
      <vt:lpstr>        </vt:lpstr>
      <vt:lpstr>        </vt:lpstr>
      <vt:lpstr>        </vt:lpstr>
      <vt:lpstr>        </vt:lpstr>
      <vt:lpstr>        </vt:lpstr>
      <vt:lpstr>        Other Disturbance</vt:lpstr>
      <vt:lpstr>        Vegetation Condition Classes</vt:lpstr>
      <vt:lpstr>        Sierran Mixed Conifer Variant</vt:lpstr>
      <vt:lpstr>        Early Development (ED)</vt:lpstr>
      <vt:lpstr>        </vt:lpstr>
      <vt:lpstr>        </vt:lpstr>
      <vt:lpstr>        Mid Development - Open (MDO)</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Late Development – Open (LDO )</vt:lpstr>
      <vt:lpstr>        </vt:lpstr>
      <vt:lpstr>        Late Development – Closed (LDC)</vt:lpstr>
      <vt:lpstr>        </vt:lpstr>
      <vt:lpstr>        Aspen Variant</vt:lpstr>
      <vt:lpstr>        Early Development – Aspen (ED–A)</vt:lpstr>
      <vt:lpstr>        </vt:lpstr>
      <vt:lpstr>        </vt:lpstr>
      <vt:lpstr>        </vt:lpstr>
      <vt:lpstr>        </vt:lpstr>
      <vt:lpstr>        </vt:lpstr>
      <vt:lpstr>        </vt:lpstr>
      <vt:lpstr>        </vt:lpstr>
      <vt:lpstr>        </vt:lpstr>
      <vt:lpstr>        </vt:lpstr>
      <vt:lpstr>        </vt:lpstr>
    </vt:vector>
  </TitlesOfParts>
  <Company/>
  <LinksUpToDate>false</LinksUpToDate>
  <CharactersWithSpaces>47255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Estes, Becky -FS</cp:lastModifiedBy>
  <cp:revision>6</cp:revision>
  <cp:lastPrinted>2013-04-04T03:24:00Z</cp:lastPrinted>
  <dcterms:created xsi:type="dcterms:W3CDTF">2013-04-04T19:39:00Z</dcterms:created>
  <dcterms:modified xsi:type="dcterms:W3CDTF">2013-04-08T02:10:00Z</dcterms:modified>
</cp:coreProperties>
</file>