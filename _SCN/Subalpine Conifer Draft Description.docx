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87CDD0" w14:textId="77777777" w:rsidR="002B3245" w:rsidRDefault="002B3245" w:rsidP="002F521B">
      <w:pPr>
        <w:pStyle w:val="Heading2"/>
        <w:widowControl/>
        <w:spacing w:before="0" w:after="0"/>
        <w:rPr>
          <w:sz w:val="40"/>
          <w:szCs w:val="24"/>
        </w:rPr>
      </w:pPr>
      <w:r>
        <w:rPr>
          <w:sz w:val="40"/>
          <w:szCs w:val="24"/>
        </w:rPr>
        <w:t>Subalpine Conifer</w:t>
      </w:r>
      <w:r w:rsidRPr="006F682A">
        <w:rPr>
          <w:sz w:val="40"/>
          <w:szCs w:val="24"/>
        </w:rPr>
        <w:t xml:space="preserve"> (</w:t>
      </w:r>
      <w:r>
        <w:rPr>
          <w:sz w:val="40"/>
          <w:szCs w:val="24"/>
        </w:rPr>
        <w:t>SCN</w:t>
      </w:r>
      <w:r w:rsidRPr="006F682A">
        <w:rPr>
          <w:sz w:val="40"/>
          <w:szCs w:val="24"/>
        </w:rPr>
        <w:t>)</w:t>
      </w:r>
    </w:p>
    <w:p w14:paraId="74EF5E8E" w14:textId="77777777" w:rsidR="002B3245" w:rsidRPr="00FD30C4" w:rsidRDefault="002B3245" w:rsidP="002F521B"/>
    <w:p w14:paraId="1E0B5E0F" w14:textId="77777777" w:rsidR="002B3245" w:rsidRPr="00FD30C4" w:rsidRDefault="002B3245" w:rsidP="002F521B">
      <w:pPr>
        <w:keepNext/>
        <w:autoSpaceDE w:val="0"/>
        <w:autoSpaceDN w:val="0"/>
        <w:adjustRightInd w:val="0"/>
        <w:spacing w:before="120" w:after="120"/>
        <w:outlineLvl w:val="2"/>
        <w:rPr>
          <w:rFonts w:eastAsia="Times New Roman"/>
          <w:b/>
          <w:bCs/>
          <w:noProof/>
          <w:sz w:val="36"/>
        </w:rPr>
      </w:pPr>
      <w:r w:rsidRPr="00FD30C4">
        <w:rPr>
          <w:rFonts w:eastAsia="Times New Roman"/>
          <w:b/>
          <w:bCs/>
          <w:noProof/>
          <w:sz w:val="36"/>
        </w:rPr>
        <w:t>General Information</w:t>
      </w:r>
    </w:p>
    <w:p w14:paraId="352416D4" w14:textId="77777777" w:rsidR="002B3245" w:rsidRPr="00FD30C4" w:rsidRDefault="002B3245" w:rsidP="002F521B">
      <w:pPr>
        <w:keepNext/>
        <w:autoSpaceDE w:val="0"/>
        <w:autoSpaceDN w:val="0"/>
        <w:adjustRightInd w:val="0"/>
        <w:spacing w:before="120" w:after="120"/>
        <w:outlineLvl w:val="2"/>
        <w:rPr>
          <w:rFonts w:eastAsia="Times New Roman"/>
          <w:b/>
          <w:bCs/>
          <w:noProof/>
          <w:sz w:val="32"/>
        </w:rPr>
      </w:pPr>
      <w:r w:rsidRPr="00FD30C4">
        <w:rPr>
          <w:rFonts w:eastAsia="Times New Roman"/>
          <w:b/>
          <w:bCs/>
          <w:noProof/>
          <w:sz w:val="32"/>
        </w:rPr>
        <w:t>Cover Type Overview</w:t>
      </w:r>
    </w:p>
    <w:p w14:paraId="448C9164" w14:textId="77777777" w:rsidR="002B3245" w:rsidRDefault="002B3245" w:rsidP="002F521B">
      <w:pPr>
        <w:autoSpaceDE w:val="0"/>
        <w:autoSpaceDN w:val="0"/>
        <w:adjustRightInd w:val="0"/>
        <w:jc w:val="both"/>
        <w:rPr>
          <w:rFonts w:eastAsia="Times New Roman"/>
          <w:b/>
          <w:noProof/>
          <w:szCs w:val="20"/>
        </w:rPr>
      </w:pPr>
      <w:r>
        <w:rPr>
          <w:rFonts w:eastAsia="Times New Roman"/>
          <w:b/>
          <w:noProof/>
          <w:szCs w:val="20"/>
        </w:rPr>
        <w:t>Subalpine Conifer</w:t>
      </w:r>
      <w:r w:rsidRPr="00FD30C4">
        <w:rPr>
          <w:rFonts w:eastAsia="Times New Roman"/>
          <w:b/>
          <w:noProof/>
          <w:szCs w:val="20"/>
        </w:rPr>
        <w:t xml:space="preserve"> (</w:t>
      </w:r>
      <w:r>
        <w:rPr>
          <w:rFonts w:eastAsia="Times New Roman"/>
          <w:b/>
          <w:noProof/>
          <w:szCs w:val="20"/>
        </w:rPr>
        <w:t>SCN</w:t>
      </w:r>
      <w:r w:rsidRPr="00FD30C4">
        <w:rPr>
          <w:rFonts w:eastAsia="Times New Roman"/>
          <w:b/>
          <w:noProof/>
          <w:szCs w:val="20"/>
        </w:rPr>
        <w:t>)</w:t>
      </w:r>
    </w:p>
    <w:p w14:paraId="5FB28304" w14:textId="0FE0CEC1" w:rsidR="002B3245" w:rsidRDefault="002F521B" w:rsidP="002F521B">
      <w:pPr>
        <w:pStyle w:val="ListParagraph"/>
      </w:pPr>
      <w:r>
        <w:t>1,</w:t>
      </w:r>
      <w:r w:rsidR="001F77E5">
        <w:t>570</w:t>
      </w:r>
      <w:r w:rsidR="002B3245">
        <w:t xml:space="preserve"> acres / </w:t>
      </w:r>
      <w:r w:rsidR="001F77E5">
        <w:t>635</w:t>
      </w:r>
      <w:r w:rsidR="002B3245">
        <w:t xml:space="preserve"> hectares</w:t>
      </w:r>
    </w:p>
    <w:p w14:paraId="5E591A8D" w14:textId="77777777" w:rsidR="002B3245" w:rsidRDefault="002B3245" w:rsidP="002F521B">
      <w:pPr>
        <w:pStyle w:val="ListParagraph"/>
      </w:pPr>
      <w:r>
        <w:t>Crosswalk to EVeg: Regional Dominance Type 1</w:t>
      </w:r>
    </w:p>
    <w:p w14:paraId="1B5C74DB" w14:textId="77777777" w:rsidR="002B3245" w:rsidRDefault="002B3245" w:rsidP="002F521B">
      <w:pPr>
        <w:pStyle w:val="ListParagraph"/>
        <w:numPr>
          <w:ilvl w:val="1"/>
          <w:numId w:val="2"/>
        </w:numPr>
      </w:pPr>
      <w:r>
        <w:t>Alpine Mixed Scrub</w:t>
      </w:r>
    </w:p>
    <w:p w14:paraId="44FBC309" w14:textId="77777777" w:rsidR="002B3245" w:rsidRDefault="002B3245" w:rsidP="002F521B">
      <w:pPr>
        <w:pStyle w:val="ListParagraph"/>
        <w:numPr>
          <w:ilvl w:val="1"/>
          <w:numId w:val="2"/>
        </w:numPr>
      </w:pPr>
      <w:r>
        <w:t>Mountain Hemlock</w:t>
      </w:r>
    </w:p>
    <w:p w14:paraId="09760312" w14:textId="77777777" w:rsidR="002B3245" w:rsidRDefault="002B3245" w:rsidP="002F521B">
      <w:pPr>
        <w:pStyle w:val="ListParagraph"/>
        <w:numPr>
          <w:ilvl w:val="1"/>
          <w:numId w:val="2"/>
        </w:numPr>
      </w:pPr>
      <w:r>
        <w:t>Subalpine Conifers</w:t>
      </w:r>
    </w:p>
    <w:p w14:paraId="0F607201" w14:textId="77777777" w:rsidR="002B3245" w:rsidRDefault="002B3245" w:rsidP="002F521B">
      <w:pPr>
        <w:pStyle w:val="ListParagraph"/>
        <w:numPr>
          <w:ilvl w:val="1"/>
          <w:numId w:val="2"/>
        </w:numPr>
      </w:pPr>
      <w:r>
        <w:t>Whitebark Pine</w:t>
      </w:r>
    </w:p>
    <w:p w14:paraId="02024724" w14:textId="77777777" w:rsidR="002B3245" w:rsidRDefault="002B3245" w:rsidP="002F521B">
      <w:pPr>
        <w:pStyle w:val="ListParagraph"/>
      </w:pPr>
      <w:r>
        <w:t>Crosswalk to EVeg: Regional Dominance Type 2</w:t>
      </w:r>
    </w:p>
    <w:p w14:paraId="2C6FDB17" w14:textId="77777777" w:rsidR="002B3245" w:rsidRDefault="002B3245" w:rsidP="002F521B">
      <w:pPr>
        <w:pStyle w:val="ListParagraph"/>
        <w:numPr>
          <w:ilvl w:val="1"/>
          <w:numId w:val="2"/>
        </w:numPr>
      </w:pPr>
      <w:r>
        <w:t>Any</w:t>
      </w:r>
    </w:p>
    <w:p w14:paraId="5A34BEDF" w14:textId="77777777" w:rsidR="002B3245" w:rsidRDefault="002B3245" w:rsidP="002F521B">
      <w:pPr>
        <w:pStyle w:val="ListParagraph"/>
      </w:pPr>
      <w:r>
        <w:t>Crosswalk to Presettlement Fire Regime Type</w:t>
      </w:r>
    </w:p>
    <w:p w14:paraId="348B66BA" w14:textId="77777777" w:rsidR="002B3245" w:rsidRDefault="002F521B" w:rsidP="002F521B">
      <w:pPr>
        <w:pStyle w:val="ListParagraph"/>
        <w:numPr>
          <w:ilvl w:val="1"/>
          <w:numId w:val="2"/>
        </w:numPr>
      </w:pPr>
      <w:r>
        <w:t>Subalpine</w:t>
      </w:r>
    </w:p>
    <w:p w14:paraId="62F0AEC2" w14:textId="77777777" w:rsidR="002B3245" w:rsidRDefault="002B3245" w:rsidP="002F521B">
      <w:pPr>
        <w:pStyle w:val="ListParagraph"/>
      </w:pPr>
      <w:r>
        <w:t>Crosswalk to LandFire Biophysical Settings</w:t>
      </w:r>
    </w:p>
    <w:p w14:paraId="466D235D" w14:textId="77777777" w:rsidR="002B3245" w:rsidRDefault="002B3245" w:rsidP="002F521B">
      <w:pPr>
        <w:pStyle w:val="ListParagraph"/>
        <w:numPr>
          <w:ilvl w:val="1"/>
          <w:numId w:val="2"/>
        </w:numPr>
      </w:pPr>
      <w:r>
        <w:t>0610330 Mediterranean California Subalpine Woodland</w:t>
      </w:r>
    </w:p>
    <w:p w14:paraId="63F28D49" w14:textId="77777777" w:rsidR="002B3245" w:rsidRDefault="002B3245" w:rsidP="002F521B">
      <w:pPr>
        <w:pStyle w:val="ListParagraph"/>
        <w:numPr>
          <w:ilvl w:val="1"/>
          <w:numId w:val="2"/>
        </w:numPr>
      </w:pPr>
      <w:r>
        <w:t>0610440 Northern California Mesic Subalpine Woodland*</w:t>
      </w:r>
    </w:p>
    <w:p w14:paraId="6B2315F0" w14:textId="77777777" w:rsidR="002B3245" w:rsidRPr="002B3245" w:rsidRDefault="002B3245" w:rsidP="002F521B">
      <w:pPr>
        <w:pStyle w:val="ListParagraph"/>
        <w:numPr>
          <w:ilvl w:val="1"/>
          <w:numId w:val="2"/>
        </w:numPr>
        <w:rPr>
          <w:b/>
        </w:rPr>
      </w:pPr>
      <w:r>
        <w:t>0610710 Sierra Nevada Alpine Dwarf-Shrubland</w:t>
      </w:r>
    </w:p>
    <w:p w14:paraId="3C0D9205" w14:textId="77777777" w:rsidR="002B3245" w:rsidRPr="002B3245" w:rsidRDefault="002B3245" w:rsidP="002F521B">
      <w:pPr>
        <w:rPr>
          <w:b/>
        </w:rPr>
      </w:pPr>
    </w:p>
    <w:p w14:paraId="6FA7B124" w14:textId="77777777" w:rsidR="002B3245" w:rsidRPr="002B3245" w:rsidRDefault="002B3245" w:rsidP="002F521B">
      <w:pPr>
        <w:rPr>
          <w:b/>
          <w:noProof/>
        </w:rPr>
      </w:pPr>
      <w:r w:rsidRPr="002B3245">
        <w:rPr>
          <w:b/>
          <w:noProof/>
        </w:rPr>
        <w:t>Subalpine Conifer with Aspen (SCN-ASP)</w:t>
      </w:r>
    </w:p>
    <w:p w14:paraId="0F439E6E" w14:textId="77777777" w:rsidR="002B3245" w:rsidRDefault="002F521B" w:rsidP="002F521B">
      <w:pPr>
        <w:pStyle w:val="ListParagraph"/>
      </w:pPr>
      <w:r>
        <w:t>?</w:t>
      </w:r>
      <w:r w:rsidR="002B3245">
        <w:t xml:space="preserve"> acres / </w:t>
      </w:r>
      <w:r>
        <w:t>?</w:t>
      </w:r>
      <w:r w:rsidR="002B3245">
        <w:t xml:space="preserve"> hectares </w:t>
      </w:r>
    </w:p>
    <w:p w14:paraId="30218840" w14:textId="77777777" w:rsidR="002B3245" w:rsidRDefault="002B3245" w:rsidP="002F521B">
      <w:pPr>
        <w:pStyle w:val="ListParagraph"/>
      </w:pPr>
      <w:r w:rsidRPr="006F682A">
        <w:t xml:space="preserve">This type is created by overlaying the NRIS TERRA Inventory of Aspen on top of the EVeg layer. Where it intersects with </w:t>
      </w:r>
      <w:r w:rsidR="002F521B">
        <w:t>SCN</w:t>
      </w:r>
      <w:r w:rsidRPr="004452F4">
        <w:t xml:space="preserve"> </w:t>
      </w:r>
      <w:r w:rsidRPr="006F682A">
        <w:t xml:space="preserve">it is assigned to </w:t>
      </w:r>
      <w:r>
        <w:t>SCN</w:t>
      </w:r>
      <w:r w:rsidRPr="006F682A">
        <w:t>-ASP</w:t>
      </w:r>
      <w:r>
        <w:t>.</w:t>
      </w:r>
    </w:p>
    <w:p w14:paraId="1174D220" w14:textId="77777777" w:rsidR="002B3245" w:rsidRDefault="002B3245" w:rsidP="002F521B"/>
    <w:p w14:paraId="49ADC50E" w14:textId="77777777" w:rsidR="002F521B" w:rsidRPr="00C6737B" w:rsidRDefault="002F521B" w:rsidP="002F521B">
      <w:pPr>
        <w:keepNext/>
        <w:autoSpaceDE w:val="0"/>
        <w:autoSpaceDN w:val="0"/>
        <w:adjustRightInd w:val="0"/>
        <w:spacing w:before="120" w:after="120"/>
        <w:outlineLvl w:val="2"/>
        <w:rPr>
          <w:rFonts w:eastAsia="Times New Roman"/>
          <w:b/>
          <w:bCs/>
          <w:noProof/>
          <w:sz w:val="32"/>
        </w:rPr>
      </w:pPr>
      <w:r w:rsidRPr="00C6737B">
        <w:rPr>
          <w:rFonts w:eastAsia="Times New Roman"/>
          <w:b/>
          <w:bCs/>
          <w:noProof/>
          <w:sz w:val="32"/>
        </w:rPr>
        <w:t>Vegetation Description</w:t>
      </w:r>
    </w:p>
    <w:p w14:paraId="2A6D831A" w14:textId="77777777" w:rsidR="002F521B" w:rsidRDefault="002F521B" w:rsidP="007728CC">
      <w:pPr>
        <w:autoSpaceDE w:val="0"/>
        <w:autoSpaceDN w:val="0"/>
        <w:adjustRightInd w:val="0"/>
        <w:rPr>
          <w:rFonts w:eastAsia="Times New Roman"/>
          <w:noProof/>
        </w:rPr>
      </w:pPr>
      <w:r>
        <w:rPr>
          <w:rFonts w:eastAsia="Times New Roman"/>
          <w:b/>
          <w:noProof/>
          <w:szCs w:val="20"/>
        </w:rPr>
        <w:t>Subalpine Conifer</w:t>
      </w:r>
      <w:r w:rsidRPr="00FD30C4">
        <w:rPr>
          <w:rFonts w:eastAsia="Times New Roman"/>
          <w:b/>
          <w:noProof/>
          <w:szCs w:val="20"/>
        </w:rPr>
        <w:t xml:space="preserve"> (</w:t>
      </w:r>
      <w:r>
        <w:rPr>
          <w:rFonts w:eastAsia="Times New Roman"/>
          <w:b/>
          <w:noProof/>
          <w:szCs w:val="20"/>
        </w:rPr>
        <w:t>SCN</w:t>
      </w:r>
      <w:r w:rsidRPr="00FD30C4">
        <w:rPr>
          <w:rFonts w:eastAsia="Times New Roman"/>
          <w:b/>
          <w:noProof/>
          <w:szCs w:val="20"/>
        </w:rPr>
        <w:t>)</w:t>
      </w:r>
      <w:r>
        <w:rPr>
          <w:rFonts w:eastAsia="Times New Roman"/>
          <w:b/>
          <w:noProof/>
        </w:rPr>
        <w:tab/>
      </w:r>
      <w:r w:rsidR="00D114EC">
        <w:rPr>
          <w:rFonts w:eastAsia="Times New Roman"/>
          <w:noProof/>
        </w:rPr>
        <w:t xml:space="preserve">The subalpine landscape is comprised of a mosaic of subalpine forests/woodlands, meadows, rock outcrops, and scrub vegetation types. Subalpine forests are open stands of conifers occurring on generally sandy soils or rocky slopes at elevations above the upper montane forest stands of </w:t>
      </w:r>
      <w:r w:rsidR="00D114EC">
        <w:rPr>
          <w:rFonts w:eastAsia="Times New Roman"/>
          <w:i/>
          <w:noProof/>
        </w:rPr>
        <w:t>Abies magnifica</w:t>
      </w:r>
      <w:r w:rsidR="00D114EC">
        <w:rPr>
          <w:rFonts w:eastAsia="Times New Roman"/>
          <w:noProof/>
        </w:rPr>
        <w:t xml:space="preserve"> and </w:t>
      </w:r>
      <w:r w:rsidR="00D114EC">
        <w:rPr>
          <w:rFonts w:eastAsia="Times New Roman"/>
          <w:i/>
          <w:noProof/>
        </w:rPr>
        <w:t>Pinus contorta</w:t>
      </w:r>
      <w:r w:rsidR="00D114EC">
        <w:rPr>
          <w:rFonts w:eastAsia="Times New Roman"/>
          <w:noProof/>
        </w:rPr>
        <w:t xml:space="preserve"> ssp. </w:t>
      </w:r>
      <w:r w:rsidR="00D114EC">
        <w:rPr>
          <w:rFonts w:eastAsia="Times New Roman"/>
          <w:i/>
          <w:noProof/>
        </w:rPr>
        <w:t>murrayana</w:t>
      </w:r>
      <w:r w:rsidR="00D114EC">
        <w:rPr>
          <w:rFonts w:eastAsia="Times New Roman"/>
          <w:noProof/>
        </w:rPr>
        <w:t>. Stand densities are low. Many, but not all, species form shrubby krummholz forms of growth near their upper elevational limits</w:t>
      </w:r>
      <w:r w:rsidR="001155D4">
        <w:rPr>
          <w:rFonts w:eastAsia="Times New Roman"/>
          <w:noProof/>
        </w:rPr>
        <w:t xml:space="preserve"> (Fites-Kaufman 2007)</w:t>
      </w:r>
      <w:r w:rsidR="00D114EC">
        <w:rPr>
          <w:rFonts w:eastAsia="Times New Roman"/>
          <w:noProof/>
        </w:rPr>
        <w:t xml:space="preserve">. </w:t>
      </w:r>
    </w:p>
    <w:p w14:paraId="7ADFDD01" w14:textId="3FD84DCA" w:rsidR="004814FB" w:rsidRDefault="004814FB" w:rsidP="004814FB">
      <w:pPr>
        <w:autoSpaceDE w:val="0"/>
        <w:autoSpaceDN w:val="0"/>
        <w:adjustRightInd w:val="0"/>
        <w:rPr>
          <w:rFonts w:eastAsia="Times New Roman"/>
          <w:noProof/>
        </w:rPr>
      </w:pPr>
      <w:r>
        <w:rPr>
          <w:rFonts w:eastAsia="Times New Roman"/>
          <w:noProof/>
        </w:rPr>
        <w:tab/>
      </w:r>
      <w:r>
        <w:rPr>
          <w:rFonts w:eastAsia="Times New Roman"/>
          <w:i/>
          <w:noProof/>
        </w:rPr>
        <w:t>Tsuga mertensiana</w:t>
      </w:r>
      <w:r>
        <w:rPr>
          <w:rFonts w:eastAsia="Times New Roman"/>
          <w:noProof/>
        </w:rPr>
        <w:t xml:space="preserve"> is often the most common tree species and mixes with </w:t>
      </w:r>
      <w:r>
        <w:rPr>
          <w:rFonts w:eastAsia="Times New Roman"/>
          <w:i/>
          <w:noProof/>
        </w:rPr>
        <w:t xml:space="preserve">P. contorta </w:t>
      </w:r>
      <w:r>
        <w:rPr>
          <w:rFonts w:eastAsia="Times New Roman"/>
          <w:noProof/>
        </w:rPr>
        <w:t xml:space="preserve">ssp. </w:t>
      </w:r>
      <w:r>
        <w:rPr>
          <w:rFonts w:eastAsia="Times New Roman"/>
          <w:i/>
          <w:noProof/>
        </w:rPr>
        <w:t>murrayana</w:t>
      </w:r>
      <w:r>
        <w:rPr>
          <w:rFonts w:eastAsia="Times New Roman"/>
          <w:noProof/>
        </w:rPr>
        <w:t xml:space="preserve">, </w:t>
      </w:r>
      <w:r>
        <w:rPr>
          <w:rFonts w:eastAsia="Times New Roman"/>
          <w:i/>
          <w:noProof/>
        </w:rPr>
        <w:t>A. magnifica</w:t>
      </w:r>
      <w:r>
        <w:rPr>
          <w:rFonts w:eastAsia="Times New Roman"/>
          <w:noProof/>
        </w:rPr>
        <w:t xml:space="preserve">, and </w:t>
      </w:r>
      <w:r>
        <w:rPr>
          <w:rFonts w:eastAsia="Times New Roman"/>
          <w:i/>
          <w:noProof/>
        </w:rPr>
        <w:t>Pinus monticola</w:t>
      </w:r>
      <w:r>
        <w:rPr>
          <w:rFonts w:eastAsia="Times New Roman"/>
          <w:noProof/>
        </w:rPr>
        <w:t xml:space="preserve">. In some areas, </w:t>
      </w:r>
      <w:r>
        <w:rPr>
          <w:rFonts w:eastAsia="Times New Roman"/>
          <w:i/>
          <w:noProof/>
        </w:rPr>
        <w:t xml:space="preserve">P. contorta </w:t>
      </w:r>
      <w:r>
        <w:rPr>
          <w:rFonts w:eastAsia="Times New Roman"/>
          <w:noProof/>
        </w:rPr>
        <w:t xml:space="preserve">ssp. </w:t>
      </w:r>
      <w:r w:rsidRPr="004814FB">
        <w:rPr>
          <w:rFonts w:eastAsia="Times New Roman"/>
          <w:i/>
          <w:noProof/>
        </w:rPr>
        <w:t>murrayana</w:t>
      </w:r>
      <w:r>
        <w:rPr>
          <w:rFonts w:eastAsia="Times New Roman"/>
          <w:i/>
          <w:noProof/>
        </w:rPr>
        <w:t xml:space="preserve"> </w:t>
      </w:r>
      <w:r>
        <w:rPr>
          <w:rFonts w:eastAsia="Times New Roman"/>
          <w:noProof/>
        </w:rPr>
        <w:t xml:space="preserve">dominates post-disturbances stands. </w:t>
      </w:r>
      <w:r w:rsidRPr="004814FB">
        <w:rPr>
          <w:rFonts w:eastAsia="Times New Roman"/>
          <w:i/>
          <w:noProof/>
        </w:rPr>
        <w:t>T</w:t>
      </w:r>
      <w:r>
        <w:rPr>
          <w:rFonts w:eastAsia="Times New Roman"/>
          <w:i/>
          <w:noProof/>
        </w:rPr>
        <w:t xml:space="preserve">. mertensiana </w:t>
      </w:r>
      <w:r>
        <w:rPr>
          <w:rFonts w:eastAsia="Times New Roman"/>
          <w:noProof/>
        </w:rPr>
        <w:t xml:space="preserve">seedlings are relatively shade tolerant compared to other subalpine conifers and do well under closed canopy conditions. </w:t>
      </w:r>
      <w:r>
        <w:rPr>
          <w:rFonts w:eastAsia="Times New Roman"/>
          <w:i/>
          <w:noProof/>
        </w:rPr>
        <w:t>P. albicaulis</w:t>
      </w:r>
      <w:r>
        <w:rPr>
          <w:rFonts w:eastAsia="Times New Roman"/>
          <w:noProof/>
        </w:rPr>
        <w:t xml:space="preserve"> presence increases in the southern portion of the project area (Fites-Kaufman 2007, LandFire 2007a).</w:t>
      </w:r>
    </w:p>
    <w:p w14:paraId="464B4E31" w14:textId="77777777" w:rsidR="00D114EC" w:rsidRDefault="00D114EC" w:rsidP="007728CC">
      <w:pPr>
        <w:autoSpaceDE w:val="0"/>
        <w:autoSpaceDN w:val="0"/>
        <w:adjustRightInd w:val="0"/>
        <w:rPr>
          <w:rFonts w:eastAsia="Times New Roman"/>
          <w:noProof/>
        </w:rPr>
      </w:pPr>
      <w:r>
        <w:rPr>
          <w:rFonts w:eastAsia="Times New Roman"/>
          <w:noProof/>
        </w:rPr>
        <w:tab/>
        <w:t xml:space="preserve">Treeline growth of multistemmed trees and shrubby krummholz growth of conifers varies with latitude in the Sierra Nevada. Treeline in the northern Sierra Nevada is dominated by </w:t>
      </w:r>
      <w:r>
        <w:rPr>
          <w:rFonts w:eastAsia="Times New Roman"/>
          <w:i/>
          <w:noProof/>
        </w:rPr>
        <w:t>Pinus albicaulis</w:t>
      </w:r>
      <w:r>
        <w:rPr>
          <w:rFonts w:eastAsia="Times New Roman"/>
          <w:noProof/>
        </w:rPr>
        <w:t xml:space="preserve">, which frequently occurs with a krummholz form of growth near its upper limit. Several other species may also form krummholz growth forms, including Sierra juniper, </w:t>
      </w:r>
      <w:r>
        <w:rPr>
          <w:rFonts w:eastAsia="Times New Roman"/>
          <w:i/>
          <w:noProof/>
        </w:rPr>
        <w:t xml:space="preserve">Tsuga mertensiana, P. contorta </w:t>
      </w:r>
      <w:r>
        <w:rPr>
          <w:rFonts w:eastAsia="Times New Roman"/>
          <w:noProof/>
        </w:rPr>
        <w:t xml:space="preserve">ssp. </w:t>
      </w:r>
      <w:r>
        <w:rPr>
          <w:rFonts w:eastAsia="Times New Roman"/>
          <w:i/>
          <w:noProof/>
        </w:rPr>
        <w:t>murrayana</w:t>
      </w:r>
      <w:r>
        <w:rPr>
          <w:rFonts w:eastAsia="Times New Roman"/>
          <w:noProof/>
        </w:rPr>
        <w:t xml:space="preserve">, and rarely </w:t>
      </w:r>
      <w:r>
        <w:rPr>
          <w:rFonts w:eastAsia="Times New Roman"/>
          <w:i/>
          <w:noProof/>
        </w:rPr>
        <w:t>Pinus jeffreyi</w:t>
      </w:r>
      <w:r w:rsidR="001155D4">
        <w:rPr>
          <w:rFonts w:eastAsia="Times New Roman"/>
          <w:noProof/>
        </w:rPr>
        <w:t xml:space="preserve"> (Fites-Kaufman 2007)</w:t>
      </w:r>
      <w:r>
        <w:rPr>
          <w:rFonts w:eastAsia="Times New Roman"/>
          <w:noProof/>
        </w:rPr>
        <w:t xml:space="preserve">. </w:t>
      </w:r>
    </w:p>
    <w:p w14:paraId="4D524372" w14:textId="48EF4C0F" w:rsidR="001155D4" w:rsidRPr="00DB0DB2" w:rsidRDefault="001155D4" w:rsidP="004814FB">
      <w:pPr>
        <w:autoSpaceDE w:val="0"/>
        <w:autoSpaceDN w:val="0"/>
        <w:adjustRightInd w:val="0"/>
        <w:ind w:firstLine="360"/>
        <w:rPr>
          <w:rFonts w:eastAsia="Times New Roman"/>
          <w:noProof/>
        </w:rPr>
      </w:pPr>
      <w:r w:rsidRPr="001155D4">
        <w:rPr>
          <w:rFonts w:eastAsia="Times New Roman"/>
          <w:noProof/>
        </w:rPr>
        <w:lastRenderedPageBreak/>
        <w:t xml:space="preserve">Although typically of minor importance, a shrub understory may include </w:t>
      </w:r>
      <w:r w:rsidR="009F1D6B">
        <w:rPr>
          <w:rFonts w:eastAsia="Times New Roman"/>
          <w:i/>
          <w:noProof/>
        </w:rPr>
        <w:t xml:space="preserve">Arctostaphylos, Ribes, Phyllodoce, Vaccinium, </w:t>
      </w:r>
      <w:r w:rsidR="009F1D6B">
        <w:rPr>
          <w:rFonts w:eastAsia="Times New Roman"/>
          <w:noProof/>
        </w:rPr>
        <w:t xml:space="preserve">and </w:t>
      </w:r>
      <w:r w:rsidR="009F1D6B">
        <w:rPr>
          <w:rFonts w:eastAsia="Times New Roman"/>
          <w:i/>
          <w:noProof/>
        </w:rPr>
        <w:t>Kalmia</w:t>
      </w:r>
      <w:r w:rsidR="007728CC">
        <w:rPr>
          <w:rFonts w:eastAsia="Times New Roman"/>
          <w:noProof/>
        </w:rPr>
        <w:t xml:space="preserve"> can occur on moist site</w:t>
      </w:r>
      <w:r w:rsidR="0050469A">
        <w:rPr>
          <w:rFonts w:eastAsia="Times New Roman"/>
          <w:noProof/>
        </w:rPr>
        <w:t>s</w:t>
      </w:r>
      <w:r w:rsidR="009F1D6B">
        <w:rPr>
          <w:rFonts w:eastAsia="Times New Roman"/>
          <w:noProof/>
        </w:rPr>
        <w:t xml:space="preserve">. Herbs present may include </w:t>
      </w:r>
      <w:r w:rsidR="007728CC">
        <w:rPr>
          <w:rFonts w:eastAsia="Times New Roman"/>
          <w:i/>
          <w:noProof/>
        </w:rPr>
        <w:t xml:space="preserve">Lupinus, Hieracium, Arabis, Aster, </w:t>
      </w:r>
      <w:r w:rsidR="007728CC">
        <w:rPr>
          <w:rFonts w:eastAsia="Times New Roman"/>
          <w:noProof/>
        </w:rPr>
        <w:t xml:space="preserve">and </w:t>
      </w:r>
      <w:r w:rsidR="007728CC">
        <w:rPr>
          <w:rFonts w:eastAsia="Times New Roman"/>
          <w:i/>
          <w:noProof/>
        </w:rPr>
        <w:t xml:space="preserve">Erigeron. Carex </w:t>
      </w:r>
      <w:r w:rsidR="007728CC">
        <w:rPr>
          <w:rFonts w:eastAsia="Times New Roman"/>
          <w:noProof/>
        </w:rPr>
        <w:t>and various grasses are also common in the sparse ground cover (Verner and Purcell 1988, LandFire 2007a).</w:t>
      </w:r>
    </w:p>
    <w:p w14:paraId="67F238B0" w14:textId="77777777" w:rsidR="005D0421" w:rsidRDefault="005D0421" w:rsidP="007728CC">
      <w:pPr>
        <w:autoSpaceDE w:val="0"/>
        <w:autoSpaceDN w:val="0"/>
        <w:adjustRightInd w:val="0"/>
        <w:rPr>
          <w:rFonts w:eastAsia="Times New Roman"/>
          <w:noProof/>
        </w:rPr>
      </w:pPr>
    </w:p>
    <w:p w14:paraId="5275B4B1" w14:textId="77777777" w:rsidR="005D0421" w:rsidRDefault="005D0421" w:rsidP="007728CC">
      <w:pPr>
        <w:autoSpaceDE w:val="0"/>
        <w:autoSpaceDN w:val="0"/>
        <w:adjustRightInd w:val="0"/>
      </w:pPr>
      <w:r>
        <w:rPr>
          <w:rFonts w:eastAsia="Times New Roman"/>
          <w:b/>
          <w:noProof/>
          <w:szCs w:val="20"/>
        </w:rPr>
        <w:t>Subalpine Conifer</w:t>
      </w:r>
      <w:r w:rsidRPr="00FD30C4">
        <w:rPr>
          <w:rFonts w:eastAsia="Times New Roman"/>
          <w:b/>
          <w:noProof/>
          <w:szCs w:val="20"/>
        </w:rPr>
        <w:t xml:space="preserve"> </w:t>
      </w:r>
      <w:r>
        <w:rPr>
          <w:rFonts w:eastAsia="Times New Roman"/>
          <w:b/>
          <w:noProof/>
          <w:szCs w:val="20"/>
        </w:rPr>
        <w:t xml:space="preserve">with Aspen </w:t>
      </w:r>
      <w:r w:rsidRPr="00FD30C4">
        <w:rPr>
          <w:rFonts w:eastAsia="Times New Roman"/>
          <w:b/>
          <w:noProof/>
          <w:szCs w:val="20"/>
        </w:rPr>
        <w:t>(</w:t>
      </w:r>
      <w:r>
        <w:rPr>
          <w:rFonts w:eastAsia="Times New Roman"/>
          <w:b/>
          <w:noProof/>
          <w:szCs w:val="20"/>
        </w:rPr>
        <w:t>SCN-ASP</w:t>
      </w:r>
      <w:r w:rsidRPr="00FD30C4">
        <w:rPr>
          <w:rFonts w:eastAsia="Times New Roman"/>
          <w:b/>
          <w:noProof/>
          <w:szCs w:val="20"/>
        </w:rPr>
        <w:t>)</w:t>
      </w:r>
      <w:r>
        <w:rPr>
          <w:rFonts w:eastAsia="Times New Roman"/>
          <w:b/>
          <w:noProof/>
          <w:szCs w:val="20"/>
        </w:rPr>
        <w:tab/>
        <w:t xml:space="preserve"> </w:t>
      </w:r>
      <w:r>
        <w:rPr>
          <w:rFonts w:eastAsia="Times New Roman"/>
          <w:b/>
          <w:noProof/>
          <w:szCs w:val="20"/>
        </w:rPr>
        <w:tab/>
      </w:r>
      <w:r w:rsidRPr="006F682A">
        <w:t xml:space="preserve">When </w:t>
      </w:r>
      <w:r w:rsidRPr="00013EFF">
        <w:rPr>
          <w:i/>
          <w:iCs/>
        </w:rPr>
        <w:t>Populus tremuloides</w:t>
      </w:r>
      <w:r w:rsidRPr="006F682A">
        <w:t xml:space="preserve"> co-occurs with </w:t>
      </w:r>
      <w:r>
        <w:t>LPN on the west side of the Sierran crest</w:t>
      </w:r>
      <w:r w:rsidRPr="006F682A">
        <w:t>, it is typically found in smaller patches, often less than 2 ha (5 acres) in size</w:t>
      </w:r>
      <w:r>
        <w:t xml:space="preserve">. </w:t>
      </w:r>
      <w:r w:rsidRPr="006F682A">
        <w:t xml:space="preserve">Mature stands in which </w:t>
      </w:r>
      <w:r w:rsidRPr="00013EFF">
        <w:rPr>
          <w:i/>
          <w:iCs/>
        </w:rPr>
        <w:t>P. tremuloides</w:t>
      </w:r>
      <w:r w:rsidRPr="006F682A">
        <w:t xml:space="preserve"> are still dominant are usually relatively open. Average canopy closures range from 60 to 100 percent in young and intermediate-aged stands and from 25 to 60 percent in mature stands. The open nature of the stands results in substantial </w:t>
      </w:r>
      <w:r>
        <w:t>light penetration to the ground</w:t>
      </w:r>
      <w:r w:rsidRPr="006F682A">
        <w:t xml:space="preserve"> (</w:t>
      </w:r>
      <w:r>
        <w:t>Verner 1998).</w:t>
      </w:r>
    </w:p>
    <w:p w14:paraId="08A1D4B4" w14:textId="77777777" w:rsidR="005D0421" w:rsidRDefault="005D0421" w:rsidP="007728CC">
      <w:pPr>
        <w:autoSpaceDE w:val="0"/>
        <w:autoSpaceDN w:val="0"/>
        <w:adjustRightInd w:val="0"/>
      </w:pPr>
    </w:p>
    <w:p w14:paraId="4369AE2B" w14:textId="77777777" w:rsidR="005D0421" w:rsidRPr="00D22BAD" w:rsidRDefault="005D0421" w:rsidP="007728CC">
      <w:pPr>
        <w:keepNext/>
        <w:autoSpaceDE w:val="0"/>
        <w:autoSpaceDN w:val="0"/>
        <w:adjustRightInd w:val="0"/>
        <w:outlineLvl w:val="2"/>
        <w:rPr>
          <w:rFonts w:eastAsia="Times New Roman"/>
          <w:b/>
          <w:bCs/>
          <w:noProof/>
          <w:sz w:val="32"/>
        </w:rPr>
      </w:pPr>
      <w:r w:rsidRPr="00D22BAD">
        <w:rPr>
          <w:rFonts w:eastAsia="Times New Roman"/>
          <w:b/>
          <w:bCs/>
          <w:noProof/>
          <w:sz w:val="32"/>
        </w:rPr>
        <w:t>Distribution</w:t>
      </w:r>
    </w:p>
    <w:p w14:paraId="484B8AFA" w14:textId="77777777" w:rsidR="005D0421" w:rsidRDefault="005D0421" w:rsidP="007728CC">
      <w:pPr>
        <w:rPr>
          <w:rFonts w:eastAsia="Times New Roman"/>
          <w:noProof/>
        </w:rPr>
      </w:pPr>
    </w:p>
    <w:p w14:paraId="151F6D1E" w14:textId="3F846A6A" w:rsidR="005D0421" w:rsidRDefault="005D0421" w:rsidP="007728CC">
      <w:pPr>
        <w:autoSpaceDE w:val="0"/>
        <w:autoSpaceDN w:val="0"/>
        <w:adjustRightInd w:val="0"/>
        <w:rPr>
          <w:rFonts w:eastAsia="Times New Roman"/>
          <w:noProof/>
        </w:rPr>
      </w:pPr>
      <w:r>
        <w:rPr>
          <w:rFonts w:eastAsia="Times New Roman"/>
          <w:b/>
          <w:noProof/>
          <w:szCs w:val="20"/>
        </w:rPr>
        <w:t>Subalpine Conifer</w:t>
      </w:r>
      <w:r w:rsidRPr="00FD30C4">
        <w:rPr>
          <w:rFonts w:eastAsia="Times New Roman"/>
          <w:b/>
          <w:noProof/>
          <w:szCs w:val="20"/>
        </w:rPr>
        <w:t xml:space="preserve"> (</w:t>
      </w:r>
      <w:r>
        <w:rPr>
          <w:rFonts w:eastAsia="Times New Roman"/>
          <w:b/>
          <w:noProof/>
          <w:szCs w:val="20"/>
        </w:rPr>
        <w:t>SCN</w:t>
      </w:r>
      <w:r w:rsidRPr="00FD30C4">
        <w:rPr>
          <w:rFonts w:eastAsia="Times New Roman"/>
          <w:b/>
          <w:noProof/>
          <w:szCs w:val="20"/>
        </w:rPr>
        <w:t>)</w:t>
      </w:r>
      <w:r>
        <w:rPr>
          <w:rFonts w:eastAsia="Times New Roman"/>
          <w:b/>
          <w:noProof/>
        </w:rPr>
        <w:tab/>
      </w:r>
      <w:r>
        <w:rPr>
          <w:rFonts w:eastAsia="Times New Roman"/>
          <w:noProof/>
        </w:rPr>
        <w:t>The elevational distribution of subalpine forest communities varies with latitude. In the northern Sierra Nevada, such stands begin around 2,450 m and extend up to treeline at 2,750 to 3,100 m</w:t>
      </w:r>
      <w:r w:rsidR="007728CC">
        <w:rPr>
          <w:rFonts w:eastAsia="Times New Roman"/>
          <w:noProof/>
        </w:rPr>
        <w:t xml:space="preserve"> (9,000 to 11,000 ft)</w:t>
      </w:r>
      <w:r>
        <w:rPr>
          <w:rFonts w:eastAsia="Times New Roman"/>
          <w:noProof/>
        </w:rPr>
        <w:t>. Both upper and lower limits of subalpine species distributions are driven by a variety of factors, including soil resources, water availability, and climatic limiting factors</w:t>
      </w:r>
      <w:r w:rsidR="001155D4">
        <w:rPr>
          <w:rFonts w:eastAsia="Times New Roman"/>
          <w:noProof/>
        </w:rPr>
        <w:t xml:space="preserve"> (Fites-Kaufman 2007)</w:t>
      </w:r>
      <w:r>
        <w:rPr>
          <w:rFonts w:eastAsia="Times New Roman"/>
          <w:noProof/>
        </w:rPr>
        <w:t>.</w:t>
      </w:r>
    </w:p>
    <w:p w14:paraId="71A9D8A2" w14:textId="77777777" w:rsidR="00DB0DB2" w:rsidRDefault="00DB0DB2" w:rsidP="007728CC">
      <w:pPr>
        <w:autoSpaceDE w:val="0"/>
        <w:autoSpaceDN w:val="0"/>
        <w:adjustRightInd w:val="0"/>
        <w:rPr>
          <w:rFonts w:eastAsia="Times New Roman"/>
          <w:noProof/>
        </w:rPr>
      </w:pPr>
      <w:r>
        <w:rPr>
          <w:rFonts w:eastAsia="Times New Roman"/>
          <w:noProof/>
        </w:rPr>
        <w:tab/>
      </w:r>
      <w:r>
        <w:rPr>
          <w:rFonts w:eastAsia="Times New Roman"/>
          <w:noProof/>
        </w:rPr>
        <w:tab/>
        <w:t>Subalpine forests are characterized by a relatively short growing season with cool temperatures. With the exception of occasional summer thunderstorms, most precipitaiton falls as snow. Wet years with abundant snowfall can limit growth as these may produce late-lying snowfields that reduce the length of the growing season. Winds are often severe, particularly around exposed ridges. Such wind conditions may produce snow-free winter areas that lower soil temperatures and increase plant water stress</w:t>
      </w:r>
      <w:r w:rsidR="001155D4">
        <w:rPr>
          <w:rFonts w:eastAsia="Times New Roman"/>
          <w:noProof/>
        </w:rPr>
        <w:t xml:space="preserve"> (Fites-Kaufman 2007)</w:t>
      </w:r>
      <w:r>
        <w:rPr>
          <w:rFonts w:eastAsia="Times New Roman"/>
          <w:noProof/>
        </w:rPr>
        <w:t>.</w:t>
      </w:r>
    </w:p>
    <w:p w14:paraId="1BE8BCA9" w14:textId="77777777" w:rsidR="005D0421" w:rsidRDefault="005D0421" w:rsidP="007728CC">
      <w:pPr>
        <w:autoSpaceDE w:val="0"/>
        <w:autoSpaceDN w:val="0"/>
        <w:adjustRightInd w:val="0"/>
        <w:rPr>
          <w:rFonts w:eastAsia="Times New Roman"/>
          <w:noProof/>
        </w:rPr>
      </w:pPr>
      <w:r>
        <w:rPr>
          <w:rFonts w:eastAsia="Times New Roman"/>
          <w:noProof/>
        </w:rPr>
        <w:tab/>
        <w:t>Because of the solid granite parent material, areas with deepe</w:t>
      </w:r>
      <w:r w:rsidR="00DB0DB2">
        <w:rPr>
          <w:rFonts w:eastAsia="Times New Roman"/>
          <w:noProof/>
        </w:rPr>
        <w:t xml:space="preserve">r soil accumulation can become </w:t>
      </w:r>
      <w:r>
        <w:rPr>
          <w:rFonts w:eastAsia="Times New Roman"/>
          <w:noProof/>
        </w:rPr>
        <w:t>waterlogged for much of the year. For these reasons, the length of the growing season is a function of early season limitation due to low temperatures and snowfields, and late season limitations due to drough. Studies of the dynamics of alterations of treeline elevation over the past several millennia have reinforced the significance of complex interactions of both temperature and water availability in determining such changes</w:t>
      </w:r>
      <w:r w:rsidR="001155D4">
        <w:rPr>
          <w:rFonts w:eastAsia="Times New Roman"/>
          <w:noProof/>
        </w:rPr>
        <w:t xml:space="preserve"> (Fites-Kaufman 2007)</w:t>
      </w:r>
      <w:r>
        <w:rPr>
          <w:rFonts w:eastAsia="Times New Roman"/>
          <w:noProof/>
        </w:rPr>
        <w:t xml:space="preserve">. </w:t>
      </w:r>
    </w:p>
    <w:p w14:paraId="4A9A51F9" w14:textId="77777777" w:rsidR="005D0421" w:rsidRDefault="005D0421" w:rsidP="007728CC">
      <w:pPr>
        <w:rPr>
          <w:rFonts w:eastAsia="Times New Roman"/>
          <w:noProof/>
        </w:rPr>
      </w:pPr>
    </w:p>
    <w:p w14:paraId="1D47883D" w14:textId="44020D20" w:rsidR="005D0421" w:rsidRPr="006F682A" w:rsidRDefault="005D0421" w:rsidP="007728CC">
      <w:r>
        <w:rPr>
          <w:rFonts w:eastAsia="Times New Roman"/>
          <w:b/>
          <w:noProof/>
          <w:szCs w:val="20"/>
        </w:rPr>
        <w:t>Subalpine Conifer</w:t>
      </w:r>
      <w:r w:rsidRPr="00FD30C4">
        <w:rPr>
          <w:rFonts w:eastAsia="Times New Roman"/>
          <w:b/>
          <w:noProof/>
          <w:szCs w:val="20"/>
        </w:rPr>
        <w:t xml:space="preserve"> </w:t>
      </w:r>
      <w:r>
        <w:rPr>
          <w:rFonts w:eastAsia="Times New Roman"/>
          <w:b/>
          <w:noProof/>
          <w:szCs w:val="20"/>
        </w:rPr>
        <w:t xml:space="preserve">with Aspen </w:t>
      </w:r>
      <w:r w:rsidRPr="00FD30C4">
        <w:rPr>
          <w:rFonts w:eastAsia="Times New Roman"/>
          <w:b/>
          <w:noProof/>
          <w:szCs w:val="20"/>
        </w:rPr>
        <w:t>(</w:t>
      </w:r>
      <w:r>
        <w:rPr>
          <w:rFonts w:eastAsia="Times New Roman"/>
          <w:b/>
          <w:noProof/>
          <w:szCs w:val="20"/>
        </w:rPr>
        <w:t>SCN-ASP</w:t>
      </w:r>
      <w:r w:rsidRPr="00FD30C4">
        <w:rPr>
          <w:rFonts w:eastAsia="Times New Roman"/>
          <w:b/>
          <w:noProof/>
          <w:szCs w:val="20"/>
        </w:rPr>
        <w:t>)</w:t>
      </w:r>
      <w:r>
        <w:rPr>
          <w:rFonts w:eastAsia="Times New Roman"/>
          <w:b/>
          <w:noProof/>
          <w:szCs w:val="20"/>
        </w:rPr>
        <w:tab/>
      </w:r>
      <w:r w:rsidRPr="00052255">
        <w:rPr>
          <w:b/>
        </w:rPr>
        <w:tab/>
      </w:r>
      <w:r w:rsidRPr="006F682A">
        <w:t xml:space="preserve">Sites supporting </w:t>
      </w:r>
      <w:r w:rsidRPr="00052255">
        <w:rPr>
          <w:i/>
          <w:iCs/>
        </w:rPr>
        <w:t>P. tremuloides</w:t>
      </w:r>
      <w:r w:rsidRPr="006F682A">
        <w:t xml:space="preserve"> are associated with added soil moisture, i.e., azonal wet sites. These s</w:t>
      </w:r>
      <w:r>
        <w:t xml:space="preserve">ites are </w:t>
      </w:r>
      <w:r w:rsidR="001F77E5">
        <w:t xml:space="preserve">found throughout the SCN zone, </w:t>
      </w:r>
      <w:r>
        <w:t xml:space="preserve">often close to streams, </w:t>
      </w:r>
      <w:r w:rsidRPr="006F682A">
        <w:t>lakes</w:t>
      </w:r>
      <w:r>
        <w:t>, and meadows</w:t>
      </w:r>
      <w:r w:rsidRPr="006F682A">
        <w:t>. Other sites include</w:t>
      </w:r>
      <w:r>
        <w:t xml:space="preserve"> </w:t>
      </w:r>
      <w:r w:rsidRPr="006F682A">
        <w:t>rock reservoirs, springs and seeps. Terrain can be simple to complex. At lower elevations, topographic conditions for this type tends toward positions resulting in relatively colder, wetter conditions within the prevailing climate, e.g., ravines, north slopes, wet depressions, etc. (</w:t>
      </w:r>
      <w:r>
        <w:t>LandFire 2007c</w:t>
      </w:r>
      <w:r w:rsidRPr="006F682A">
        <w:t>)</w:t>
      </w:r>
      <w:r>
        <w:t>.</w:t>
      </w:r>
      <w:r w:rsidRPr="006F682A">
        <w:t xml:space="preserve"> </w:t>
      </w:r>
    </w:p>
    <w:p w14:paraId="5C424A46" w14:textId="77777777" w:rsidR="005D0421" w:rsidRDefault="005D0421" w:rsidP="007728CC">
      <w:pPr>
        <w:rPr>
          <w:rFonts w:eastAsia="Times New Roman"/>
          <w:noProof/>
        </w:rPr>
      </w:pPr>
    </w:p>
    <w:p w14:paraId="76284F85" w14:textId="77777777" w:rsidR="005D0421" w:rsidRPr="0008738B" w:rsidRDefault="005D0421" w:rsidP="007728CC">
      <w:pPr>
        <w:spacing w:after="120"/>
        <w:rPr>
          <w:b/>
          <w:sz w:val="36"/>
        </w:rPr>
      </w:pPr>
      <w:r w:rsidRPr="0008738B">
        <w:rPr>
          <w:b/>
          <w:sz w:val="36"/>
        </w:rPr>
        <w:t>Disturbances</w:t>
      </w:r>
    </w:p>
    <w:p w14:paraId="037F9755" w14:textId="77777777" w:rsidR="005D0421" w:rsidRPr="0008738B" w:rsidRDefault="005D0421" w:rsidP="007728CC">
      <w:pPr>
        <w:keepNext/>
        <w:autoSpaceDE w:val="0"/>
        <w:autoSpaceDN w:val="0"/>
        <w:adjustRightInd w:val="0"/>
        <w:spacing w:after="120"/>
        <w:outlineLvl w:val="2"/>
        <w:rPr>
          <w:rFonts w:eastAsia="Times New Roman"/>
          <w:b/>
          <w:bCs/>
          <w:noProof/>
          <w:sz w:val="32"/>
        </w:rPr>
      </w:pPr>
      <w:r w:rsidRPr="0008738B">
        <w:rPr>
          <w:rFonts w:eastAsia="Times New Roman"/>
          <w:b/>
          <w:bCs/>
          <w:noProof/>
          <w:sz w:val="32"/>
        </w:rPr>
        <w:t>Wildfire</w:t>
      </w:r>
    </w:p>
    <w:p w14:paraId="50DD4EA7" w14:textId="289D0B09" w:rsidR="005D0421" w:rsidRDefault="005D0421" w:rsidP="007728CC">
      <w:pPr>
        <w:rPr>
          <w:rFonts w:eastAsia="Times New Roman"/>
          <w:noProof/>
        </w:rPr>
      </w:pPr>
      <w:r>
        <w:rPr>
          <w:rFonts w:eastAsia="Times New Roman"/>
          <w:b/>
          <w:noProof/>
          <w:szCs w:val="20"/>
        </w:rPr>
        <w:t>Subalpine Conifer</w:t>
      </w:r>
      <w:r>
        <w:rPr>
          <w:rFonts w:eastAsia="Times New Roman"/>
          <w:b/>
          <w:noProof/>
        </w:rPr>
        <w:tab/>
      </w:r>
      <w:r>
        <w:rPr>
          <w:rFonts w:eastAsia="Times New Roman"/>
          <w:noProof/>
        </w:rPr>
        <w:t xml:space="preserve">Most of the subalpine areas of the Sierra Nevada were subjected to repeated glaciation during the Pleistocene, and thus have thin and poorly developed soils with little organic matter. The small amounts of litter accumulation and open stand structure of </w:t>
      </w:r>
      <w:r w:rsidR="00EB540E">
        <w:rPr>
          <w:rFonts w:eastAsia="Times New Roman"/>
          <w:noProof/>
        </w:rPr>
        <w:t>subalpine</w:t>
      </w:r>
      <w:r>
        <w:rPr>
          <w:rFonts w:eastAsia="Times New Roman"/>
          <w:noProof/>
        </w:rPr>
        <w:t xml:space="preserve"> fore</w:t>
      </w:r>
      <w:r w:rsidR="00EB540E">
        <w:rPr>
          <w:rFonts w:eastAsia="Times New Roman"/>
          <w:noProof/>
        </w:rPr>
        <w:t>st</w:t>
      </w:r>
      <w:r>
        <w:rPr>
          <w:rFonts w:eastAsia="Times New Roman"/>
          <w:noProof/>
        </w:rPr>
        <w:t>s mean that fire is rare</w:t>
      </w:r>
      <w:r w:rsidR="001155D4">
        <w:rPr>
          <w:rFonts w:eastAsia="Times New Roman"/>
          <w:noProof/>
        </w:rPr>
        <w:t xml:space="preserve"> (Fites-Kaufman 2007)</w:t>
      </w:r>
      <w:r>
        <w:rPr>
          <w:rFonts w:eastAsia="Times New Roman"/>
          <w:noProof/>
        </w:rPr>
        <w:t>.</w:t>
      </w:r>
      <w:r w:rsidR="00EB540E">
        <w:rPr>
          <w:rFonts w:eastAsia="Times New Roman"/>
          <w:noProof/>
        </w:rPr>
        <w:t xml:space="preserve"> It is, however, the major disturbance event of this type, and generally stand-replacing when it does occur, since the major tree species are highly susceptible to fire mortality (LandFire 2007a). </w:t>
      </w:r>
    </w:p>
    <w:p w14:paraId="02F04317" w14:textId="42E77BB7" w:rsidR="001F77E5" w:rsidRDefault="001F77E5" w:rsidP="001F77E5">
      <w:pPr>
        <w:ind w:firstLine="360"/>
      </w:pPr>
      <w:r>
        <w:t>Data on fire return intervals (FRIs) are available from a few review papers. Van de Water and Safford’s 2011 review paper aggregates hundreds of articles, conference proceedings, and LandFire data on fire return intervals, with an emphasis on Californian sources. We also include here data from the pertinent individual LandFire BpS models (2007a, 2007b, 2007c).</w:t>
      </w:r>
    </w:p>
    <w:p w14:paraId="30680858" w14:textId="78CD94A6" w:rsidR="0050469A" w:rsidRDefault="00EB540E" w:rsidP="0050469A">
      <w:pPr>
        <w:ind w:firstLine="360"/>
      </w:pPr>
      <w:r>
        <w:rPr>
          <w:rFonts w:eastAsia="Times New Roman"/>
          <w:noProof/>
        </w:rPr>
        <w:t xml:space="preserve">Estimates of wildfire return interval range from 100 to over 500 years. Van de Water and Safford </w:t>
      </w:r>
      <w:r w:rsidR="0050469A">
        <w:rPr>
          <w:rFonts w:eastAsia="Times New Roman"/>
          <w:noProof/>
        </w:rPr>
        <w:t xml:space="preserve">(2011) </w:t>
      </w:r>
      <w:r>
        <w:rPr>
          <w:rFonts w:eastAsia="Times New Roman"/>
          <w:noProof/>
        </w:rPr>
        <w:t>found a mean fire return interval of 133 years, a median of 132 years, a mean min of 100 years and a mean max of 420 years for subalpine forest.</w:t>
      </w:r>
      <w:r w:rsidR="0050469A">
        <w:rPr>
          <w:rFonts w:eastAsia="Times New Roman"/>
          <w:noProof/>
        </w:rPr>
        <w:t xml:space="preserve"> </w:t>
      </w:r>
      <w:r w:rsidR="0050469A">
        <w:t xml:space="preserve">The LandFire model for northern </w:t>
      </w:r>
      <w:r w:rsidR="001F77E5">
        <w:t>California</w:t>
      </w:r>
      <w:r w:rsidR="0050469A">
        <w:t xml:space="preserve"> Nevada subalpine woodland predicts </w:t>
      </w:r>
      <w:r w:rsidR="001F77E5">
        <w:t>a mean</w:t>
      </w:r>
      <w:r w:rsidR="0050469A">
        <w:t xml:space="preserve"> FRI of 321 years. Replacement FRI </w:t>
      </w:r>
      <w:r w:rsidR="001F77E5">
        <w:t>has a mean of</w:t>
      </w:r>
      <w:r w:rsidR="0050469A">
        <w:t xml:space="preserve"> 500 years, while </w:t>
      </w:r>
      <w:r w:rsidR="001F77E5">
        <w:t xml:space="preserve">the mean </w:t>
      </w:r>
      <w:r w:rsidR="0050469A">
        <w:t xml:space="preserve">mixed severity FRI is 900 years, and low severity fire is not modeled (2007a). We recalculated these numbers using condition-specific information and using only high and low mortality fire categories, which resulted in </w:t>
      </w:r>
      <w:r w:rsidR="001F77E5">
        <w:t>a mean FRI</w:t>
      </w:r>
      <w:r w:rsidR="0050469A">
        <w:t xml:space="preserve"> of 500 years for high mortality fire, 923 years for low mortality fire, and 324 years for any fire.</w:t>
      </w:r>
    </w:p>
    <w:p w14:paraId="551F2E0A" w14:textId="77777777" w:rsidR="005D0421" w:rsidRDefault="005D0421" w:rsidP="007728CC">
      <w:pPr>
        <w:rPr>
          <w:b/>
        </w:rPr>
      </w:pPr>
    </w:p>
    <w:p w14:paraId="28361984" w14:textId="496BE100" w:rsidR="005D0421" w:rsidRDefault="005D0421" w:rsidP="007728CC">
      <w:r>
        <w:rPr>
          <w:rFonts w:eastAsia="Times New Roman"/>
          <w:b/>
          <w:noProof/>
          <w:szCs w:val="20"/>
        </w:rPr>
        <w:t>Subalpine Conifer</w:t>
      </w:r>
      <w:r w:rsidRPr="00FD30C4">
        <w:rPr>
          <w:rFonts w:eastAsia="Times New Roman"/>
          <w:b/>
          <w:noProof/>
          <w:szCs w:val="20"/>
        </w:rPr>
        <w:t xml:space="preserve"> </w:t>
      </w:r>
      <w:r>
        <w:rPr>
          <w:rFonts w:eastAsia="Times New Roman"/>
          <w:b/>
          <w:noProof/>
          <w:szCs w:val="20"/>
        </w:rPr>
        <w:t>with Aspen</w:t>
      </w:r>
      <w:r>
        <w:rPr>
          <w:rFonts w:eastAsia="Times New Roman"/>
          <w:b/>
          <w:noProof/>
          <w:szCs w:val="20"/>
        </w:rPr>
        <w:tab/>
      </w:r>
      <w:r w:rsidR="001F77E5" w:rsidRPr="006F682A">
        <w:t xml:space="preserve">Sites supporting </w:t>
      </w:r>
      <w:r w:rsidR="001F77E5" w:rsidRPr="006F682A">
        <w:rPr>
          <w:i/>
          <w:iCs/>
        </w:rPr>
        <w:t>P. tremuloides</w:t>
      </w:r>
      <w:r w:rsidR="001F77E5" w:rsidRPr="006F682A">
        <w:t xml:space="preserve"> are maintained by </w:t>
      </w:r>
      <w:r w:rsidR="001F77E5">
        <w:t xml:space="preserve">stand-replacing </w:t>
      </w:r>
      <w:r w:rsidR="001F77E5" w:rsidRPr="006F682A">
        <w:t>disturbances that allow regener</w:t>
      </w:r>
      <w:r w:rsidR="001F77E5">
        <w:t>ation from below-ground suckers</w:t>
      </w:r>
      <w:r w:rsidR="001F77E5" w:rsidRPr="006F682A">
        <w:t xml:space="preserve">. Upland clones are impaired or </w:t>
      </w:r>
      <w:r w:rsidR="001F77E5">
        <w:t>suppressed</w:t>
      </w:r>
      <w:r w:rsidR="001F77E5" w:rsidRPr="006F682A">
        <w:t xml:space="preserve"> by conifer ingrowth and overtopping and </w:t>
      </w:r>
      <w:r w:rsidR="001F77E5">
        <w:t>intensive g</w:t>
      </w:r>
      <w:r w:rsidR="001F77E5" w:rsidRPr="006F682A">
        <w:t>razing</w:t>
      </w:r>
      <w:r w:rsidR="001F77E5">
        <w:t xml:space="preserve"> that inhibits growth</w:t>
      </w:r>
      <w:r w:rsidR="001F77E5" w:rsidRPr="006F682A">
        <w:t>. In a reference condition scenario, a few stands will advance toward conifer dominance, but in the current landscape scenario where fire has been reduced from reference conditions there are many more conif</w:t>
      </w:r>
      <w:r w:rsidR="001F77E5">
        <w:t>er-dominated mixed aspen stands</w:t>
      </w:r>
      <w:r w:rsidR="001F77E5" w:rsidRPr="006F682A">
        <w:t xml:space="preserve"> (</w:t>
      </w:r>
      <w:r w:rsidR="001F77E5">
        <w:t>LandFire 2007c, Verner 1988).</w:t>
      </w:r>
    </w:p>
    <w:p w14:paraId="72D57539" w14:textId="554A2F88" w:rsidR="005D0421" w:rsidRDefault="001F77E5" w:rsidP="006867FE">
      <w:r>
        <w:tab/>
        <w:t xml:space="preserve">Van de Water and Safford (2011) found </w:t>
      </w:r>
      <w:r w:rsidRPr="006F682A">
        <w:t>a</w:t>
      </w:r>
      <w:r>
        <w:t xml:space="preserve"> mean fire return interval of 19</w:t>
      </w:r>
      <w:r w:rsidRPr="006F682A">
        <w:t xml:space="preserve"> years, median of </w:t>
      </w:r>
      <w:r>
        <w:t>20 years, mean min interval of 10 years and mean max of 9</w:t>
      </w:r>
      <w:r w:rsidRPr="006F682A">
        <w:t>0 years.</w:t>
      </w:r>
      <w:r>
        <w:t xml:space="preserve"> The LandFire model for northern Sierra Nevada aspen that is seral to conifers predicts a mean FRI of 37 years. Replacement FRI has a mean of 150 years with a range of 50-300 years, while mixed severity FRI is 250 years, and low severity fire FRI is 60 years (2007c). We reconceptualized the successional stages and converted fire activity to high and low mortality categories, which resulted in a mean FRI of 92 years for high mortality fire, 91 years for low mortality fire, and 46</w:t>
      </w:r>
      <w:r w:rsidR="006867FE">
        <w:t xml:space="preserve"> years for any fire.</w:t>
      </w:r>
    </w:p>
    <w:p w14:paraId="01FF0C23" w14:textId="22570BB4" w:rsidR="005D0421" w:rsidRDefault="005D0421" w:rsidP="005D0421">
      <w:pPr>
        <w:pStyle w:val="Table"/>
        <w:keepNext/>
        <w:spacing w:before="240" w:after="120"/>
        <w:jc w:val="left"/>
        <w:rPr>
          <w:sz w:val="22"/>
          <w:szCs w:val="24"/>
        </w:rPr>
      </w:pPr>
      <w:r w:rsidRPr="00B773B3">
        <w:rPr>
          <w:sz w:val="22"/>
          <w:szCs w:val="24"/>
        </w:rPr>
        <w:t xml:space="preserve">Table 1. Fire return intervals (years) and percentage of high versus low mortality fires in relation to soil type modifier and the presence of </w:t>
      </w:r>
      <w:r w:rsidRPr="00B773B3">
        <w:rPr>
          <w:i/>
          <w:sz w:val="22"/>
          <w:szCs w:val="24"/>
        </w:rPr>
        <w:t>P</w:t>
      </w:r>
      <w:r w:rsidR="001F77E5">
        <w:rPr>
          <w:i/>
          <w:sz w:val="22"/>
          <w:szCs w:val="24"/>
        </w:rPr>
        <w:t>.</w:t>
      </w:r>
      <w:r w:rsidRPr="00B773B3">
        <w:rPr>
          <w:i/>
          <w:sz w:val="22"/>
          <w:szCs w:val="24"/>
        </w:rPr>
        <w:t xml:space="preserve"> tremuloides</w:t>
      </w:r>
      <w:r w:rsidRPr="00B773B3">
        <w:rPr>
          <w:sz w:val="22"/>
          <w:szCs w:val="24"/>
        </w:rPr>
        <w:t xml:space="preserve">. Numbers for </w:t>
      </w:r>
      <w:r w:rsidR="00EB540E">
        <w:rPr>
          <w:sz w:val="22"/>
          <w:szCs w:val="24"/>
        </w:rPr>
        <w:t>SCN</w:t>
      </w:r>
      <w:r w:rsidRPr="00B773B3">
        <w:rPr>
          <w:sz w:val="22"/>
          <w:szCs w:val="24"/>
        </w:rPr>
        <w:t xml:space="preserve"> were derived from BpS model 0610</w:t>
      </w:r>
      <w:r w:rsidR="001F77E5">
        <w:rPr>
          <w:sz w:val="22"/>
          <w:szCs w:val="24"/>
        </w:rPr>
        <w:t>440</w:t>
      </w:r>
      <w:r w:rsidRPr="00B773B3">
        <w:rPr>
          <w:sz w:val="22"/>
          <w:szCs w:val="24"/>
        </w:rPr>
        <w:t xml:space="preserve"> and </w:t>
      </w:r>
      <w:r>
        <w:rPr>
          <w:sz w:val="22"/>
          <w:szCs w:val="24"/>
        </w:rPr>
        <w:t>Van de Water and Safford</w:t>
      </w:r>
      <w:r w:rsidRPr="00B773B3">
        <w:rPr>
          <w:sz w:val="22"/>
          <w:szCs w:val="24"/>
        </w:rPr>
        <w:t xml:space="preserve"> (</w:t>
      </w:r>
      <w:r>
        <w:rPr>
          <w:sz w:val="22"/>
          <w:szCs w:val="24"/>
        </w:rPr>
        <w:t>2011</w:t>
      </w:r>
      <w:r w:rsidRPr="00B773B3">
        <w:rPr>
          <w:sz w:val="22"/>
          <w:szCs w:val="24"/>
        </w:rPr>
        <w:t xml:space="preserve">). </w:t>
      </w:r>
      <w:r w:rsidR="001F77E5" w:rsidRPr="000C3D2B">
        <w:rPr>
          <w:sz w:val="22"/>
          <w:szCs w:val="24"/>
        </w:rPr>
        <w:t xml:space="preserve">Numbers for </w:t>
      </w:r>
      <w:r w:rsidR="004F0C68">
        <w:rPr>
          <w:sz w:val="22"/>
          <w:szCs w:val="24"/>
        </w:rPr>
        <w:t>SCN</w:t>
      </w:r>
      <w:r w:rsidR="001F77E5" w:rsidRPr="000C3D2B">
        <w:rPr>
          <w:sz w:val="22"/>
          <w:szCs w:val="24"/>
        </w:rPr>
        <w:t>-ASP were derived from BpS model 0610610 (</w:t>
      </w:r>
      <w:r w:rsidR="001F77E5">
        <w:rPr>
          <w:sz w:val="22"/>
          <w:szCs w:val="24"/>
        </w:rPr>
        <w:t>LandFire</w:t>
      </w:r>
      <w:r w:rsidR="001F77E5" w:rsidRPr="000C3D2B">
        <w:rPr>
          <w:sz w:val="22"/>
          <w:szCs w:val="24"/>
        </w:rPr>
        <w:t xml:space="preserve"> 2007</w:t>
      </w:r>
      <w:r w:rsidR="001F77E5">
        <w:rPr>
          <w:sz w:val="22"/>
          <w:szCs w:val="24"/>
        </w:rPr>
        <w:t>c</w:t>
      </w:r>
      <w:r w:rsidR="001F77E5" w:rsidRPr="000C3D2B">
        <w:rPr>
          <w:sz w:val="22"/>
          <w:szCs w:val="24"/>
        </w:rPr>
        <w:t>)</w:t>
      </w:r>
      <w:r w:rsidR="001F77E5">
        <w:rPr>
          <w:sz w:val="22"/>
          <w:szCs w:val="24"/>
        </w:rPr>
        <w:t xml:space="preserve"> and Safford (pers. comm. 2013)</w:t>
      </w:r>
      <w:r w:rsidR="001F77E5" w:rsidRPr="000C3D2B">
        <w:rPr>
          <w:sz w:val="22"/>
          <w:szCs w:val="24"/>
        </w:rPr>
        <w:t>.</w:t>
      </w:r>
    </w:p>
    <w:tbl>
      <w:tblPr>
        <w:tblW w:w="7800" w:type="dxa"/>
        <w:jc w:val="center"/>
        <w:tblInd w:w="93" w:type="dxa"/>
        <w:tblLook w:val="04A0" w:firstRow="1" w:lastRow="0" w:firstColumn="1" w:lastColumn="0" w:noHBand="0" w:noVBand="1"/>
      </w:tblPr>
      <w:tblGrid>
        <w:gridCol w:w="1300"/>
        <w:gridCol w:w="1300"/>
        <w:gridCol w:w="1300"/>
        <w:gridCol w:w="1300"/>
        <w:gridCol w:w="1300"/>
        <w:gridCol w:w="1300"/>
      </w:tblGrid>
      <w:tr w:rsidR="005D0421" w:rsidRPr="00EC5F24" w14:paraId="4843DBE1" w14:textId="77777777" w:rsidTr="005D0421">
        <w:trPr>
          <w:trHeight w:val="300"/>
          <w:jc w:val="center"/>
        </w:trPr>
        <w:tc>
          <w:tcPr>
            <w:tcW w:w="1300" w:type="dxa"/>
            <w:tcBorders>
              <w:top w:val="single" w:sz="4" w:space="0" w:color="auto"/>
              <w:left w:val="nil"/>
              <w:bottom w:val="single" w:sz="4" w:space="0" w:color="auto"/>
              <w:right w:val="nil"/>
            </w:tcBorders>
            <w:shd w:val="clear" w:color="auto" w:fill="auto"/>
            <w:noWrap/>
            <w:vAlign w:val="center"/>
            <w:hideMark/>
          </w:tcPr>
          <w:p w14:paraId="30815B14" w14:textId="77777777" w:rsidR="005D0421" w:rsidRPr="00EC5F24" w:rsidRDefault="005D0421" w:rsidP="005D0421">
            <w:pPr>
              <w:keepNext/>
              <w:keepLines/>
              <w:ind w:left="360" w:hanging="360"/>
              <w:jc w:val="center"/>
              <w:outlineLvl w:val="8"/>
              <w:rPr>
                <w:b/>
                <w:color w:val="000000"/>
              </w:rPr>
            </w:pPr>
            <w:r w:rsidRPr="00EC5F24">
              <w:rPr>
                <w:b/>
                <w:color w:val="000000"/>
              </w:rPr>
              <w:t>Variant</w:t>
            </w:r>
          </w:p>
        </w:tc>
        <w:tc>
          <w:tcPr>
            <w:tcW w:w="1300" w:type="dxa"/>
            <w:tcBorders>
              <w:top w:val="single" w:sz="4" w:space="0" w:color="auto"/>
              <w:left w:val="nil"/>
              <w:bottom w:val="single" w:sz="4" w:space="0" w:color="auto"/>
              <w:right w:val="nil"/>
            </w:tcBorders>
            <w:shd w:val="clear" w:color="auto" w:fill="auto"/>
            <w:noWrap/>
            <w:vAlign w:val="center"/>
            <w:hideMark/>
          </w:tcPr>
          <w:p w14:paraId="6D8FE93A" w14:textId="32F64BE3" w:rsidR="005D0421" w:rsidRPr="00EC5F24" w:rsidRDefault="005D0421" w:rsidP="006867FE">
            <w:pPr>
              <w:keepNext/>
              <w:keepLines/>
              <w:jc w:val="center"/>
              <w:outlineLvl w:val="8"/>
              <w:rPr>
                <w:b/>
                <w:color w:val="000000"/>
              </w:rPr>
            </w:pPr>
            <w:r w:rsidRPr="00EC5F24">
              <w:rPr>
                <w:b/>
                <w:color w:val="000000"/>
              </w:rPr>
              <w:t xml:space="preserve">Fire </w:t>
            </w:r>
            <w:r w:rsidR="006867FE">
              <w:rPr>
                <w:b/>
                <w:color w:val="000000"/>
              </w:rPr>
              <w:t>Mortality</w:t>
            </w:r>
          </w:p>
        </w:tc>
        <w:tc>
          <w:tcPr>
            <w:tcW w:w="1300" w:type="dxa"/>
            <w:tcBorders>
              <w:top w:val="single" w:sz="4" w:space="0" w:color="auto"/>
              <w:left w:val="nil"/>
              <w:bottom w:val="single" w:sz="4" w:space="0" w:color="auto"/>
              <w:right w:val="nil"/>
            </w:tcBorders>
            <w:shd w:val="clear" w:color="auto" w:fill="auto"/>
            <w:noWrap/>
            <w:vAlign w:val="center"/>
            <w:hideMark/>
          </w:tcPr>
          <w:p w14:paraId="44F35A8B" w14:textId="3AB9AEB4" w:rsidR="005D0421" w:rsidRPr="00EC5F24" w:rsidRDefault="006867FE" w:rsidP="005D0421">
            <w:pPr>
              <w:jc w:val="center"/>
              <w:rPr>
                <w:b/>
                <w:color w:val="000000"/>
              </w:rPr>
            </w:pPr>
            <w:r>
              <w:rPr>
                <w:b/>
                <w:color w:val="000000"/>
              </w:rPr>
              <w:t>Mean</w:t>
            </w:r>
          </w:p>
        </w:tc>
        <w:tc>
          <w:tcPr>
            <w:tcW w:w="1300" w:type="dxa"/>
            <w:tcBorders>
              <w:top w:val="single" w:sz="4" w:space="0" w:color="auto"/>
              <w:left w:val="nil"/>
              <w:bottom w:val="single" w:sz="4" w:space="0" w:color="auto"/>
              <w:right w:val="nil"/>
            </w:tcBorders>
            <w:shd w:val="clear" w:color="auto" w:fill="auto"/>
            <w:noWrap/>
            <w:vAlign w:val="center"/>
            <w:hideMark/>
          </w:tcPr>
          <w:p w14:paraId="46E565BB" w14:textId="77777777" w:rsidR="005D0421" w:rsidRPr="00EC5F24" w:rsidRDefault="005D0421" w:rsidP="005D0421">
            <w:pPr>
              <w:jc w:val="center"/>
              <w:rPr>
                <w:b/>
                <w:color w:val="000000"/>
              </w:rPr>
            </w:pPr>
            <w:r w:rsidRPr="00EC5F24">
              <w:rPr>
                <w:b/>
                <w:color w:val="000000"/>
              </w:rPr>
              <w:t>Min</w:t>
            </w:r>
          </w:p>
        </w:tc>
        <w:tc>
          <w:tcPr>
            <w:tcW w:w="1300" w:type="dxa"/>
            <w:tcBorders>
              <w:top w:val="single" w:sz="4" w:space="0" w:color="auto"/>
              <w:left w:val="nil"/>
              <w:bottom w:val="single" w:sz="4" w:space="0" w:color="auto"/>
              <w:right w:val="nil"/>
            </w:tcBorders>
            <w:shd w:val="clear" w:color="auto" w:fill="auto"/>
            <w:noWrap/>
            <w:vAlign w:val="center"/>
            <w:hideMark/>
          </w:tcPr>
          <w:p w14:paraId="697C8B9A" w14:textId="77777777" w:rsidR="005D0421" w:rsidRPr="00EC5F24" w:rsidRDefault="005D0421" w:rsidP="005D0421">
            <w:pPr>
              <w:jc w:val="center"/>
              <w:rPr>
                <w:b/>
                <w:color w:val="000000"/>
              </w:rPr>
            </w:pPr>
            <w:r w:rsidRPr="00EC5F24">
              <w:rPr>
                <w:b/>
                <w:color w:val="000000"/>
              </w:rPr>
              <w:t>Max</w:t>
            </w:r>
          </w:p>
        </w:tc>
        <w:tc>
          <w:tcPr>
            <w:tcW w:w="1300" w:type="dxa"/>
            <w:tcBorders>
              <w:top w:val="single" w:sz="4" w:space="0" w:color="auto"/>
              <w:left w:val="nil"/>
              <w:bottom w:val="single" w:sz="4" w:space="0" w:color="auto"/>
              <w:right w:val="nil"/>
            </w:tcBorders>
            <w:shd w:val="clear" w:color="auto" w:fill="auto"/>
            <w:noWrap/>
            <w:vAlign w:val="center"/>
            <w:hideMark/>
          </w:tcPr>
          <w:p w14:paraId="6A047686" w14:textId="77777777" w:rsidR="005D0421" w:rsidRPr="00EC5F24" w:rsidRDefault="005D0421" w:rsidP="005D0421">
            <w:pPr>
              <w:jc w:val="center"/>
              <w:rPr>
                <w:b/>
                <w:color w:val="000000"/>
              </w:rPr>
            </w:pPr>
            <w:r w:rsidRPr="00EC5F24">
              <w:rPr>
                <w:b/>
                <w:color w:val="000000"/>
              </w:rPr>
              <w:t>% of Fires</w:t>
            </w:r>
          </w:p>
        </w:tc>
      </w:tr>
      <w:tr w:rsidR="005D0421" w:rsidRPr="00571334" w14:paraId="6BEC32CA" w14:textId="77777777" w:rsidTr="005D0421">
        <w:trPr>
          <w:trHeight w:val="300"/>
          <w:jc w:val="center"/>
        </w:trPr>
        <w:tc>
          <w:tcPr>
            <w:tcW w:w="1300" w:type="dxa"/>
            <w:vMerge w:val="restart"/>
            <w:tcBorders>
              <w:top w:val="nil"/>
              <w:left w:val="nil"/>
              <w:bottom w:val="nil"/>
              <w:right w:val="nil"/>
            </w:tcBorders>
            <w:shd w:val="clear" w:color="auto" w:fill="auto"/>
            <w:noWrap/>
            <w:vAlign w:val="center"/>
            <w:hideMark/>
          </w:tcPr>
          <w:p w14:paraId="6E572179" w14:textId="66A687DD" w:rsidR="005D0421" w:rsidRPr="007D4AD1" w:rsidRDefault="00EB540E" w:rsidP="005D0421">
            <w:pPr>
              <w:keepNext/>
              <w:keepLines/>
              <w:jc w:val="center"/>
              <w:outlineLvl w:val="8"/>
              <w:rPr>
                <w:color w:val="000000"/>
              </w:rPr>
            </w:pPr>
            <w:r>
              <w:rPr>
                <w:color w:val="000000"/>
              </w:rPr>
              <w:t>SC</w:t>
            </w:r>
            <w:r w:rsidR="005D0421" w:rsidRPr="00BB5DF4">
              <w:rPr>
                <w:color w:val="000000"/>
              </w:rPr>
              <w:t>N</w:t>
            </w:r>
          </w:p>
        </w:tc>
        <w:tc>
          <w:tcPr>
            <w:tcW w:w="1300" w:type="dxa"/>
            <w:tcBorders>
              <w:top w:val="nil"/>
              <w:left w:val="nil"/>
              <w:bottom w:val="nil"/>
              <w:right w:val="nil"/>
            </w:tcBorders>
            <w:shd w:val="clear" w:color="auto" w:fill="auto"/>
            <w:vAlign w:val="center"/>
            <w:hideMark/>
          </w:tcPr>
          <w:p w14:paraId="1FAC1DE3" w14:textId="77777777" w:rsidR="005D0421" w:rsidRPr="00571334" w:rsidRDefault="005D0421" w:rsidP="005D0421">
            <w:pPr>
              <w:jc w:val="center"/>
              <w:rPr>
                <w:color w:val="000000"/>
              </w:rPr>
            </w:pPr>
            <w:r w:rsidRPr="00571334">
              <w:rPr>
                <w:color w:val="000000"/>
              </w:rPr>
              <w:t>High</w:t>
            </w:r>
          </w:p>
        </w:tc>
        <w:tc>
          <w:tcPr>
            <w:tcW w:w="1300" w:type="dxa"/>
            <w:tcBorders>
              <w:top w:val="nil"/>
              <w:left w:val="nil"/>
              <w:bottom w:val="nil"/>
              <w:right w:val="nil"/>
            </w:tcBorders>
            <w:shd w:val="clear" w:color="auto" w:fill="auto"/>
            <w:vAlign w:val="center"/>
            <w:hideMark/>
          </w:tcPr>
          <w:p w14:paraId="29035BEB" w14:textId="0FC628B6" w:rsidR="005D0421" w:rsidRPr="007D4AD1" w:rsidRDefault="00EB540E" w:rsidP="005D0421">
            <w:pPr>
              <w:jc w:val="center"/>
              <w:rPr>
                <w:color w:val="000000"/>
              </w:rPr>
            </w:pPr>
            <w:r>
              <w:rPr>
                <w:color w:val="000000"/>
              </w:rPr>
              <w:t>500</w:t>
            </w:r>
          </w:p>
        </w:tc>
        <w:tc>
          <w:tcPr>
            <w:tcW w:w="1300" w:type="dxa"/>
            <w:tcBorders>
              <w:top w:val="nil"/>
              <w:left w:val="nil"/>
              <w:bottom w:val="nil"/>
              <w:right w:val="nil"/>
            </w:tcBorders>
            <w:shd w:val="clear" w:color="auto" w:fill="auto"/>
            <w:vAlign w:val="center"/>
            <w:hideMark/>
          </w:tcPr>
          <w:p w14:paraId="00EA00AB" w14:textId="15908716" w:rsidR="005D0421" w:rsidRPr="007D4AD1" w:rsidRDefault="001F77E5" w:rsidP="005D0421">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2C285FBD" w14:textId="6B242BA0" w:rsidR="005D0421" w:rsidRPr="007D4AD1" w:rsidRDefault="001F77E5" w:rsidP="005D0421">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23ED914E" w14:textId="55D40F64" w:rsidR="005D0421" w:rsidRPr="007D4AD1" w:rsidRDefault="00EB540E" w:rsidP="005D0421">
            <w:pPr>
              <w:jc w:val="center"/>
              <w:rPr>
                <w:color w:val="000000"/>
              </w:rPr>
            </w:pPr>
            <w:r>
              <w:rPr>
                <w:color w:val="000000"/>
              </w:rPr>
              <w:t>65</w:t>
            </w:r>
          </w:p>
        </w:tc>
      </w:tr>
      <w:tr w:rsidR="005D0421" w:rsidRPr="00571334" w14:paraId="21F5B48D" w14:textId="77777777" w:rsidTr="005D0421">
        <w:trPr>
          <w:trHeight w:val="300"/>
          <w:jc w:val="center"/>
        </w:trPr>
        <w:tc>
          <w:tcPr>
            <w:tcW w:w="1300" w:type="dxa"/>
            <w:vMerge/>
            <w:tcBorders>
              <w:top w:val="nil"/>
              <w:left w:val="nil"/>
              <w:bottom w:val="nil"/>
              <w:right w:val="nil"/>
            </w:tcBorders>
            <w:vAlign w:val="center"/>
            <w:hideMark/>
          </w:tcPr>
          <w:p w14:paraId="5F656295" w14:textId="77777777" w:rsidR="005D0421" w:rsidRPr="00571334" w:rsidRDefault="005D0421" w:rsidP="005D0421">
            <w:pPr>
              <w:rPr>
                <w:color w:val="000000"/>
              </w:rPr>
            </w:pPr>
          </w:p>
        </w:tc>
        <w:tc>
          <w:tcPr>
            <w:tcW w:w="1300" w:type="dxa"/>
            <w:tcBorders>
              <w:top w:val="nil"/>
              <w:left w:val="nil"/>
              <w:bottom w:val="nil"/>
              <w:right w:val="nil"/>
            </w:tcBorders>
            <w:shd w:val="clear" w:color="auto" w:fill="auto"/>
            <w:vAlign w:val="center"/>
            <w:hideMark/>
          </w:tcPr>
          <w:p w14:paraId="4F83E5A4" w14:textId="77777777" w:rsidR="005D0421" w:rsidRPr="007D4AD1" w:rsidRDefault="005D0421" w:rsidP="005D0421">
            <w:pPr>
              <w:keepNext/>
              <w:keepLines/>
              <w:jc w:val="center"/>
              <w:outlineLvl w:val="8"/>
              <w:rPr>
                <w:color w:val="000000"/>
              </w:rPr>
            </w:pPr>
            <w:r w:rsidRPr="00571334">
              <w:rPr>
                <w:color w:val="000000"/>
              </w:rPr>
              <w:t>Low</w:t>
            </w:r>
          </w:p>
        </w:tc>
        <w:tc>
          <w:tcPr>
            <w:tcW w:w="1300" w:type="dxa"/>
            <w:tcBorders>
              <w:top w:val="nil"/>
              <w:left w:val="nil"/>
              <w:bottom w:val="nil"/>
              <w:right w:val="nil"/>
            </w:tcBorders>
            <w:shd w:val="clear" w:color="auto" w:fill="auto"/>
            <w:vAlign w:val="center"/>
            <w:hideMark/>
          </w:tcPr>
          <w:p w14:paraId="120D938E" w14:textId="70FB3083" w:rsidR="005D0421" w:rsidRPr="007D4AD1" w:rsidRDefault="00EB540E" w:rsidP="005D0421">
            <w:pPr>
              <w:jc w:val="center"/>
              <w:rPr>
                <w:color w:val="000000"/>
              </w:rPr>
            </w:pPr>
            <w:r>
              <w:rPr>
                <w:color w:val="000000"/>
              </w:rPr>
              <w:t>923</w:t>
            </w:r>
          </w:p>
        </w:tc>
        <w:tc>
          <w:tcPr>
            <w:tcW w:w="1300" w:type="dxa"/>
            <w:tcBorders>
              <w:top w:val="nil"/>
              <w:left w:val="nil"/>
              <w:bottom w:val="nil"/>
              <w:right w:val="nil"/>
            </w:tcBorders>
            <w:shd w:val="clear" w:color="auto" w:fill="auto"/>
            <w:vAlign w:val="center"/>
            <w:hideMark/>
          </w:tcPr>
          <w:p w14:paraId="2DE2734C" w14:textId="30DEEB10" w:rsidR="005D0421" w:rsidRPr="007D4AD1" w:rsidRDefault="001F77E5" w:rsidP="005D0421">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636DF3BD" w14:textId="0E123266" w:rsidR="005D0421" w:rsidRPr="007D4AD1" w:rsidRDefault="001F77E5" w:rsidP="005D0421">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0C2C7E4B" w14:textId="3B2A7569" w:rsidR="005D0421" w:rsidRPr="007D4AD1" w:rsidRDefault="00EB540E" w:rsidP="005D0421">
            <w:pPr>
              <w:jc w:val="center"/>
              <w:rPr>
                <w:color w:val="000000"/>
              </w:rPr>
            </w:pPr>
            <w:r>
              <w:rPr>
                <w:color w:val="000000"/>
              </w:rPr>
              <w:t>35</w:t>
            </w:r>
          </w:p>
        </w:tc>
      </w:tr>
      <w:tr w:rsidR="005D0421" w:rsidRPr="00571334" w14:paraId="7334C1D0" w14:textId="77777777" w:rsidTr="005D0421">
        <w:trPr>
          <w:trHeight w:val="300"/>
          <w:jc w:val="center"/>
        </w:trPr>
        <w:tc>
          <w:tcPr>
            <w:tcW w:w="1300" w:type="dxa"/>
            <w:vMerge/>
            <w:tcBorders>
              <w:top w:val="nil"/>
              <w:left w:val="nil"/>
              <w:bottom w:val="nil"/>
              <w:right w:val="nil"/>
            </w:tcBorders>
            <w:vAlign w:val="center"/>
            <w:hideMark/>
          </w:tcPr>
          <w:p w14:paraId="6A1C4CA1" w14:textId="77777777" w:rsidR="005D0421" w:rsidRPr="00571334" w:rsidRDefault="005D0421" w:rsidP="005D0421">
            <w:pPr>
              <w:rPr>
                <w:color w:val="000000"/>
              </w:rPr>
            </w:pPr>
          </w:p>
        </w:tc>
        <w:tc>
          <w:tcPr>
            <w:tcW w:w="1300" w:type="dxa"/>
            <w:tcBorders>
              <w:top w:val="nil"/>
              <w:left w:val="nil"/>
              <w:bottom w:val="nil"/>
              <w:right w:val="nil"/>
            </w:tcBorders>
            <w:shd w:val="clear" w:color="auto" w:fill="auto"/>
            <w:vAlign w:val="center"/>
            <w:hideMark/>
          </w:tcPr>
          <w:p w14:paraId="5AB49A4C" w14:textId="77777777" w:rsidR="005D0421" w:rsidRPr="007D4AD1" w:rsidRDefault="005D0421" w:rsidP="005D0421">
            <w:pPr>
              <w:keepNext/>
              <w:keepLines/>
              <w:jc w:val="center"/>
              <w:outlineLvl w:val="8"/>
              <w:rPr>
                <w:color w:val="000000"/>
              </w:rPr>
            </w:pPr>
            <w:r w:rsidRPr="00571334">
              <w:rPr>
                <w:color w:val="000000"/>
              </w:rPr>
              <w:t>All Fires</w:t>
            </w:r>
          </w:p>
        </w:tc>
        <w:tc>
          <w:tcPr>
            <w:tcW w:w="1300" w:type="dxa"/>
            <w:tcBorders>
              <w:top w:val="nil"/>
              <w:left w:val="nil"/>
              <w:bottom w:val="nil"/>
              <w:right w:val="nil"/>
            </w:tcBorders>
            <w:shd w:val="clear" w:color="auto" w:fill="auto"/>
            <w:vAlign w:val="center"/>
            <w:hideMark/>
          </w:tcPr>
          <w:p w14:paraId="5D903F55" w14:textId="45410E51" w:rsidR="005D0421" w:rsidRPr="007D4AD1" w:rsidRDefault="00EB540E" w:rsidP="005D0421">
            <w:pPr>
              <w:jc w:val="center"/>
              <w:rPr>
                <w:color w:val="000000"/>
              </w:rPr>
            </w:pPr>
            <w:r>
              <w:rPr>
                <w:color w:val="000000"/>
              </w:rPr>
              <w:t>324</w:t>
            </w:r>
          </w:p>
        </w:tc>
        <w:tc>
          <w:tcPr>
            <w:tcW w:w="1300" w:type="dxa"/>
            <w:tcBorders>
              <w:top w:val="nil"/>
              <w:left w:val="nil"/>
              <w:bottom w:val="nil"/>
              <w:right w:val="nil"/>
            </w:tcBorders>
            <w:shd w:val="clear" w:color="auto" w:fill="auto"/>
            <w:vAlign w:val="center"/>
            <w:hideMark/>
          </w:tcPr>
          <w:p w14:paraId="01DA8509" w14:textId="4C29FF0B" w:rsidR="005D0421" w:rsidRPr="007D4AD1" w:rsidRDefault="00EB540E" w:rsidP="005D0421">
            <w:pPr>
              <w:jc w:val="center"/>
              <w:rPr>
                <w:color w:val="000000"/>
              </w:rPr>
            </w:pPr>
            <w:r>
              <w:rPr>
                <w:color w:val="000000"/>
              </w:rPr>
              <w:t>100</w:t>
            </w:r>
          </w:p>
        </w:tc>
        <w:tc>
          <w:tcPr>
            <w:tcW w:w="1300" w:type="dxa"/>
            <w:tcBorders>
              <w:top w:val="nil"/>
              <w:left w:val="nil"/>
              <w:bottom w:val="nil"/>
              <w:right w:val="nil"/>
            </w:tcBorders>
            <w:shd w:val="clear" w:color="auto" w:fill="auto"/>
            <w:vAlign w:val="center"/>
            <w:hideMark/>
          </w:tcPr>
          <w:p w14:paraId="372E65FD" w14:textId="26DA6E28" w:rsidR="005D0421" w:rsidRPr="007D4AD1" w:rsidRDefault="00EB540E" w:rsidP="005D0421">
            <w:pPr>
              <w:jc w:val="center"/>
              <w:rPr>
                <w:color w:val="000000"/>
              </w:rPr>
            </w:pPr>
            <w:r>
              <w:rPr>
                <w:color w:val="000000"/>
              </w:rPr>
              <w:t>420</w:t>
            </w:r>
          </w:p>
        </w:tc>
        <w:tc>
          <w:tcPr>
            <w:tcW w:w="1300" w:type="dxa"/>
            <w:tcBorders>
              <w:top w:val="nil"/>
              <w:left w:val="nil"/>
              <w:bottom w:val="nil"/>
              <w:right w:val="nil"/>
            </w:tcBorders>
            <w:shd w:val="clear" w:color="auto" w:fill="auto"/>
            <w:vAlign w:val="center"/>
            <w:hideMark/>
          </w:tcPr>
          <w:p w14:paraId="0A0B6BD7" w14:textId="65AA7848" w:rsidR="005D0421" w:rsidRPr="007D4AD1" w:rsidRDefault="001F77E5" w:rsidP="005D0421">
            <w:pPr>
              <w:jc w:val="center"/>
              <w:rPr>
                <w:color w:val="000000"/>
              </w:rPr>
            </w:pPr>
            <w:r>
              <w:rPr>
                <w:color w:val="000000"/>
              </w:rPr>
              <w:t>100</w:t>
            </w:r>
          </w:p>
        </w:tc>
      </w:tr>
      <w:tr w:rsidR="005D0421" w:rsidRPr="00571334" w14:paraId="39850188" w14:textId="77777777" w:rsidTr="005D0421">
        <w:trPr>
          <w:trHeight w:val="300"/>
          <w:jc w:val="center"/>
        </w:trPr>
        <w:tc>
          <w:tcPr>
            <w:tcW w:w="1300" w:type="dxa"/>
            <w:vMerge w:val="restart"/>
            <w:tcBorders>
              <w:top w:val="single" w:sz="4" w:space="0" w:color="auto"/>
              <w:left w:val="nil"/>
              <w:bottom w:val="single" w:sz="4" w:space="0" w:color="000000"/>
              <w:right w:val="nil"/>
            </w:tcBorders>
            <w:shd w:val="clear" w:color="auto" w:fill="auto"/>
            <w:noWrap/>
            <w:vAlign w:val="center"/>
            <w:hideMark/>
          </w:tcPr>
          <w:p w14:paraId="49FC36EE" w14:textId="168BB46A" w:rsidR="005D0421" w:rsidRPr="007D4AD1" w:rsidRDefault="00EB540E" w:rsidP="005D0421">
            <w:pPr>
              <w:keepNext/>
              <w:keepLines/>
              <w:jc w:val="center"/>
              <w:outlineLvl w:val="8"/>
              <w:rPr>
                <w:color w:val="000000"/>
              </w:rPr>
            </w:pPr>
            <w:r>
              <w:rPr>
                <w:color w:val="000000"/>
              </w:rPr>
              <w:t>SC</w:t>
            </w:r>
            <w:r w:rsidR="005D0421" w:rsidRPr="00BB5DF4">
              <w:rPr>
                <w:color w:val="000000"/>
              </w:rPr>
              <w:t xml:space="preserve">N </w:t>
            </w:r>
            <w:r w:rsidR="005D0421" w:rsidRPr="00571334">
              <w:rPr>
                <w:color w:val="000000"/>
              </w:rPr>
              <w:t>-ASP</w:t>
            </w:r>
          </w:p>
        </w:tc>
        <w:tc>
          <w:tcPr>
            <w:tcW w:w="1300" w:type="dxa"/>
            <w:tcBorders>
              <w:top w:val="single" w:sz="4" w:space="0" w:color="auto"/>
              <w:left w:val="nil"/>
              <w:bottom w:val="nil"/>
              <w:right w:val="nil"/>
            </w:tcBorders>
            <w:shd w:val="clear" w:color="auto" w:fill="auto"/>
            <w:vAlign w:val="center"/>
            <w:hideMark/>
          </w:tcPr>
          <w:p w14:paraId="6BD437BA" w14:textId="77777777" w:rsidR="005D0421" w:rsidRPr="007D4AD1" w:rsidRDefault="005D0421" w:rsidP="005D0421">
            <w:pPr>
              <w:keepNext/>
              <w:keepLines/>
              <w:jc w:val="center"/>
              <w:outlineLvl w:val="8"/>
              <w:rPr>
                <w:color w:val="000000"/>
              </w:rPr>
            </w:pPr>
            <w:r w:rsidRPr="00571334">
              <w:rPr>
                <w:color w:val="000000"/>
              </w:rPr>
              <w:t>High</w:t>
            </w:r>
          </w:p>
        </w:tc>
        <w:tc>
          <w:tcPr>
            <w:tcW w:w="1300" w:type="dxa"/>
            <w:tcBorders>
              <w:top w:val="single" w:sz="4" w:space="0" w:color="auto"/>
              <w:left w:val="nil"/>
              <w:bottom w:val="nil"/>
              <w:right w:val="nil"/>
            </w:tcBorders>
            <w:shd w:val="clear" w:color="auto" w:fill="auto"/>
            <w:noWrap/>
            <w:vAlign w:val="center"/>
            <w:hideMark/>
          </w:tcPr>
          <w:p w14:paraId="476AD0A8" w14:textId="5540B1D0" w:rsidR="005D0421" w:rsidRPr="007D4AD1" w:rsidRDefault="001F77E5" w:rsidP="005D0421">
            <w:pPr>
              <w:jc w:val="center"/>
              <w:rPr>
                <w:color w:val="000000"/>
              </w:rPr>
            </w:pPr>
            <w:r>
              <w:rPr>
                <w:color w:val="000000"/>
              </w:rPr>
              <w:t>92</w:t>
            </w:r>
          </w:p>
        </w:tc>
        <w:tc>
          <w:tcPr>
            <w:tcW w:w="1300" w:type="dxa"/>
            <w:tcBorders>
              <w:top w:val="single" w:sz="4" w:space="0" w:color="auto"/>
              <w:left w:val="nil"/>
              <w:bottom w:val="nil"/>
              <w:right w:val="nil"/>
            </w:tcBorders>
            <w:shd w:val="clear" w:color="auto" w:fill="auto"/>
            <w:noWrap/>
            <w:vAlign w:val="center"/>
            <w:hideMark/>
          </w:tcPr>
          <w:p w14:paraId="67D3A10F" w14:textId="72EC8C4B" w:rsidR="005D0421" w:rsidRPr="007D4AD1" w:rsidRDefault="001F77E5" w:rsidP="005D0421">
            <w:pPr>
              <w:jc w:val="center"/>
              <w:rPr>
                <w:color w:val="000000"/>
              </w:rPr>
            </w:pPr>
            <w:r>
              <w:rPr>
                <w:color w:val="000000"/>
              </w:rPr>
              <w:t>–</w:t>
            </w:r>
          </w:p>
        </w:tc>
        <w:tc>
          <w:tcPr>
            <w:tcW w:w="1300" w:type="dxa"/>
            <w:tcBorders>
              <w:top w:val="single" w:sz="4" w:space="0" w:color="auto"/>
              <w:left w:val="nil"/>
              <w:bottom w:val="nil"/>
              <w:right w:val="nil"/>
            </w:tcBorders>
            <w:shd w:val="clear" w:color="auto" w:fill="auto"/>
            <w:noWrap/>
            <w:vAlign w:val="center"/>
            <w:hideMark/>
          </w:tcPr>
          <w:p w14:paraId="3CD6A919" w14:textId="605DEB21" w:rsidR="005D0421" w:rsidRPr="007D4AD1" w:rsidRDefault="001F77E5" w:rsidP="005D0421">
            <w:pPr>
              <w:jc w:val="center"/>
              <w:rPr>
                <w:color w:val="000000"/>
              </w:rPr>
            </w:pPr>
            <w:r>
              <w:rPr>
                <w:color w:val="000000"/>
              </w:rPr>
              <w:t>–</w:t>
            </w:r>
          </w:p>
        </w:tc>
        <w:tc>
          <w:tcPr>
            <w:tcW w:w="1300" w:type="dxa"/>
            <w:tcBorders>
              <w:top w:val="single" w:sz="4" w:space="0" w:color="auto"/>
              <w:left w:val="nil"/>
              <w:bottom w:val="nil"/>
              <w:right w:val="nil"/>
            </w:tcBorders>
            <w:shd w:val="clear" w:color="auto" w:fill="auto"/>
            <w:noWrap/>
            <w:vAlign w:val="center"/>
            <w:hideMark/>
          </w:tcPr>
          <w:p w14:paraId="1221E619" w14:textId="46AA73D7" w:rsidR="005D0421" w:rsidRPr="007D4AD1" w:rsidRDefault="001F77E5" w:rsidP="005D0421">
            <w:pPr>
              <w:jc w:val="center"/>
              <w:rPr>
                <w:color w:val="000000"/>
              </w:rPr>
            </w:pPr>
            <w:r>
              <w:rPr>
                <w:color w:val="000000"/>
              </w:rPr>
              <w:t>50</w:t>
            </w:r>
          </w:p>
        </w:tc>
      </w:tr>
      <w:tr w:rsidR="005D0421" w:rsidRPr="00571334" w14:paraId="1E9D7257" w14:textId="77777777" w:rsidTr="005D0421">
        <w:trPr>
          <w:trHeight w:val="300"/>
          <w:jc w:val="center"/>
        </w:trPr>
        <w:tc>
          <w:tcPr>
            <w:tcW w:w="1300" w:type="dxa"/>
            <w:vMerge/>
            <w:tcBorders>
              <w:top w:val="single" w:sz="4" w:space="0" w:color="auto"/>
              <w:left w:val="nil"/>
              <w:bottom w:val="single" w:sz="4" w:space="0" w:color="000000"/>
              <w:right w:val="nil"/>
            </w:tcBorders>
            <w:vAlign w:val="center"/>
            <w:hideMark/>
          </w:tcPr>
          <w:p w14:paraId="3E989DF1" w14:textId="77777777" w:rsidR="005D0421" w:rsidRPr="00571334" w:rsidRDefault="005D0421" w:rsidP="005D0421">
            <w:pPr>
              <w:rPr>
                <w:color w:val="000000"/>
              </w:rPr>
            </w:pPr>
          </w:p>
        </w:tc>
        <w:tc>
          <w:tcPr>
            <w:tcW w:w="1300" w:type="dxa"/>
            <w:tcBorders>
              <w:top w:val="nil"/>
              <w:left w:val="nil"/>
              <w:bottom w:val="nil"/>
              <w:right w:val="nil"/>
            </w:tcBorders>
            <w:shd w:val="clear" w:color="auto" w:fill="auto"/>
            <w:vAlign w:val="center"/>
            <w:hideMark/>
          </w:tcPr>
          <w:p w14:paraId="7FEFF0BA" w14:textId="77777777" w:rsidR="005D0421" w:rsidRPr="007D4AD1" w:rsidRDefault="005D0421" w:rsidP="005D0421">
            <w:pPr>
              <w:keepNext/>
              <w:keepLines/>
              <w:jc w:val="center"/>
              <w:outlineLvl w:val="8"/>
              <w:rPr>
                <w:color w:val="000000"/>
              </w:rPr>
            </w:pPr>
            <w:r w:rsidRPr="00571334">
              <w:rPr>
                <w:color w:val="000000"/>
              </w:rPr>
              <w:t>Low</w:t>
            </w:r>
          </w:p>
        </w:tc>
        <w:tc>
          <w:tcPr>
            <w:tcW w:w="1300" w:type="dxa"/>
            <w:tcBorders>
              <w:top w:val="nil"/>
              <w:left w:val="nil"/>
              <w:bottom w:val="nil"/>
              <w:right w:val="nil"/>
            </w:tcBorders>
            <w:shd w:val="clear" w:color="auto" w:fill="auto"/>
            <w:noWrap/>
            <w:vAlign w:val="center"/>
            <w:hideMark/>
          </w:tcPr>
          <w:p w14:paraId="32F30908" w14:textId="458F1CBC" w:rsidR="005D0421" w:rsidRPr="007D4AD1" w:rsidRDefault="001F77E5" w:rsidP="005D0421">
            <w:pPr>
              <w:jc w:val="center"/>
              <w:rPr>
                <w:color w:val="000000"/>
              </w:rPr>
            </w:pPr>
            <w:r>
              <w:rPr>
                <w:color w:val="000000"/>
              </w:rPr>
              <w:t>91</w:t>
            </w:r>
          </w:p>
        </w:tc>
        <w:tc>
          <w:tcPr>
            <w:tcW w:w="1300" w:type="dxa"/>
            <w:tcBorders>
              <w:top w:val="nil"/>
              <w:left w:val="nil"/>
              <w:bottom w:val="nil"/>
              <w:right w:val="nil"/>
            </w:tcBorders>
            <w:shd w:val="clear" w:color="auto" w:fill="auto"/>
            <w:noWrap/>
            <w:vAlign w:val="center"/>
            <w:hideMark/>
          </w:tcPr>
          <w:p w14:paraId="30AE3C51" w14:textId="77CEFE06" w:rsidR="005D0421" w:rsidRPr="007D4AD1" w:rsidRDefault="001F77E5" w:rsidP="005D0421">
            <w:pPr>
              <w:jc w:val="center"/>
              <w:rPr>
                <w:color w:val="000000"/>
              </w:rPr>
            </w:pPr>
            <w:r>
              <w:rPr>
                <w:color w:val="000000"/>
              </w:rPr>
              <w:t>–</w:t>
            </w:r>
          </w:p>
        </w:tc>
        <w:tc>
          <w:tcPr>
            <w:tcW w:w="1300" w:type="dxa"/>
            <w:tcBorders>
              <w:top w:val="nil"/>
              <w:left w:val="nil"/>
              <w:bottom w:val="nil"/>
              <w:right w:val="nil"/>
            </w:tcBorders>
            <w:shd w:val="clear" w:color="auto" w:fill="auto"/>
            <w:noWrap/>
            <w:vAlign w:val="center"/>
            <w:hideMark/>
          </w:tcPr>
          <w:p w14:paraId="274CC30C" w14:textId="5AF411DB" w:rsidR="005D0421" w:rsidRPr="007D4AD1" w:rsidRDefault="001F77E5" w:rsidP="005D0421">
            <w:pPr>
              <w:jc w:val="center"/>
              <w:rPr>
                <w:color w:val="000000"/>
              </w:rPr>
            </w:pPr>
            <w:r>
              <w:rPr>
                <w:color w:val="000000"/>
              </w:rPr>
              <w:t>–</w:t>
            </w:r>
          </w:p>
        </w:tc>
        <w:tc>
          <w:tcPr>
            <w:tcW w:w="1300" w:type="dxa"/>
            <w:tcBorders>
              <w:top w:val="nil"/>
              <w:left w:val="nil"/>
              <w:bottom w:val="nil"/>
              <w:right w:val="nil"/>
            </w:tcBorders>
            <w:shd w:val="clear" w:color="auto" w:fill="auto"/>
            <w:noWrap/>
            <w:vAlign w:val="center"/>
            <w:hideMark/>
          </w:tcPr>
          <w:p w14:paraId="46E3721C" w14:textId="49F9F749" w:rsidR="005D0421" w:rsidRPr="007D4AD1" w:rsidRDefault="001F77E5" w:rsidP="005D0421">
            <w:pPr>
              <w:jc w:val="center"/>
              <w:rPr>
                <w:color w:val="000000"/>
              </w:rPr>
            </w:pPr>
            <w:r>
              <w:rPr>
                <w:color w:val="000000"/>
              </w:rPr>
              <w:t>50</w:t>
            </w:r>
          </w:p>
        </w:tc>
      </w:tr>
      <w:tr w:rsidR="005D0421" w:rsidRPr="00571334" w14:paraId="12C5AF6C" w14:textId="77777777" w:rsidTr="005D0421">
        <w:trPr>
          <w:trHeight w:val="300"/>
          <w:jc w:val="center"/>
        </w:trPr>
        <w:tc>
          <w:tcPr>
            <w:tcW w:w="1300" w:type="dxa"/>
            <w:vMerge/>
            <w:tcBorders>
              <w:top w:val="single" w:sz="4" w:space="0" w:color="auto"/>
              <w:left w:val="nil"/>
              <w:bottom w:val="single" w:sz="4" w:space="0" w:color="000000"/>
              <w:right w:val="nil"/>
            </w:tcBorders>
            <w:vAlign w:val="center"/>
            <w:hideMark/>
          </w:tcPr>
          <w:p w14:paraId="1938491A" w14:textId="77777777" w:rsidR="005D0421" w:rsidRPr="00571334" w:rsidRDefault="005D0421" w:rsidP="005D0421">
            <w:pPr>
              <w:rPr>
                <w:color w:val="000000"/>
              </w:rPr>
            </w:pPr>
          </w:p>
        </w:tc>
        <w:tc>
          <w:tcPr>
            <w:tcW w:w="1300" w:type="dxa"/>
            <w:tcBorders>
              <w:top w:val="nil"/>
              <w:left w:val="nil"/>
              <w:bottom w:val="single" w:sz="4" w:space="0" w:color="auto"/>
              <w:right w:val="nil"/>
            </w:tcBorders>
            <w:shd w:val="clear" w:color="auto" w:fill="auto"/>
            <w:vAlign w:val="center"/>
            <w:hideMark/>
          </w:tcPr>
          <w:p w14:paraId="1F592797" w14:textId="77777777" w:rsidR="005D0421" w:rsidRPr="007D4AD1" w:rsidRDefault="005D0421" w:rsidP="005D0421">
            <w:pPr>
              <w:keepNext/>
              <w:keepLines/>
              <w:jc w:val="center"/>
              <w:outlineLvl w:val="8"/>
              <w:rPr>
                <w:color w:val="000000"/>
              </w:rPr>
            </w:pPr>
            <w:r w:rsidRPr="00571334">
              <w:rPr>
                <w:color w:val="000000"/>
              </w:rPr>
              <w:t>All Fires</w:t>
            </w:r>
          </w:p>
        </w:tc>
        <w:tc>
          <w:tcPr>
            <w:tcW w:w="1300" w:type="dxa"/>
            <w:tcBorders>
              <w:top w:val="nil"/>
              <w:left w:val="nil"/>
              <w:bottom w:val="single" w:sz="4" w:space="0" w:color="auto"/>
              <w:right w:val="nil"/>
            </w:tcBorders>
            <w:shd w:val="clear" w:color="auto" w:fill="auto"/>
            <w:noWrap/>
            <w:vAlign w:val="center"/>
            <w:hideMark/>
          </w:tcPr>
          <w:p w14:paraId="3A5087B9" w14:textId="3945161F" w:rsidR="005D0421" w:rsidRPr="007D4AD1" w:rsidRDefault="001F77E5" w:rsidP="005D0421">
            <w:pPr>
              <w:jc w:val="center"/>
              <w:rPr>
                <w:color w:val="000000"/>
              </w:rPr>
            </w:pPr>
            <w:r>
              <w:rPr>
                <w:color w:val="000000"/>
              </w:rPr>
              <w:t>46</w:t>
            </w:r>
          </w:p>
        </w:tc>
        <w:tc>
          <w:tcPr>
            <w:tcW w:w="1300" w:type="dxa"/>
            <w:tcBorders>
              <w:top w:val="nil"/>
              <w:left w:val="nil"/>
              <w:bottom w:val="single" w:sz="4" w:space="0" w:color="auto"/>
              <w:right w:val="nil"/>
            </w:tcBorders>
            <w:shd w:val="clear" w:color="auto" w:fill="auto"/>
            <w:noWrap/>
            <w:vAlign w:val="center"/>
            <w:hideMark/>
          </w:tcPr>
          <w:p w14:paraId="3E73A311" w14:textId="688EE4F9" w:rsidR="005D0421" w:rsidRPr="007D4AD1" w:rsidRDefault="001F77E5" w:rsidP="005D0421">
            <w:pPr>
              <w:jc w:val="center"/>
              <w:rPr>
                <w:color w:val="000000"/>
              </w:rPr>
            </w:pPr>
            <w:r>
              <w:rPr>
                <w:color w:val="000000"/>
              </w:rPr>
              <w:t>20</w:t>
            </w:r>
          </w:p>
        </w:tc>
        <w:tc>
          <w:tcPr>
            <w:tcW w:w="1300" w:type="dxa"/>
            <w:tcBorders>
              <w:top w:val="nil"/>
              <w:left w:val="nil"/>
              <w:bottom w:val="single" w:sz="4" w:space="0" w:color="auto"/>
              <w:right w:val="nil"/>
            </w:tcBorders>
            <w:shd w:val="clear" w:color="auto" w:fill="auto"/>
            <w:noWrap/>
            <w:vAlign w:val="center"/>
            <w:hideMark/>
          </w:tcPr>
          <w:p w14:paraId="75439B5D" w14:textId="248AB352" w:rsidR="005D0421" w:rsidRPr="007D4AD1" w:rsidRDefault="001F77E5" w:rsidP="005D0421">
            <w:pPr>
              <w:jc w:val="center"/>
              <w:rPr>
                <w:color w:val="000000"/>
              </w:rPr>
            </w:pPr>
            <w:r>
              <w:rPr>
                <w:color w:val="000000"/>
              </w:rPr>
              <w:t>200</w:t>
            </w:r>
          </w:p>
        </w:tc>
        <w:tc>
          <w:tcPr>
            <w:tcW w:w="1300" w:type="dxa"/>
            <w:tcBorders>
              <w:top w:val="nil"/>
              <w:left w:val="nil"/>
              <w:bottom w:val="single" w:sz="4" w:space="0" w:color="auto"/>
              <w:right w:val="nil"/>
            </w:tcBorders>
            <w:shd w:val="clear" w:color="auto" w:fill="auto"/>
            <w:noWrap/>
            <w:vAlign w:val="center"/>
            <w:hideMark/>
          </w:tcPr>
          <w:p w14:paraId="3DAC36F8" w14:textId="57D5565E" w:rsidR="005D0421" w:rsidRPr="007D4AD1" w:rsidRDefault="001F77E5" w:rsidP="005D0421">
            <w:pPr>
              <w:jc w:val="center"/>
              <w:rPr>
                <w:color w:val="000000"/>
              </w:rPr>
            </w:pPr>
            <w:r>
              <w:rPr>
                <w:color w:val="000000"/>
              </w:rPr>
              <w:t>100</w:t>
            </w:r>
          </w:p>
        </w:tc>
      </w:tr>
    </w:tbl>
    <w:p w14:paraId="44E78838" w14:textId="77777777" w:rsidR="005D0421" w:rsidRPr="006D448F" w:rsidRDefault="005D0421" w:rsidP="005D0421">
      <w:pPr>
        <w:keepNext/>
        <w:autoSpaceDE w:val="0"/>
        <w:autoSpaceDN w:val="0"/>
        <w:adjustRightInd w:val="0"/>
        <w:spacing w:before="360" w:after="120"/>
        <w:outlineLvl w:val="2"/>
        <w:rPr>
          <w:rFonts w:eastAsia="Times New Roman"/>
          <w:b/>
          <w:bCs/>
          <w:noProof/>
          <w:sz w:val="28"/>
        </w:rPr>
      </w:pPr>
      <w:r w:rsidRPr="006D448F">
        <w:rPr>
          <w:rFonts w:eastAsia="Times New Roman"/>
          <w:b/>
          <w:bCs/>
          <w:noProof/>
          <w:sz w:val="28"/>
        </w:rPr>
        <w:t>Other Disturbance</w:t>
      </w:r>
    </w:p>
    <w:p w14:paraId="016198DA" w14:textId="026CA5E4" w:rsidR="005D0421" w:rsidRDefault="005D0421" w:rsidP="005D0421">
      <w:pPr>
        <w:widowControl w:val="0"/>
        <w:autoSpaceDE w:val="0"/>
        <w:autoSpaceDN w:val="0"/>
        <w:adjustRightInd w:val="0"/>
        <w:spacing w:after="240"/>
      </w:pPr>
      <w:r w:rsidRPr="006F682A">
        <w:t xml:space="preserve">Other disturbances are not currently modeled, but may, depending on the condition affected and mortality levels, reset patches to early development, maintain existing </w:t>
      </w:r>
      <w:r w:rsidR="00CC4E34">
        <w:t>condition classes</w:t>
      </w:r>
      <w:r w:rsidRPr="006F682A">
        <w:t xml:space="preserve">, or shift/accelerate succession to a more open </w:t>
      </w:r>
      <w:r w:rsidR="00CC4E34">
        <w:t>condition</w:t>
      </w:r>
      <w:r w:rsidRPr="006F682A">
        <w:t xml:space="preserve">. </w:t>
      </w:r>
    </w:p>
    <w:p w14:paraId="34ACA358" w14:textId="77777777" w:rsidR="00E80F3C" w:rsidRPr="00EE1A37" w:rsidRDefault="00E80F3C" w:rsidP="00E80F3C">
      <w:pPr>
        <w:autoSpaceDE w:val="0"/>
        <w:autoSpaceDN w:val="0"/>
        <w:adjustRightInd w:val="0"/>
        <w:spacing w:after="120"/>
        <w:outlineLvl w:val="2"/>
        <w:rPr>
          <w:rFonts w:eastAsia="Times New Roman"/>
          <w:b/>
          <w:bCs/>
          <w:noProof/>
          <w:sz w:val="36"/>
        </w:rPr>
      </w:pPr>
      <w:r w:rsidRPr="00EE1A37">
        <w:rPr>
          <w:rFonts w:eastAsia="Times New Roman"/>
          <w:b/>
          <w:bCs/>
          <w:noProof/>
          <w:sz w:val="36"/>
        </w:rPr>
        <w:t xml:space="preserve">Vegetation Condition </w:t>
      </w:r>
      <w:r w:rsidRPr="00EE1A37">
        <w:rPr>
          <w:rFonts w:eastAsia="Times New Roman"/>
          <w:b/>
          <w:noProof/>
          <w:sz w:val="36"/>
          <w:szCs w:val="32"/>
        </w:rPr>
        <w:t>Classes</w:t>
      </w:r>
    </w:p>
    <w:p w14:paraId="7807E15E" w14:textId="5FCCD776" w:rsidR="006867FE" w:rsidRPr="006867FE" w:rsidRDefault="006867FE" w:rsidP="006867FE">
      <w:pPr>
        <w:autoSpaceDE w:val="0"/>
        <w:autoSpaceDN w:val="0"/>
        <w:adjustRightInd w:val="0"/>
        <w:rPr>
          <w:rFonts w:eastAsia="Times New Roman"/>
          <w:noProof/>
          <w:szCs w:val="20"/>
        </w:rPr>
      </w:pPr>
      <w:r w:rsidRPr="006867FE">
        <w:rPr>
          <w:rFonts w:eastAsia="Times New Roman"/>
          <w:noProof/>
          <w:szCs w:val="20"/>
        </w:rPr>
        <w:t xml:space="preserve">We recognize five separate condition classes for </w:t>
      </w:r>
      <w:r w:rsidR="00B634BB">
        <w:rPr>
          <w:rFonts w:eastAsia="Times New Roman"/>
          <w:noProof/>
          <w:szCs w:val="20"/>
        </w:rPr>
        <w:t>SCN</w:t>
      </w:r>
      <w:r w:rsidRPr="006867FE">
        <w:rPr>
          <w:rFonts w:eastAsia="Times New Roman"/>
          <w:noProof/>
          <w:szCs w:val="20"/>
        </w:rPr>
        <w:t xml:space="preserve"> and </w:t>
      </w:r>
      <w:r w:rsidR="00B634BB">
        <w:rPr>
          <w:rFonts w:eastAsia="Times New Roman"/>
          <w:noProof/>
          <w:szCs w:val="20"/>
        </w:rPr>
        <w:t>SCN</w:t>
      </w:r>
      <w:r w:rsidRPr="006867FE">
        <w:rPr>
          <w:rFonts w:eastAsia="Times New Roman"/>
          <w:noProof/>
          <w:szCs w:val="20"/>
        </w:rPr>
        <w:t xml:space="preserve">-ASP. The condition classes described below are based on the classes described in the pertinent LandFire Biophysical Setting model descriptions, which in turn were based on a “5-box” state and transition models describing major successional stages related to fire regime condition classification. According to the Fire Regime Condition Class guidebook, up to five successional classes may be utilized to describe age, size, canopy cover, and vegetation composition, ranging from early seral (post-disturbance) to late seral (such as old growth) (Barrett et al. 2010). </w:t>
      </w:r>
    </w:p>
    <w:p w14:paraId="615DCF01" w14:textId="64D25E1A" w:rsidR="006867FE" w:rsidRPr="006867FE" w:rsidRDefault="006867FE" w:rsidP="006867FE">
      <w:pPr>
        <w:autoSpaceDE w:val="0"/>
        <w:autoSpaceDN w:val="0"/>
        <w:adjustRightInd w:val="0"/>
        <w:rPr>
          <w:rFonts w:eastAsia="Times New Roman"/>
          <w:noProof/>
          <w:szCs w:val="20"/>
        </w:rPr>
      </w:pPr>
      <w:r w:rsidRPr="006867FE">
        <w:rPr>
          <w:rFonts w:eastAsia="Times New Roman"/>
          <w:noProof/>
          <w:szCs w:val="20"/>
        </w:rPr>
        <w:tab/>
        <w:t xml:space="preserve"> The </w:t>
      </w:r>
      <w:r w:rsidR="00B634BB">
        <w:rPr>
          <w:rFonts w:eastAsia="Times New Roman"/>
          <w:noProof/>
          <w:szCs w:val="20"/>
        </w:rPr>
        <w:t>SCN</w:t>
      </w:r>
      <w:r w:rsidRPr="006867FE">
        <w:rPr>
          <w:rFonts w:eastAsia="Times New Roman"/>
          <w:noProof/>
          <w:szCs w:val="20"/>
        </w:rPr>
        <w:t xml:space="preserve"> variant is assigned to five separate condition classes: Early Development (ED), Mid Development Open (MDO), Mid Development Closed (MDC), Late Development Open (LDO, and Late Development Closed (LDC). The SMC-ASP variant is also assigned to five condition classes: Early Development – Aspen (ED-A), Mid Development – Aspen (MD-A), Mid Development – Aspen with Conifer (MD-AC), Late Development Closed (LDC), and Late Development – Conifer with Aspen (LD-CA).</w:t>
      </w:r>
    </w:p>
    <w:p w14:paraId="66DB3CF1" w14:textId="77777777" w:rsidR="006867FE" w:rsidRPr="006867FE" w:rsidRDefault="006867FE" w:rsidP="006867FE">
      <w:pPr>
        <w:autoSpaceDE w:val="0"/>
        <w:autoSpaceDN w:val="0"/>
        <w:adjustRightInd w:val="0"/>
        <w:rPr>
          <w:rFonts w:eastAsia="Times New Roman"/>
          <w:noProof/>
          <w:szCs w:val="20"/>
        </w:rPr>
      </w:pPr>
    </w:p>
    <w:p w14:paraId="03BDD2C1" w14:textId="691295F9" w:rsidR="006867FE" w:rsidRPr="006867FE" w:rsidRDefault="006867FE" w:rsidP="006867FE">
      <w:pPr>
        <w:autoSpaceDE w:val="0"/>
        <w:autoSpaceDN w:val="0"/>
        <w:adjustRightInd w:val="0"/>
        <w:spacing w:after="120"/>
        <w:outlineLvl w:val="2"/>
        <w:rPr>
          <w:rFonts w:eastAsia="Times New Roman"/>
          <w:b/>
          <w:bCs/>
          <w:noProof/>
          <w:sz w:val="32"/>
        </w:rPr>
      </w:pPr>
      <w:r>
        <w:rPr>
          <w:rFonts w:eastAsia="Times New Roman"/>
          <w:b/>
          <w:bCs/>
          <w:noProof/>
          <w:sz w:val="32"/>
        </w:rPr>
        <w:t>Subalpine Conifer</w:t>
      </w:r>
      <w:r w:rsidRPr="006867FE">
        <w:rPr>
          <w:rFonts w:eastAsia="Times New Roman"/>
          <w:b/>
          <w:bCs/>
          <w:noProof/>
          <w:sz w:val="32"/>
        </w:rPr>
        <w:t xml:space="preserve"> Variant</w:t>
      </w:r>
    </w:p>
    <w:p w14:paraId="5E034288" w14:textId="77777777" w:rsidR="00E80F3C" w:rsidRPr="00EE1A37" w:rsidRDefault="00E80F3C" w:rsidP="00E80F3C">
      <w:pPr>
        <w:autoSpaceDE w:val="0"/>
        <w:autoSpaceDN w:val="0"/>
        <w:adjustRightInd w:val="0"/>
        <w:spacing w:after="120"/>
        <w:outlineLvl w:val="2"/>
        <w:rPr>
          <w:rFonts w:eastAsia="Times New Roman"/>
          <w:b/>
          <w:bCs/>
          <w:noProof/>
          <w:sz w:val="28"/>
        </w:rPr>
      </w:pPr>
      <w:r w:rsidRPr="00EE1A37">
        <w:rPr>
          <w:rFonts w:eastAsia="Times New Roman"/>
          <w:b/>
          <w:bCs/>
          <w:noProof/>
          <w:sz w:val="28"/>
        </w:rPr>
        <w:t>Early Development (ED)</w:t>
      </w:r>
    </w:p>
    <w:p w14:paraId="5AFFC5E3" w14:textId="4C420821" w:rsidR="00E80F3C" w:rsidRPr="00E80F3C" w:rsidRDefault="006867FE" w:rsidP="00E80F3C">
      <w:r>
        <w:rPr>
          <w:noProof/>
        </w:rPr>
        <w:drawing>
          <wp:anchor distT="0" distB="0" distL="114300" distR="114300" simplePos="0" relativeHeight="251664384" behindDoc="0" locked="0" layoutInCell="1" allowOverlap="1" wp14:anchorId="1E30B444" wp14:editId="30809F65">
            <wp:simplePos x="0" y="0"/>
            <wp:positionH relativeFrom="column">
              <wp:posOffset>3007360</wp:posOffset>
            </wp:positionH>
            <wp:positionV relativeFrom="paragraph">
              <wp:posOffset>855980</wp:posOffset>
            </wp:positionV>
            <wp:extent cx="2915285" cy="2286000"/>
            <wp:effectExtent l="0" t="0" r="571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N_ED.png"/>
                    <pic:cNvPicPr/>
                  </pic:nvPicPr>
                  <pic:blipFill rotWithShape="1">
                    <a:blip r:embed="rId6">
                      <a:extLst>
                        <a:ext uri="{28A0092B-C50C-407E-A947-70E740481C1C}">
                          <a14:useLocalDpi xmlns:a14="http://schemas.microsoft.com/office/drawing/2010/main" val="0"/>
                        </a:ext>
                      </a:extLst>
                    </a:blip>
                    <a:srcRect l="4615" t="5243" r="7521" b="2891"/>
                    <a:stretch/>
                  </pic:blipFill>
                  <pic:spPr bwMode="auto">
                    <a:xfrm>
                      <a:off x="0" y="0"/>
                      <a:ext cx="291528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80F3C" w:rsidRPr="00EE1A37">
        <w:rPr>
          <w:b/>
        </w:rPr>
        <w:t>Description</w:t>
      </w:r>
      <w:r w:rsidR="00E80F3C" w:rsidRPr="00EE1A37">
        <w:tab/>
      </w:r>
      <w:r w:rsidR="00E80F3C" w:rsidRPr="00E80F3C">
        <w:t xml:space="preserve">The first few years following stand-replacing wildfire are characterized by bare ground, herbs, shrubs, and varying densities of tree seedlings (presumably dependent on seed sources). Dominant species include coniferous tree seedlings, resprouting grasses and shrubs, and invading herbs. Shrubs include </w:t>
      </w:r>
      <w:r w:rsidR="00E80F3C">
        <w:rPr>
          <w:i/>
        </w:rPr>
        <w:t>Ribes</w:t>
      </w:r>
      <w:r w:rsidR="00E80F3C">
        <w:t xml:space="preserve"> spp.</w:t>
      </w:r>
      <w:r w:rsidR="00E80F3C" w:rsidRPr="00E80F3C">
        <w:t xml:space="preserve"> </w:t>
      </w:r>
      <w:r w:rsidR="00E80F3C">
        <w:t>Herbs and grasses</w:t>
      </w:r>
      <w:r w:rsidR="00E80F3C" w:rsidRPr="00E80F3C">
        <w:t xml:space="preserve"> include </w:t>
      </w:r>
      <w:r w:rsidR="00E80F3C" w:rsidRPr="00E80F3C">
        <w:rPr>
          <w:i/>
        </w:rPr>
        <w:t>Aster</w:t>
      </w:r>
      <w:r w:rsidR="00E80F3C" w:rsidRPr="00E80F3C">
        <w:t xml:space="preserve">, </w:t>
      </w:r>
      <w:r w:rsidR="00E80F3C" w:rsidRPr="00E80F3C">
        <w:rPr>
          <w:i/>
        </w:rPr>
        <w:t>Pedicularis</w:t>
      </w:r>
      <w:r w:rsidR="00E80F3C" w:rsidRPr="00E80F3C">
        <w:t xml:space="preserve">, </w:t>
      </w:r>
      <w:r w:rsidR="00E80F3C" w:rsidRPr="00E80F3C">
        <w:rPr>
          <w:i/>
        </w:rPr>
        <w:t>Hieracium</w:t>
      </w:r>
      <w:r w:rsidR="00E80F3C" w:rsidRPr="00E80F3C">
        <w:t xml:space="preserve">, </w:t>
      </w:r>
      <w:r w:rsidR="00E80F3C" w:rsidRPr="00E80F3C">
        <w:rPr>
          <w:i/>
        </w:rPr>
        <w:t>Arabis</w:t>
      </w:r>
      <w:r w:rsidR="00E80F3C" w:rsidRPr="00E80F3C">
        <w:t xml:space="preserve">, </w:t>
      </w:r>
      <w:r w:rsidR="00E80F3C" w:rsidRPr="00E80F3C">
        <w:rPr>
          <w:i/>
        </w:rPr>
        <w:t>Erigeron</w:t>
      </w:r>
      <w:r w:rsidR="00E80F3C" w:rsidRPr="00E80F3C">
        <w:t xml:space="preserve">, </w:t>
      </w:r>
      <w:r w:rsidR="00E80F3C" w:rsidRPr="00E80F3C">
        <w:rPr>
          <w:i/>
        </w:rPr>
        <w:t>Carex</w:t>
      </w:r>
      <w:r w:rsidR="00E80F3C" w:rsidRPr="00E80F3C">
        <w:t xml:space="preserve">, </w:t>
      </w:r>
      <w:r w:rsidR="00E80F3C" w:rsidRPr="00E80F3C">
        <w:rPr>
          <w:i/>
        </w:rPr>
        <w:t>Luzula</w:t>
      </w:r>
      <w:r w:rsidR="00E80F3C">
        <w:t xml:space="preserve">, and </w:t>
      </w:r>
      <w:r w:rsidR="00E80F3C" w:rsidRPr="00E80F3C">
        <w:rPr>
          <w:i/>
        </w:rPr>
        <w:t>Poa</w:t>
      </w:r>
      <w:r w:rsidR="00E80F3C">
        <w:t xml:space="preserve"> </w:t>
      </w:r>
      <w:r w:rsidR="00E80F3C" w:rsidRPr="007D584D">
        <w:rPr>
          <w:rFonts w:cs="Times"/>
          <w:lang w:eastAsia="ja-JP"/>
        </w:rPr>
        <w:t>(</w:t>
      </w:r>
      <w:r w:rsidR="00E80F3C">
        <w:rPr>
          <w:rFonts w:cs="Times"/>
          <w:lang w:eastAsia="ja-JP"/>
        </w:rPr>
        <w:t>LandFire 2007a</w:t>
      </w:r>
      <w:r w:rsidR="00E80F3C" w:rsidRPr="007D584D">
        <w:rPr>
          <w:rFonts w:cs="Times"/>
          <w:lang w:eastAsia="ja-JP"/>
        </w:rPr>
        <w:t>)</w:t>
      </w:r>
      <w:r w:rsidR="00E80F3C">
        <w:rPr>
          <w:rFonts w:cs="Times"/>
          <w:lang w:eastAsia="ja-JP"/>
        </w:rPr>
        <w:t>.</w:t>
      </w:r>
    </w:p>
    <w:p w14:paraId="21576C4F" w14:textId="6322E1EC" w:rsidR="00E80F3C" w:rsidRDefault="00E80F3C" w:rsidP="00E80F3C">
      <w:pPr>
        <w:ind w:firstLine="360"/>
      </w:pPr>
    </w:p>
    <w:p w14:paraId="31E2DA2F" w14:textId="48FD72F0" w:rsidR="00E80F3C" w:rsidRDefault="00E80F3C" w:rsidP="00E80F3C">
      <w:r w:rsidRPr="00737FBB">
        <w:rPr>
          <w:b/>
        </w:rPr>
        <w:t>Succession Transition</w:t>
      </w:r>
      <w:r w:rsidRPr="00737FBB">
        <w:rPr>
          <w:rFonts w:ascii="Times" w:hAnsi="Times" w:cs="Times"/>
          <w:sz w:val="26"/>
          <w:szCs w:val="26"/>
          <w:lang w:eastAsia="ja-JP"/>
        </w:rPr>
        <w:t xml:space="preserve"> </w:t>
      </w:r>
      <w:r>
        <w:rPr>
          <w:rFonts w:ascii="Times" w:hAnsi="Times" w:cs="Times"/>
          <w:sz w:val="26"/>
          <w:szCs w:val="26"/>
          <w:lang w:eastAsia="ja-JP"/>
        </w:rPr>
        <w:tab/>
      </w:r>
      <w:r w:rsidRPr="006F682A">
        <w:t xml:space="preserve">In the absence of disturbance, this </w:t>
      </w:r>
      <w:r w:rsidR="005F7371">
        <w:t>condition</w:t>
      </w:r>
      <w:r>
        <w:t xml:space="preserve"> will begin transitioning to mid development after 20 years</w:t>
      </w:r>
      <w:r w:rsidR="00336581">
        <w:t xml:space="preserve"> at a rate of</w:t>
      </w:r>
      <w:r w:rsidR="006867FE">
        <w:t xml:space="preserve"> 0.4</w:t>
      </w:r>
      <w:r w:rsidR="00336581">
        <w:t xml:space="preserve"> per time step</w:t>
      </w:r>
      <w:r>
        <w:t xml:space="preserve">. </w:t>
      </w:r>
      <w:r w:rsidRPr="00E80F3C">
        <w:t xml:space="preserve">Transition to either MDC or MDO can occur, although transition to MDC occurs 90% of the time. </w:t>
      </w:r>
      <w:r>
        <w:t xml:space="preserve">At 80 years, all </w:t>
      </w:r>
      <w:r w:rsidRPr="006F682A">
        <w:t>stands will have</w:t>
      </w:r>
      <w:r>
        <w:t xml:space="preserve"> succeeded</w:t>
      </w:r>
      <w:r w:rsidRPr="006F682A">
        <w:t>.</w:t>
      </w:r>
    </w:p>
    <w:p w14:paraId="66D8FB7D" w14:textId="77777777" w:rsidR="00E80F3C" w:rsidRDefault="00E80F3C" w:rsidP="00E80F3C">
      <w:pPr>
        <w:rPr>
          <w:b/>
          <w:lang w:eastAsia="ja-JP"/>
        </w:rPr>
      </w:pPr>
    </w:p>
    <w:p w14:paraId="2D34D004" w14:textId="050AE66E" w:rsidR="00E80F3C" w:rsidRDefault="00E80F3C" w:rsidP="00E80F3C">
      <w:pPr>
        <w:pBdr>
          <w:bottom w:val="single" w:sz="4" w:space="1" w:color="auto"/>
        </w:pBdr>
        <w:rPr>
          <w:lang w:eastAsia="ja-JP"/>
        </w:rPr>
      </w:pPr>
      <w:r w:rsidRPr="004E6E75">
        <w:rPr>
          <w:b/>
          <w:lang w:eastAsia="ja-JP"/>
        </w:rPr>
        <w:t>Wildfire Transition</w:t>
      </w:r>
      <w:r w:rsidRPr="004E6E75">
        <w:rPr>
          <w:lang w:eastAsia="ja-JP"/>
        </w:rPr>
        <w:t xml:space="preserve"> </w:t>
      </w:r>
      <w:r>
        <w:rPr>
          <w:lang w:eastAsia="ja-JP"/>
        </w:rPr>
        <w:tab/>
      </w:r>
      <w:r w:rsidRPr="004E6E75">
        <w:rPr>
          <w:lang w:eastAsia="ja-JP"/>
        </w:rPr>
        <w:t>High mortality wildfire (100% of fires) recycles the</w:t>
      </w:r>
      <w:r>
        <w:rPr>
          <w:lang w:eastAsia="ja-JP"/>
        </w:rPr>
        <w:t xml:space="preserve"> patch through the Early Devel</w:t>
      </w:r>
      <w:r w:rsidRPr="004E6E75">
        <w:rPr>
          <w:lang w:eastAsia="ja-JP"/>
        </w:rPr>
        <w:t xml:space="preserve">opment </w:t>
      </w:r>
      <w:r w:rsidR="00CC4E34">
        <w:rPr>
          <w:lang w:eastAsia="ja-JP"/>
        </w:rPr>
        <w:t>condition</w:t>
      </w:r>
      <w:r w:rsidRPr="004E6E75">
        <w:rPr>
          <w:lang w:eastAsia="ja-JP"/>
        </w:rPr>
        <w:t>. Low mortality</w:t>
      </w:r>
      <w:r w:rsidRPr="0008535E">
        <w:rPr>
          <w:lang w:eastAsia="ja-JP"/>
        </w:rPr>
        <w:t xml:space="preserve"> </w:t>
      </w:r>
      <w:r w:rsidRPr="004E6E75">
        <w:rPr>
          <w:lang w:eastAsia="ja-JP"/>
        </w:rPr>
        <w:t xml:space="preserve">wildfire is not modeled for this </w:t>
      </w:r>
      <w:r w:rsidR="00CC4E34">
        <w:rPr>
          <w:lang w:eastAsia="ja-JP"/>
        </w:rPr>
        <w:t>condition</w:t>
      </w:r>
      <w:r w:rsidRPr="004E6E75">
        <w:rPr>
          <w:lang w:eastAsia="ja-JP"/>
        </w:rPr>
        <w:t>.</w:t>
      </w:r>
    </w:p>
    <w:p w14:paraId="5E1CE89E" w14:textId="77777777" w:rsidR="00E80F3C" w:rsidRPr="002B0F44" w:rsidRDefault="00E80F3C" w:rsidP="00E80F3C">
      <w:pPr>
        <w:pBdr>
          <w:bottom w:val="single" w:sz="4" w:space="1" w:color="auto"/>
        </w:pBdr>
        <w:rPr>
          <w:lang w:eastAsia="ja-JP"/>
        </w:rPr>
      </w:pPr>
    </w:p>
    <w:p w14:paraId="1614D3F6" w14:textId="77777777" w:rsidR="00E80F3C" w:rsidRDefault="00E80F3C" w:rsidP="00E80F3C">
      <w:pPr>
        <w:ind w:firstLine="360"/>
      </w:pPr>
    </w:p>
    <w:p w14:paraId="381440AF" w14:textId="77777777" w:rsidR="00E80F3C" w:rsidRPr="002D4630" w:rsidRDefault="00E80F3C" w:rsidP="00E80F3C">
      <w:pPr>
        <w:autoSpaceDE w:val="0"/>
        <w:autoSpaceDN w:val="0"/>
        <w:adjustRightInd w:val="0"/>
        <w:outlineLvl w:val="2"/>
        <w:rPr>
          <w:rFonts w:eastAsia="Times New Roman"/>
          <w:b/>
          <w:bCs/>
          <w:noProof/>
          <w:sz w:val="28"/>
        </w:rPr>
      </w:pPr>
      <w:r w:rsidRPr="002D4630">
        <w:rPr>
          <w:rFonts w:eastAsia="Times New Roman"/>
          <w:b/>
          <w:bCs/>
          <w:noProof/>
          <w:sz w:val="28"/>
        </w:rPr>
        <w:t>Mid Development - Open (MDO)</w:t>
      </w:r>
    </w:p>
    <w:p w14:paraId="7C025BE0" w14:textId="77A5FC1F" w:rsidR="00E80F3C" w:rsidRPr="002D4630" w:rsidRDefault="00E80F3C" w:rsidP="00E80F3C">
      <w:pPr>
        <w:autoSpaceDE w:val="0"/>
        <w:autoSpaceDN w:val="0"/>
        <w:adjustRightInd w:val="0"/>
        <w:outlineLvl w:val="4"/>
        <w:rPr>
          <w:rFonts w:eastAsia="Times New Roman"/>
          <w:b/>
          <w:bCs/>
          <w:noProof/>
        </w:rPr>
      </w:pPr>
    </w:p>
    <w:p w14:paraId="2BF48864" w14:textId="3365DF52" w:rsidR="00E80F3C" w:rsidRPr="00E80F3C" w:rsidRDefault="00E80F3C" w:rsidP="00E80F3C">
      <w:r w:rsidRPr="00C53086">
        <w:rPr>
          <w:rFonts w:eastAsia="Times New Roman"/>
          <w:b/>
          <w:bCs/>
          <w:noProof/>
        </w:rPr>
        <w:t>Description</w:t>
      </w:r>
      <w:r w:rsidRPr="00C53086">
        <w:rPr>
          <w:rFonts w:eastAsia="Times New Roman"/>
          <w:bCs/>
          <w:noProof/>
        </w:rPr>
        <w:tab/>
      </w:r>
      <w:r w:rsidRPr="00E80F3C">
        <w:rPr>
          <w:rFonts w:eastAsia="Times New Roman"/>
          <w:bCs/>
          <w:noProof/>
        </w:rPr>
        <w:t xml:space="preserve">This </w:t>
      </w:r>
      <w:r w:rsidR="005F7371">
        <w:rPr>
          <w:rFonts w:eastAsia="Times New Roman"/>
          <w:bCs/>
          <w:noProof/>
        </w:rPr>
        <w:t>condition</w:t>
      </w:r>
      <w:r w:rsidRPr="00E80F3C">
        <w:rPr>
          <w:rFonts w:eastAsia="Times New Roman"/>
          <w:bCs/>
          <w:noProof/>
        </w:rPr>
        <w:t xml:space="preserve"> represents delayed tree regeneration and long-term domination by shrubs and herbs. </w:t>
      </w:r>
      <w:r w:rsidRPr="00E80F3C">
        <w:t xml:space="preserve">Shrubs include </w:t>
      </w:r>
      <w:r>
        <w:rPr>
          <w:i/>
        </w:rPr>
        <w:t>Ribes</w:t>
      </w:r>
      <w:r>
        <w:t xml:space="preserve"> spp.</w:t>
      </w:r>
      <w:r w:rsidRPr="00E80F3C">
        <w:t xml:space="preserve"> </w:t>
      </w:r>
      <w:r>
        <w:t>Herbs and grasses</w:t>
      </w:r>
      <w:r w:rsidRPr="00E80F3C">
        <w:t xml:space="preserve"> include </w:t>
      </w:r>
      <w:r w:rsidRPr="00E80F3C">
        <w:rPr>
          <w:i/>
        </w:rPr>
        <w:t>Aster</w:t>
      </w:r>
      <w:r w:rsidRPr="00E80F3C">
        <w:t xml:space="preserve">, </w:t>
      </w:r>
      <w:r w:rsidRPr="00E80F3C">
        <w:rPr>
          <w:i/>
        </w:rPr>
        <w:t>Pedicularis</w:t>
      </w:r>
      <w:r w:rsidRPr="00E80F3C">
        <w:t xml:space="preserve">, </w:t>
      </w:r>
      <w:r w:rsidRPr="00E80F3C">
        <w:rPr>
          <w:i/>
        </w:rPr>
        <w:t>Hieracium</w:t>
      </w:r>
      <w:r w:rsidRPr="00E80F3C">
        <w:t xml:space="preserve">, </w:t>
      </w:r>
      <w:r w:rsidRPr="00E80F3C">
        <w:rPr>
          <w:i/>
        </w:rPr>
        <w:t>Arabis</w:t>
      </w:r>
      <w:r w:rsidRPr="00E80F3C">
        <w:t xml:space="preserve">, </w:t>
      </w:r>
      <w:r w:rsidRPr="00E80F3C">
        <w:rPr>
          <w:i/>
        </w:rPr>
        <w:t>Erigeron</w:t>
      </w:r>
      <w:r w:rsidRPr="00E80F3C">
        <w:t xml:space="preserve">, </w:t>
      </w:r>
      <w:r w:rsidRPr="00E80F3C">
        <w:rPr>
          <w:i/>
        </w:rPr>
        <w:t>Carex</w:t>
      </w:r>
      <w:r w:rsidRPr="00E80F3C">
        <w:t xml:space="preserve">, </w:t>
      </w:r>
      <w:r w:rsidRPr="00E80F3C">
        <w:rPr>
          <w:i/>
        </w:rPr>
        <w:t>Luzula</w:t>
      </w:r>
      <w:r>
        <w:t xml:space="preserve">, and </w:t>
      </w:r>
      <w:r w:rsidRPr="00E80F3C">
        <w:rPr>
          <w:i/>
        </w:rPr>
        <w:t>Poa</w:t>
      </w:r>
      <w:r>
        <w:t xml:space="preserve">. Trees are represented by seedlings and saplings of </w:t>
      </w:r>
      <w:r>
        <w:rPr>
          <w:i/>
        </w:rPr>
        <w:t>T. mertensiana, P. contorta</w:t>
      </w:r>
      <w:r>
        <w:t xml:space="preserve"> ssp. </w:t>
      </w:r>
      <w:r>
        <w:rPr>
          <w:i/>
        </w:rPr>
        <w:t>murrayana</w:t>
      </w:r>
      <w:r>
        <w:t xml:space="preserve">, and other species </w:t>
      </w:r>
      <w:r w:rsidRPr="007D584D">
        <w:rPr>
          <w:rFonts w:cs="Times"/>
          <w:lang w:eastAsia="ja-JP"/>
        </w:rPr>
        <w:t>(</w:t>
      </w:r>
      <w:r>
        <w:rPr>
          <w:rFonts w:cs="Times"/>
          <w:lang w:eastAsia="ja-JP"/>
        </w:rPr>
        <w:t>LandFire 2007a</w:t>
      </w:r>
      <w:r w:rsidRPr="007D584D">
        <w:rPr>
          <w:rFonts w:cs="Times"/>
          <w:lang w:eastAsia="ja-JP"/>
        </w:rPr>
        <w:t>)</w:t>
      </w:r>
      <w:r>
        <w:rPr>
          <w:rFonts w:cs="Times"/>
          <w:lang w:eastAsia="ja-JP"/>
        </w:rPr>
        <w:t>.</w:t>
      </w:r>
    </w:p>
    <w:p w14:paraId="3B4F944A" w14:textId="44528C8E" w:rsidR="00E80F3C" w:rsidRPr="00C53086" w:rsidRDefault="00E80F3C" w:rsidP="00E80F3C"/>
    <w:p w14:paraId="76F8AAFA" w14:textId="203FFE5A" w:rsidR="00E80F3C" w:rsidRDefault="005F7371" w:rsidP="00E80F3C">
      <w:r>
        <w:rPr>
          <w:noProof/>
        </w:rPr>
        <w:drawing>
          <wp:anchor distT="0" distB="0" distL="114300" distR="114300" simplePos="0" relativeHeight="251665408" behindDoc="0" locked="0" layoutInCell="1" allowOverlap="1" wp14:anchorId="30EB668F" wp14:editId="160BE332">
            <wp:simplePos x="0" y="0"/>
            <wp:positionH relativeFrom="column">
              <wp:posOffset>2997200</wp:posOffset>
            </wp:positionH>
            <wp:positionV relativeFrom="paragraph">
              <wp:posOffset>40640</wp:posOffset>
            </wp:positionV>
            <wp:extent cx="2939415" cy="2286000"/>
            <wp:effectExtent l="0" t="0" r="698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N_MDO.png"/>
                    <pic:cNvPicPr/>
                  </pic:nvPicPr>
                  <pic:blipFill rotWithShape="1">
                    <a:blip r:embed="rId7">
                      <a:extLst>
                        <a:ext uri="{28A0092B-C50C-407E-A947-70E740481C1C}">
                          <a14:useLocalDpi xmlns:a14="http://schemas.microsoft.com/office/drawing/2010/main" val="0"/>
                        </a:ext>
                      </a:extLst>
                    </a:blip>
                    <a:srcRect l="4273" t="5471" r="7351" b="2893"/>
                    <a:stretch/>
                  </pic:blipFill>
                  <pic:spPr bwMode="auto">
                    <a:xfrm>
                      <a:off x="0" y="0"/>
                      <a:ext cx="293941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80F3C" w:rsidRPr="00124DFE">
        <w:rPr>
          <w:b/>
        </w:rPr>
        <w:t>Succession Transition</w:t>
      </w:r>
      <w:r w:rsidR="00E80F3C">
        <w:tab/>
      </w:r>
      <w:r w:rsidR="00E80F3C" w:rsidRPr="00A3304E">
        <w:t xml:space="preserve">This </w:t>
      </w:r>
      <w:r>
        <w:t>condition</w:t>
      </w:r>
      <w:r w:rsidR="00E80F3C" w:rsidRPr="00A3304E">
        <w:t xml:space="preserve"> will maintain under low mor</w:t>
      </w:r>
      <w:r w:rsidR="00E80F3C">
        <w:t>tality disturbance, but after 60</w:t>
      </w:r>
      <w:r w:rsidR="00E80F3C" w:rsidRPr="00A3304E">
        <w:t xml:space="preserve"> years without fire it begins transitioning to </w:t>
      </w:r>
      <w:r w:rsidR="00E80F3C">
        <w:t xml:space="preserve">LDO </w:t>
      </w:r>
      <w:r w:rsidR="00336581">
        <w:t>at a rate</w:t>
      </w:r>
      <w:r w:rsidR="00E80F3C">
        <w:t xml:space="preserve"> of 0.</w:t>
      </w:r>
      <w:r w:rsidR="008E59A1">
        <w:t>4</w:t>
      </w:r>
      <w:r w:rsidR="00E80F3C">
        <w:t>5 per time step</w:t>
      </w:r>
      <w:r w:rsidR="00E80F3C" w:rsidRPr="00A3304E">
        <w:t xml:space="preserve">. Succession to </w:t>
      </w:r>
      <w:r w:rsidR="008E59A1">
        <w:t>LDO</w:t>
      </w:r>
      <w:r w:rsidR="00E80F3C" w:rsidRPr="00A3304E">
        <w:t xml:space="preserve"> </w:t>
      </w:r>
      <w:r w:rsidR="008E59A1">
        <w:t>may occur</w:t>
      </w:r>
      <w:r w:rsidR="00E80F3C" w:rsidRPr="00A3304E">
        <w:t xml:space="preserve"> once the age since transition to </w:t>
      </w:r>
      <w:r w:rsidR="008E59A1">
        <w:t>an MD</w:t>
      </w:r>
      <w:r w:rsidR="00E80F3C" w:rsidRPr="00A3304E">
        <w:t xml:space="preserve"> </w:t>
      </w:r>
      <w:r w:rsidR="008E59A1">
        <w:t>condition</w:t>
      </w:r>
      <w:r w:rsidR="00E80F3C" w:rsidRPr="00A3304E">
        <w:t xml:space="preserve"> for that patch is at least </w:t>
      </w:r>
      <w:r w:rsidR="00E80F3C">
        <w:t>60</w:t>
      </w:r>
      <w:r w:rsidR="00E80F3C" w:rsidRPr="00A3304E">
        <w:t xml:space="preserve"> years, even if the patch has shifted between </w:t>
      </w:r>
      <w:r w:rsidR="008E59A1">
        <w:t>the MDC and MDO condition classes</w:t>
      </w:r>
      <w:r w:rsidR="00E80F3C" w:rsidRPr="00A3304E">
        <w:t xml:space="preserve">. </w:t>
      </w:r>
      <w:r w:rsidR="00336581">
        <w:t>After 13</w:t>
      </w:r>
      <w:r w:rsidR="00E80F3C">
        <w:t>0 years, all stands will have succeeded.</w:t>
      </w:r>
      <w:r w:rsidR="00336581">
        <w:t xml:space="preserve"> Succession to MDC is not modeled.</w:t>
      </w:r>
    </w:p>
    <w:p w14:paraId="3CC43FB1" w14:textId="77777777" w:rsidR="00E80F3C" w:rsidRDefault="00E80F3C" w:rsidP="00E80F3C">
      <w:pPr>
        <w:ind w:firstLine="360"/>
        <w:rPr>
          <w:rFonts w:eastAsia="Times New Roman"/>
          <w:noProof/>
        </w:rPr>
      </w:pPr>
    </w:p>
    <w:p w14:paraId="4FCC4157" w14:textId="33F59AEC" w:rsidR="00E80F3C" w:rsidRPr="00A3304E" w:rsidRDefault="00E80F3C" w:rsidP="00E80F3C">
      <w:pPr>
        <w:pBdr>
          <w:bottom w:val="single" w:sz="4" w:space="1" w:color="auto"/>
        </w:pBdr>
        <w:autoSpaceDE w:val="0"/>
        <w:autoSpaceDN w:val="0"/>
        <w:adjustRightInd w:val="0"/>
        <w:outlineLvl w:val="2"/>
        <w:rPr>
          <w:rFonts w:eastAsia="Times New Roman"/>
          <w:noProof/>
        </w:rPr>
      </w:pPr>
      <w:r w:rsidRPr="00A3304E">
        <w:rPr>
          <w:rFonts w:eastAsia="Times New Roman"/>
          <w:b/>
          <w:noProof/>
        </w:rPr>
        <w:t xml:space="preserve">Wildfire Transition </w:t>
      </w:r>
      <w:r w:rsidR="005104E8">
        <w:rPr>
          <w:rFonts w:eastAsia="Times New Roman"/>
          <w:noProof/>
        </w:rPr>
        <w:t>High mortality wildfire (60</w:t>
      </w:r>
      <w:r w:rsidRPr="00A3304E">
        <w:rPr>
          <w:rFonts w:eastAsia="Times New Roman"/>
          <w:noProof/>
        </w:rPr>
        <w:t>% of fires) recycles the p</w:t>
      </w:r>
      <w:r w:rsidR="00CC4E34">
        <w:rPr>
          <w:rFonts w:eastAsia="Times New Roman"/>
          <w:noProof/>
        </w:rPr>
        <w:t>atch through the Early Develop</w:t>
      </w:r>
      <w:r w:rsidRPr="00A3304E">
        <w:rPr>
          <w:rFonts w:eastAsia="Times New Roman"/>
          <w:noProof/>
        </w:rPr>
        <w:t>ment</w:t>
      </w:r>
      <w:r w:rsidR="00CC4E34">
        <w:rPr>
          <w:rFonts w:eastAsia="Times New Roman"/>
          <w:noProof/>
        </w:rPr>
        <w:t xml:space="preserve"> condition</w:t>
      </w:r>
      <w:r w:rsidR="005104E8">
        <w:rPr>
          <w:rFonts w:eastAsia="Times New Roman"/>
          <w:noProof/>
        </w:rPr>
        <w:t>. Low mortality wildfire (40</w:t>
      </w:r>
      <w:r w:rsidRPr="00A3304E">
        <w:rPr>
          <w:rFonts w:eastAsia="Times New Roman"/>
          <w:noProof/>
        </w:rPr>
        <w:t>%) maintains the patch in MDO.</w:t>
      </w:r>
    </w:p>
    <w:p w14:paraId="69F390DA" w14:textId="77777777" w:rsidR="00E80F3C" w:rsidRDefault="00E80F3C" w:rsidP="00E80F3C">
      <w:pPr>
        <w:pBdr>
          <w:bottom w:val="single" w:sz="4" w:space="1" w:color="auto"/>
        </w:pBdr>
        <w:autoSpaceDE w:val="0"/>
        <w:autoSpaceDN w:val="0"/>
        <w:adjustRightInd w:val="0"/>
        <w:outlineLvl w:val="2"/>
        <w:rPr>
          <w:rFonts w:eastAsia="Times New Roman"/>
          <w:b/>
          <w:bCs/>
          <w:noProof/>
          <w:sz w:val="28"/>
        </w:rPr>
      </w:pPr>
    </w:p>
    <w:p w14:paraId="4008EAC4" w14:textId="77777777" w:rsidR="00E80F3C" w:rsidRDefault="00E80F3C" w:rsidP="00E80F3C">
      <w:pPr>
        <w:autoSpaceDE w:val="0"/>
        <w:autoSpaceDN w:val="0"/>
        <w:adjustRightInd w:val="0"/>
        <w:outlineLvl w:val="2"/>
        <w:rPr>
          <w:rFonts w:eastAsia="Times New Roman"/>
          <w:b/>
          <w:bCs/>
          <w:noProof/>
          <w:sz w:val="28"/>
        </w:rPr>
      </w:pPr>
    </w:p>
    <w:p w14:paraId="31232670" w14:textId="77777777" w:rsidR="00E80F3C" w:rsidRPr="002D4630" w:rsidRDefault="00E80F3C" w:rsidP="00E80F3C">
      <w:pPr>
        <w:autoSpaceDE w:val="0"/>
        <w:autoSpaceDN w:val="0"/>
        <w:adjustRightInd w:val="0"/>
        <w:outlineLvl w:val="2"/>
        <w:rPr>
          <w:rFonts w:eastAsia="Times New Roman"/>
          <w:b/>
          <w:bCs/>
          <w:noProof/>
          <w:sz w:val="28"/>
        </w:rPr>
      </w:pPr>
      <w:r w:rsidRPr="002D4630">
        <w:rPr>
          <w:rFonts w:eastAsia="Times New Roman"/>
          <w:b/>
          <w:bCs/>
          <w:noProof/>
          <w:sz w:val="28"/>
        </w:rPr>
        <w:t xml:space="preserve">Mid Development - </w:t>
      </w:r>
      <w:r>
        <w:rPr>
          <w:rFonts w:eastAsia="Times New Roman"/>
          <w:b/>
          <w:bCs/>
          <w:noProof/>
          <w:sz w:val="28"/>
        </w:rPr>
        <w:t>Closed (MDC</w:t>
      </w:r>
      <w:r w:rsidRPr="002D4630">
        <w:rPr>
          <w:rFonts w:eastAsia="Times New Roman"/>
          <w:b/>
          <w:bCs/>
          <w:noProof/>
          <w:sz w:val="28"/>
        </w:rPr>
        <w:t>)</w:t>
      </w:r>
    </w:p>
    <w:p w14:paraId="2C866A3C" w14:textId="77777777" w:rsidR="00E80F3C" w:rsidRPr="002D4630" w:rsidRDefault="00E80F3C" w:rsidP="00E80F3C">
      <w:pPr>
        <w:autoSpaceDE w:val="0"/>
        <w:autoSpaceDN w:val="0"/>
        <w:adjustRightInd w:val="0"/>
        <w:outlineLvl w:val="4"/>
        <w:rPr>
          <w:rFonts w:eastAsia="Times New Roman"/>
          <w:b/>
          <w:bCs/>
          <w:noProof/>
        </w:rPr>
      </w:pPr>
    </w:p>
    <w:p w14:paraId="423B6CFD" w14:textId="6C442795" w:rsidR="00E80F3C" w:rsidRPr="00E80F3C" w:rsidRDefault="005F7371" w:rsidP="00E80F3C">
      <w:pPr>
        <w:rPr>
          <w:rFonts w:eastAsia="Times New Roman"/>
          <w:bCs/>
          <w:noProof/>
        </w:rPr>
      </w:pPr>
      <w:r>
        <w:rPr>
          <w:noProof/>
        </w:rPr>
        <w:drawing>
          <wp:anchor distT="0" distB="0" distL="114300" distR="114300" simplePos="0" relativeHeight="251666432" behindDoc="0" locked="0" layoutInCell="1" allowOverlap="1" wp14:anchorId="043DE159" wp14:editId="1F20C7BA">
            <wp:simplePos x="0" y="0"/>
            <wp:positionH relativeFrom="column">
              <wp:posOffset>3007360</wp:posOffset>
            </wp:positionH>
            <wp:positionV relativeFrom="paragraph">
              <wp:posOffset>623570</wp:posOffset>
            </wp:positionV>
            <wp:extent cx="2926715" cy="22860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N_MDC.png"/>
                    <pic:cNvPicPr/>
                  </pic:nvPicPr>
                  <pic:blipFill rotWithShape="1">
                    <a:blip r:embed="rId8">
                      <a:extLst>
                        <a:ext uri="{28A0092B-C50C-407E-A947-70E740481C1C}">
                          <a14:useLocalDpi xmlns:a14="http://schemas.microsoft.com/office/drawing/2010/main" val="0"/>
                        </a:ext>
                      </a:extLst>
                    </a:blip>
                    <a:srcRect l="4274" t="5699" r="7521" b="2436"/>
                    <a:stretch/>
                  </pic:blipFill>
                  <pic:spPr bwMode="auto">
                    <a:xfrm>
                      <a:off x="0" y="0"/>
                      <a:ext cx="292671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80F3C" w:rsidRPr="00C53086">
        <w:rPr>
          <w:rFonts w:eastAsia="Times New Roman"/>
          <w:b/>
          <w:bCs/>
          <w:noProof/>
        </w:rPr>
        <w:t>Description</w:t>
      </w:r>
      <w:r w:rsidR="00E80F3C" w:rsidRPr="00C53086">
        <w:rPr>
          <w:rFonts w:eastAsia="Times New Roman"/>
          <w:bCs/>
          <w:noProof/>
        </w:rPr>
        <w:tab/>
      </w:r>
      <w:r w:rsidR="00E80F3C" w:rsidRPr="00E80F3C">
        <w:rPr>
          <w:rFonts w:eastAsia="Times New Roman"/>
          <w:bCs/>
          <w:noProof/>
        </w:rPr>
        <w:t xml:space="preserve">This </w:t>
      </w:r>
      <w:r>
        <w:rPr>
          <w:rFonts w:eastAsia="Times New Roman"/>
          <w:bCs/>
          <w:noProof/>
        </w:rPr>
        <w:t>condition class</w:t>
      </w:r>
      <w:r w:rsidR="00E80F3C" w:rsidRPr="00E80F3C">
        <w:rPr>
          <w:rFonts w:eastAsia="Times New Roman"/>
          <w:bCs/>
          <w:noProof/>
        </w:rPr>
        <w:t xml:space="preserve"> represents rapid regeneration by </w:t>
      </w:r>
      <w:r w:rsidR="00E80F3C">
        <w:rPr>
          <w:rFonts w:eastAsia="Times New Roman"/>
          <w:bCs/>
          <w:i/>
          <w:noProof/>
        </w:rPr>
        <w:t xml:space="preserve">P. contorta </w:t>
      </w:r>
      <w:r w:rsidR="00E80F3C">
        <w:rPr>
          <w:rFonts w:eastAsia="Times New Roman"/>
          <w:bCs/>
          <w:noProof/>
        </w:rPr>
        <w:t xml:space="preserve">ssp. </w:t>
      </w:r>
      <w:r w:rsidR="00E80F3C">
        <w:rPr>
          <w:rFonts w:eastAsia="Times New Roman"/>
          <w:bCs/>
          <w:i/>
          <w:noProof/>
        </w:rPr>
        <w:t>murrayana</w:t>
      </w:r>
      <w:r w:rsidR="00E80F3C" w:rsidRPr="00E80F3C">
        <w:rPr>
          <w:rFonts w:eastAsia="Times New Roman"/>
          <w:bCs/>
          <w:noProof/>
        </w:rPr>
        <w:t xml:space="preserve">, with additional conifers coming in including </w:t>
      </w:r>
      <w:r w:rsidR="00E80F3C">
        <w:rPr>
          <w:rFonts w:eastAsia="Times New Roman"/>
          <w:bCs/>
          <w:i/>
          <w:noProof/>
        </w:rPr>
        <w:t xml:space="preserve">T. mertensiana, A. magnifica, </w:t>
      </w:r>
      <w:r w:rsidR="00E80F3C">
        <w:rPr>
          <w:rFonts w:eastAsia="Times New Roman"/>
          <w:bCs/>
          <w:noProof/>
        </w:rPr>
        <w:t xml:space="preserve">and </w:t>
      </w:r>
      <w:r w:rsidR="00E80F3C">
        <w:rPr>
          <w:rFonts w:eastAsia="Times New Roman"/>
          <w:bCs/>
          <w:i/>
          <w:noProof/>
        </w:rPr>
        <w:t xml:space="preserve">P. </w:t>
      </w:r>
      <w:r w:rsidR="00E80F3C" w:rsidRPr="00E80F3C">
        <w:rPr>
          <w:rFonts w:eastAsia="Times New Roman"/>
          <w:bCs/>
          <w:i/>
          <w:noProof/>
        </w:rPr>
        <w:t>monticola</w:t>
      </w:r>
      <w:r w:rsidR="00E80F3C">
        <w:rPr>
          <w:rFonts w:eastAsia="Times New Roman"/>
          <w:bCs/>
          <w:i/>
          <w:noProof/>
        </w:rPr>
        <w:t>.</w:t>
      </w:r>
      <w:r w:rsidR="00E80F3C" w:rsidRPr="00E80F3C">
        <w:rPr>
          <w:rFonts w:eastAsia="Times New Roman"/>
          <w:bCs/>
          <w:noProof/>
        </w:rPr>
        <w:t xml:space="preserve"> </w:t>
      </w:r>
      <w:r w:rsidR="00E80F3C" w:rsidRPr="00E80F3C">
        <w:t xml:space="preserve">Shrubs include </w:t>
      </w:r>
      <w:r w:rsidR="00E80F3C">
        <w:rPr>
          <w:i/>
        </w:rPr>
        <w:t>Ribes</w:t>
      </w:r>
      <w:r w:rsidR="00E80F3C">
        <w:t xml:space="preserve"> spp.</w:t>
      </w:r>
      <w:r w:rsidR="00E80F3C" w:rsidRPr="00E80F3C">
        <w:t xml:space="preserve"> </w:t>
      </w:r>
      <w:r w:rsidR="00E80F3C">
        <w:t>Herbs and grasses</w:t>
      </w:r>
      <w:r w:rsidR="00E80F3C" w:rsidRPr="00E80F3C">
        <w:t xml:space="preserve"> include </w:t>
      </w:r>
      <w:r w:rsidR="00E80F3C" w:rsidRPr="00E80F3C">
        <w:rPr>
          <w:i/>
        </w:rPr>
        <w:t>Aster</w:t>
      </w:r>
      <w:r w:rsidR="00E80F3C" w:rsidRPr="00E80F3C">
        <w:t xml:space="preserve">, </w:t>
      </w:r>
      <w:r w:rsidR="00E80F3C" w:rsidRPr="00E80F3C">
        <w:rPr>
          <w:i/>
        </w:rPr>
        <w:t>Pedicularis</w:t>
      </w:r>
      <w:r w:rsidR="00E80F3C" w:rsidRPr="00E80F3C">
        <w:t xml:space="preserve">, </w:t>
      </w:r>
      <w:r w:rsidR="00E80F3C" w:rsidRPr="00E80F3C">
        <w:rPr>
          <w:i/>
        </w:rPr>
        <w:t>Hieracium</w:t>
      </w:r>
      <w:r w:rsidR="00E80F3C" w:rsidRPr="00E80F3C">
        <w:t xml:space="preserve">, </w:t>
      </w:r>
      <w:r w:rsidR="00E80F3C" w:rsidRPr="00E80F3C">
        <w:rPr>
          <w:i/>
        </w:rPr>
        <w:t>Arabis</w:t>
      </w:r>
      <w:r w:rsidR="00E80F3C" w:rsidRPr="00E80F3C">
        <w:t xml:space="preserve">, </w:t>
      </w:r>
      <w:r w:rsidR="00E80F3C" w:rsidRPr="00E80F3C">
        <w:rPr>
          <w:i/>
        </w:rPr>
        <w:t>Erigeron</w:t>
      </w:r>
      <w:r w:rsidR="00E80F3C" w:rsidRPr="00E80F3C">
        <w:t xml:space="preserve">, </w:t>
      </w:r>
      <w:r w:rsidR="00E80F3C" w:rsidRPr="00E80F3C">
        <w:rPr>
          <w:i/>
        </w:rPr>
        <w:t>Carex</w:t>
      </w:r>
      <w:r w:rsidR="00E80F3C" w:rsidRPr="00E80F3C">
        <w:t xml:space="preserve">, </w:t>
      </w:r>
      <w:r w:rsidR="00E80F3C" w:rsidRPr="00E80F3C">
        <w:rPr>
          <w:i/>
        </w:rPr>
        <w:t>Luzula</w:t>
      </w:r>
      <w:r w:rsidR="00E80F3C">
        <w:t xml:space="preserve">, and </w:t>
      </w:r>
      <w:r w:rsidR="00E80F3C" w:rsidRPr="00E80F3C">
        <w:rPr>
          <w:i/>
        </w:rPr>
        <w:t>Poa</w:t>
      </w:r>
      <w:r w:rsidR="00E80F3C">
        <w:t xml:space="preserve">. </w:t>
      </w:r>
      <w:r w:rsidR="00E80F3C" w:rsidRPr="00E80F3C">
        <w:rPr>
          <w:rFonts w:eastAsia="Times New Roman"/>
          <w:bCs/>
          <w:noProof/>
        </w:rPr>
        <w:t>(</w:t>
      </w:r>
      <w:r w:rsidR="00AD4C0C">
        <w:rPr>
          <w:rFonts w:eastAsia="Times New Roman"/>
          <w:bCs/>
          <w:noProof/>
        </w:rPr>
        <w:t>LandFire 2007a</w:t>
      </w:r>
      <w:r w:rsidR="00E80F3C" w:rsidRPr="00E80F3C">
        <w:rPr>
          <w:rFonts w:eastAsia="Times New Roman"/>
          <w:bCs/>
          <w:noProof/>
        </w:rPr>
        <w:t>)</w:t>
      </w:r>
      <w:r w:rsidR="00AD4C0C">
        <w:rPr>
          <w:rFonts w:eastAsia="Times New Roman"/>
          <w:bCs/>
          <w:noProof/>
        </w:rPr>
        <w:t>.</w:t>
      </w:r>
    </w:p>
    <w:p w14:paraId="3AF19535" w14:textId="12384CCA" w:rsidR="00E80F3C" w:rsidRPr="00C53086" w:rsidRDefault="00E80F3C" w:rsidP="00E80F3C"/>
    <w:p w14:paraId="60F5D2EA" w14:textId="1CF49CD3" w:rsidR="00E80F3C" w:rsidRDefault="00E80F3C" w:rsidP="00E80F3C">
      <w:r w:rsidRPr="00124DFE">
        <w:rPr>
          <w:b/>
        </w:rPr>
        <w:t>Succession Transition</w:t>
      </w:r>
      <w:r>
        <w:tab/>
        <w:t xml:space="preserve">After </w:t>
      </w:r>
      <w:r w:rsidR="00AD4C0C">
        <w:t>6</w:t>
      </w:r>
      <w:r>
        <w:t>0</w:t>
      </w:r>
      <w:r w:rsidRPr="00124DFE">
        <w:t xml:space="preserve"> years without a wildfire-triggered transi</w:t>
      </w:r>
      <w:r>
        <w:t xml:space="preserve">tion, this </w:t>
      </w:r>
      <w:r w:rsidR="005F7371">
        <w:t>condition</w:t>
      </w:r>
      <w:r>
        <w:t xml:space="preserve"> will begin transitioning to LDC</w:t>
      </w:r>
      <w:r w:rsidR="008E59A1">
        <w:t xml:space="preserve"> at a rate of 0.45 per time step</w:t>
      </w:r>
      <w:r w:rsidRPr="00124DFE">
        <w:t>.</w:t>
      </w:r>
      <w:r>
        <w:t xml:space="preserve"> </w:t>
      </w:r>
      <w:r w:rsidRPr="00C53086">
        <w:t xml:space="preserve">Patches moving between MDC and </w:t>
      </w:r>
      <w:r>
        <w:t xml:space="preserve">MDO begin transitioning after </w:t>
      </w:r>
      <w:r w:rsidR="00AD4C0C">
        <w:t>6</w:t>
      </w:r>
      <w:r>
        <w:t>0</w:t>
      </w:r>
      <w:r w:rsidRPr="00C53086">
        <w:t xml:space="preserve"> years since transition to mid development.</w:t>
      </w:r>
      <w:r>
        <w:t xml:space="preserve"> After </w:t>
      </w:r>
      <w:r w:rsidR="008E59A1">
        <w:t>13</w:t>
      </w:r>
      <w:r>
        <w:t xml:space="preserve">0 years, all </w:t>
      </w:r>
      <w:r w:rsidRPr="006F682A">
        <w:t>stands will have</w:t>
      </w:r>
      <w:r>
        <w:t xml:space="preserve"> succeeded</w:t>
      </w:r>
      <w:r w:rsidRPr="006F682A">
        <w:t>.</w:t>
      </w:r>
    </w:p>
    <w:p w14:paraId="51A951D8" w14:textId="77777777" w:rsidR="00E80F3C" w:rsidRDefault="00E80F3C" w:rsidP="00E80F3C">
      <w:pPr>
        <w:ind w:firstLine="360"/>
        <w:rPr>
          <w:rFonts w:eastAsia="Times New Roman"/>
          <w:noProof/>
        </w:rPr>
      </w:pPr>
    </w:p>
    <w:p w14:paraId="67B5A874" w14:textId="287B3C86" w:rsidR="00E80F3C" w:rsidRPr="00C53086" w:rsidRDefault="00E80F3C" w:rsidP="00E80F3C">
      <w:pPr>
        <w:rPr>
          <w:rFonts w:eastAsia="Times New Roman"/>
          <w:noProof/>
        </w:rPr>
      </w:pPr>
      <w:r w:rsidRPr="00C53086">
        <w:rPr>
          <w:rFonts w:eastAsia="Times New Roman"/>
          <w:b/>
          <w:noProof/>
        </w:rPr>
        <w:t>Wildfire Transition</w:t>
      </w:r>
      <w:r>
        <w:rPr>
          <w:rFonts w:eastAsia="Times New Roman"/>
          <w:noProof/>
        </w:rPr>
        <w:tab/>
      </w:r>
      <w:r w:rsidR="005104E8">
        <w:rPr>
          <w:rFonts w:eastAsia="Times New Roman"/>
          <w:noProof/>
        </w:rPr>
        <w:t>High mortality wildfire (66.7</w:t>
      </w:r>
      <w:r w:rsidRPr="00C53086">
        <w:rPr>
          <w:rFonts w:eastAsia="Times New Roman"/>
          <w:noProof/>
        </w:rPr>
        <w:t>% of fires) recycles the</w:t>
      </w:r>
      <w:r>
        <w:rPr>
          <w:rFonts w:eastAsia="Times New Roman"/>
          <w:noProof/>
        </w:rPr>
        <w:t xml:space="preserve"> patch through the Early Devel</w:t>
      </w:r>
      <w:r w:rsidRPr="00C53086">
        <w:rPr>
          <w:rFonts w:eastAsia="Times New Roman"/>
          <w:noProof/>
        </w:rPr>
        <w:t xml:space="preserve">opment </w:t>
      </w:r>
      <w:r w:rsidR="00CC4E34">
        <w:rPr>
          <w:rFonts w:eastAsia="Times New Roman"/>
          <w:noProof/>
        </w:rPr>
        <w:t>condition</w:t>
      </w:r>
      <w:r w:rsidR="005104E8">
        <w:rPr>
          <w:rFonts w:eastAsia="Times New Roman"/>
          <w:noProof/>
        </w:rPr>
        <w:t>. Low mortality wildfire (33</w:t>
      </w:r>
      <w:r w:rsidRPr="00C53086">
        <w:rPr>
          <w:rFonts w:eastAsia="Times New Roman"/>
          <w:noProof/>
        </w:rPr>
        <w:t>.3%) triggers a transition to MDO.</w:t>
      </w:r>
    </w:p>
    <w:p w14:paraId="3F0C53F1" w14:textId="77777777" w:rsidR="00E80F3C" w:rsidRDefault="00E80F3C" w:rsidP="00E80F3C">
      <w:pPr>
        <w:pBdr>
          <w:bottom w:val="single" w:sz="4" w:space="1" w:color="auto"/>
        </w:pBdr>
        <w:ind w:firstLine="360"/>
        <w:rPr>
          <w:rFonts w:eastAsia="Times New Roman"/>
          <w:noProof/>
        </w:rPr>
      </w:pPr>
    </w:p>
    <w:p w14:paraId="56FD0A4F" w14:textId="77777777" w:rsidR="00E80F3C" w:rsidRDefault="00E80F3C" w:rsidP="00E80F3C">
      <w:pPr>
        <w:ind w:firstLine="360"/>
        <w:rPr>
          <w:rFonts w:eastAsia="Times New Roman"/>
          <w:noProof/>
        </w:rPr>
      </w:pPr>
    </w:p>
    <w:p w14:paraId="448156A9" w14:textId="77777777" w:rsidR="00E80F3C" w:rsidRDefault="00E80F3C" w:rsidP="00E80F3C">
      <w:pPr>
        <w:rPr>
          <w:rFonts w:eastAsia="Times New Roman"/>
          <w:b/>
          <w:noProof/>
          <w:sz w:val="28"/>
          <w:szCs w:val="28"/>
        </w:rPr>
      </w:pPr>
      <w:r w:rsidRPr="00A3304E">
        <w:rPr>
          <w:rFonts w:eastAsia="Times New Roman"/>
          <w:b/>
          <w:noProof/>
          <w:sz w:val="28"/>
          <w:szCs w:val="28"/>
        </w:rPr>
        <w:t>Late Development - Open (LDO)</w:t>
      </w:r>
    </w:p>
    <w:p w14:paraId="30E662B1" w14:textId="77777777" w:rsidR="00E80F3C" w:rsidRDefault="00E80F3C" w:rsidP="00E80F3C">
      <w:pPr>
        <w:rPr>
          <w:rFonts w:eastAsia="Times New Roman"/>
          <w:b/>
          <w:noProof/>
          <w:sz w:val="28"/>
          <w:szCs w:val="28"/>
        </w:rPr>
      </w:pPr>
    </w:p>
    <w:p w14:paraId="37F25398" w14:textId="45D9E66D" w:rsidR="00AF3387" w:rsidRPr="00E80F3C" w:rsidRDefault="00E80F3C" w:rsidP="00AF3387">
      <w:pPr>
        <w:rPr>
          <w:rFonts w:eastAsia="Times New Roman"/>
          <w:bCs/>
          <w:noProof/>
        </w:rPr>
      </w:pPr>
      <w:r w:rsidRPr="00A3304E">
        <w:rPr>
          <w:rFonts w:eastAsia="Times New Roman"/>
          <w:b/>
          <w:noProof/>
        </w:rPr>
        <w:t>Description</w:t>
      </w:r>
      <w:r w:rsidRPr="00A3304E">
        <w:rPr>
          <w:rFonts w:eastAsia="Times New Roman"/>
          <w:noProof/>
        </w:rPr>
        <w:t xml:space="preserve"> </w:t>
      </w:r>
      <w:r>
        <w:rPr>
          <w:rFonts w:eastAsia="Times New Roman"/>
          <w:noProof/>
        </w:rPr>
        <w:tab/>
      </w:r>
      <w:r w:rsidR="00AF3387" w:rsidRPr="00AF3387">
        <w:rPr>
          <w:rFonts w:eastAsia="Times New Roman"/>
          <w:noProof/>
        </w:rPr>
        <w:t xml:space="preserve">This </w:t>
      </w:r>
      <w:r w:rsidR="005F7371">
        <w:rPr>
          <w:rFonts w:eastAsia="Times New Roman"/>
          <w:noProof/>
        </w:rPr>
        <w:t>condition class</w:t>
      </w:r>
      <w:r w:rsidR="00AF3387" w:rsidRPr="00AF3387">
        <w:rPr>
          <w:rFonts w:eastAsia="Times New Roman"/>
          <w:noProof/>
        </w:rPr>
        <w:t xml:space="preserve"> represents late-successional stands with large individuals (greater than 20in DBH) of </w:t>
      </w:r>
      <w:r w:rsidR="00AF3387">
        <w:rPr>
          <w:rFonts w:eastAsia="Times New Roman"/>
          <w:bCs/>
          <w:i/>
          <w:noProof/>
        </w:rPr>
        <w:t>T. mertensiana</w:t>
      </w:r>
      <w:r w:rsidR="00AF3387" w:rsidRPr="00AF3387">
        <w:rPr>
          <w:rFonts w:eastAsia="Times New Roman"/>
          <w:noProof/>
        </w:rPr>
        <w:t xml:space="preserve"> and other species, with open stand structure maintained by</w:t>
      </w:r>
      <w:r w:rsidR="00AF3387">
        <w:rPr>
          <w:rFonts w:eastAsia="Times New Roman"/>
          <w:noProof/>
        </w:rPr>
        <w:t xml:space="preserve"> mixed severity fire and insect-</w:t>
      </w:r>
      <w:r w:rsidR="00AF3387" w:rsidRPr="00AF3387">
        <w:rPr>
          <w:rFonts w:eastAsia="Times New Roman"/>
          <w:noProof/>
        </w:rPr>
        <w:t xml:space="preserve">caused tree mortality. </w:t>
      </w:r>
      <w:r w:rsidR="00AF3387" w:rsidRPr="00E80F3C">
        <w:t xml:space="preserve">Shrubs include </w:t>
      </w:r>
      <w:r w:rsidR="00AF3387">
        <w:rPr>
          <w:i/>
        </w:rPr>
        <w:t>Ribes</w:t>
      </w:r>
      <w:r w:rsidR="00AF3387">
        <w:t xml:space="preserve"> spp.</w:t>
      </w:r>
      <w:r w:rsidR="00AF3387" w:rsidRPr="00E80F3C">
        <w:t xml:space="preserve"> </w:t>
      </w:r>
      <w:r w:rsidR="00AF3387">
        <w:t>Herbs and grasses</w:t>
      </w:r>
      <w:r w:rsidR="00AF3387" w:rsidRPr="00E80F3C">
        <w:t xml:space="preserve"> include </w:t>
      </w:r>
      <w:r w:rsidR="00AF3387" w:rsidRPr="00E80F3C">
        <w:rPr>
          <w:i/>
        </w:rPr>
        <w:t>Aster</w:t>
      </w:r>
      <w:r w:rsidR="00AF3387" w:rsidRPr="00E80F3C">
        <w:t xml:space="preserve">, </w:t>
      </w:r>
      <w:r w:rsidR="00AF3387" w:rsidRPr="00E80F3C">
        <w:rPr>
          <w:i/>
        </w:rPr>
        <w:t>Pedicularis</w:t>
      </w:r>
      <w:r w:rsidR="00AF3387" w:rsidRPr="00E80F3C">
        <w:t xml:space="preserve">, </w:t>
      </w:r>
      <w:r w:rsidR="00AF3387" w:rsidRPr="00E80F3C">
        <w:rPr>
          <w:i/>
        </w:rPr>
        <w:t>Hieracium</w:t>
      </w:r>
      <w:r w:rsidR="00AF3387" w:rsidRPr="00E80F3C">
        <w:t xml:space="preserve">, </w:t>
      </w:r>
      <w:r w:rsidR="00AF3387" w:rsidRPr="00E80F3C">
        <w:rPr>
          <w:i/>
        </w:rPr>
        <w:t>Arabis</w:t>
      </w:r>
      <w:r w:rsidR="00AF3387" w:rsidRPr="00E80F3C">
        <w:t xml:space="preserve">, </w:t>
      </w:r>
      <w:r w:rsidR="00AF3387" w:rsidRPr="00E80F3C">
        <w:rPr>
          <w:i/>
        </w:rPr>
        <w:t>Erigeron</w:t>
      </w:r>
      <w:r w:rsidR="00AF3387" w:rsidRPr="00E80F3C">
        <w:t xml:space="preserve">, </w:t>
      </w:r>
      <w:r w:rsidR="00AF3387" w:rsidRPr="00E80F3C">
        <w:rPr>
          <w:i/>
        </w:rPr>
        <w:t>Carex</w:t>
      </w:r>
      <w:r w:rsidR="00AF3387" w:rsidRPr="00E80F3C">
        <w:t xml:space="preserve">, </w:t>
      </w:r>
      <w:r w:rsidR="00AF3387" w:rsidRPr="00E80F3C">
        <w:rPr>
          <w:i/>
        </w:rPr>
        <w:t>Luzula</w:t>
      </w:r>
      <w:r w:rsidR="00AF3387">
        <w:t xml:space="preserve">, and </w:t>
      </w:r>
      <w:r w:rsidR="00AF3387" w:rsidRPr="00E80F3C">
        <w:rPr>
          <w:i/>
        </w:rPr>
        <w:t>Poa</w:t>
      </w:r>
      <w:r w:rsidR="00AF3387">
        <w:t xml:space="preserve">. </w:t>
      </w:r>
      <w:r w:rsidR="00AF3387" w:rsidRPr="00E80F3C">
        <w:rPr>
          <w:rFonts w:eastAsia="Times New Roman"/>
          <w:bCs/>
          <w:noProof/>
        </w:rPr>
        <w:t>(</w:t>
      </w:r>
      <w:r w:rsidR="00AF3387">
        <w:rPr>
          <w:rFonts w:eastAsia="Times New Roman"/>
          <w:bCs/>
          <w:noProof/>
        </w:rPr>
        <w:t>LandFire 2007a</w:t>
      </w:r>
      <w:r w:rsidR="00AF3387" w:rsidRPr="00E80F3C">
        <w:rPr>
          <w:rFonts w:eastAsia="Times New Roman"/>
          <w:bCs/>
          <w:noProof/>
        </w:rPr>
        <w:t>)</w:t>
      </w:r>
      <w:r w:rsidR="00AF3387">
        <w:rPr>
          <w:rFonts w:eastAsia="Times New Roman"/>
          <w:bCs/>
          <w:noProof/>
        </w:rPr>
        <w:t>.</w:t>
      </w:r>
    </w:p>
    <w:p w14:paraId="6A52E372" w14:textId="48070101" w:rsidR="00E80F3C" w:rsidRDefault="00E80F3C" w:rsidP="00AF3387">
      <w:pPr>
        <w:rPr>
          <w:rFonts w:eastAsia="Times New Roman"/>
          <w:noProof/>
        </w:rPr>
      </w:pPr>
    </w:p>
    <w:p w14:paraId="08EC7CA9" w14:textId="79CCCE24" w:rsidR="00E80F3C" w:rsidRDefault="005F7371" w:rsidP="00E80F3C">
      <w:pPr>
        <w:rPr>
          <w:rFonts w:eastAsia="Times New Roman"/>
          <w:noProof/>
        </w:rPr>
      </w:pPr>
      <w:r>
        <w:rPr>
          <w:rFonts w:eastAsia="Times New Roman"/>
          <w:noProof/>
        </w:rPr>
        <w:drawing>
          <wp:anchor distT="0" distB="0" distL="114300" distR="114300" simplePos="0" relativeHeight="251667456" behindDoc="0" locked="0" layoutInCell="1" allowOverlap="1" wp14:anchorId="234813C6" wp14:editId="6CCB4605">
            <wp:simplePos x="0" y="0"/>
            <wp:positionH relativeFrom="column">
              <wp:posOffset>3027680</wp:posOffset>
            </wp:positionH>
            <wp:positionV relativeFrom="paragraph">
              <wp:posOffset>60960</wp:posOffset>
            </wp:positionV>
            <wp:extent cx="2903855" cy="22860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N_LDC.png"/>
                    <pic:cNvPicPr/>
                  </pic:nvPicPr>
                  <pic:blipFill rotWithShape="1">
                    <a:blip r:embed="rId9">
                      <a:extLst>
                        <a:ext uri="{28A0092B-C50C-407E-A947-70E740481C1C}">
                          <a14:useLocalDpi xmlns:a14="http://schemas.microsoft.com/office/drawing/2010/main" val="0"/>
                        </a:ext>
                      </a:extLst>
                    </a:blip>
                    <a:srcRect l="4615" t="5471" r="7863" b="2664"/>
                    <a:stretch/>
                  </pic:blipFill>
                  <pic:spPr bwMode="auto">
                    <a:xfrm>
                      <a:off x="0" y="0"/>
                      <a:ext cx="290385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80F3C" w:rsidRPr="00A3304E">
        <w:rPr>
          <w:rFonts w:eastAsia="Times New Roman"/>
          <w:b/>
          <w:noProof/>
        </w:rPr>
        <w:t>Succession Transition</w:t>
      </w:r>
      <w:r w:rsidR="00E80F3C" w:rsidRPr="00A3304E">
        <w:rPr>
          <w:rFonts w:eastAsia="Times New Roman"/>
          <w:noProof/>
        </w:rPr>
        <w:t xml:space="preserve"> </w:t>
      </w:r>
      <w:r w:rsidR="00E80F3C">
        <w:rPr>
          <w:rFonts w:eastAsia="Times New Roman"/>
          <w:noProof/>
        </w:rPr>
        <w:tab/>
      </w:r>
      <w:r w:rsidR="00AF3387" w:rsidRPr="00AF3387">
        <w:rPr>
          <w:rFonts w:eastAsia="Times New Roman"/>
          <w:noProof/>
        </w:rPr>
        <w:t xml:space="preserve">In absence of fire natural succession to </w:t>
      </w:r>
      <w:r w:rsidR="00AF3387">
        <w:rPr>
          <w:rFonts w:eastAsia="Times New Roman"/>
          <w:noProof/>
        </w:rPr>
        <w:t xml:space="preserve">LDC occurs after 80 years at a </w:t>
      </w:r>
      <w:r w:rsidR="00336581">
        <w:rPr>
          <w:rFonts w:eastAsia="Times New Roman"/>
          <w:noProof/>
        </w:rPr>
        <w:t>rate</w:t>
      </w:r>
      <w:r w:rsidR="00AF3387">
        <w:rPr>
          <w:rFonts w:eastAsia="Times New Roman"/>
          <w:noProof/>
        </w:rPr>
        <w:t xml:space="preserve"> of 0.</w:t>
      </w:r>
      <w:r>
        <w:rPr>
          <w:rFonts w:eastAsia="Times New Roman"/>
          <w:noProof/>
        </w:rPr>
        <w:t>3</w:t>
      </w:r>
      <w:r w:rsidR="00AF3387">
        <w:rPr>
          <w:rFonts w:eastAsia="Times New Roman"/>
          <w:noProof/>
        </w:rPr>
        <w:t xml:space="preserve"> per timestep</w:t>
      </w:r>
      <w:r w:rsidR="00AF3387" w:rsidRPr="00AF3387">
        <w:rPr>
          <w:rFonts w:eastAsia="Times New Roman"/>
          <w:noProof/>
        </w:rPr>
        <w:t>.</w:t>
      </w:r>
    </w:p>
    <w:p w14:paraId="7377169D" w14:textId="77777777" w:rsidR="00E80F3C" w:rsidRDefault="00E80F3C" w:rsidP="00E80F3C">
      <w:pPr>
        <w:rPr>
          <w:rFonts w:eastAsia="Times New Roman"/>
          <w:noProof/>
        </w:rPr>
      </w:pPr>
    </w:p>
    <w:p w14:paraId="3DB197BF" w14:textId="5DB81185" w:rsidR="00E80F3C" w:rsidRDefault="00E80F3C" w:rsidP="00E80F3C">
      <w:pPr>
        <w:rPr>
          <w:rFonts w:eastAsia="Times New Roman"/>
          <w:noProof/>
        </w:rPr>
      </w:pPr>
      <w:r w:rsidRPr="00A3304E">
        <w:rPr>
          <w:rFonts w:eastAsia="Times New Roman"/>
          <w:b/>
          <w:noProof/>
        </w:rPr>
        <w:t>Wildfire Transition</w:t>
      </w:r>
      <w:r w:rsidRPr="00A3304E">
        <w:rPr>
          <w:rFonts w:eastAsia="Times New Roman"/>
          <w:noProof/>
        </w:rPr>
        <w:t xml:space="preserve"> </w:t>
      </w:r>
      <w:r>
        <w:rPr>
          <w:rFonts w:eastAsia="Times New Roman"/>
          <w:noProof/>
        </w:rPr>
        <w:tab/>
      </w:r>
      <w:r w:rsidRPr="00A3304E">
        <w:rPr>
          <w:rFonts w:eastAsia="Times New Roman"/>
          <w:noProof/>
        </w:rPr>
        <w:t>High mortality wildfire (</w:t>
      </w:r>
      <w:r w:rsidR="000D3831">
        <w:rPr>
          <w:rFonts w:eastAsia="Times New Roman"/>
          <w:noProof/>
        </w:rPr>
        <w:t>60</w:t>
      </w:r>
      <w:r w:rsidRPr="00A3304E">
        <w:rPr>
          <w:rFonts w:eastAsia="Times New Roman"/>
          <w:noProof/>
        </w:rPr>
        <w:t>% of fires) recycles the p</w:t>
      </w:r>
      <w:r>
        <w:rPr>
          <w:rFonts w:eastAsia="Times New Roman"/>
          <w:noProof/>
        </w:rPr>
        <w:t>atch through the Early Develop</w:t>
      </w:r>
      <w:r w:rsidRPr="00A3304E">
        <w:rPr>
          <w:rFonts w:eastAsia="Times New Roman"/>
          <w:noProof/>
        </w:rPr>
        <w:t xml:space="preserve">ment </w:t>
      </w:r>
      <w:r w:rsidR="00CC4E34">
        <w:rPr>
          <w:rFonts w:eastAsia="Times New Roman"/>
          <w:noProof/>
        </w:rPr>
        <w:t>condition</w:t>
      </w:r>
      <w:r w:rsidRPr="00A3304E">
        <w:rPr>
          <w:rFonts w:eastAsia="Times New Roman"/>
          <w:noProof/>
        </w:rPr>
        <w:t>. Low mortality wildfire (</w:t>
      </w:r>
      <w:r w:rsidR="000D3831">
        <w:rPr>
          <w:rFonts w:eastAsia="Times New Roman"/>
          <w:noProof/>
        </w:rPr>
        <w:t>40</w:t>
      </w:r>
      <w:r w:rsidRPr="00A3304E">
        <w:rPr>
          <w:rFonts w:eastAsia="Times New Roman"/>
          <w:noProof/>
        </w:rPr>
        <w:t>%) maintains the patch in LDO.</w:t>
      </w:r>
    </w:p>
    <w:p w14:paraId="4D4A11D8" w14:textId="77777777" w:rsidR="005F7371" w:rsidRDefault="005F7371" w:rsidP="00E80F3C">
      <w:pPr>
        <w:rPr>
          <w:rFonts w:eastAsia="Times New Roman"/>
          <w:noProof/>
        </w:rPr>
      </w:pPr>
    </w:p>
    <w:p w14:paraId="2D9B7831" w14:textId="77777777" w:rsidR="005F7371" w:rsidRDefault="005F7371" w:rsidP="00E80F3C">
      <w:pPr>
        <w:rPr>
          <w:rFonts w:eastAsia="Times New Roman"/>
          <w:noProof/>
        </w:rPr>
      </w:pPr>
    </w:p>
    <w:p w14:paraId="405EB8C8" w14:textId="77777777" w:rsidR="005F7371" w:rsidRDefault="005F7371" w:rsidP="00E80F3C">
      <w:pPr>
        <w:rPr>
          <w:rFonts w:eastAsia="Times New Roman"/>
          <w:noProof/>
        </w:rPr>
      </w:pPr>
    </w:p>
    <w:p w14:paraId="0CE3A75A" w14:textId="77777777" w:rsidR="005F7371" w:rsidRDefault="005F7371" w:rsidP="00E80F3C">
      <w:pPr>
        <w:rPr>
          <w:rFonts w:eastAsia="Times New Roman"/>
          <w:noProof/>
        </w:rPr>
      </w:pPr>
    </w:p>
    <w:p w14:paraId="1497E13E" w14:textId="77777777" w:rsidR="005F7371" w:rsidRDefault="005F7371" w:rsidP="00E80F3C">
      <w:pPr>
        <w:rPr>
          <w:rFonts w:eastAsia="Times New Roman"/>
          <w:noProof/>
        </w:rPr>
      </w:pPr>
    </w:p>
    <w:p w14:paraId="21A8CE2F" w14:textId="77777777" w:rsidR="005F7371" w:rsidRPr="00A3304E" w:rsidRDefault="005F7371" w:rsidP="00E80F3C">
      <w:pPr>
        <w:rPr>
          <w:rFonts w:eastAsia="Times New Roman"/>
          <w:noProof/>
        </w:rPr>
      </w:pPr>
    </w:p>
    <w:p w14:paraId="611750DA" w14:textId="77777777" w:rsidR="00E80F3C" w:rsidRDefault="00E80F3C" w:rsidP="00E80F3C">
      <w:pPr>
        <w:pBdr>
          <w:bottom w:val="single" w:sz="4" w:space="1" w:color="auto"/>
        </w:pBdr>
        <w:ind w:firstLine="360"/>
        <w:rPr>
          <w:rFonts w:eastAsia="Times New Roman"/>
          <w:noProof/>
        </w:rPr>
      </w:pPr>
    </w:p>
    <w:p w14:paraId="5685AC90" w14:textId="77777777" w:rsidR="00E80F3C" w:rsidRDefault="00E80F3C" w:rsidP="00E80F3C">
      <w:pPr>
        <w:ind w:firstLine="360"/>
        <w:rPr>
          <w:rFonts w:eastAsia="Times New Roman"/>
          <w:noProof/>
        </w:rPr>
      </w:pPr>
    </w:p>
    <w:p w14:paraId="6139E355" w14:textId="77777777" w:rsidR="00E80F3C" w:rsidRPr="00A3304E" w:rsidRDefault="00E80F3C" w:rsidP="00E80F3C">
      <w:pPr>
        <w:rPr>
          <w:rFonts w:eastAsia="Times New Roman"/>
          <w:b/>
          <w:noProof/>
        </w:rPr>
      </w:pPr>
      <w:r w:rsidRPr="00A3304E">
        <w:rPr>
          <w:rFonts w:eastAsia="Times New Roman"/>
          <w:b/>
          <w:noProof/>
          <w:sz w:val="28"/>
        </w:rPr>
        <w:t>Late Development - Closed (LDC)</w:t>
      </w:r>
    </w:p>
    <w:p w14:paraId="04D3179D" w14:textId="77777777" w:rsidR="00E80F3C" w:rsidRDefault="00E80F3C" w:rsidP="00E80F3C">
      <w:pPr>
        <w:rPr>
          <w:rFonts w:eastAsia="Times New Roman"/>
          <w:b/>
          <w:noProof/>
        </w:rPr>
      </w:pPr>
    </w:p>
    <w:p w14:paraId="313D8C72" w14:textId="1C55AF30" w:rsidR="00E80F3C" w:rsidRPr="00A3304E" w:rsidRDefault="00E80F3C" w:rsidP="00E80F3C">
      <w:pPr>
        <w:rPr>
          <w:rFonts w:eastAsia="Times New Roman"/>
          <w:noProof/>
        </w:rPr>
      </w:pPr>
      <w:r w:rsidRPr="00A3304E">
        <w:rPr>
          <w:rFonts w:eastAsia="Times New Roman"/>
          <w:b/>
          <w:noProof/>
        </w:rPr>
        <w:t>Description</w:t>
      </w:r>
      <w:r w:rsidRPr="00A3304E">
        <w:rPr>
          <w:rFonts w:eastAsia="Times New Roman"/>
          <w:noProof/>
        </w:rPr>
        <w:t xml:space="preserve"> </w:t>
      </w:r>
      <w:r w:rsidR="00AF3387">
        <w:rPr>
          <w:rFonts w:eastAsia="Times New Roman"/>
          <w:noProof/>
        </w:rPr>
        <w:tab/>
      </w:r>
      <w:r w:rsidR="00AF3387" w:rsidRPr="00AF3387">
        <w:rPr>
          <w:rFonts w:eastAsia="Times New Roman"/>
          <w:noProof/>
        </w:rPr>
        <w:t xml:space="preserve">This </w:t>
      </w:r>
      <w:r w:rsidR="005F7371">
        <w:rPr>
          <w:rFonts w:eastAsia="Times New Roman"/>
          <w:noProof/>
        </w:rPr>
        <w:t>condition class</w:t>
      </w:r>
      <w:r w:rsidR="00AF3387" w:rsidRPr="00AF3387">
        <w:rPr>
          <w:rFonts w:eastAsia="Times New Roman"/>
          <w:noProof/>
        </w:rPr>
        <w:t xml:space="preserve"> represents late-successional stands with large individuals (greater than 20in DBH) of </w:t>
      </w:r>
      <w:r w:rsidR="00AF3387">
        <w:rPr>
          <w:rFonts w:eastAsia="Times New Roman"/>
          <w:bCs/>
          <w:i/>
          <w:noProof/>
        </w:rPr>
        <w:t>T. mertensiana</w:t>
      </w:r>
      <w:r w:rsidR="00AF3387" w:rsidRPr="00AF3387">
        <w:rPr>
          <w:rFonts w:eastAsia="Times New Roman"/>
          <w:noProof/>
        </w:rPr>
        <w:t xml:space="preserve"> and other species, advanced regeneration of </w:t>
      </w:r>
      <w:r w:rsidR="00AF3387">
        <w:rPr>
          <w:rFonts w:eastAsia="Times New Roman"/>
          <w:bCs/>
          <w:i/>
          <w:noProof/>
        </w:rPr>
        <w:t>T. mertensiana</w:t>
      </w:r>
      <w:r w:rsidR="00AF3387" w:rsidRPr="00AF3387">
        <w:rPr>
          <w:rFonts w:eastAsia="Times New Roman"/>
          <w:noProof/>
        </w:rPr>
        <w:t xml:space="preserve"> and other shade tolerant species, and typical understory species.</w:t>
      </w:r>
      <w:r w:rsidR="00AF3387">
        <w:rPr>
          <w:rFonts w:eastAsia="Times New Roman"/>
          <w:noProof/>
        </w:rPr>
        <w:t xml:space="preserve"> </w:t>
      </w:r>
      <w:r w:rsidR="00AF3387" w:rsidRPr="00E80F3C">
        <w:t xml:space="preserve">Shrubs include </w:t>
      </w:r>
      <w:r w:rsidR="00AF3387">
        <w:rPr>
          <w:i/>
        </w:rPr>
        <w:t>Ribes</w:t>
      </w:r>
      <w:r w:rsidR="00AF3387">
        <w:t xml:space="preserve"> spp.</w:t>
      </w:r>
      <w:r w:rsidR="00AF3387" w:rsidRPr="00E80F3C">
        <w:t xml:space="preserve"> </w:t>
      </w:r>
      <w:r w:rsidR="00AF3387">
        <w:t>Herbs and grasses</w:t>
      </w:r>
      <w:r w:rsidR="00AF3387" w:rsidRPr="00E80F3C">
        <w:t xml:space="preserve"> include </w:t>
      </w:r>
      <w:r w:rsidR="00AF3387" w:rsidRPr="00E80F3C">
        <w:rPr>
          <w:i/>
        </w:rPr>
        <w:t>Aster</w:t>
      </w:r>
      <w:r w:rsidR="00AF3387" w:rsidRPr="00E80F3C">
        <w:t xml:space="preserve">, </w:t>
      </w:r>
      <w:r w:rsidR="00AF3387" w:rsidRPr="00E80F3C">
        <w:rPr>
          <w:i/>
        </w:rPr>
        <w:t>Pedicularis</w:t>
      </w:r>
      <w:r w:rsidR="00AF3387" w:rsidRPr="00E80F3C">
        <w:t xml:space="preserve">, </w:t>
      </w:r>
      <w:r w:rsidR="00AF3387" w:rsidRPr="00E80F3C">
        <w:rPr>
          <w:i/>
        </w:rPr>
        <w:t>Hieracium</w:t>
      </w:r>
      <w:r w:rsidR="00AF3387" w:rsidRPr="00E80F3C">
        <w:t xml:space="preserve">, </w:t>
      </w:r>
      <w:r w:rsidR="00AF3387" w:rsidRPr="00E80F3C">
        <w:rPr>
          <w:i/>
        </w:rPr>
        <w:t>Arabis</w:t>
      </w:r>
      <w:r w:rsidR="00AF3387" w:rsidRPr="00E80F3C">
        <w:t xml:space="preserve">, </w:t>
      </w:r>
      <w:r w:rsidR="00AF3387" w:rsidRPr="00E80F3C">
        <w:rPr>
          <w:i/>
        </w:rPr>
        <w:t>Erigeron</w:t>
      </w:r>
      <w:r w:rsidR="00AF3387" w:rsidRPr="00E80F3C">
        <w:t xml:space="preserve">, </w:t>
      </w:r>
      <w:r w:rsidR="00AF3387" w:rsidRPr="00E80F3C">
        <w:rPr>
          <w:i/>
        </w:rPr>
        <w:t>Carex</w:t>
      </w:r>
      <w:r w:rsidR="00AF3387" w:rsidRPr="00E80F3C">
        <w:t xml:space="preserve">, </w:t>
      </w:r>
      <w:r w:rsidR="00AF3387" w:rsidRPr="00E80F3C">
        <w:rPr>
          <w:i/>
        </w:rPr>
        <w:t>Luzula</w:t>
      </w:r>
      <w:r w:rsidR="00AF3387">
        <w:t xml:space="preserve">, and </w:t>
      </w:r>
      <w:r w:rsidR="00AF3387" w:rsidRPr="00E80F3C">
        <w:rPr>
          <w:i/>
        </w:rPr>
        <w:t>Poa</w:t>
      </w:r>
      <w:r w:rsidR="00AF3387">
        <w:t xml:space="preserve">. </w:t>
      </w:r>
      <w:r w:rsidR="00AF3387" w:rsidRPr="00E80F3C">
        <w:rPr>
          <w:rFonts w:eastAsia="Times New Roman"/>
          <w:bCs/>
          <w:noProof/>
        </w:rPr>
        <w:t>(</w:t>
      </w:r>
      <w:r w:rsidR="00AF3387">
        <w:rPr>
          <w:rFonts w:eastAsia="Times New Roman"/>
          <w:bCs/>
          <w:noProof/>
        </w:rPr>
        <w:t>LandFire 2007a</w:t>
      </w:r>
      <w:r w:rsidR="00AF3387" w:rsidRPr="00E80F3C">
        <w:rPr>
          <w:rFonts w:eastAsia="Times New Roman"/>
          <w:bCs/>
          <w:noProof/>
        </w:rPr>
        <w:t>)</w:t>
      </w:r>
      <w:r w:rsidR="00AF3387">
        <w:rPr>
          <w:rFonts w:eastAsia="Times New Roman"/>
          <w:bCs/>
          <w:noProof/>
        </w:rPr>
        <w:t>.</w:t>
      </w:r>
    </w:p>
    <w:p w14:paraId="2141C3EA" w14:textId="77777777" w:rsidR="00E80F3C" w:rsidRDefault="00E80F3C" w:rsidP="00E80F3C">
      <w:pPr>
        <w:rPr>
          <w:rFonts w:eastAsia="Times New Roman"/>
          <w:b/>
          <w:noProof/>
        </w:rPr>
      </w:pPr>
    </w:p>
    <w:p w14:paraId="73059AF5" w14:textId="790E4E6B" w:rsidR="00E80F3C" w:rsidRPr="00A3304E" w:rsidRDefault="00E80F3C" w:rsidP="00E80F3C">
      <w:pPr>
        <w:rPr>
          <w:rFonts w:eastAsia="Times New Roman"/>
          <w:noProof/>
        </w:rPr>
      </w:pPr>
      <w:r w:rsidRPr="00A3304E">
        <w:rPr>
          <w:rFonts w:eastAsia="Times New Roman"/>
          <w:b/>
          <w:noProof/>
        </w:rPr>
        <w:t>Succession Transition</w:t>
      </w:r>
      <w:r w:rsidRPr="00A3304E">
        <w:rPr>
          <w:rFonts w:eastAsia="Times New Roman"/>
          <w:noProof/>
        </w:rPr>
        <w:t xml:space="preserve"> </w:t>
      </w:r>
      <w:r w:rsidR="005F7371">
        <w:rPr>
          <w:rFonts w:eastAsia="Times New Roman"/>
          <w:noProof/>
        </w:rPr>
        <w:tab/>
      </w:r>
      <w:r w:rsidRPr="00A3304E">
        <w:rPr>
          <w:rFonts w:eastAsia="Times New Roman"/>
          <w:noProof/>
        </w:rPr>
        <w:t xml:space="preserve">This </w:t>
      </w:r>
      <w:r w:rsidR="005F7371">
        <w:rPr>
          <w:rFonts w:eastAsia="Times New Roman"/>
          <w:noProof/>
        </w:rPr>
        <w:t>condition class</w:t>
      </w:r>
      <w:r w:rsidRPr="00A3304E">
        <w:rPr>
          <w:rFonts w:eastAsia="Times New Roman"/>
          <w:noProof/>
        </w:rPr>
        <w:t xml:space="preserve"> will maintain in the absence of disturbance.</w:t>
      </w:r>
    </w:p>
    <w:p w14:paraId="391696A0" w14:textId="77777777" w:rsidR="00E80F3C" w:rsidRDefault="00E80F3C" w:rsidP="00E80F3C">
      <w:pPr>
        <w:rPr>
          <w:rFonts w:eastAsia="Times New Roman"/>
          <w:b/>
          <w:noProof/>
        </w:rPr>
      </w:pPr>
    </w:p>
    <w:p w14:paraId="329D4813" w14:textId="18392961" w:rsidR="00E80F3C" w:rsidRDefault="00E80F3C" w:rsidP="00E80F3C">
      <w:pPr>
        <w:pBdr>
          <w:bottom w:val="double" w:sz="6" w:space="1" w:color="auto"/>
        </w:pBdr>
        <w:rPr>
          <w:rFonts w:eastAsia="Times New Roman"/>
          <w:noProof/>
        </w:rPr>
      </w:pPr>
      <w:r w:rsidRPr="00A3304E">
        <w:rPr>
          <w:rFonts w:eastAsia="Times New Roman"/>
          <w:b/>
          <w:noProof/>
        </w:rPr>
        <w:t>Wildfire Transition</w:t>
      </w:r>
      <w:r w:rsidRPr="00A3304E">
        <w:rPr>
          <w:rFonts w:eastAsia="Times New Roman"/>
          <w:noProof/>
        </w:rPr>
        <w:t xml:space="preserve"> High mortality wildfire (</w:t>
      </w:r>
      <w:r w:rsidR="000D3831">
        <w:rPr>
          <w:rFonts w:eastAsia="Times New Roman"/>
          <w:noProof/>
        </w:rPr>
        <w:t>66.7</w:t>
      </w:r>
      <w:r w:rsidRPr="00A3304E">
        <w:rPr>
          <w:rFonts w:eastAsia="Times New Roman"/>
          <w:noProof/>
        </w:rPr>
        <w:t>% of fires) recycles the</w:t>
      </w:r>
      <w:r>
        <w:rPr>
          <w:rFonts w:eastAsia="Times New Roman"/>
          <w:noProof/>
        </w:rPr>
        <w:t xml:space="preserve"> patch through the Early Devel</w:t>
      </w:r>
      <w:r w:rsidRPr="00A3304E">
        <w:rPr>
          <w:rFonts w:eastAsia="Times New Roman"/>
          <w:noProof/>
        </w:rPr>
        <w:t xml:space="preserve">opment </w:t>
      </w:r>
      <w:r w:rsidR="00CC4E34">
        <w:rPr>
          <w:rFonts w:eastAsia="Times New Roman"/>
          <w:noProof/>
        </w:rPr>
        <w:t>condition</w:t>
      </w:r>
      <w:r w:rsidRPr="00A3304E">
        <w:rPr>
          <w:rFonts w:eastAsia="Times New Roman"/>
          <w:noProof/>
        </w:rPr>
        <w:t>. Low mortality wildfire (</w:t>
      </w:r>
      <w:r w:rsidR="000D3831">
        <w:rPr>
          <w:rFonts w:eastAsia="Times New Roman"/>
          <w:noProof/>
        </w:rPr>
        <w:t>33.3</w:t>
      </w:r>
      <w:r w:rsidRPr="00A3304E">
        <w:rPr>
          <w:rFonts w:eastAsia="Times New Roman"/>
          <w:noProof/>
        </w:rPr>
        <w:t xml:space="preserve">%) maintains the patch in LDC. </w:t>
      </w:r>
    </w:p>
    <w:p w14:paraId="56E2D379" w14:textId="77777777" w:rsidR="00E80F3C" w:rsidRPr="00A3304E" w:rsidRDefault="00E80F3C" w:rsidP="00E80F3C">
      <w:pPr>
        <w:pBdr>
          <w:bottom w:val="double" w:sz="6" w:space="1" w:color="auto"/>
        </w:pBdr>
        <w:rPr>
          <w:rFonts w:eastAsia="Times New Roman"/>
          <w:noProof/>
        </w:rPr>
      </w:pPr>
    </w:p>
    <w:p w14:paraId="56D7A93D" w14:textId="77777777" w:rsidR="00E80F3C" w:rsidRDefault="00E80F3C" w:rsidP="00E80F3C">
      <w:pPr>
        <w:rPr>
          <w:rFonts w:eastAsia="Times New Roman"/>
          <w:noProof/>
        </w:rPr>
      </w:pPr>
    </w:p>
    <w:p w14:paraId="2A8472A9" w14:textId="77777777" w:rsidR="00E80F3C" w:rsidRPr="00A45378" w:rsidRDefault="00E80F3C" w:rsidP="00E80F3C">
      <w:pPr>
        <w:autoSpaceDE w:val="0"/>
        <w:autoSpaceDN w:val="0"/>
        <w:adjustRightInd w:val="0"/>
        <w:outlineLvl w:val="2"/>
        <w:rPr>
          <w:rFonts w:eastAsia="Times New Roman"/>
          <w:b/>
          <w:bCs/>
          <w:noProof/>
          <w:sz w:val="32"/>
        </w:rPr>
      </w:pPr>
      <w:r w:rsidRPr="00A45378">
        <w:rPr>
          <w:rFonts w:eastAsia="Times New Roman"/>
          <w:b/>
          <w:bCs/>
          <w:noProof/>
          <w:sz w:val="32"/>
        </w:rPr>
        <w:t>Aspen Variant</w:t>
      </w:r>
    </w:p>
    <w:p w14:paraId="362F8DA5" w14:textId="77777777" w:rsidR="00E80F3C" w:rsidRPr="00A45378" w:rsidRDefault="00E80F3C" w:rsidP="00E80F3C">
      <w:pPr>
        <w:autoSpaceDE w:val="0"/>
        <w:autoSpaceDN w:val="0"/>
        <w:adjustRightInd w:val="0"/>
        <w:jc w:val="both"/>
        <w:rPr>
          <w:rFonts w:eastAsia="Times New Roman"/>
          <w:noProof/>
          <w:szCs w:val="20"/>
        </w:rPr>
      </w:pPr>
    </w:p>
    <w:p w14:paraId="5959BB05" w14:textId="77777777" w:rsidR="00E80F3C" w:rsidRPr="00A45378" w:rsidRDefault="00E80F3C" w:rsidP="00E80F3C">
      <w:pPr>
        <w:autoSpaceDE w:val="0"/>
        <w:autoSpaceDN w:val="0"/>
        <w:adjustRightInd w:val="0"/>
        <w:outlineLvl w:val="2"/>
        <w:rPr>
          <w:rFonts w:eastAsia="Times New Roman"/>
          <w:b/>
          <w:bCs/>
          <w:noProof/>
          <w:sz w:val="28"/>
        </w:rPr>
      </w:pPr>
      <w:r w:rsidRPr="00A45378">
        <w:rPr>
          <w:rFonts w:eastAsia="Times New Roman"/>
          <w:b/>
          <w:bCs/>
          <w:noProof/>
          <w:sz w:val="28"/>
        </w:rPr>
        <w:t>Early Development – Aspen (ED–A)</w:t>
      </w:r>
    </w:p>
    <w:p w14:paraId="6268A4FA" w14:textId="77777777" w:rsidR="00E80F3C" w:rsidRPr="00A45378" w:rsidRDefault="00E80F3C" w:rsidP="00E80F3C">
      <w:pPr>
        <w:autoSpaceDE w:val="0"/>
        <w:autoSpaceDN w:val="0"/>
        <w:adjustRightInd w:val="0"/>
        <w:outlineLvl w:val="4"/>
        <w:rPr>
          <w:rFonts w:eastAsia="Times New Roman"/>
          <w:b/>
          <w:bCs/>
          <w:noProof/>
        </w:rPr>
      </w:pPr>
    </w:p>
    <w:p w14:paraId="638DF5D1" w14:textId="77777777" w:rsidR="00E80F3C" w:rsidRPr="00A45378" w:rsidRDefault="00E80F3C" w:rsidP="00E80F3C">
      <w:pPr>
        <w:autoSpaceDE w:val="0"/>
        <w:autoSpaceDN w:val="0"/>
        <w:adjustRightInd w:val="0"/>
        <w:rPr>
          <w:rFonts w:eastAsia="Times New Roman"/>
          <w:noProof/>
          <w:szCs w:val="20"/>
        </w:rPr>
      </w:pPr>
      <w:r w:rsidRPr="00BD3F57">
        <w:rPr>
          <w:rFonts w:eastAsia="Times New Roman"/>
          <w:b/>
          <w:noProof/>
        </w:rPr>
        <w:t>Description</w:t>
      </w:r>
      <w:r w:rsidRPr="00A45378">
        <w:rPr>
          <w:rFonts w:eastAsia="Times New Roman"/>
          <w:noProof/>
        </w:rPr>
        <w:tab/>
        <w:t xml:space="preserve">Grasses, forbs, low shrubs, and sparse to moderate cover of tree seedlings/saplings (primarily </w:t>
      </w:r>
      <w:r w:rsidRPr="00A45378">
        <w:rPr>
          <w:rFonts w:eastAsia="Times New Roman"/>
          <w:i/>
          <w:noProof/>
        </w:rPr>
        <w:t>P. tremuloides</w:t>
      </w:r>
      <w:r w:rsidRPr="00A45378">
        <w:rPr>
          <w:rFonts w:eastAsia="Times New Roman"/>
          <w:noProof/>
        </w:rPr>
        <w:t xml:space="preserve">) with an open canopy. This condition is characterized by the recruitment of a new cohort of early successional, shade-intolerant tree species into an open area created by </w:t>
      </w:r>
      <w:r>
        <w:rPr>
          <w:rFonts w:eastAsia="Times New Roman"/>
          <w:noProof/>
        </w:rPr>
        <w:t xml:space="preserve">a stand-replacing disturbance. </w:t>
      </w:r>
    </w:p>
    <w:p w14:paraId="581C3B73" w14:textId="77777777" w:rsidR="00E80F3C" w:rsidRPr="00A45378" w:rsidRDefault="00E80F3C" w:rsidP="00E80F3C">
      <w:pPr>
        <w:autoSpaceDE w:val="0"/>
        <w:autoSpaceDN w:val="0"/>
        <w:adjustRightInd w:val="0"/>
        <w:ind w:firstLine="360"/>
        <w:rPr>
          <w:rFonts w:eastAsia="Times New Roman"/>
          <w:noProof/>
          <w:szCs w:val="20"/>
        </w:rPr>
      </w:pPr>
      <w:r w:rsidRPr="00A45378">
        <w:rPr>
          <w:rFonts w:eastAsia="Times New Roman"/>
          <w:noProof/>
        </w:rPr>
        <w:t>Following disturbance, succession proceeds rapidly from an herbaceous layer to shrubs and trees, which inv</w:t>
      </w:r>
      <w:r>
        <w:rPr>
          <w:rFonts w:eastAsia="Times New Roman"/>
          <w:noProof/>
        </w:rPr>
        <w:t>ade together</w:t>
      </w:r>
      <w:r w:rsidRPr="00A45378">
        <w:rPr>
          <w:rFonts w:eastAsia="Times New Roman"/>
          <w:noProof/>
        </w:rPr>
        <w:t xml:space="preserve"> (</w:t>
      </w:r>
      <w:r>
        <w:rPr>
          <w:rFonts w:eastAsia="Times New Roman"/>
          <w:noProof/>
        </w:rPr>
        <w:t>Verner 1988</w:t>
      </w:r>
      <w:r w:rsidRPr="00A45378">
        <w:rPr>
          <w:rFonts w:eastAsia="Times New Roman"/>
          <w:noProof/>
        </w:rPr>
        <w:t>)</w:t>
      </w:r>
      <w:r>
        <w:rPr>
          <w:rFonts w:eastAsia="Times New Roman"/>
          <w:noProof/>
        </w:rPr>
        <w:t>.</w:t>
      </w:r>
      <w:r w:rsidRPr="00A45378">
        <w:rPr>
          <w:rFonts w:eastAsia="Times New Roman"/>
          <w:noProof/>
        </w:rPr>
        <w:t xml:space="preserve"> </w:t>
      </w:r>
      <w:r w:rsidRPr="00A45378">
        <w:rPr>
          <w:rFonts w:eastAsia="Times New Roman"/>
          <w:i/>
          <w:iCs/>
          <w:noProof/>
        </w:rPr>
        <w:t>P. tremuloides</w:t>
      </w:r>
      <w:r w:rsidRPr="00A45378">
        <w:rPr>
          <w:rFonts w:eastAsia="Times New Roman"/>
          <w:noProof/>
        </w:rPr>
        <w:t xml:space="preserve"> suckers over 6ft tall develop within about 10 years</w:t>
      </w:r>
      <w:r>
        <w:rPr>
          <w:rFonts w:eastAsia="Times New Roman"/>
          <w:noProof/>
        </w:rPr>
        <w:t xml:space="preserve"> (LandFire 2007c)</w:t>
      </w:r>
      <w:r w:rsidRPr="00A45378">
        <w:rPr>
          <w:rFonts w:eastAsia="Times New Roman"/>
          <w:noProof/>
        </w:rPr>
        <w:t xml:space="preserve">. </w:t>
      </w:r>
    </w:p>
    <w:p w14:paraId="4E219387" w14:textId="77777777" w:rsidR="00E80F3C" w:rsidRPr="00A45378" w:rsidRDefault="00E80F3C" w:rsidP="00E80F3C">
      <w:pPr>
        <w:autoSpaceDE w:val="0"/>
        <w:autoSpaceDN w:val="0"/>
        <w:adjustRightInd w:val="0"/>
        <w:rPr>
          <w:rFonts w:eastAsia="Times New Roman"/>
          <w:noProof/>
          <w:szCs w:val="20"/>
        </w:rPr>
      </w:pPr>
    </w:p>
    <w:p w14:paraId="79257955" w14:textId="34F4D230" w:rsidR="00E80F3C" w:rsidRPr="00A45378" w:rsidRDefault="00E80F3C" w:rsidP="00E80F3C">
      <w:pPr>
        <w:autoSpaceDE w:val="0"/>
        <w:autoSpaceDN w:val="0"/>
        <w:adjustRightInd w:val="0"/>
        <w:rPr>
          <w:rFonts w:eastAsia="Times New Roman"/>
          <w:noProof/>
          <w:szCs w:val="20"/>
        </w:rPr>
      </w:pPr>
      <w:r w:rsidRPr="00BD3F57">
        <w:rPr>
          <w:rFonts w:eastAsia="Times New Roman"/>
          <w:b/>
          <w:noProof/>
        </w:rPr>
        <w:t>Succession Transition</w:t>
      </w:r>
      <w:r w:rsidRPr="00A45378">
        <w:rPr>
          <w:rFonts w:eastAsia="Times New Roman"/>
          <w:noProof/>
        </w:rPr>
        <w:tab/>
        <w:t xml:space="preserve">Unless it burns, a patch in the </w:t>
      </w:r>
      <w:r w:rsidR="0038399B">
        <w:rPr>
          <w:rFonts w:eastAsia="Times New Roman"/>
          <w:noProof/>
        </w:rPr>
        <w:t>ED–A</w:t>
      </w:r>
      <w:r w:rsidRPr="00A45378">
        <w:rPr>
          <w:rFonts w:eastAsia="Times New Roman"/>
          <w:noProof/>
        </w:rPr>
        <w:t xml:space="preserve"> </w:t>
      </w:r>
      <w:r w:rsidR="00CC4E34">
        <w:rPr>
          <w:rFonts w:eastAsia="Times New Roman"/>
          <w:noProof/>
        </w:rPr>
        <w:t>condition</w:t>
      </w:r>
      <w:r w:rsidRPr="00A45378">
        <w:rPr>
          <w:rFonts w:eastAsia="Times New Roman"/>
          <w:noProof/>
        </w:rPr>
        <w:t xml:space="preserve"> persists for 10 years, at w</w:t>
      </w:r>
      <w:r>
        <w:rPr>
          <w:rFonts w:eastAsia="Times New Roman"/>
          <w:noProof/>
        </w:rPr>
        <w:t>hich point it transitions to MD</w:t>
      </w:r>
      <w:r w:rsidRPr="00A45378">
        <w:rPr>
          <w:rFonts w:eastAsia="Times New Roman"/>
          <w:noProof/>
        </w:rPr>
        <w:t>-A.</w:t>
      </w:r>
    </w:p>
    <w:p w14:paraId="2DACA32C" w14:textId="77777777" w:rsidR="00E80F3C" w:rsidRPr="00A45378" w:rsidRDefault="00E80F3C" w:rsidP="00E80F3C">
      <w:pPr>
        <w:autoSpaceDE w:val="0"/>
        <w:autoSpaceDN w:val="0"/>
        <w:adjustRightInd w:val="0"/>
        <w:rPr>
          <w:rFonts w:eastAsia="Times New Roman"/>
          <w:noProof/>
          <w:szCs w:val="20"/>
        </w:rPr>
      </w:pPr>
    </w:p>
    <w:p w14:paraId="52FC9B09" w14:textId="26ADBCF2" w:rsidR="00E80F3C" w:rsidRPr="00A45378" w:rsidRDefault="00E80F3C" w:rsidP="00E80F3C">
      <w:pPr>
        <w:pBdr>
          <w:bottom w:val="single" w:sz="4" w:space="1" w:color="auto"/>
        </w:pBdr>
        <w:autoSpaceDE w:val="0"/>
        <w:autoSpaceDN w:val="0"/>
        <w:adjustRightInd w:val="0"/>
        <w:rPr>
          <w:rFonts w:eastAsia="Times New Roman"/>
          <w:noProof/>
        </w:rPr>
      </w:pPr>
      <w:r w:rsidRPr="00BD3F57">
        <w:rPr>
          <w:rFonts w:eastAsia="Times New Roman"/>
          <w:b/>
          <w:noProof/>
        </w:rPr>
        <w:t>Wildfire Transition</w:t>
      </w:r>
      <w:r w:rsidRPr="00A45378">
        <w:rPr>
          <w:rFonts w:eastAsia="Times New Roman"/>
          <w:noProof/>
        </w:rPr>
        <w:tab/>
        <w:t xml:space="preserve">High mortality wildfire (100% of fires) recycles the patch through the </w:t>
      </w:r>
      <w:r w:rsidR="0038399B">
        <w:rPr>
          <w:rFonts w:eastAsia="Times New Roman"/>
          <w:noProof/>
        </w:rPr>
        <w:t>ED–A</w:t>
      </w:r>
      <w:r w:rsidR="0038399B" w:rsidRPr="00A45378">
        <w:rPr>
          <w:rFonts w:eastAsia="Times New Roman"/>
          <w:noProof/>
        </w:rPr>
        <w:t xml:space="preserve"> </w:t>
      </w:r>
      <w:r w:rsidR="00CC4E34">
        <w:rPr>
          <w:rFonts w:eastAsia="Times New Roman"/>
          <w:noProof/>
        </w:rPr>
        <w:t>condition</w:t>
      </w:r>
      <w:r w:rsidRPr="00A45378">
        <w:rPr>
          <w:rFonts w:eastAsia="Times New Roman"/>
          <w:noProof/>
        </w:rPr>
        <w:t xml:space="preserve">. Low mortality wildfire is not modeled for this </w:t>
      </w:r>
      <w:r w:rsidR="00CC4E34">
        <w:rPr>
          <w:rFonts w:eastAsia="Times New Roman"/>
          <w:noProof/>
        </w:rPr>
        <w:t>condition</w:t>
      </w:r>
      <w:r w:rsidRPr="00A45378">
        <w:rPr>
          <w:rFonts w:eastAsia="Times New Roman"/>
          <w:noProof/>
        </w:rPr>
        <w:t>.</w:t>
      </w:r>
    </w:p>
    <w:p w14:paraId="3FD4901F" w14:textId="77777777" w:rsidR="00E80F3C" w:rsidRPr="00A45378" w:rsidRDefault="00E80F3C" w:rsidP="00E80F3C">
      <w:pPr>
        <w:pBdr>
          <w:bottom w:val="single" w:sz="4" w:space="1" w:color="auto"/>
        </w:pBdr>
        <w:autoSpaceDE w:val="0"/>
        <w:autoSpaceDN w:val="0"/>
        <w:adjustRightInd w:val="0"/>
        <w:rPr>
          <w:rFonts w:eastAsia="Times New Roman"/>
          <w:noProof/>
          <w:szCs w:val="20"/>
        </w:rPr>
      </w:pPr>
    </w:p>
    <w:p w14:paraId="58A9C5A9" w14:textId="77777777" w:rsidR="00E80F3C" w:rsidRPr="00A45378" w:rsidRDefault="00E80F3C" w:rsidP="00E80F3C">
      <w:pPr>
        <w:autoSpaceDE w:val="0"/>
        <w:autoSpaceDN w:val="0"/>
        <w:adjustRightInd w:val="0"/>
        <w:jc w:val="both"/>
        <w:rPr>
          <w:rFonts w:eastAsia="Times New Roman"/>
          <w:noProof/>
          <w:szCs w:val="20"/>
        </w:rPr>
      </w:pPr>
    </w:p>
    <w:p w14:paraId="0410BA6B" w14:textId="77777777" w:rsidR="00E80F3C" w:rsidRPr="00A45378" w:rsidRDefault="00E80F3C" w:rsidP="00E80F3C">
      <w:pPr>
        <w:autoSpaceDE w:val="0"/>
        <w:autoSpaceDN w:val="0"/>
        <w:adjustRightInd w:val="0"/>
        <w:outlineLvl w:val="2"/>
        <w:rPr>
          <w:rFonts w:eastAsia="Times New Roman"/>
          <w:b/>
          <w:bCs/>
          <w:noProof/>
          <w:sz w:val="28"/>
        </w:rPr>
      </w:pPr>
      <w:r w:rsidRPr="00A45378">
        <w:rPr>
          <w:rFonts w:eastAsia="Times New Roman"/>
          <w:b/>
          <w:bCs/>
          <w:noProof/>
          <w:sz w:val="28"/>
        </w:rPr>
        <w:t>Mid Development – Aspen (MD–A)</w:t>
      </w:r>
    </w:p>
    <w:p w14:paraId="10CC3C11" w14:textId="77777777" w:rsidR="00E80F3C" w:rsidRPr="00A45378" w:rsidRDefault="00E80F3C" w:rsidP="00E80F3C">
      <w:pPr>
        <w:autoSpaceDE w:val="0"/>
        <w:autoSpaceDN w:val="0"/>
        <w:adjustRightInd w:val="0"/>
        <w:outlineLvl w:val="4"/>
        <w:rPr>
          <w:rFonts w:eastAsia="Times New Roman"/>
          <w:b/>
          <w:bCs/>
          <w:noProof/>
        </w:rPr>
      </w:pPr>
    </w:p>
    <w:p w14:paraId="06291D90" w14:textId="6CBB5FF9" w:rsidR="00E80F3C" w:rsidRPr="00A45378" w:rsidRDefault="0038399B" w:rsidP="00E80F3C">
      <w:pPr>
        <w:autoSpaceDE w:val="0"/>
        <w:autoSpaceDN w:val="0"/>
        <w:adjustRightInd w:val="0"/>
        <w:outlineLvl w:val="4"/>
        <w:rPr>
          <w:rFonts w:eastAsia="Times New Roman"/>
          <w:bCs/>
          <w:noProof/>
        </w:rPr>
      </w:pPr>
      <w:r w:rsidRPr="0038399B">
        <w:rPr>
          <w:rFonts w:eastAsia="Times New Roman"/>
          <w:bCs/>
          <w:noProof/>
        </w:rPr>
        <w:drawing>
          <wp:anchor distT="0" distB="0" distL="114300" distR="114300" simplePos="0" relativeHeight="251669504" behindDoc="0" locked="0" layoutInCell="1" allowOverlap="1" wp14:anchorId="292405CB" wp14:editId="4356067A">
            <wp:simplePos x="0" y="0"/>
            <wp:positionH relativeFrom="column">
              <wp:posOffset>3036570</wp:posOffset>
            </wp:positionH>
            <wp:positionV relativeFrom="paragraph">
              <wp:posOffset>624205</wp:posOffset>
            </wp:positionV>
            <wp:extent cx="2907030" cy="2286000"/>
            <wp:effectExtent l="0" t="0" r="0" b="0"/>
            <wp:wrapTight wrapText="bothSides">
              <wp:wrapPolygon edited="0">
                <wp:start x="0" y="0"/>
                <wp:lineTo x="0" y="21360"/>
                <wp:lineTo x="21326" y="21360"/>
                <wp:lineTo x="21326"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Aspen.png"/>
                    <pic:cNvPicPr/>
                  </pic:nvPicPr>
                  <pic:blipFill rotWithShape="1">
                    <a:blip r:embed="rId10">
                      <a:extLst>
                        <a:ext uri="{28A0092B-C50C-407E-A947-70E740481C1C}">
                          <a14:useLocalDpi xmlns:a14="http://schemas.microsoft.com/office/drawing/2010/main" val="0"/>
                        </a:ext>
                      </a:extLst>
                    </a:blip>
                    <a:srcRect l="4196" t="5353" r="7843" b="2425"/>
                    <a:stretch/>
                  </pic:blipFill>
                  <pic:spPr bwMode="auto">
                    <a:xfrm>
                      <a:off x="0" y="0"/>
                      <a:ext cx="290703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80F3C" w:rsidRPr="00BD3F57">
        <w:rPr>
          <w:rFonts w:eastAsia="Times New Roman"/>
          <w:b/>
          <w:bCs/>
          <w:noProof/>
        </w:rPr>
        <w:t>Description</w:t>
      </w:r>
      <w:r w:rsidR="00E80F3C" w:rsidRPr="00A45378">
        <w:rPr>
          <w:rFonts w:eastAsia="Times New Roman"/>
          <w:b/>
          <w:bCs/>
          <w:noProof/>
        </w:rPr>
        <w:tab/>
      </w:r>
      <w:r w:rsidR="00E80F3C" w:rsidRPr="00A45378">
        <w:rPr>
          <w:rFonts w:eastAsia="Times New Roman"/>
          <w:bCs/>
          <w:i/>
          <w:iCs/>
          <w:noProof/>
        </w:rPr>
        <w:t>P. tremuloides</w:t>
      </w:r>
      <w:r w:rsidR="00E80F3C" w:rsidRPr="00A45378">
        <w:rPr>
          <w:rFonts w:eastAsia="Times New Roman"/>
          <w:bCs/>
          <w:noProof/>
        </w:rPr>
        <w:t xml:space="preserve"> trees 5-16</w:t>
      </w:r>
      <w:r w:rsidR="00E80F3C">
        <w:rPr>
          <w:rFonts w:eastAsia="Times New Roman"/>
          <w:bCs/>
          <w:noProof/>
        </w:rPr>
        <w:t>”</w:t>
      </w:r>
      <w:r w:rsidR="00E80F3C" w:rsidRPr="00A45378">
        <w:rPr>
          <w:rFonts w:eastAsia="Times New Roman"/>
          <w:bCs/>
          <w:noProof/>
        </w:rPr>
        <w:t xml:space="preserve"> DBH. Canopy cover is highly variable, and can range from 40-100%. These pa</w:t>
      </w:r>
      <w:r>
        <w:rPr>
          <w:rFonts w:eastAsia="Times New Roman"/>
          <w:bCs/>
          <w:noProof/>
        </w:rPr>
        <w:t>tches range in age from 10 to 11</w:t>
      </w:r>
      <w:r w:rsidR="00E80F3C" w:rsidRPr="00A45378">
        <w:rPr>
          <w:rFonts w:eastAsia="Times New Roman"/>
          <w:bCs/>
          <w:noProof/>
        </w:rPr>
        <w:t xml:space="preserve">0 years. Some understory conifers, </w:t>
      </w:r>
      <w:r w:rsidR="00E80F3C">
        <w:rPr>
          <w:rFonts w:eastAsia="Times New Roman"/>
          <w:bCs/>
          <w:noProof/>
        </w:rPr>
        <w:t>predominantly</w:t>
      </w:r>
      <w:r w:rsidR="00E80F3C" w:rsidRPr="00A45378">
        <w:rPr>
          <w:rFonts w:eastAsia="Times New Roman"/>
          <w:bCs/>
          <w:noProof/>
        </w:rPr>
        <w:t xml:space="preserve"> </w:t>
      </w:r>
      <w:r w:rsidR="000D3831">
        <w:rPr>
          <w:rFonts w:eastAsia="Times New Roman"/>
          <w:bCs/>
          <w:i/>
          <w:noProof/>
        </w:rPr>
        <w:t>T. mertensiana</w:t>
      </w:r>
      <w:r w:rsidR="00E80F3C">
        <w:rPr>
          <w:rFonts w:eastAsia="Times New Roman"/>
          <w:bCs/>
          <w:i/>
          <w:noProof/>
        </w:rPr>
        <w:t xml:space="preserve">, </w:t>
      </w:r>
      <w:r w:rsidR="00E80F3C" w:rsidRPr="00A45378">
        <w:rPr>
          <w:rFonts w:eastAsia="Times New Roman"/>
          <w:bCs/>
          <w:noProof/>
        </w:rPr>
        <w:t xml:space="preserve">are encroaching, but </w:t>
      </w:r>
      <w:r w:rsidR="00E80F3C" w:rsidRPr="00A45378">
        <w:rPr>
          <w:rFonts w:eastAsia="Times New Roman"/>
          <w:bCs/>
          <w:i/>
          <w:iCs/>
          <w:noProof/>
        </w:rPr>
        <w:t>P. tremuloides</w:t>
      </w:r>
      <w:r w:rsidR="00E80F3C" w:rsidRPr="00A45378">
        <w:rPr>
          <w:rFonts w:eastAsia="Times New Roman"/>
          <w:bCs/>
          <w:noProof/>
        </w:rPr>
        <w:t xml:space="preserve"> is still the dominant component of the stand</w:t>
      </w:r>
      <w:r w:rsidR="00E80F3C">
        <w:rPr>
          <w:rFonts w:eastAsia="Times New Roman"/>
          <w:bCs/>
          <w:noProof/>
        </w:rPr>
        <w:t xml:space="preserve"> (LandFire 2007c)</w:t>
      </w:r>
      <w:r w:rsidR="00E80F3C" w:rsidRPr="00A45378">
        <w:rPr>
          <w:rFonts w:eastAsia="Times New Roman"/>
          <w:bCs/>
          <w:noProof/>
        </w:rPr>
        <w:t>.</w:t>
      </w:r>
    </w:p>
    <w:p w14:paraId="725FD86E" w14:textId="2180FECA" w:rsidR="00E80F3C" w:rsidRPr="00A45378" w:rsidRDefault="00E80F3C" w:rsidP="00E80F3C">
      <w:pPr>
        <w:autoSpaceDE w:val="0"/>
        <w:autoSpaceDN w:val="0"/>
        <w:adjustRightInd w:val="0"/>
        <w:outlineLvl w:val="4"/>
        <w:rPr>
          <w:rFonts w:eastAsia="Times New Roman"/>
          <w:bCs/>
          <w:noProof/>
        </w:rPr>
      </w:pPr>
    </w:p>
    <w:p w14:paraId="4A31087E" w14:textId="3ECF94B3" w:rsidR="0038399B" w:rsidRPr="0038399B" w:rsidRDefault="0038399B" w:rsidP="0038399B">
      <w:pPr>
        <w:autoSpaceDE w:val="0"/>
        <w:autoSpaceDN w:val="0"/>
        <w:adjustRightInd w:val="0"/>
        <w:outlineLvl w:val="4"/>
        <w:rPr>
          <w:rFonts w:eastAsia="Times New Roman"/>
          <w:bCs/>
          <w:noProof/>
        </w:rPr>
      </w:pPr>
      <w:r w:rsidRPr="0038399B">
        <w:rPr>
          <w:rFonts w:eastAsia="Times New Roman"/>
          <w:b/>
          <w:bCs/>
          <w:noProof/>
        </w:rPr>
        <w:t>Succession Transition</w:t>
      </w:r>
      <w:r w:rsidRPr="0038399B">
        <w:rPr>
          <w:rFonts w:eastAsia="Times New Roman"/>
          <w:b/>
          <w:bCs/>
          <w:noProof/>
        </w:rPr>
        <w:tab/>
      </w:r>
      <w:r w:rsidRPr="0038399B">
        <w:rPr>
          <w:rFonts w:eastAsia="Times New Roman"/>
          <w:bCs/>
          <w:noProof/>
        </w:rPr>
        <w:t xml:space="preserve">MD-A persists for at least 50 years in the absence of fire, after which stands begin transitioning to MD-AC at a rate of 0.6 per timestep. After 100 years since entering MD-A, any remaining patches transition to MD-AC. </w:t>
      </w:r>
    </w:p>
    <w:p w14:paraId="561F94C7" w14:textId="77777777" w:rsidR="0038399B" w:rsidRPr="0038399B" w:rsidRDefault="0038399B" w:rsidP="0038399B">
      <w:pPr>
        <w:autoSpaceDE w:val="0"/>
        <w:autoSpaceDN w:val="0"/>
        <w:adjustRightInd w:val="0"/>
        <w:outlineLvl w:val="4"/>
        <w:rPr>
          <w:rFonts w:eastAsia="Times New Roman"/>
          <w:b/>
          <w:bCs/>
          <w:noProof/>
        </w:rPr>
      </w:pPr>
    </w:p>
    <w:p w14:paraId="1FE4D940" w14:textId="345DF3FF" w:rsidR="00E80F3C" w:rsidRDefault="0038399B" w:rsidP="0038399B">
      <w:pPr>
        <w:autoSpaceDE w:val="0"/>
        <w:autoSpaceDN w:val="0"/>
        <w:adjustRightInd w:val="0"/>
        <w:outlineLvl w:val="2"/>
        <w:rPr>
          <w:rFonts w:eastAsia="Times New Roman"/>
          <w:noProof/>
          <w:szCs w:val="20"/>
        </w:rPr>
      </w:pPr>
      <w:r w:rsidRPr="0038399B">
        <w:rPr>
          <w:rFonts w:eastAsia="Times New Roman"/>
          <w:b/>
          <w:noProof/>
          <w:szCs w:val="20"/>
        </w:rPr>
        <w:t>Wildfire Transition</w:t>
      </w:r>
      <w:r w:rsidRPr="0038399B">
        <w:rPr>
          <w:rFonts w:eastAsia="Times New Roman"/>
          <w:noProof/>
          <w:szCs w:val="20"/>
        </w:rPr>
        <w:tab/>
        <w:t>High mortality wildfire (100% of fires in this condition) recycles the patch through the ED–A condition. Low mortality wildfire is not modeled for this</w:t>
      </w:r>
      <w:r>
        <w:rPr>
          <w:rFonts w:eastAsia="Times New Roman"/>
          <w:noProof/>
          <w:szCs w:val="20"/>
        </w:rPr>
        <w:t xml:space="preserve"> condition.</w:t>
      </w:r>
    </w:p>
    <w:p w14:paraId="676BF9E0" w14:textId="77777777" w:rsidR="0038399B" w:rsidRPr="0038399B" w:rsidRDefault="0038399B" w:rsidP="0038399B">
      <w:pPr>
        <w:pBdr>
          <w:bottom w:val="single" w:sz="4" w:space="1" w:color="auto"/>
        </w:pBdr>
        <w:autoSpaceDE w:val="0"/>
        <w:autoSpaceDN w:val="0"/>
        <w:adjustRightInd w:val="0"/>
        <w:outlineLvl w:val="2"/>
        <w:rPr>
          <w:rFonts w:eastAsia="Times New Roman"/>
          <w:bCs/>
          <w:noProof/>
        </w:rPr>
      </w:pPr>
    </w:p>
    <w:p w14:paraId="04B679D1" w14:textId="77777777" w:rsidR="0038399B" w:rsidRDefault="0038399B" w:rsidP="00E80F3C">
      <w:pPr>
        <w:autoSpaceDE w:val="0"/>
        <w:autoSpaceDN w:val="0"/>
        <w:adjustRightInd w:val="0"/>
        <w:rPr>
          <w:rFonts w:eastAsia="Times New Roman"/>
          <w:b/>
          <w:noProof/>
          <w:sz w:val="28"/>
        </w:rPr>
      </w:pPr>
    </w:p>
    <w:p w14:paraId="296F4079" w14:textId="77777777" w:rsidR="00E80F3C" w:rsidRPr="0038399B" w:rsidRDefault="00E80F3C" w:rsidP="00E80F3C">
      <w:pPr>
        <w:autoSpaceDE w:val="0"/>
        <w:autoSpaceDN w:val="0"/>
        <w:adjustRightInd w:val="0"/>
        <w:rPr>
          <w:rFonts w:eastAsia="Times New Roman"/>
          <w:b/>
          <w:noProof/>
          <w:sz w:val="28"/>
        </w:rPr>
      </w:pPr>
      <w:r w:rsidRPr="0038399B">
        <w:rPr>
          <w:rFonts w:eastAsia="Times New Roman"/>
          <w:b/>
          <w:noProof/>
          <w:sz w:val="28"/>
        </w:rPr>
        <w:t>Mid Development – Aspen with Conifer (MD–AC)</w:t>
      </w:r>
    </w:p>
    <w:p w14:paraId="2C091BBA" w14:textId="77777777" w:rsidR="00E80F3C" w:rsidRPr="00A45378" w:rsidRDefault="00E80F3C" w:rsidP="00E80F3C">
      <w:pPr>
        <w:autoSpaceDE w:val="0"/>
        <w:autoSpaceDN w:val="0"/>
        <w:adjustRightInd w:val="0"/>
        <w:rPr>
          <w:rFonts w:eastAsia="Times New Roman"/>
          <w:noProof/>
          <w:szCs w:val="20"/>
        </w:rPr>
      </w:pPr>
    </w:p>
    <w:p w14:paraId="74798A21" w14:textId="1413FEFC" w:rsidR="00E80F3C" w:rsidRPr="00A45378" w:rsidRDefault="00E80F3C" w:rsidP="00E80F3C">
      <w:pPr>
        <w:autoSpaceDE w:val="0"/>
        <w:autoSpaceDN w:val="0"/>
        <w:adjustRightInd w:val="0"/>
        <w:rPr>
          <w:rFonts w:eastAsia="Times New Roman"/>
          <w:noProof/>
          <w:szCs w:val="20"/>
        </w:rPr>
      </w:pPr>
      <w:r w:rsidRPr="00BD3F57">
        <w:rPr>
          <w:rFonts w:eastAsia="Times New Roman"/>
          <w:b/>
          <w:noProof/>
        </w:rPr>
        <w:t>Description</w:t>
      </w:r>
      <w:r w:rsidRPr="00A45378">
        <w:rPr>
          <w:rFonts w:eastAsia="Times New Roman"/>
          <w:b/>
          <w:noProof/>
        </w:rPr>
        <w:tab/>
      </w:r>
      <w:r w:rsidRPr="00A45378">
        <w:rPr>
          <w:rFonts w:eastAsia="Times New Roman"/>
          <w:noProof/>
        </w:rPr>
        <w:t xml:space="preserve">These stands have been protected from fire for at least 100 years. </w:t>
      </w:r>
      <w:r w:rsidRPr="00A45378">
        <w:rPr>
          <w:rFonts w:eastAsia="Times New Roman"/>
          <w:i/>
          <w:iCs/>
          <w:noProof/>
        </w:rPr>
        <w:t>P. tremuloides</w:t>
      </w:r>
      <w:r>
        <w:rPr>
          <w:rFonts w:eastAsia="Times New Roman"/>
          <w:noProof/>
        </w:rPr>
        <w:t xml:space="preserve"> trees are predominantly 16”</w:t>
      </w:r>
      <w:r w:rsidRPr="00A45378">
        <w:rPr>
          <w:rFonts w:eastAsia="Times New Roman"/>
          <w:noProof/>
        </w:rPr>
        <w:t xml:space="preserve"> DBH and greater. Conifers</w:t>
      </w:r>
      <w:r>
        <w:rPr>
          <w:rFonts w:eastAsia="Times New Roman"/>
          <w:noProof/>
        </w:rPr>
        <w:t xml:space="preserve"> (predominantly </w:t>
      </w:r>
      <w:r w:rsidR="000D3831">
        <w:rPr>
          <w:rFonts w:eastAsia="Times New Roman"/>
          <w:bCs/>
          <w:i/>
          <w:noProof/>
        </w:rPr>
        <w:t>T. mertensiana</w:t>
      </w:r>
      <w:r>
        <w:rPr>
          <w:rFonts w:eastAsia="Times New Roman"/>
          <w:bCs/>
          <w:noProof/>
        </w:rPr>
        <w:t>)</w:t>
      </w:r>
      <w:r w:rsidRPr="00A45378">
        <w:rPr>
          <w:rFonts w:eastAsia="Times New Roman"/>
          <w:noProof/>
        </w:rPr>
        <w:t xml:space="preserve"> are present and overtopping the aspen. Conifers are pole to medium-sized, and conifer cover is at least 40%</w:t>
      </w:r>
      <w:r>
        <w:rPr>
          <w:rFonts w:eastAsia="Times New Roman"/>
          <w:noProof/>
        </w:rPr>
        <w:t xml:space="preserve"> (LandFire 2007c)</w:t>
      </w:r>
      <w:r w:rsidRPr="00A45378">
        <w:rPr>
          <w:rFonts w:eastAsia="Times New Roman"/>
          <w:noProof/>
        </w:rPr>
        <w:t>.</w:t>
      </w:r>
    </w:p>
    <w:p w14:paraId="75B512D7" w14:textId="77777777" w:rsidR="00E80F3C" w:rsidRPr="00A45378" w:rsidRDefault="00E80F3C" w:rsidP="00E80F3C">
      <w:pPr>
        <w:autoSpaceDE w:val="0"/>
        <w:autoSpaceDN w:val="0"/>
        <w:adjustRightInd w:val="0"/>
        <w:rPr>
          <w:rFonts w:eastAsia="Times New Roman"/>
          <w:noProof/>
          <w:szCs w:val="20"/>
        </w:rPr>
      </w:pPr>
    </w:p>
    <w:p w14:paraId="3EA0AFE0" w14:textId="77777777" w:rsidR="00E80F3C" w:rsidRPr="00A45378" w:rsidRDefault="00E80F3C" w:rsidP="00E80F3C">
      <w:pPr>
        <w:autoSpaceDE w:val="0"/>
        <w:autoSpaceDN w:val="0"/>
        <w:adjustRightInd w:val="0"/>
        <w:rPr>
          <w:rFonts w:eastAsia="Times New Roman"/>
          <w:noProof/>
          <w:szCs w:val="20"/>
        </w:rPr>
      </w:pPr>
      <w:r w:rsidRPr="00BD3F57">
        <w:rPr>
          <w:rFonts w:eastAsia="Times New Roman"/>
          <w:b/>
          <w:noProof/>
        </w:rPr>
        <w:t>Succession Transition</w:t>
      </w:r>
      <w:r w:rsidRPr="00A45378">
        <w:rPr>
          <w:rFonts w:eastAsia="Times New Roman"/>
          <w:b/>
          <w:noProof/>
        </w:rPr>
        <w:tab/>
      </w:r>
      <w:r w:rsidRPr="00A45378">
        <w:rPr>
          <w:rFonts w:eastAsia="Times New Roman"/>
          <w:noProof/>
        </w:rPr>
        <w:t xml:space="preserve">MD-AC persists for 100 years in the absence of fire, after which stands transition to LDC. </w:t>
      </w:r>
    </w:p>
    <w:p w14:paraId="35880243" w14:textId="77777777" w:rsidR="00E80F3C" w:rsidRPr="00A45378" w:rsidRDefault="00E80F3C" w:rsidP="00E80F3C">
      <w:pPr>
        <w:autoSpaceDE w:val="0"/>
        <w:autoSpaceDN w:val="0"/>
        <w:adjustRightInd w:val="0"/>
        <w:rPr>
          <w:rFonts w:eastAsia="Times New Roman"/>
          <w:noProof/>
          <w:szCs w:val="20"/>
        </w:rPr>
      </w:pPr>
    </w:p>
    <w:p w14:paraId="3DCB8EAB" w14:textId="77777777" w:rsidR="00E80F3C" w:rsidRPr="00A45378" w:rsidRDefault="00E80F3C" w:rsidP="00E80F3C">
      <w:pPr>
        <w:autoSpaceDE w:val="0"/>
        <w:autoSpaceDN w:val="0"/>
        <w:adjustRightInd w:val="0"/>
        <w:rPr>
          <w:rFonts w:eastAsia="Times New Roman"/>
          <w:noProof/>
          <w:szCs w:val="20"/>
        </w:rPr>
      </w:pPr>
      <w:r w:rsidRPr="00BD3F57">
        <w:rPr>
          <w:rFonts w:eastAsia="Times New Roman"/>
          <w:b/>
          <w:noProof/>
        </w:rPr>
        <w:t>Wildfire Transition</w:t>
      </w:r>
      <w:r w:rsidRPr="00A45378">
        <w:rPr>
          <w:rFonts w:eastAsia="Times New Roman"/>
          <w:b/>
          <w:noProof/>
        </w:rPr>
        <w:tab/>
      </w:r>
      <w:r w:rsidRPr="00A45378">
        <w:rPr>
          <w:rFonts w:eastAsia="Times New Roman"/>
          <w:noProof/>
        </w:rPr>
        <w:t>High mortality wildfire (28.4% of fires) returns the patch to ED-A. Low mortality wildfire (71.6%) maintains the patch in MD- AC.</w:t>
      </w:r>
    </w:p>
    <w:p w14:paraId="452D1727" w14:textId="77777777" w:rsidR="00E80F3C" w:rsidRPr="00A45378" w:rsidRDefault="00E80F3C" w:rsidP="00E80F3C">
      <w:pPr>
        <w:pBdr>
          <w:bottom w:val="single" w:sz="6" w:space="1" w:color="auto"/>
        </w:pBdr>
        <w:autoSpaceDE w:val="0"/>
        <w:autoSpaceDN w:val="0"/>
        <w:adjustRightInd w:val="0"/>
        <w:outlineLvl w:val="2"/>
        <w:rPr>
          <w:rFonts w:eastAsia="Times New Roman"/>
          <w:b/>
          <w:bCs/>
          <w:noProof/>
        </w:rPr>
      </w:pPr>
    </w:p>
    <w:p w14:paraId="6DDE159F" w14:textId="77777777" w:rsidR="00E80F3C" w:rsidRPr="00A45378" w:rsidRDefault="00E80F3C" w:rsidP="00E80F3C">
      <w:pPr>
        <w:autoSpaceDE w:val="0"/>
        <w:autoSpaceDN w:val="0"/>
        <w:adjustRightInd w:val="0"/>
        <w:outlineLvl w:val="2"/>
        <w:rPr>
          <w:rFonts w:eastAsia="Times New Roman"/>
          <w:b/>
          <w:bCs/>
          <w:noProof/>
          <w:sz w:val="28"/>
        </w:rPr>
      </w:pPr>
    </w:p>
    <w:p w14:paraId="7BF06886" w14:textId="77777777" w:rsidR="00E80F3C" w:rsidRPr="00A45378" w:rsidRDefault="00E80F3C" w:rsidP="00E80F3C">
      <w:pPr>
        <w:autoSpaceDE w:val="0"/>
        <w:autoSpaceDN w:val="0"/>
        <w:adjustRightInd w:val="0"/>
        <w:outlineLvl w:val="2"/>
        <w:rPr>
          <w:rFonts w:eastAsia="Times New Roman"/>
          <w:b/>
          <w:bCs/>
          <w:noProof/>
          <w:sz w:val="28"/>
        </w:rPr>
      </w:pPr>
      <w:r w:rsidRPr="00A45378">
        <w:rPr>
          <w:rFonts w:eastAsia="Times New Roman"/>
          <w:b/>
          <w:bCs/>
          <w:noProof/>
          <w:sz w:val="28"/>
        </w:rPr>
        <w:t>Late Development – Closed (LDC)</w:t>
      </w:r>
    </w:p>
    <w:p w14:paraId="50E6CEF2" w14:textId="77777777" w:rsidR="00E80F3C" w:rsidRPr="00A45378" w:rsidRDefault="00E80F3C" w:rsidP="00E80F3C">
      <w:pPr>
        <w:autoSpaceDE w:val="0"/>
        <w:autoSpaceDN w:val="0"/>
        <w:adjustRightInd w:val="0"/>
        <w:outlineLvl w:val="4"/>
        <w:rPr>
          <w:rFonts w:eastAsia="Times New Roman"/>
          <w:b/>
          <w:bCs/>
          <w:noProof/>
        </w:rPr>
      </w:pPr>
    </w:p>
    <w:p w14:paraId="419DF3E7" w14:textId="066FD0E0" w:rsidR="00E80F3C" w:rsidRPr="005B211F" w:rsidRDefault="00E80F3C" w:rsidP="00E80F3C">
      <w:pPr>
        <w:autoSpaceDE w:val="0"/>
        <w:autoSpaceDN w:val="0"/>
        <w:adjustRightInd w:val="0"/>
        <w:rPr>
          <w:rFonts w:eastAsia="Times New Roman"/>
          <w:noProof/>
          <w:szCs w:val="20"/>
        </w:rPr>
      </w:pPr>
      <w:r w:rsidRPr="00BD3F57">
        <w:rPr>
          <w:rFonts w:eastAsia="Times New Roman"/>
          <w:b/>
          <w:noProof/>
          <w:szCs w:val="20"/>
        </w:rPr>
        <w:t>Description</w:t>
      </w:r>
      <w:r w:rsidRPr="005B211F">
        <w:rPr>
          <w:rFonts w:eastAsia="Times New Roman"/>
          <w:noProof/>
          <w:szCs w:val="20"/>
        </w:rPr>
        <w:tab/>
        <w:t xml:space="preserve">Some </w:t>
      </w:r>
      <w:r w:rsidRPr="005B211F">
        <w:rPr>
          <w:rFonts w:eastAsia="Times New Roman"/>
          <w:i/>
          <w:iCs/>
          <w:noProof/>
        </w:rPr>
        <w:t xml:space="preserve">P. tremuloides </w:t>
      </w:r>
      <w:r w:rsidRPr="005B211F">
        <w:rPr>
          <w:rFonts w:eastAsia="Times New Roman"/>
          <w:iCs/>
          <w:noProof/>
        </w:rPr>
        <w:t xml:space="preserve">continue to be present in the understory, but large </w:t>
      </w:r>
      <w:r w:rsidR="000D3831">
        <w:rPr>
          <w:rFonts w:eastAsia="Times New Roman"/>
          <w:bCs/>
          <w:i/>
          <w:noProof/>
        </w:rPr>
        <w:t>T. mertensiana</w:t>
      </w:r>
      <w:r w:rsidRPr="005B211F">
        <w:rPr>
          <w:rFonts w:eastAsia="Times New Roman"/>
          <w:iCs/>
          <w:noProof/>
        </w:rPr>
        <w:t xml:space="preserve"> are now the dominant tree species, having overtopped the </w:t>
      </w:r>
      <w:r w:rsidRPr="005B211F">
        <w:rPr>
          <w:rFonts w:eastAsia="Times New Roman"/>
          <w:i/>
          <w:iCs/>
          <w:noProof/>
        </w:rPr>
        <w:t xml:space="preserve">P. tremuloides. </w:t>
      </w:r>
      <w:r w:rsidRPr="005B211F">
        <w:rPr>
          <w:rFonts w:eastAsia="Times New Roman"/>
          <w:iCs/>
          <w:noProof/>
        </w:rPr>
        <w:t xml:space="preserve">Smaller conifers are </w:t>
      </w:r>
      <w:r>
        <w:rPr>
          <w:rFonts w:eastAsia="Times New Roman"/>
          <w:iCs/>
          <w:noProof/>
        </w:rPr>
        <w:t>present in the midstory as well</w:t>
      </w:r>
      <w:r w:rsidRPr="005B211F">
        <w:rPr>
          <w:rFonts w:eastAsia="Times New Roman"/>
          <w:iCs/>
          <w:noProof/>
        </w:rPr>
        <w:t xml:space="preserve"> </w:t>
      </w:r>
      <w:r w:rsidRPr="005B211F">
        <w:rPr>
          <w:rFonts w:eastAsia="Times New Roman"/>
          <w:noProof/>
          <w:szCs w:val="20"/>
        </w:rPr>
        <w:t>(</w:t>
      </w:r>
      <w:r>
        <w:rPr>
          <w:rFonts w:eastAsia="Times New Roman"/>
          <w:noProof/>
          <w:szCs w:val="20"/>
        </w:rPr>
        <w:t>LandFire</w:t>
      </w:r>
      <w:r w:rsidRPr="005B211F">
        <w:rPr>
          <w:rFonts w:eastAsia="Times New Roman"/>
          <w:noProof/>
          <w:szCs w:val="20"/>
        </w:rPr>
        <w:t xml:space="preserve"> 2007a).</w:t>
      </w:r>
    </w:p>
    <w:p w14:paraId="63A2C486" w14:textId="77777777" w:rsidR="00E80F3C" w:rsidRPr="00BD3F57" w:rsidRDefault="00E80F3C" w:rsidP="00E80F3C">
      <w:pPr>
        <w:autoSpaceDE w:val="0"/>
        <w:autoSpaceDN w:val="0"/>
        <w:adjustRightInd w:val="0"/>
        <w:outlineLvl w:val="4"/>
        <w:rPr>
          <w:rFonts w:eastAsia="Times New Roman"/>
          <w:b/>
          <w:bCs/>
          <w:noProof/>
        </w:rPr>
      </w:pPr>
    </w:p>
    <w:p w14:paraId="765A4030" w14:textId="7F295828" w:rsidR="00E80F3C" w:rsidRPr="005B211F" w:rsidRDefault="00E80F3C" w:rsidP="00E80F3C">
      <w:pPr>
        <w:autoSpaceDE w:val="0"/>
        <w:autoSpaceDN w:val="0"/>
        <w:adjustRightInd w:val="0"/>
        <w:outlineLvl w:val="4"/>
        <w:rPr>
          <w:rFonts w:eastAsia="Times New Roman"/>
          <w:b/>
          <w:bCs/>
          <w:noProof/>
        </w:rPr>
      </w:pPr>
      <w:r w:rsidRPr="00BD3F57">
        <w:rPr>
          <w:rFonts w:eastAsia="Times New Roman"/>
          <w:b/>
          <w:bCs/>
          <w:noProof/>
        </w:rPr>
        <w:t>Succession Transition</w:t>
      </w:r>
      <w:r w:rsidRPr="005B211F">
        <w:rPr>
          <w:rFonts w:eastAsia="Times New Roman"/>
          <w:b/>
          <w:bCs/>
          <w:noProof/>
        </w:rPr>
        <w:tab/>
      </w:r>
      <w:r w:rsidRPr="00A3304E">
        <w:rPr>
          <w:rFonts w:eastAsia="Times New Roman"/>
          <w:noProof/>
        </w:rPr>
        <w:t xml:space="preserve">This </w:t>
      </w:r>
      <w:r w:rsidR="005F7371">
        <w:rPr>
          <w:rFonts w:eastAsia="Times New Roman"/>
          <w:noProof/>
        </w:rPr>
        <w:t>condition class</w:t>
      </w:r>
      <w:r w:rsidRPr="00A3304E">
        <w:rPr>
          <w:rFonts w:eastAsia="Times New Roman"/>
          <w:noProof/>
        </w:rPr>
        <w:t xml:space="preserve"> will maintain in the absence of disturbance.</w:t>
      </w:r>
    </w:p>
    <w:p w14:paraId="7F5D66C6" w14:textId="77777777" w:rsidR="00E80F3C" w:rsidRPr="005B211F" w:rsidRDefault="00E80F3C" w:rsidP="00E80F3C">
      <w:pPr>
        <w:autoSpaceDE w:val="0"/>
        <w:autoSpaceDN w:val="0"/>
        <w:adjustRightInd w:val="0"/>
        <w:outlineLvl w:val="4"/>
        <w:rPr>
          <w:rFonts w:eastAsia="Times New Roman"/>
          <w:b/>
          <w:bCs/>
          <w:noProof/>
        </w:rPr>
      </w:pPr>
    </w:p>
    <w:p w14:paraId="4FE80505" w14:textId="77777777" w:rsidR="0038399B" w:rsidRPr="0038399B" w:rsidRDefault="00E80F3C" w:rsidP="0038399B">
      <w:pPr>
        <w:pStyle w:val="Heading5"/>
        <w:rPr>
          <w:rFonts w:ascii="Garamond" w:eastAsia="Times New Roman" w:hAnsi="Garamond" w:cs="Times New Roman"/>
          <w:b/>
          <w:bCs/>
          <w:noProof/>
          <w:color w:val="auto"/>
        </w:rPr>
      </w:pPr>
      <w:r w:rsidRPr="0038399B">
        <w:rPr>
          <w:rFonts w:ascii="Garamond" w:eastAsia="Times New Roman" w:hAnsi="Garamond"/>
          <w:b/>
          <w:bCs/>
          <w:noProof/>
          <w:color w:val="auto"/>
        </w:rPr>
        <w:t>Wildfire Transition</w:t>
      </w:r>
      <w:r w:rsidRPr="005B211F">
        <w:rPr>
          <w:rFonts w:eastAsia="Times New Roman"/>
          <w:b/>
          <w:bCs/>
          <w:noProof/>
        </w:rPr>
        <w:tab/>
      </w:r>
      <w:r w:rsidR="0038399B" w:rsidRPr="0038399B">
        <w:rPr>
          <w:rFonts w:ascii="Garamond" w:eastAsia="Times New Roman" w:hAnsi="Garamond" w:cs="Times New Roman"/>
          <w:bCs/>
          <w:noProof/>
          <w:color w:val="auto"/>
        </w:rPr>
        <w:t>High mortality wildfire (9% of fires in this condition) will return the patch to ED–A. Low mortality wildfire (91%) usually has little effect, although 15% of the time it opens the stand up to LD-CA.</w:t>
      </w:r>
    </w:p>
    <w:p w14:paraId="13155EAC" w14:textId="77777777" w:rsidR="0038399B" w:rsidRPr="0038399B" w:rsidRDefault="0038399B" w:rsidP="0038399B">
      <w:pPr>
        <w:pBdr>
          <w:bottom w:val="single" w:sz="4" w:space="1" w:color="auto"/>
        </w:pBdr>
        <w:autoSpaceDE w:val="0"/>
        <w:autoSpaceDN w:val="0"/>
        <w:adjustRightInd w:val="0"/>
        <w:outlineLvl w:val="4"/>
        <w:rPr>
          <w:rFonts w:eastAsia="Times New Roman"/>
          <w:b/>
          <w:bCs/>
          <w:noProof/>
        </w:rPr>
      </w:pPr>
    </w:p>
    <w:p w14:paraId="35DD9565" w14:textId="77777777" w:rsidR="0038399B" w:rsidRPr="0038399B" w:rsidRDefault="0038399B" w:rsidP="0038399B">
      <w:pPr>
        <w:autoSpaceDE w:val="0"/>
        <w:autoSpaceDN w:val="0"/>
        <w:adjustRightInd w:val="0"/>
        <w:jc w:val="both"/>
        <w:rPr>
          <w:rFonts w:eastAsia="Times New Roman"/>
          <w:noProof/>
          <w:szCs w:val="20"/>
        </w:rPr>
      </w:pPr>
    </w:p>
    <w:p w14:paraId="10B92447" w14:textId="77777777" w:rsidR="0038399B" w:rsidRPr="0038399B" w:rsidRDefault="0038399B" w:rsidP="0038399B">
      <w:pPr>
        <w:autoSpaceDE w:val="0"/>
        <w:autoSpaceDN w:val="0"/>
        <w:adjustRightInd w:val="0"/>
        <w:rPr>
          <w:rFonts w:eastAsia="Times New Roman"/>
          <w:noProof/>
          <w:sz w:val="28"/>
        </w:rPr>
      </w:pPr>
      <w:r w:rsidRPr="0038399B">
        <w:rPr>
          <w:rFonts w:eastAsia="Times New Roman"/>
          <w:b/>
          <w:noProof/>
          <w:sz w:val="28"/>
        </w:rPr>
        <w:t>Late Development – Conifer with Aspen (LD–CA)</w:t>
      </w:r>
    </w:p>
    <w:p w14:paraId="29B17071" w14:textId="77777777" w:rsidR="0038399B" w:rsidRPr="0038399B" w:rsidRDefault="0038399B" w:rsidP="0038399B">
      <w:pPr>
        <w:autoSpaceDE w:val="0"/>
        <w:autoSpaceDN w:val="0"/>
        <w:adjustRightInd w:val="0"/>
        <w:rPr>
          <w:rFonts w:eastAsia="Times New Roman"/>
          <w:noProof/>
          <w:szCs w:val="20"/>
        </w:rPr>
      </w:pPr>
    </w:p>
    <w:p w14:paraId="17335ED1" w14:textId="12B8D0D2" w:rsidR="0038399B" w:rsidRPr="0038399B" w:rsidRDefault="0038399B" w:rsidP="0038399B">
      <w:pPr>
        <w:autoSpaceDE w:val="0"/>
        <w:autoSpaceDN w:val="0"/>
        <w:adjustRightInd w:val="0"/>
        <w:rPr>
          <w:rFonts w:eastAsia="Times New Roman"/>
          <w:noProof/>
          <w:szCs w:val="20"/>
        </w:rPr>
      </w:pPr>
      <w:r w:rsidRPr="0038399B">
        <w:rPr>
          <w:rFonts w:eastAsia="Times New Roman"/>
          <w:b/>
          <w:noProof/>
        </w:rPr>
        <w:t>Description</w:t>
      </w:r>
      <w:r w:rsidRPr="0038399B">
        <w:rPr>
          <w:rFonts w:eastAsia="Times New Roman"/>
          <w:b/>
          <w:noProof/>
        </w:rPr>
        <w:tab/>
      </w:r>
      <w:r w:rsidRPr="0038399B">
        <w:rPr>
          <w:rFonts w:eastAsia="Times New Roman"/>
          <w:noProof/>
        </w:rPr>
        <w:t xml:space="preserve">If stands are sufficiently protected from fire such that conifer species overtop </w:t>
      </w:r>
      <w:r w:rsidRPr="0038399B">
        <w:rPr>
          <w:rFonts w:eastAsia="Times New Roman"/>
          <w:i/>
          <w:noProof/>
        </w:rPr>
        <w:t>P. tremuloides</w:t>
      </w:r>
      <w:r w:rsidRPr="0038399B">
        <w:rPr>
          <w:rFonts w:eastAsia="Times New Roman"/>
          <w:noProof/>
        </w:rPr>
        <w:t xml:space="preserve"> and become large, they may be able to withstand some fire that more sensitive </w:t>
      </w:r>
      <w:r w:rsidRPr="0038399B">
        <w:rPr>
          <w:rFonts w:eastAsia="Times New Roman"/>
          <w:i/>
          <w:noProof/>
        </w:rPr>
        <w:t>P. tremuloides</w:t>
      </w:r>
      <w:r w:rsidRPr="0038399B">
        <w:rPr>
          <w:rFonts w:eastAsia="Times New Roman"/>
          <w:noProof/>
        </w:rPr>
        <w:t xml:space="preserve"> cannot. When this occurs, it creates a patch characterized by late development conifers, such as </w:t>
      </w:r>
      <w:r w:rsidR="00121DB1">
        <w:rPr>
          <w:rFonts w:eastAsia="Times New Roman"/>
          <w:i/>
          <w:noProof/>
        </w:rPr>
        <w:t>T.</w:t>
      </w:r>
      <w:r w:rsidR="00121DB1">
        <w:rPr>
          <w:rFonts w:eastAsia="Times New Roman"/>
          <w:i/>
          <w:noProof/>
        </w:rPr>
        <w:t xml:space="preserve"> mertensiana</w:t>
      </w:r>
      <w:r w:rsidR="00121DB1">
        <w:rPr>
          <w:rFonts w:eastAsia="Times New Roman"/>
          <w:i/>
          <w:noProof/>
        </w:rPr>
        <w:t>,</w:t>
      </w:r>
      <w:r w:rsidR="00121DB1">
        <w:rPr>
          <w:rFonts w:eastAsia="Times New Roman"/>
          <w:noProof/>
        </w:rPr>
        <w:t xml:space="preserve"> </w:t>
      </w:r>
      <w:r w:rsidR="00121DB1">
        <w:rPr>
          <w:rFonts w:eastAsia="Times New Roman"/>
          <w:i/>
          <w:noProof/>
        </w:rPr>
        <w:t xml:space="preserve">P. contorta </w:t>
      </w:r>
      <w:r w:rsidR="00121DB1">
        <w:rPr>
          <w:rFonts w:eastAsia="Times New Roman"/>
          <w:noProof/>
        </w:rPr>
        <w:t xml:space="preserve">ssp. </w:t>
      </w:r>
      <w:r w:rsidR="00121DB1">
        <w:rPr>
          <w:rFonts w:eastAsia="Times New Roman"/>
          <w:i/>
          <w:noProof/>
        </w:rPr>
        <w:t>murrayana</w:t>
      </w:r>
      <w:r w:rsidR="00121DB1">
        <w:rPr>
          <w:rFonts w:eastAsia="Times New Roman"/>
          <w:noProof/>
        </w:rPr>
        <w:t xml:space="preserve">, </w:t>
      </w:r>
      <w:r w:rsidR="00121DB1">
        <w:rPr>
          <w:rFonts w:eastAsia="Times New Roman"/>
          <w:i/>
          <w:noProof/>
        </w:rPr>
        <w:t>A. magnifica</w:t>
      </w:r>
      <w:r w:rsidR="00121DB1">
        <w:rPr>
          <w:rFonts w:eastAsia="Times New Roman"/>
          <w:noProof/>
        </w:rPr>
        <w:t xml:space="preserve">, </w:t>
      </w:r>
      <w:r w:rsidR="00121DB1">
        <w:rPr>
          <w:rFonts w:eastAsia="Times New Roman"/>
          <w:noProof/>
        </w:rPr>
        <w:t xml:space="preserve">or </w:t>
      </w:r>
      <w:r w:rsidR="00121DB1">
        <w:rPr>
          <w:rFonts w:eastAsia="Times New Roman"/>
          <w:i/>
          <w:noProof/>
        </w:rPr>
        <w:t>Pinus monticola</w:t>
      </w:r>
      <w:r w:rsidRPr="0038399B">
        <w:rPr>
          <w:rFonts w:eastAsia="Times New Roman"/>
          <w:noProof/>
        </w:rPr>
        <w:t xml:space="preserve">, and early seral </w:t>
      </w:r>
      <w:r w:rsidRPr="0038399B">
        <w:rPr>
          <w:rFonts w:eastAsia="Times New Roman"/>
          <w:i/>
          <w:noProof/>
        </w:rPr>
        <w:t>P. tremuloides</w:t>
      </w:r>
      <w:r w:rsidRPr="0038399B">
        <w:rPr>
          <w:rFonts w:eastAsia="Times New Roman"/>
          <w:noProof/>
        </w:rPr>
        <w:t xml:space="preserve">. </w:t>
      </w:r>
    </w:p>
    <w:p w14:paraId="28C94182" w14:textId="77777777" w:rsidR="0038399B" w:rsidRPr="0038399B" w:rsidRDefault="0038399B" w:rsidP="0038399B">
      <w:pPr>
        <w:autoSpaceDE w:val="0"/>
        <w:autoSpaceDN w:val="0"/>
        <w:adjustRightInd w:val="0"/>
        <w:rPr>
          <w:rFonts w:eastAsia="Times New Roman"/>
          <w:noProof/>
          <w:szCs w:val="20"/>
        </w:rPr>
      </w:pPr>
    </w:p>
    <w:p w14:paraId="4BE2D9F0" w14:textId="77777777" w:rsidR="0038399B" w:rsidRPr="0038399B" w:rsidRDefault="0038399B" w:rsidP="0038399B">
      <w:pPr>
        <w:autoSpaceDE w:val="0"/>
        <w:autoSpaceDN w:val="0"/>
        <w:adjustRightInd w:val="0"/>
        <w:rPr>
          <w:rFonts w:eastAsia="Times New Roman"/>
          <w:noProof/>
          <w:szCs w:val="20"/>
        </w:rPr>
      </w:pPr>
      <w:r w:rsidRPr="0038399B">
        <w:rPr>
          <w:rFonts w:eastAsia="Times New Roman"/>
          <w:b/>
          <w:noProof/>
        </w:rPr>
        <w:t>Succession Transition</w:t>
      </w:r>
      <w:r w:rsidRPr="0038399B">
        <w:rPr>
          <w:rFonts w:eastAsia="Times New Roman"/>
          <w:b/>
          <w:noProof/>
        </w:rPr>
        <w:tab/>
      </w:r>
      <w:r w:rsidRPr="0038399B">
        <w:rPr>
          <w:rFonts w:eastAsia="Times New Roman"/>
          <w:noProof/>
        </w:rPr>
        <w:t xml:space="preserve">LD-CA persists for 70 years in the absence of fire, after which stands transition to LDC. </w:t>
      </w:r>
    </w:p>
    <w:p w14:paraId="58CFB17D" w14:textId="77777777" w:rsidR="0038399B" w:rsidRPr="0038399B" w:rsidRDefault="0038399B" w:rsidP="0038399B">
      <w:pPr>
        <w:autoSpaceDE w:val="0"/>
        <w:autoSpaceDN w:val="0"/>
        <w:adjustRightInd w:val="0"/>
        <w:rPr>
          <w:rFonts w:eastAsia="Times New Roman"/>
          <w:noProof/>
          <w:szCs w:val="20"/>
        </w:rPr>
      </w:pPr>
    </w:p>
    <w:p w14:paraId="32D8F86E" w14:textId="77777777" w:rsidR="0038399B" w:rsidRPr="0038399B" w:rsidRDefault="0038399B" w:rsidP="0038399B">
      <w:pPr>
        <w:autoSpaceDE w:val="0"/>
        <w:autoSpaceDN w:val="0"/>
        <w:adjustRightInd w:val="0"/>
        <w:rPr>
          <w:rFonts w:eastAsia="Times New Roman"/>
          <w:noProof/>
        </w:rPr>
      </w:pPr>
      <w:r w:rsidRPr="0038399B">
        <w:rPr>
          <w:rFonts w:eastAsia="Times New Roman"/>
          <w:b/>
          <w:noProof/>
        </w:rPr>
        <w:t>Wildfire Transition</w:t>
      </w:r>
      <w:r w:rsidRPr="0038399B">
        <w:rPr>
          <w:rFonts w:eastAsia="Times New Roman"/>
          <w:b/>
          <w:noProof/>
        </w:rPr>
        <w:tab/>
      </w:r>
      <w:r w:rsidRPr="0038399B">
        <w:rPr>
          <w:rFonts w:eastAsia="Times New Roman"/>
          <w:noProof/>
        </w:rPr>
        <w:t xml:space="preserve">High mortality wildfire (20% of fires in this condition) returns the patch to ED-A. Low mortality wildfire (80%) maintains the stand in LD-CA. </w:t>
      </w:r>
    </w:p>
    <w:p w14:paraId="48BF5CA4" w14:textId="77777777" w:rsidR="0038399B" w:rsidRPr="0038399B" w:rsidRDefault="0038399B" w:rsidP="0038399B">
      <w:pPr>
        <w:pBdr>
          <w:bottom w:val="single" w:sz="4" w:space="1" w:color="auto"/>
        </w:pBdr>
        <w:autoSpaceDE w:val="0"/>
        <w:autoSpaceDN w:val="0"/>
        <w:adjustRightInd w:val="0"/>
        <w:rPr>
          <w:rFonts w:eastAsia="Times New Roman"/>
          <w:noProof/>
          <w:color w:val="365F91" w:themeColor="accent1" w:themeShade="BF"/>
          <w:szCs w:val="20"/>
        </w:rPr>
      </w:pPr>
    </w:p>
    <w:p w14:paraId="7051E0C2" w14:textId="77777777" w:rsidR="0038399B" w:rsidRDefault="0038399B" w:rsidP="0038399B">
      <w:pPr>
        <w:autoSpaceDE w:val="0"/>
        <w:autoSpaceDN w:val="0"/>
        <w:adjustRightInd w:val="0"/>
        <w:outlineLvl w:val="4"/>
        <w:rPr>
          <w:b/>
          <w:sz w:val="32"/>
        </w:rPr>
      </w:pPr>
    </w:p>
    <w:p w14:paraId="153319B6" w14:textId="77777777" w:rsidR="00E6049F" w:rsidRDefault="00E6049F" w:rsidP="00E6049F">
      <w:pPr>
        <w:rPr>
          <w:b/>
          <w:sz w:val="32"/>
        </w:rPr>
      </w:pPr>
      <w:r w:rsidRPr="006F682A">
        <w:rPr>
          <w:b/>
          <w:sz w:val="32"/>
        </w:rPr>
        <w:t>Condition Classification</w:t>
      </w:r>
    </w:p>
    <w:p w14:paraId="646E2512" w14:textId="74508A2F" w:rsidR="00E6049F" w:rsidRPr="00374919" w:rsidRDefault="00E6049F" w:rsidP="00E6049F">
      <w:pPr>
        <w:rPr>
          <w:sz w:val="22"/>
        </w:rPr>
      </w:pPr>
      <w:r w:rsidRPr="00374919">
        <w:rPr>
          <w:sz w:val="22"/>
        </w:rPr>
        <w:t xml:space="preserve">Table 2. Classification of cover condition for </w:t>
      </w:r>
      <w:r>
        <w:rPr>
          <w:sz w:val="22"/>
        </w:rPr>
        <w:t>SCN</w:t>
      </w:r>
      <w:r w:rsidRPr="00374919">
        <w:rPr>
          <w:sz w:val="22"/>
        </w:rPr>
        <w:t>. Diameter at Breast Height (DBH) and Cover From Above (CFA) values taken from EVeg polygons. DBH categories are: null, 0-0.9”, 1-</w:t>
      </w:r>
      <w:r>
        <w:rPr>
          <w:sz w:val="22"/>
        </w:rPr>
        <w:t>4</w:t>
      </w:r>
      <w:r w:rsidRPr="00374919">
        <w:rPr>
          <w:sz w:val="22"/>
        </w:rPr>
        <w:t>.9”, 5-9.9”, 10-19.9”, 20-29.9”, 30”+. CFA categories are null, 0-10%, 10-20%, … , 90-100%. Each row in the table below should be read with a boolean AND across each column.</w:t>
      </w:r>
    </w:p>
    <w:p w14:paraId="70910817" w14:textId="77777777" w:rsidR="00E6049F" w:rsidRPr="006F682A" w:rsidRDefault="00E6049F" w:rsidP="00E6049F"/>
    <w:tbl>
      <w:tblPr>
        <w:tblW w:w="9240" w:type="dxa"/>
        <w:jc w:val="center"/>
        <w:tblLayout w:type="fixed"/>
        <w:tblCellMar>
          <w:left w:w="0" w:type="dxa"/>
          <w:right w:w="0" w:type="dxa"/>
        </w:tblCellMar>
        <w:tblLook w:val="0000" w:firstRow="0" w:lastRow="0" w:firstColumn="0" w:lastColumn="0" w:noHBand="0" w:noVBand="0"/>
      </w:tblPr>
      <w:tblGrid>
        <w:gridCol w:w="1867"/>
        <w:gridCol w:w="1963"/>
        <w:gridCol w:w="1886"/>
        <w:gridCol w:w="1363"/>
        <w:gridCol w:w="1080"/>
        <w:gridCol w:w="1081"/>
      </w:tblGrid>
      <w:tr w:rsidR="00E6049F" w:rsidRPr="00664ACB" w14:paraId="1E7B2FC7" w14:textId="77777777" w:rsidTr="00851B90">
        <w:trPr>
          <w:trHeight w:val="360"/>
          <w:jc w:val="center"/>
        </w:trPr>
        <w:tc>
          <w:tcPr>
            <w:tcW w:w="1867" w:type="dxa"/>
            <w:tcBorders>
              <w:top w:val="single" w:sz="4" w:space="0" w:color="auto"/>
              <w:bottom w:val="single" w:sz="4" w:space="0" w:color="auto"/>
            </w:tcBorders>
            <w:vAlign w:val="center"/>
          </w:tcPr>
          <w:p w14:paraId="06F0516C" w14:textId="77777777" w:rsidR="00E6049F" w:rsidRPr="006F682A" w:rsidRDefault="00E6049F" w:rsidP="00851B90">
            <w:r w:rsidRPr="006F682A">
              <w:t>Cover Condition</w:t>
            </w:r>
          </w:p>
        </w:tc>
        <w:tc>
          <w:tcPr>
            <w:tcW w:w="1963" w:type="dxa"/>
            <w:tcBorders>
              <w:top w:val="single" w:sz="4" w:space="0" w:color="auto"/>
              <w:bottom w:val="single" w:sz="4" w:space="0" w:color="auto"/>
            </w:tcBorders>
            <w:vAlign w:val="center"/>
          </w:tcPr>
          <w:p w14:paraId="4C704179" w14:textId="77777777" w:rsidR="00E6049F" w:rsidRPr="006F682A" w:rsidRDefault="00E6049F" w:rsidP="00851B90">
            <w:r w:rsidRPr="006F682A">
              <w:t>Overstory Tree</w:t>
            </w:r>
          </w:p>
          <w:p w14:paraId="098CA35D" w14:textId="77777777" w:rsidR="00E6049F" w:rsidRPr="006F682A" w:rsidRDefault="00E6049F" w:rsidP="00851B90">
            <w:r w:rsidRPr="006F682A">
              <w:t>Diameter 1 (DBH)</w:t>
            </w:r>
          </w:p>
        </w:tc>
        <w:tc>
          <w:tcPr>
            <w:tcW w:w="1886" w:type="dxa"/>
            <w:tcBorders>
              <w:top w:val="single" w:sz="4" w:space="0" w:color="auto"/>
              <w:bottom w:val="single" w:sz="4" w:space="0" w:color="auto"/>
            </w:tcBorders>
            <w:vAlign w:val="center"/>
          </w:tcPr>
          <w:p w14:paraId="7363E98B" w14:textId="77777777" w:rsidR="00E6049F" w:rsidRPr="006F682A" w:rsidRDefault="00E6049F" w:rsidP="00851B90">
            <w:r w:rsidRPr="006F682A">
              <w:t>Overstory Tree</w:t>
            </w:r>
          </w:p>
          <w:p w14:paraId="5B0373A1" w14:textId="77777777" w:rsidR="00E6049F" w:rsidRPr="006F682A" w:rsidRDefault="00E6049F" w:rsidP="00851B90">
            <w:r w:rsidRPr="006F682A">
              <w:t>Diameter 2 (DBH)</w:t>
            </w:r>
          </w:p>
        </w:tc>
        <w:tc>
          <w:tcPr>
            <w:tcW w:w="1363" w:type="dxa"/>
            <w:tcBorders>
              <w:top w:val="single" w:sz="4" w:space="0" w:color="auto"/>
              <w:bottom w:val="single" w:sz="4" w:space="0" w:color="auto"/>
            </w:tcBorders>
            <w:vAlign w:val="center"/>
          </w:tcPr>
          <w:p w14:paraId="2E77C453" w14:textId="77777777" w:rsidR="00E6049F" w:rsidRPr="006F682A" w:rsidRDefault="00E6049F" w:rsidP="00851B90">
            <w:r w:rsidRPr="006F682A">
              <w:t>Total Tree</w:t>
            </w:r>
          </w:p>
          <w:p w14:paraId="43B38004" w14:textId="77777777" w:rsidR="00E6049F" w:rsidRPr="006F682A" w:rsidRDefault="00E6049F" w:rsidP="00851B90">
            <w:r w:rsidRPr="006F682A">
              <w:t>CFA (%)</w:t>
            </w:r>
          </w:p>
        </w:tc>
        <w:tc>
          <w:tcPr>
            <w:tcW w:w="1080" w:type="dxa"/>
            <w:tcBorders>
              <w:top w:val="single" w:sz="4" w:space="0" w:color="auto"/>
              <w:bottom w:val="single" w:sz="4" w:space="0" w:color="auto"/>
            </w:tcBorders>
            <w:vAlign w:val="center"/>
          </w:tcPr>
          <w:p w14:paraId="5842E774" w14:textId="77777777" w:rsidR="00E6049F" w:rsidRPr="006F682A" w:rsidRDefault="00E6049F" w:rsidP="00851B90">
            <w:r w:rsidRPr="006F682A">
              <w:t>Conifer</w:t>
            </w:r>
          </w:p>
          <w:p w14:paraId="19B62A5B" w14:textId="77777777" w:rsidR="00E6049F" w:rsidRPr="006F682A" w:rsidRDefault="00E6049F" w:rsidP="00851B90">
            <w:r w:rsidRPr="006F682A">
              <w:t>CFA (%)</w:t>
            </w:r>
          </w:p>
        </w:tc>
        <w:tc>
          <w:tcPr>
            <w:tcW w:w="1081" w:type="dxa"/>
            <w:tcBorders>
              <w:top w:val="single" w:sz="4" w:space="0" w:color="auto"/>
              <w:bottom w:val="single" w:sz="4" w:space="0" w:color="auto"/>
            </w:tcBorders>
            <w:vAlign w:val="center"/>
          </w:tcPr>
          <w:p w14:paraId="7C839708" w14:textId="77777777" w:rsidR="00E6049F" w:rsidRPr="006F682A" w:rsidRDefault="00E6049F" w:rsidP="00851B90">
            <w:r w:rsidRPr="006F682A">
              <w:t>Hardwood</w:t>
            </w:r>
          </w:p>
          <w:p w14:paraId="5F461407" w14:textId="77777777" w:rsidR="00E6049F" w:rsidRPr="006F682A" w:rsidRDefault="00E6049F" w:rsidP="00851B90">
            <w:r w:rsidRPr="006F682A">
              <w:t>CFA (%)</w:t>
            </w:r>
          </w:p>
        </w:tc>
      </w:tr>
      <w:tr w:rsidR="00E6049F" w:rsidRPr="00664ACB" w14:paraId="62285F47" w14:textId="77777777" w:rsidTr="00851B90">
        <w:trPr>
          <w:trHeight w:val="360"/>
          <w:jc w:val="center"/>
        </w:trPr>
        <w:tc>
          <w:tcPr>
            <w:tcW w:w="1867" w:type="dxa"/>
            <w:tcBorders>
              <w:top w:val="single" w:sz="4" w:space="0" w:color="auto"/>
            </w:tcBorders>
            <w:vAlign w:val="center"/>
          </w:tcPr>
          <w:p w14:paraId="76E4B9F5" w14:textId="77777777" w:rsidR="00E6049F" w:rsidRPr="006F682A" w:rsidRDefault="00E6049F" w:rsidP="00851B90">
            <w:r w:rsidRPr="006F682A">
              <w:t>Early All</w:t>
            </w:r>
          </w:p>
        </w:tc>
        <w:tc>
          <w:tcPr>
            <w:tcW w:w="1963" w:type="dxa"/>
            <w:tcBorders>
              <w:top w:val="single" w:sz="4" w:space="0" w:color="auto"/>
            </w:tcBorders>
            <w:vAlign w:val="center"/>
          </w:tcPr>
          <w:p w14:paraId="3FBEF5F2" w14:textId="77777777" w:rsidR="00E6049F" w:rsidRPr="006F682A" w:rsidRDefault="00E6049F" w:rsidP="00851B90">
            <w:r w:rsidRPr="006F682A">
              <w:t>null</w:t>
            </w:r>
          </w:p>
        </w:tc>
        <w:tc>
          <w:tcPr>
            <w:tcW w:w="1886" w:type="dxa"/>
            <w:tcBorders>
              <w:top w:val="single" w:sz="4" w:space="0" w:color="auto"/>
            </w:tcBorders>
            <w:vAlign w:val="center"/>
          </w:tcPr>
          <w:p w14:paraId="1BEE2E31" w14:textId="77777777" w:rsidR="00E6049F" w:rsidRPr="006F682A" w:rsidRDefault="00E6049F" w:rsidP="00851B90">
            <w:r w:rsidRPr="006F682A">
              <w:t>any</w:t>
            </w:r>
          </w:p>
        </w:tc>
        <w:tc>
          <w:tcPr>
            <w:tcW w:w="1363" w:type="dxa"/>
            <w:tcBorders>
              <w:top w:val="single" w:sz="4" w:space="0" w:color="auto"/>
            </w:tcBorders>
            <w:vAlign w:val="center"/>
          </w:tcPr>
          <w:p w14:paraId="1B6EC926" w14:textId="77777777" w:rsidR="00E6049F" w:rsidRPr="006F682A" w:rsidRDefault="00E6049F" w:rsidP="00851B90">
            <w:r w:rsidRPr="006F682A">
              <w:t>any</w:t>
            </w:r>
          </w:p>
        </w:tc>
        <w:tc>
          <w:tcPr>
            <w:tcW w:w="1080" w:type="dxa"/>
            <w:tcBorders>
              <w:top w:val="single" w:sz="4" w:space="0" w:color="auto"/>
            </w:tcBorders>
            <w:vAlign w:val="center"/>
          </w:tcPr>
          <w:p w14:paraId="042764E4" w14:textId="77777777" w:rsidR="00E6049F" w:rsidRPr="006F682A" w:rsidRDefault="00E6049F" w:rsidP="00851B90">
            <w:r w:rsidRPr="006F682A">
              <w:t>any</w:t>
            </w:r>
          </w:p>
        </w:tc>
        <w:tc>
          <w:tcPr>
            <w:tcW w:w="1081" w:type="dxa"/>
            <w:tcBorders>
              <w:top w:val="single" w:sz="4" w:space="0" w:color="auto"/>
            </w:tcBorders>
            <w:vAlign w:val="center"/>
          </w:tcPr>
          <w:p w14:paraId="76562723" w14:textId="77777777" w:rsidR="00E6049F" w:rsidRPr="006F682A" w:rsidRDefault="00E6049F" w:rsidP="00851B90">
            <w:r w:rsidRPr="006F682A">
              <w:t>any</w:t>
            </w:r>
          </w:p>
        </w:tc>
      </w:tr>
      <w:tr w:rsidR="00E6049F" w:rsidRPr="00664ACB" w14:paraId="50D337C2" w14:textId="77777777" w:rsidTr="00851B90">
        <w:trPr>
          <w:trHeight w:val="360"/>
          <w:jc w:val="center"/>
        </w:trPr>
        <w:tc>
          <w:tcPr>
            <w:tcW w:w="1867" w:type="dxa"/>
            <w:tcBorders>
              <w:bottom w:val="single" w:sz="4" w:space="0" w:color="auto"/>
            </w:tcBorders>
            <w:vAlign w:val="center"/>
          </w:tcPr>
          <w:p w14:paraId="41DC007B" w14:textId="77777777" w:rsidR="00E6049F" w:rsidRPr="006F682A" w:rsidRDefault="00E6049F" w:rsidP="00851B90">
            <w:r w:rsidRPr="006F682A">
              <w:t>Early All</w:t>
            </w:r>
          </w:p>
        </w:tc>
        <w:tc>
          <w:tcPr>
            <w:tcW w:w="1963" w:type="dxa"/>
            <w:tcBorders>
              <w:bottom w:val="single" w:sz="4" w:space="0" w:color="auto"/>
            </w:tcBorders>
            <w:vAlign w:val="center"/>
          </w:tcPr>
          <w:p w14:paraId="300B58C9" w14:textId="77777777" w:rsidR="00E6049F" w:rsidRPr="006F682A" w:rsidRDefault="00E6049F" w:rsidP="00851B90">
            <w:r w:rsidRPr="006F682A">
              <w:t>0-</w:t>
            </w:r>
            <w:r>
              <w:t>4</w:t>
            </w:r>
            <w:r w:rsidRPr="006F682A">
              <w:t>.9”</w:t>
            </w:r>
          </w:p>
        </w:tc>
        <w:tc>
          <w:tcPr>
            <w:tcW w:w="1886" w:type="dxa"/>
            <w:tcBorders>
              <w:bottom w:val="single" w:sz="4" w:space="0" w:color="auto"/>
            </w:tcBorders>
            <w:vAlign w:val="center"/>
          </w:tcPr>
          <w:p w14:paraId="3E59D24A" w14:textId="77777777" w:rsidR="00E6049F" w:rsidRPr="006F682A" w:rsidRDefault="00E6049F" w:rsidP="00851B90">
            <w:r w:rsidRPr="006F682A">
              <w:t>any</w:t>
            </w:r>
          </w:p>
        </w:tc>
        <w:tc>
          <w:tcPr>
            <w:tcW w:w="1363" w:type="dxa"/>
            <w:tcBorders>
              <w:bottom w:val="single" w:sz="4" w:space="0" w:color="auto"/>
            </w:tcBorders>
            <w:vAlign w:val="center"/>
          </w:tcPr>
          <w:p w14:paraId="16E52E5D" w14:textId="77777777" w:rsidR="00E6049F" w:rsidRPr="006F682A" w:rsidRDefault="00E6049F" w:rsidP="00851B90">
            <w:r w:rsidRPr="006F682A">
              <w:t>any</w:t>
            </w:r>
          </w:p>
        </w:tc>
        <w:tc>
          <w:tcPr>
            <w:tcW w:w="1080" w:type="dxa"/>
            <w:tcBorders>
              <w:bottom w:val="single" w:sz="4" w:space="0" w:color="auto"/>
            </w:tcBorders>
            <w:vAlign w:val="center"/>
          </w:tcPr>
          <w:p w14:paraId="71305237" w14:textId="77777777" w:rsidR="00E6049F" w:rsidRPr="006F682A" w:rsidRDefault="00E6049F" w:rsidP="00851B90">
            <w:r w:rsidRPr="006F682A">
              <w:t>any</w:t>
            </w:r>
          </w:p>
        </w:tc>
        <w:tc>
          <w:tcPr>
            <w:tcW w:w="1081" w:type="dxa"/>
            <w:tcBorders>
              <w:bottom w:val="single" w:sz="4" w:space="0" w:color="auto"/>
            </w:tcBorders>
            <w:vAlign w:val="center"/>
          </w:tcPr>
          <w:p w14:paraId="65CEFD2B" w14:textId="77777777" w:rsidR="00E6049F" w:rsidRPr="006F682A" w:rsidRDefault="00E6049F" w:rsidP="00851B90">
            <w:r w:rsidRPr="006F682A">
              <w:t>any</w:t>
            </w:r>
          </w:p>
        </w:tc>
      </w:tr>
      <w:tr w:rsidR="00E6049F" w:rsidRPr="00664ACB" w14:paraId="30259DB4" w14:textId="77777777" w:rsidTr="00851B90">
        <w:trPr>
          <w:trHeight w:val="360"/>
          <w:jc w:val="center"/>
        </w:trPr>
        <w:tc>
          <w:tcPr>
            <w:tcW w:w="1867" w:type="dxa"/>
            <w:tcBorders>
              <w:top w:val="single" w:sz="4" w:space="0" w:color="auto"/>
            </w:tcBorders>
            <w:vAlign w:val="center"/>
          </w:tcPr>
          <w:p w14:paraId="520EDED9" w14:textId="77777777" w:rsidR="00E6049F" w:rsidRPr="006F682A" w:rsidRDefault="00E6049F" w:rsidP="00851B90">
            <w:r w:rsidRPr="006F682A">
              <w:t>Mid Open</w:t>
            </w:r>
          </w:p>
        </w:tc>
        <w:tc>
          <w:tcPr>
            <w:tcW w:w="1963" w:type="dxa"/>
            <w:tcBorders>
              <w:top w:val="single" w:sz="4" w:space="0" w:color="auto"/>
            </w:tcBorders>
            <w:vAlign w:val="center"/>
          </w:tcPr>
          <w:p w14:paraId="1F880EB7" w14:textId="77777777" w:rsidR="00E6049F" w:rsidRPr="006F682A" w:rsidRDefault="00E6049F" w:rsidP="00851B90">
            <w:r w:rsidRPr="006F682A">
              <w:t>5-19.9”</w:t>
            </w:r>
          </w:p>
        </w:tc>
        <w:tc>
          <w:tcPr>
            <w:tcW w:w="1886" w:type="dxa"/>
            <w:tcBorders>
              <w:top w:val="single" w:sz="4" w:space="0" w:color="auto"/>
            </w:tcBorders>
            <w:vAlign w:val="center"/>
          </w:tcPr>
          <w:p w14:paraId="41A93AD4" w14:textId="77777777" w:rsidR="00E6049F" w:rsidRPr="006F682A" w:rsidRDefault="00E6049F" w:rsidP="00851B90">
            <w:r w:rsidRPr="006F682A">
              <w:t>any</w:t>
            </w:r>
          </w:p>
        </w:tc>
        <w:tc>
          <w:tcPr>
            <w:tcW w:w="1363" w:type="dxa"/>
            <w:tcBorders>
              <w:top w:val="single" w:sz="4" w:space="0" w:color="auto"/>
            </w:tcBorders>
            <w:vAlign w:val="center"/>
          </w:tcPr>
          <w:p w14:paraId="1442A146" w14:textId="77777777" w:rsidR="00E6049F" w:rsidRPr="006F682A" w:rsidRDefault="00E6049F" w:rsidP="00851B90">
            <w:r w:rsidRPr="006F682A">
              <w:t>null</w:t>
            </w:r>
          </w:p>
        </w:tc>
        <w:tc>
          <w:tcPr>
            <w:tcW w:w="1080" w:type="dxa"/>
            <w:tcBorders>
              <w:top w:val="single" w:sz="4" w:space="0" w:color="auto"/>
            </w:tcBorders>
            <w:vAlign w:val="center"/>
          </w:tcPr>
          <w:p w14:paraId="5B31AE21" w14:textId="77777777" w:rsidR="00E6049F" w:rsidRPr="006F682A" w:rsidRDefault="00E6049F" w:rsidP="00851B90">
            <w:r w:rsidRPr="006F682A">
              <w:t>null</w:t>
            </w:r>
          </w:p>
        </w:tc>
        <w:tc>
          <w:tcPr>
            <w:tcW w:w="1081" w:type="dxa"/>
            <w:tcBorders>
              <w:top w:val="single" w:sz="4" w:space="0" w:color="auto"/>
            </w:tcBorders>
            <w:vAlign w:val="center"/>
          </w:tcPr>
          <w:p w14:paraId="1BF20E91" w14:textId="77777777" w:rsidR="00E6049F" w:rsidRPr="006F682A" w:rsidRDefault="00E6049F" w:rsidP="00851B90">
            <w:r w:rsidRPr="006F682A">
              <w:t>null</w:t>
            </w:r>
          </w:p>
        </w:tc>
      </w:tr>
      <w:tr w:rsidR="00E6049F" w:rsidRPr="00664ACB" w14:paraId="2F2D6462" w14:textId="77777777" w:rsidTr="00851B90">
        <w:trPr>
          <w:trHeight w:val="360"/>
          <w:jc w:val="center"/>
        </w:trPr>
        <w:tc>
          <w:tcPr>
            <w:tcW w:w="1867" w:type="dxa"/>
            <w:vAlign w:val="center"/>
          </w:tcPr>
          <w:p w14:paraId="2E1FD1BE" w14:textId="77777777" w:rsidR="00E6049F" w:rsidRPr="006F682A" w:rsidRDefault="00E6049F" w:rsidP="00851B90">
            <w:r w:rsidRPr="006F682A">
              <w:t>Mid Open</w:t>
            </w:r>
          </w:p>
        </w:tc>
        <w:tc>
          <w:tcPr>
            <w:tcW w:w="1963" w:type="dxa"/>
            <w:vAlign w:val="center"/>
          </w:tcPr>
          <w:p w14:paraId="15BE2737" w14:textId="77777777" w:rsidR="00E6049F" w:rsidRPr="006F682A" w:rsidRDefault="00E6049F" w:rsidP="00851B90">
            <w:r w:rsidRPr="006F682A">
              <w:t>5-19.9”</w:t>
            </w:r>
          </w:p>
        </w:tc>
        <w:tc>
          <w:tcPr>
            <w:tcW w:w="1886" w:type="dxa"/>
            <w:vAlign w:val="center"/>
          </w:tcPr>
          <w:p w14:paraId="3AF31D81" w14:textId="77777777" w:rsidR="00E6049F" w:rsidRPr="006F682A" w:rsidRDefault="00E6049F" w:rsidP="00851B90">
            <w:r w:rsidRPr="006F682A">
              <w:t>any</w:t>
            </w:r>
          </w:p>
        </w:tc>
        <w:tc>
          <w:tcPr>
            <w:tcW w:w="1363" w:type="dxa"/>
            <w:vAlign w:val="center"/>
          </w:tcPr>
          <w:p w14:paraId="1BBFC45E" w14:textId="77777777" w:rsidR="00E6049F" w:rsidRPr="006F682A" w:rsidRDefault="00E6049F" w:rsidP="00851B90">
            <w:r w:rsidRPr="006F682A">
              <w:t>&lt;50</w:t>
            </w:r>
          </w:p>
        </w:tc>
        <w:tc>
          <w:tcPr>
            <w:tcW w:w="1080" w:type="dxa"/>
            <w:vAlign w:val="center"/>
          </w:tcPr>
          <w:p w14:paraId="26DD1035" w14:textId="77777777" w:rsidR="00E6049F" w:rsidRPr="006F682A" w:rsidRDefault="00E6049F" w:rsidP="00851B90">
            <w:r w:rsidRPr="006F682A">
              <w:t>any</w:t>
            </w:r>
          </w:p>
        </w:tc>
        <w:tc>
          <w:tcPr>
            <w:tcW w:w="1081" w:type="dxa"/>
            <w:vAlign w:val="center"/>
          </w:tcPr>
          <w:p w14:paraId="09C394BA" w14:textId="77777777" w:rsidR="00E6049F" w:rsidRPr="006F682A" w:rsidRDefault="00E6049F" w:rsidP="00851B90">
            <w:r w:rsidRPr="006F682A">
              <w:t>any</w:t>
            </w:r>
          </w:p>
        </w:tc>
      </w:tr>
      <w:tr w:rsidR="00E6049F" w:rsidRPr="00664ACB" w14:paraId="600C1912" w14:textId="77777777" w:rsidTr="00851B90">
        <w:trPr>
          <w:trHeight w:val="360"/>
          <w:jc w:val="center"/>
        </w:trPr>
        <w:tc>
          <w:tcPr>
            <w:tcW w:w="1867" w:type="dxa"/>
            <w:tcBorders>
              <w:bottom w:val="single" w:sz="4" w:space="0" w:color="auto"/>
            </w:tcBorders>
            <w:vAlign w:val="center"/>
          </w:tcPr>
          <w:p w14:paraId="7B70E202" w14:textId="77777777" w:rsidR="00E6049F" w:rsidRPr="006F682A" w:rsidRDefault="00E6049F" w:rsidP="00851B90">
            <w:r w:rsidRPr="006F682A">
              <w:t>Mid Open</w:t>
            </w:r>
          </w:p>
        </w:tc>
        <w:tc>
          <w:tcPr>
            <w:tcW w:w="1963" w:type="dxa"/>
            <w:tcBorders>
              <w:bottom w:val="single" w:sz="4" w:space="0" w:color="auto"/>
            </w:tcBorders>
            <w:vAlign w:val="center"/>
          </w:tcPr>
          <w:p w14:paraId="349B61D6" w14:textId="77777777" w:rsidR="00E6049F" w:rsidRPr="006F682A" w:rsidRDefault="00E6049F" w:rsidP="00851B90">
            <w:r w:rsidRPr="006F682A">
              <w:t>5-19.9”</w:t>
            </w:r>
          </w:p>
        </w:tc>
        <w:tc>
          <w:tcPr>
            <w:tcW w:w="1886" w:type="dxa"/>
            <w:tcBorders>
              <w:bottom w:val="single" w:sz="4" w:space="0" w:color="auto"/>
            </w:tcBorders>
            <w:vAlign w:val="center"/>
          </w:tcPr>
          <w:p w14:paraId="48051300" w14:textId="77777777" w:rsidR="00E6049F" w:rsidRPr="006F682A" w:rsidRDefault="00E6049F" w:rsidP="00851B90">
            <w:r w:rsidRPr="006F682A">
              <w:t>any</w:t>
            </w:r>
          </w:p>
        </w:tc>
        <w:tc>
          <w:tcPr>
            <w:tcW w:w="1363" w:type="dxa"/>
            <w:tcBorders>
              <w:bottom w:val="single" w:sz="4" w:space="0" w:color="auto"/>
            </w:tcBorders>
            <w:vAlign w:val="center"/>
          </w:tcPr>
          <w:p w14:paraId="05B6D30D" w14:textId="77777777" w:rsidR="00E6049F" w:rsidRPr="006F682A" w:rsidRDefault="00E6049F" w:rsidP="00851B90">
            <w:r w:rsidRPr="006F682A">
              <w:t>null</w:t>
            </w:r>
          </w:p>
        </w:tc>
        <w:tc>
          <w:tcPr>
            <w:tcW w:w="1080" w:type="dxa"/>
            <w:tcBorders>
              <w:bottom w:val="single" w:sz="4" w:space="0" w:color="auto"/>
            </w:tcBorders>
            <w:vAlign w:val="center"/>
          </w:tcPr>
          <w:p w14:paraId="51CB4A5A" w14:textId="77777777" w:rsidR="00E6049F" w:rsidRPr="006F682A" w:rsidRDefault="00E6049F" w:rsidP="00851B90">
            <w:r w:rsidRPr="006F682A">
              <w:t>&lt;50</w:t>
            </w:r>
          </w:p>
        </w:tc>
        <w:tc>
          <w:tcPr>
            <w:tcW w:w="1081" w:type="dxa"/>
            <w:tcBorders>
              <w:bottom w:val="single" w:sz="4" w:space="0" w:color="auto"/>
            </w:tcBorders>
            <w:vAlign w:val="center"/>
          </w:tcPr>
          <w:p w14:paraId="7EF0341C" w14:textId="77777777" w:rsidR="00E6049F" w:rsidRPr="006F682A" w:rsidRDefault="00E6049F" w:rsidP="00851B90">
            <w:r w:rsidRPr="006F682A">
              <w:t>null</w:t>
            </w:r>
          </w:p>
        </w:tc>
      </w:tr>
      <w:tr w:rsidR="00E6049F" w:rsidRPr="00664ACB" w14:paraId="0F1EB4D2" w14:textId="77777777" w:rsidTr="00851B90">
        <w:trPr>
          <w:trHeight w:val="360"/>
          <w:jc w:val="center"/>
        </w:trPr>
        <w:tc>
          <w:tcPr>
            <w:tcW w:w="1867" w:type="dxa"/>
            <w:tcBorders>
              <w:top w:val="single" w:sz="4" w:space="0" w:color="auto"/>
            </w:tcBorders>
            <w:vAlign w:val="center"/>
          </w:tcPr>
          <w:p w14:paraId="4B2AADF7" w14:textId="77777777" w:rsidR="00E6049F" w:rsidRPr="006F682A" w:rsidRDefault="00E6049F" w:rsidP="00851B90">
            <w:r w:rsidRPr="006F682A">
              <w:t>Mid Closed</w:t>
            </w:r>
          </w:p>
        </w:tc>
        <w:tc>
          <w:tcPr>
            <w:tcW w:w="1963" w:type="dxa"/>
            <w:tcBorders>
              <w:top w:val="single" w:sz="4" w:space="0" w:color="auto"/>
            </w:tcBorders>
            <w:vAlign w:val="center"/>
          </w:tcPr>
          <w:p w14:paraId="3F60C22F" w14:textId="77777777" w:rsidR="00E6049F" w:rsidRPr="006F682A" w:rsidRDefault="00E6049F" w:rsidP="00851B90">
            <w:r w:rsidRPr="006F682A">
              <w:t>5-19.9”</w:t>
            </w:r>
          </w:p>
        </w:tc>
        <w:tc>
          <w:tcPr>
            <w:tcW w:w="1886" w:type="dxa"/>
            <w:tcBorders>
              <w:top w:val="single" w:sz="4" w:space="0" w:color="auto"/>
            </w:tcBorders>
            <w:vAlign w:val="center"/>
          </w:tcPr>
          <w:p w14:paraId="7E065CA9" w14:textId="77777777" w:rsidR="00E6049F" w:rsidRPr="006F682A" w:rsidRDefault="00E6049F" w:rsidP="00851B90">
            <w:r w:rsidRPr="006F682A">
              <w:t>any</w:t>
            </w:r>
          </w:p>
        </w:tc>
        <w:tc>
          <w:tcPr>
            <w:tcW w:w="1363" w:type="dxa"/>
            <w:tcBorders>
              <w:top w:val="single" w:sz="4" w:space="0" w:color="auto"/>
            </w:tcBorders>
            <w:vAlign w:val="center"/>
          </w:tcPr>
          <w:p w14:paraId="551DCC8F" w14:textId="77777777" w:rsidR="00E6049F" w:rsidRPr="006F682A" w:rsidRDefault="00E6049F" w:rsidP="00851B90">
            <w:r w:rsidRPr="006F682A">
              <w:t>&gt;50</w:t>
            </w:r>
          </w:p>
        </w:tc>
        <w:tc>
          <w:tcPr>
            <w:tcW w:w="1080" w:type="dxa"/>
            <w:tcBorders>
              <w:top w:val="single" w:sz="4" w:space="0" w:color="auto"/>
            </w:tcBorders>
            <w:vAlign w:val="center"/>
          </w:tcPr>
          <w:p w14:paraId="733D6BE1" w14:textId="77777777" w:rsidR="00E6049F" w:rsidRPr="006F682A" w:rsidRDefault="00E6049F" w:rsidP="00851B90">
            <w:r w:rsidRPr="006F682A">
              <w:t>any</w:t>
            </w:r>
          </w:p>
        </w:tc>
        <w:tc>
          <w:tcPr>
            <w:tcW w:w="1081" w:type="dxa"/>
            <w:tcBorders>
              <w:top w:val="single" w:sz="4" w:space="0" w:color="auto"/>
            </w:tcBorders>
            <w:vAlign w:val="center"/>
          </w:tcPr>
          <w:p w14:paraId="16608017" w14:textId="77777777" w:rsidR="00E6049F" w:rsidRPr="006F682A" w:rsidRDefault="00E6049F" w:rsidP="00851B90">
            <w:r w:rsidRPr="006F682A">
              <w:t>any</w:t>
            </w:r>
          </w:p>
        </w:tc>
      </w:tr>
      <w:tr w:rsidR="00E6049F" w:rsidRPr="00664ACB" w14:paraId="385F9B80" w14:textId="77777777" w:rsidTr="00851B90">
        <w:trPr>
          <w:trHeight w:val="360"/>
          <w:jc w:val="center"/>
        </w:trPr>
        <w:tc>
          <w:tcPr>
            <w:tcW w:w="1867" w:type="dxa"/>
            <w:tcBorders>
              <w:bottom w:val="single" w:sz="4" w:space="0" w:color="auto"/>
            </w:tcBorders>
            <w:vAlign w:val="center"/>
          </w:tcPr>
          <w:p w14:paraId="280B9430" w14:textId="77777777" w:rsidR="00E6049F" w:rsidRPr="006F682A" w:rsidRDefault="00E6049F" w:rsidP="00851B90">
            <w:r w:rsidRPr="006F682A">
              <w:t>Mid Closed</w:t>
            </w:r>
          </w:p>
        </w:tc>
        <w:tc>
          <w:tcPr>
            <w:tcW w:w="1963" w:type="dxa"/>
            <w:tcBorders>
              <w:bottom w:val="single" w:sz="4" w:space="0" w:color="auto"/>
            </w:tcBorders>
            <w:vAlign w:val="center"/>
          </w:tcPr>
          <w:p w14:paraId="5F40BC3E" w14:textId="77777777" w:rsidR="00E6049F" w:rsidRPr="006F682A" w:rsidRDefault="00E6049F" w:rsidP="00851B90">
            <w:r w:rsidRPr="006F682A">
              <w:t>5-19.9”</w:t>
            </w:r>
          </w:p>
        </w:tc>
        <w:tc>
          <w:tcPr>
            <w:tcW w:w="1886" w:type="dxa"/>
            <w:tcBorders>
              <w:bottom w:val="single" w:sz="4" w:space="0" w:color="auto"/>
            </w:tcBorders>
            <w:vAlign w:val="center"/>
          </w:tcPr>
          <w:p w14:paraId="51828950" w14:textId="77777777" w:rsidR="00E6049F" w:rsidRPr="006F682A" w:rsidRDefault="00E6049F" w:rsidP="00851B90">
            <w:r w:rsidRPr="006F682A">
              <w:t>any</w:t>
            </w:r>
          </w:p>
        </w:tc>
        <w:tc>
          <w:tcPr>
            <w:tcW w:w="1363" w:type="dxa"/>
            <w:tcBorders>
              <w:bottom w:val="single" w:sz="4" w:space="0" w:color="auto"/>
            </w:tcBorders>
            <w:vAlign w:val="center"/>
          </w:tcPr>
          <w:p w14:paraId="17DAA665" w14:textId="77777777" w:rsidR="00E6049F" w:rsidRPr="006F682A" w:rsidRDefault="00E6049F" w:rsidP="00851B90">
            <w:r w:rsidRPr="006F682A">
              <w:t>null</w:t>
            </w:r>
          </w:p>
        </w:tc>
        <w:tc>
          <w:tcPr>
            <w:tcW w:w="1080" w:type="dxa"/>
            <w:tcBorders>
              <w:bottom w:val="single" w:sz="4" w:space="0" w:color="auto"/>
            </w:tcBorders>
            <w:vAlign w:val="center"/>
          </w:tcPr>
          <w:p w14:paraId="3A2E2C7C" w14:textId="77777777" w:rsidR="00E6049F" w:rsidRPr="006F682A" w:rsidRDefault="00E6049F" w:rsidP="00851B90">
            <w:r w:rsidRPr="006F682A">
              <w:t>&gt;50</w:t>
            </w:r>
          </w:p>
        </w:tc>
        <w:tc>
          <w:tcPr>
            <w:tcW w:w="1081" w:type="dxa"/>
            <w:tcBorders>
              <w:bottom w:val="single" w:sz="4" w:space="0" w:color="auto"/>
            </w:tcBorders>
            <w:vAlign w:val="center"/>
          </w:tcPr>
          <w:p w14:paraId="186D68F1" w14:textId="77777777" w:rsidR="00E6049F" w:rsidRPr="006F682A" w:rsidRDefault="00E6049F" w:rsidP="00851B90">
            <w:r w:rsidRPr="006F682A">
              <w:t>any</w:t>
            </w:r>
          </w:p>
        </w:tc>
      </w:tr>
      <w:tr w:rsidR="00E6049F" w:rsidRPr="00664ACB" w14:paraId="4B3DFAA8" w14:textId="77777777" w:rsidTr="00851B90">
        <w:trPr>
          <w:trHeight w:val="360"/>
          <w:jc w:val="center"/>
        </w:trPr>
        <w:tc>
          <w:tcPr>
            <w:tcW w:w="1867" w:type="dxa"/>
            <w:tcBorders>
              <w:top w:val="single" w:sz="4" w:space="0" w:color="auto"/>
            </w:tcBorders>
            <w:vAlign w:val="center"/>
          </w:tcPr>
          <w:p w14:paraId="46DD4EF2" w14:textId="77777777" w:rsidR="00E6049F" w:rsidRPr="006F682A" w:rsidRDefault="00E6049F" w:rsidP="00851B90">
            <w:r w:rsidRPr="006F682A">
              <w:t>Late Closed</w:t>
            </w:r>
          </w:p>
        </w:tc>
        <w:tc>
          <w:tcPr>
            <w:tcW w:w="1963" w:type="dxa"/>
            <w:tcBorders>
              <w:top w:val="single" w:sz="4" w:space="0" w:color="auto"/>
            </w:tcBorders>
            <w:vAlign w:val="center"/>
          </w:tcPr>
          <w:p w14:paraId="332A84C3" w14:textId="77777777" w:rsidR="00E6049F" w:rsidRPr="006F682A" w:rsidRDefault="00E6049F" w:rsidP="00851B90">
            <w:r w:rsidRPr="006F682A">
              <w:t>20”+</w:t>
            </w:r>
          </w:p>
        </w:tc>
        <w:tc>
          <w:tcPr>
            <w:tcW w:w="1886" w:type="dxa"/>
            <w:tcBorders>
              <w:top w:val="single" w:sz="4" w:space="0" w:color="auto"/>
            </w:tcBorders>
            <w:vAlign w:val="center"/>
          </w:tcPr>
          <w:p w14:paraId="0134076F" w14:textId="77777777" w:rsidR="00E6049F" w:rsidRPr="006F682A" w:rsidRDefault="00E6049F" w:rsidP="00851B90">
            <w:r w:rsidRPr="006F682A">
              <w:t>any</w:t>
            </w:r>
          </w:p>
        </w:tc>
        <w:tc>
          <w:tcPr>
            <w:tcW w:w="1363" w:type="dxa"/>
            <w:tcBorders>
              <w:top w:val="single" w:sz="4" w:space="0" w:color="auto"/>
            </w:tcBorders>
            <w:vAlign w:val="center"/>
          </w:tcPr>
          <w:p w14:paraId="440DD197" w14:textId="77777777" w:rsidR="00E6049F" w:rsidRPr="006F682A" w:rsidRDefault="00E6049F" w:rsidP="00851B90">
            <w:r w:rsidRPr="006F682A">
              <w:t>&gt;50</w:t>
            </w:r>
          </w:p>
        </w:tc>
        <w:tc>
          <w:tcPr>
            <w:tcW w:w="1080" w:type="dxa"/>
            <w:tcBorders>
              <w:top w:val="single" w:sz="4" w:space="0" w:color="auto"/>
            </w:tcBorders>
            <w:vAlign w:val="center"/>
          </w:tcPr>
          <w:p w14:paraId="612E6466" w14:textId="77777777" w:rsidR="00E6049F" w:rsidRPr="006F682A" w:rsidRDefault="00E6049F" w:rsidP="00851B90">
            <w:r w:rsidRPr="006F682A">
              <w:t>any</w:t>
            </w:r>
          </w:p>
        </w:tc>
        <w:tc>
          <w:tcPr>
            <w:tcW w:w="1081" w:type="dxa"/>
            <w:tcBorders>
              <w:top w:val="single" w:sz="4" w:space="0" w:color="auto"/>
            </w:tcBorders>
            <w:vAlign w:val="center"/>
          </w:tcPr>
          <w:p w14:paraId="4BCE7A7D" w14:textId="77777777" w:rsidR="00E6049F" w:rsidRPr="006F682A" w:rsidRDefault="00E6049F" w:rsidP="00851B90">
            <w:r w:rsidRPr="006F682A">
              <w:t>any</w:t>
            </w:r>
          </w:p>
        </w:tc>
      </w:tr>
      <w:tr w:rsidR="00E6049F" w:rsidRPr="00664ACB" w14:paraId="748928F1" w14:textId="77777777" w:rsidTr="00851B90">
        <w:trPr>
          <w:trHeight w:val="360"/>
          <w:jc w:val="center"/>
        </w:trPr>
        <w:tc>
          <w:tcPr>
            <w:tcW w:w="1867" w:type="dxa"/>
            <w:tcBorders>
              <w:bottom w:val="single" w:sz="4" w:space="0" w:color="auto"/>
            </w:tcBorders>
            <w:vAlign w:val="center"/>
          </w:tcPr>
          <w:p w14:paraId="23C5D26E" w14:textId="77777777" w:rsidR="00E6049F" w:rsidRPr="006F682A" w:rsidRDefault="00E6049F" w:rsidP="00851B90">
            <w:r w:rsidRPr="006F682A">
              <w:t>Late Closed</w:t>
            </w:r>
          </w:p>
        </w:tc>
        <w:tc>
          <w:tcPr>
            <w:tcW w:w="1963" w:type="dxa"/>
            <w:tcBorders>
              <w:bottom w:val="single" w:sz="4" w:space="0" w:color="auto"/>
            </w:tcBorders>
            <w:vAlign w:val="center"/>
          </w:tcPr>
          <w:p w14:paraId="77267FCD" w14:textId="77777777" w:rsidR="00E6049F" w:rsidRPr="006F682A" w:rsidRDefault="00E6049F" w:rsidP="00851B90">
            <w:r w:rsidRPr="006F682A">
              <w:t>20”+</w:t>
            </w:r>
          </w:p>
        </w:tc>
        <w:tc>
          <w:tcPr>
            <w:tcW w:w="1886" w:type="dxa"/>
            <w:tcBorders>
              <w:bottom w:val="single" w:sz="4" w:space="0" w:color="auto"/>
            </w:tcBorders>
            <w:vAlign w:val="center"/>
          </w:tcPr>
          <w:p w14:paraId="1B01E45F" w14:textId="77777777" w:rsidR="00E6049F" w:rsidRPr="006F682A" w:rsidRDefault="00E6049F" w:rsidP="00851B90">
            <w:r w:rsidRPr="006F682A">
              <w:t>any</w:t>
            </w:r>
          </w:p>
        </w:tc>
        <w:tc>
          <w:tcPr>
            <w:tcW w:w="1363" w:type="dxa"/>
            <w:tcBorders>
              <w:bottom w:val="single" w:sz="4" w:space="0" w:color="auto"/>
            </w:tcBorders>
            <w:vAlign w:val="center"/>
          </w:tcPr>
          <w:p w14:paraId="32A2BE98" w14:textId="77777777" w:rsidR="00E6049F" w:rsidRPr="006F682A" w:rsidRDefault="00E6049F" w:rsidP="00851B90">
            <w:r w:rsidRPr="006F682A">
              <w:t>null</w:t>
            </w:r>
          </w:p>
        </w:tc>
        <w:tc>
          <w:tcPr>
            <w:tcW w:w="1080" w:type="dxa"/>
            <w:tcBorders>
              <w:bottom w:val="single" w:sz="4" w:space="0" w:color="auto"/>
            </w:tcBorders>
            <w:vAlign w:val="center"/>
          </w:tcPr>
          <w:p w14:paraId="28769BE5" w14:textId="77777777" w:rsidR="00E6049F" w:rsidRPr="006F682A" w:rsidRDefault="00E6049F" w:rsidP="00851B90">
            <w:r w:rsidRPr="006F682A">
              <w:t>&gt;50</w:t>
            </w:r>
          </w:p>
        </w:tc>
        <w:tc>
          <w:tcPr>
            <w:tcW w:w="1081" w:type="dxa"/>
            <w:tcBorders>
              <w:bottom w:val="single" w:sz="4" w:space="0" w:color="auto"/>
            </w:tcBorders>
            <w:vAlign w:val="center"/>
          </w:tcPr>
          <w:p w14:paraId="69476F63" w14:textId="77777777" w:rsidR="00E6049F" w:rsidRPr="006F682A" w:rsidRDefault="00E6049F" w:rsidP="00851B90">
            <w:r w:rsidRPr="006F682A">
              <w:t>any</w:t>
            </w:r>
          </w:p>
        </w:tc>
      </w:tr>
      <w:tr w:rsidR="00E6049F" w:rsidRPr="00664ACB" w14:paraId="1C9C0F13" w14:textId="77777777" w:rsidTr="00851B90">
        <w:trPr>
          <w:trHeight w:val="360"/>
          <w:jc w:val="center"/>
        </w:trPr>
        <w:tc>
          <w:tcPr>
            <w:tcW w:w="1867" w:type="dxa"/>
            <w:tcBorders>
              <w:top w:val="single" w:sz="4" w:space="0" w:color="auto"/>
            </w:tcBorders>
            <w:vAlign w:val="center"/>
          </w:tcPr>
          <w:p w14:paraId="4CF488AE" w14:textId="77777777" w:rsidR="00E6049F" w:rsidRPr="006F682A" w:rsidRDefault="00E6049F" w:rsidP="00851B90">
            <w:r w:rsidRPr="006F682A">
              <w:t>Late Open</w:t>
            </w:r>
          </w:p>
        </w:tc>
        <w:tc>
          <w:tcPr>
            <w:tcW w:w="1963" w:type="dxa"/>
            <w:tcBorders>
              <w:top w:val="single" w:sz="4" w:space="0" w:color="auto"/>
            </w:tcBorders>
            <w:vAlign w:val="center"/>
          </w:tcPr>
          <w:p w14:paraId="5C2C6109" w14:textId="77777777" w:rsidR="00E6049F" w:rsidRPr="006F682A" w:rsidRDefault="00E6049F" w:rsidP="00851B90">
            <w:r w:rsidRPr="006F682A">
              <w:t>20”+</w:t>
            </w:r>
          </w:p>
        </w:tc>
        <w:tc>
          <w:tcPr>
            <w:tcW w:w="1886" w:type="dxa"/>
            <w:tcBorders>
              <w:top w:val="single" w:sz="4" w:space="0" w:color="auto"/>
            </w:tcBorders>
            <w:vAlign w:val="center"/>
          </w:tcPr>
          <w:p w14:paraId="2D9390B4" w14:textId="77777777" w:rsidR="00E6049F" w:rsidRPr="006F682A" w:rsidRDefault="00E6049F" w:rsidP="00851B90">
            <w:r w:rsidRPr="006F682A">
              <w:t>any</w:t>
            </w:r>
          </w:p>
        </w:tc>
        <w:tc>
          <w:tcPr>
            <w:tcW w:w="1363" w:type="dxa"/>
            <w:tcBorders>
              <w:top w:val="single" w:sz="4" w:space="0" w:color="auto"/>
            </w:tcBorders>
            <w:vAlign w:val="center"/>
          </w:tcPr>
          <w:p w14:paraId="11231B97" w14:textId="77777777" w:rsidR="00E6049F" w:rsidRPr="006F682A" w:rsidRDefault="00E6049F" w:rsidP="00851B90">
            <w:r w:rsidRPr="006F682A">
              <w:t>null</w:t>
            </w:r>
          </w:p>
        </w:tc>
        <w:tc>
          <w:tcPr>
            <w:tcW w:w="1080" w:type="dxa"/>
            <w:tcBorders>
              <w:top w:val="single" w:sz="4" w:space="0" w:color="auto"/>
            </w:tcBorders>
            <w:vAlign w:val="center"/>
          </w:tcPr>
          <w:p w14:paraId="0AE62D4D" w14:textId="77777777" w:rsidR="00E6049F" w:rsidRPr="006F682A" w:rsidRDefault="00E6049F" w:rsidP="00851B90">
            <w:r w:rsidRPr="006F682A">
              <w:t>null</w:t>
            </w:r>
          </w:p>
        </w:tc>
        <w:tc>
          <w:tcPr>
            <w:tcW w:w="1081" w:type="dxa"/>
            <w:tcBorders>
              <w:top w:val="single" w:sz="4" w:space="0" w:color="auto"/>
            </w:tcBorders>
            <w:vAlign w:val="center"/>
          </w:tcPr>
          <w:p w14:paraId="3B64945A" w14:textId="77777777" w:rsidR="00E6049F" w:rsidRPr="006F682A" w:rsidRDefault="00E6049F" w:rsidP="00851B90">
            <w:r w:rsidRPr="006F682A">
              <w:t>null</w:t>
            </w:r>
          </w:p>
        </w:tc>
      </w:tr>
      <w:tr w:rsidR="00E6049F" w:rsidRPr="00664ACB" w14:paraId="38104869" w14:textId="77777777" w:rsidTr="00851B90">
        <w:trPr>
          <w:trHeight w:val="360"/>
          <w:jc w:val="center"/>
        </w:trPr>
        <w:tc>
          <w:tcPr>
            <w:tcW w:w="1867" w:type="dxa"/>
            <w:vAlign w:val="center"/>
          </w:tcPr>
          <w:p w14:paraId="29FAFF3B" w14:textId="77777777" w:rsidR="00E6049F" w:rsidRPr="006F682A" w:rsidRDefault="00E6049F" w:rsidP="00851B90">
            <w:r w:rsidRPr="006F682A">
              <w:t>Late Open</w:t>
            </w:r>
          </w:p>
        </w:tc>
        <w:tc>
          <w:tcPr>
            <w:tcW w:w="1963" w:type="dxa"/>
            <w:vAlign w:val="center"/>
          </w:tcPr>
          <w:p w14:paraId="1D1E3E2C" w14:textId="77777777" w:rsidR="00E6049F" w:rsidRPr="006F682A" w:rsidRDefault="00E6049F" w:rsidP="00851B90">
            <w:r w:rsidRPr="006F682A">
              <w:t>20”+</w:t>
            </w:r>
          </w:p>
        </w:tc>
        <w:tc>
          <w:tcPr>
            <w:tcW w:w="1886" w:type="dxa"/>
            <w:vAlign w:val="center"/>
          </w:tcPr>
          <w:p w14:paraId="2C43D941" w14:textId="77777777" w:rsidR="00E6049F" w:rsidRPr="006F682A" w:rsidRDefault="00E6049F" w:rsidP="00851B90">
            <w:r w:rsidRPr="006F682A">
              <w:t>any</w:t>
            </w:r>
          </w:p>
        </w:tc>
        <w:tc>
          <w:tcPr>
            <w:tcW w:w="1363" w:type="dxa"/>
            <w:vAlign w:val="center"/>
          </w:tcPr>
          <w:p w14:paraId="41F26017" w14:textId="77777777" w:rsidR="00E6049F" w:rsidRPr="006F682A" w:rsidRDefault="00E6049F" w:rsidP="00851B90">
            <w:r w:rsidRPr="006F682A">
              <w:t>&lt;50</w:t>
            </w:r>
          </w:p>
        </w:tc>
        <w:tc>
          <w:tcPr>
            <w:tcW w:w="1080" w:type="dxa"/>
            <w:vAlign w:val="center"/>
          </w:tcPr>
          <w:p w14:paraId="0A5D2528" w14:textId="77777777" w:rsidR="00E6049F" w:rsidRPr="006F682A" w:rsidRDefault="00E6049F" w:rsidP="00851B90">
            <w:r w:rsidRPr="006F682A">
              <w:t>any</w:t>
            </w:r>
          </w:p>
        </w:tc>
        <w:tc>
          <w:tcPr>
            <w:tcW w:w="1081" w:type="dxa"/>
            <w:vAlign w:val="center"/>
          </w:tcPr>
          <w:p w14:paraId="326717FE" w14:textId="77777777" w:rsidR="00E6049F" w:rsidRPr="006F682A" w:rsidRDefault="00E6049F" w:rsidP="00851B90">
            <w:r w:rsidRPr="006F682A">
              <w:t>any</w:t>
            </w:r>
          </w:p>
        </w:tc>
      </w:tr>
      <w:tr w:rsidR="00E6049F" w:rsidRPr="00664ACB" w14:paraId="12D14438" w14:textId="77777777" w:rsidTr="00851B90">
        <w:trPr>
          <w:trHeight w:val="360"/>
          <w:jc w:val="center"/>
        </w:trPr>
        <w:tc>
          <w:tcPr>
            <w:tcW w:w="1867" w:type="dxa"/>
            <w:tcBorders>
              <w:bottom w:val="single" w:sz="4" w:space="0" w:color="auto"/>
            </w:tcBorders>
            <w:vAlign w:val="center"/>
          </w:tcPr>
          <w:p w14:paraId="63B6B584" w14:textId="77777777" w:rsidR="00E6049F" w:rsidRPr="006F682A" w:rsidRDefault="00E6049F" w:rsidP="00851B90">
            <w:r w:rsidRPr="006F682A">
              <w:t>Late Open</w:t>
            </w:r>
          </w:p>
        </w:tc>
        <w:tc>
          <w:tcPr>
            <w:tcW w:w="1963" w:type="dxa"/>
            <w:tcBorders>
              <w:bottom w:val="single" w:sz="4" w:space="0" w:color="auto"/>
            </w:tcBorders>
            <w:vAlign w:val="center"/>
          </w:tcPr>
          <w:p w14:paraId="735E6CD4" w14:textId="77777777" w:rsidR="00E6049F" w:rsidRPr="006F682A" w:rsidRDefault="00E6049F" w:rsidP="00851B90">
            <w:r w:rsidRPr="006F682A">
              <w:t>20”+</w:t>
            </w:r>
          </w:p>
        </w:tc>
        <w:tc>
          <w:tcPr>
            <w:tcW w:w="1886" w:type="dxa"/>
            <w:tcBorders>
              <w:bottom w:val="single" w:sz="4" w:space="0" w:color="auto"/>
            </w:tcBorders>
            <w:vAlign w:val="center"/>
          </w:tcPr>
          <w:p w14:paraId="08820618" w14:textId="77777777" w:rsidR="00E6049F" w:rsidRPr="006F682A" w:rsidRDefault="00E6049F" w:rsidP="00851B90">
            <w:r w:rsidRPr="006F682A">
              <w:t>any</w:t>
            </w:r>
          </w:p>
        </w:tc>
        <w:tc>
          <w:tcPr>
            <w:tcW w:w="1363" w:type="dxa"/>
            <w:tcBorders>
              <w:bottom w:val="single" w:sz="4" w:space="0" w:color="auto"/>
            </w:tcBorders>
            <w:vAlign w:val="center"/>
          </w:tcPr>
          <w:p w14:paraId="7F306A9B" w14:textId="77777777" w:rsidR="00E6049F" w:rsidRPr="006F682A" w:rsidRDefault="00E6049F" w:rsidP="00851B90">
            <w:r w:rsidRPr="006F682A">
              <w:t>null</w:t>
            </w:r>
          </w:p>
        </w:tc>
        <w:tc>
          <w:tcPr>
            <w:tcW w:w="1080" w:type="dxa"/>
            <w:tcBorders>
              <w:bottom w:val="single" w:sz="4" w:space="0" w:color="auto"/>
            </w:tcBorders>
            <w:vAlign w:val="center"/>
          </w:tcPr>
          <w:p w14:paraId="7F76BCBB" w14:textId="77777777" w:rsidR="00E6049F" w:rsidRPr="006F682A" w:rsidRDefault="00E6049F" w:rsidP="00851B90">
            <w:r w:rsidRPr="006F682A">
              <w:t>&lt;50</w:t>
            </w:r>
          </w:p>
        </w:tc>
        <w:tc>
          <w:tcPr>
            <w:tcW w:w="1081" w:type="dxa"/>
            <w:tcBorders>
              <w:bottom w:val="single" w:sz="4" w:space="0" w:color="auto"/>
            </w:tcBorders>
            <w:vAlign w:val="center"/>
          </w:tcPr>
          <w:p w14:paraId="09335F07" w14:textId="77777777" w:rsidR="00E6049F" w:rsidRPr="006F682A" w:rsidRDefault="00E6049F" w:rsidP="00851B90">
            <w:r w:rsidRPr="006F682A">
              <w:t>null</w:t>
            </w:r>
          </w:p>
        </w:tc>
      </w:tr>
    </w:tbl>
    <w:p w14:paraId="0132E66C" w14:textId="77777777" w:rsidR="00E6049F" w:rsidRPr="006F682A" w:rsidRDefault="00E6049F" w:rsidP="00E6049F"/>
    <w:p w14:paraId="18BE7B0E" w14:textId="7BC2F029" w:rsidR="00E6049F" w:rsidRDefault="00E6049F" w:rsidP="00E6049F">
      <w:r>
        <w:t xml:space="preserve">Methodology for assigning condition classes to </w:t>
      </w:r>
      <w:r>
        <w:t>SCN</w:t>
      </w:r>
      <w:r>
        <w:t>-ASP is still under development.</w:t>
      </w:r>
    </w:p>
    <w:p w14:paraId="6F89D166" w14:textId="77777777" w:rsidR="00E6049F" w:rsidRDefault="00E6049F" w:rsidP="0038399B">
      <w:pPr>
        <w:autoSpaceDE w:val="0"/>
        <w:autoSpaceDN w:val="0"/>
        <w:adjustRightInd w:val="0"/>
        <w:outlineLvl w:val="4"/>
        <w:rPr>
          <w:b/>
          <w:sz w:val="32"/>
        </w:rPr>
      </w:pPr>
    </w:p>
    <w:p w14:paraId="7498271B" w14:textId="77777777" w:rsidR="00E6049F" w:rsidRPr="00FB2311" w:rsidRDefault="00E6049F" w:rsidP="00E6049F">
      <w:pPr>
        <w:rPr>
          <w:b/>
          <w:sz w:val="32"/>
        </w:rPr>
      </w:pPr>
      <w:r>
        <w:rPr>
          <w:b/>
          <w:sz w:val="32"/>
        </w:rPr>
        <w:t>Draft Model</w:t>
      </w:r>
    </w:p>
    <w:p w14:paraId="0C211E5D" w14:textId="0510B384" w:rsidR="00E6049F" w:rsidRPr="006F682A" w:rsidRDefault="00E6049F" w:rsidP="00E6049F">
      <w:r>
        <w:t xml:space="preserve">(See PDF) </w:t>
      </w:r>
      <w:r w:rsidRPr="006F682A">
        <w:t xml:space="preserve">Disturbance-Succession model for </w:t>
      </w:r>
      <w:r>
        <w:t>SCN</w:t>
      </w:r>
      <w:r>
        <w:t xml:space="preserve"> and </w:t>
      </w:r>
      <w:r>
        <w:t>SCN</w:t>
      </w:r>
      <w:bookmarkStart w:id="0" w:name="_GoBack"/>
      <w:bookmarkEnd w:id="0"/>
      <w:r>
        <w:t>-ASP.</w:t>
      </w:r>
    </w:p>
    <w:p w14:paraId="6D968A75" w14:textId="77777777" w:rsidR="00E6049F" w:rsidRPr="006F682A" w:rsidRDefault="00E6049F" w:rsidP="00E6049F">
      <w:pPr>
        <w:pStyle w:val="Caption"/>
        <w:spacing w:before="0" w:after="0"/>
      </w:pPr>
    </w:p>
    <w:p w14:paraId="434A9EF1" w14:textId="77777777" w:rsidR="00E6049F" w:rsidRPr="003A021D" w:rsidRDefault="00E6049F" w:rsidP="00E6049F">
      <w:pPr>
        <w:spacing w:after="120"/>
        <w:rPr>
          <w:b/>
          <w:sz w:val="32"/>
        </w:rPr>
      </w:pPr>
      <w:r>
        <w:rPr>
          <w:b/>
          <w:sz w:val="32"/>
        </w:rPr>
        <w:t>References</w:t>
      </w:r>
    </w:p>
    <w:p w14:paraId="36153B6E" w14:textId="7409C68F" w:rsidR="00A2023E" w:rsidRDefault="0038399B" w:rsidP="00A2023E">
      <w:pPr>
        <w:spacing w:line="276" w:lineRule="auto"/>
        <w:ind w:left="720" w:hanging="720"/>
      </w:pPr>
      <w:r w:rsidRPr="00A40C3D">
        <w:t xml:space="preserve"> </w:t>
      </w:r>
      <w:r w:rsidR="00A2023E" w:rsidRPr="00A40C3D">
        <w:t xml:space="preserve">“CalVeg Zone 1.” Vegetation Descriptions. </w:t>
      </w:r>
      <w:r w:rsidR="00A2023E" w:rsidRPr="00A40C3D">
        <w:rPr>
          <w:i/>
        </w:rPr>
        <w:t>Vegetation Classification and Mapping</w:t>
      </w:r>
      <w:r w:rsidR="00A2023E" w:rsidRPr="00A40C3D">
        <w:t>.  11 December 2008. U.S. Forest Service. &lt;</w:t>
      </w:r>
      <w:r w:rsidR="00A2023E">
        <w:t>http://www.fs.usda.gov/Internet/FSE_DOCUMENTS/fsbdev3_046448.pdf</w:t>
      </w:r>
      <w:r w:rsidR="00A2023E" w:rsidRPr="00A40C3D">
        <w:t>&gt;. Accessed 2 April 2013.</w:t>
      </w:r>
    </w:p>
    <w:p w14:paraId="74AF208B" w14:textId="77777777" w:rsidR="00A2023E" w:rsidRDefault="00A2023E" w:rsidP="00A2023E">
      <w:pPr>
        <w:spacing w:line="276" w:lineRule="auto"/>
        <w:ind w:left="720" w:hanging="720"/>
      </w:pPr>
      <w:r>
        <w:t xml:space="preserve">Fites-Kaufman, Jo Ann, Phil Rundel, Nathan Stephenson, and Dave A. Wixelman. “Montane and Subalpine Vegetation of the Sierra Nevada and Cascade Ranges.” In </w:t>
      </w:r>
      <w:r>
        <w:rPr>
          <w:i/>
        </w:rPr>
        <w:t>Terrestrial Vegetation of California, 3</w:t>
      </w:r>
      <w:r w:rsidRPr="00832813">
        <w:rPr>
          <w:i/>
          <w:vertAlign w:val="superscript"/>
        </w:rPr>
        <w:t>rd</w:t>
      </w:r>
      <w:r>
        <w:rPr>
          <w:i/>
        </w:rPr>
        <w:t xml:space="preserve"> Edition</w:t>
      </w:r>
      <w:r>
        <w:t xml:space="preserve">, edited by Michael Barbour, Todd Keeler-Wolf, and Allan A. Schoenherr, 456-501. Berkeley and Los Angeles: University of California Press, 2007. </w:t>
      </w:r>
    </w:p>
    <w:p w14:paraId="4185E5BE" w14:textId="0C90E05F" w:rsidR="00A2023E" w:rsidRDefault="00A2023E" w:rsidP="00A2023E">
      <w:pPr>
        <w:spacing w:line="276" w:lineRule="auto"/>
        <w:ind w:left="720" w:hanging="720"/>
      </w:pPr>
      <w:r>
        <w:t>LandFire. “Biophysical Setting Models.” Biophysical Setting 0610440. 2007a. LANDFIRE Project, U.S. Department of Agriculture, Forest Service; U.S. Department of the Interior. &lt;</w:t>
      </w:r>
      <w:r w:rsidRPr="00283D74">
        <w:t>http://www.landfire.gov/national_veg_models_op2.php</w:t>
      </w:r>
      <w:r>
        <w:t>&gt;. Accessed 9 November 2012.</w:t>
      </w:r>
    </w:p>
    <w:p w14:paraId="48CB8CDB" w14:textId="77777777" w:rsidR="00A2023E" w:rsidRDefault="00A2023E" w:rsidP="00A2023E">
      <w:pPr>
        <w:spacing w:line="276" w:lineRule="auto"/>
        <w:ind w:left="720" w:hanging="720"/>
      </w:pPr>
      <w:r>
        <w:t>LandFire. “Biophysical Setting Models.” Biophysical Setting 0610582. 2007b. LANDFIRE Project, U.S. Department of Agriculture, Forest Service; U.S. Department of the Interior. &lt;</w:t>
      </w:r>
      <w:r w:rsidRPr="00283D74">
        <w:t>http://www.landfire.gov/national_veg_models_op2.php</w:t>
      </w:r>
      <w:r>
        <w:t>&gt;. Accessed 9 November 2012.</w:t>
      </w:r>
    </w:p>
    <w:p w14:paraId="43E77770" w14:textId="77777777" w:rsidR="00A2023E" w:rsidRDefault="00A2023E" w:rsidP="00A2023E">
      <w:pPr>
        <w:spacing w:line="276" w:lineRule="auto"/>
        <w:ind w:left="720" w:hanging="720"/>
      </w:pPr>
      <w:r>
        <w:t>LandFire. “Biophysical Setting Models.” Biophysical Setting 0610610. 2007c. LANDFIRE Project, U.S. Department of Agriculture, Forest Service; U.S. Department of the Interior. &lt;</w:t>
      </w:r>
      <w:r w:rsidRPr="00283D74">
        <w:t>http://www.landfire.gov/national_veg_models_op2.php</w:t>
      </w:r>
      <w:r>
        <w:t>&gt;. Accessed 7 January 2013.</w:t>
      </w:r>
    </w:p>
    <w:p w14:paraId="58180F3F" w14:textId="77777777" w:rsidR="00A2023E" w:rsidRDefault="00A2023E" w:rsidP="00A2023E">
      <w:pPr>
        <w:spacing w:line="276" w:lineRule="auto"/>
        <w:ind w:left="720" w:hanging="720"/>
        <w:rPr>
          <w:rFonts w:cs="Times"/>
          <w:iCs/>
          <w:color w:val="1D1D1D"/>
          <w:lang w:eastAsia="ja-JP"/>
        </w:rPr>
      </w:pPr>
      <w:r>
        <w:t xml:space="preserve">Van de Water, Kip M. and Safford, Hugh D. “A Summary of Fire Frequency Estimates for California Vegetation Before Euro-American Settlement.” </w:t>
      </w:r>
      <w:r>
        <w:rPr>
          <w:i/>
        </w:rPr>
        <w:t>Fire Ecology</w:t>
      </w:r>
      <w:r>
        <w:t xml:space="preserve"> 7.3 (2011): 26-57.</w:t>
      </w:r>
      <w:r w:rsidRPr="00BE12CD">
        <w:t xml:space="preserve"> </w:t>
      </w:r>
      <w:r w:rsidRPr="00BE12CD">
        <w:rPr>
          <w:rFonts w:cs="Times"/>
          <w:iCs/>
          <w:color w:val="1D1D1D"/>
          <w:lang w:eastAsia="ja-JP"/>
        </w:rPr>
        <w:t>doi: 10.4996/fireecology.0703026</w:t>
      </w:r>
      <w:r>
        <w:rPr>
          <w:rFonts w:cs="Times"/>
          <w:iCs/>
          <w:color w:val="1D1D1D"/>
          <w:lang w:eastAsia="ja-JP"/>
        </w:rPr>
        <w:t>.</w:t>
      </w:r>
    </w:p>
    <w:p w14:paraId="2E0DD568" w14:textId="67A6824B" w:rsidR="00A2023E" w:rsidRPr="0077408A" w:rsidRDefault="00A2023E" w:rsidP="00A2023E">
      <w:pPr>
        <w:spacing w:line="276" w:lineRule="auto"/>
        <w:ind w:left="720" w:hanging="720"/>
      </w:pPr>
      <w:r>
        <w:t xml:space="preserve">Verner, Jared. “Aspen (ASP).” </w:t>
      </w:r>
      <w:r>
        <w:rPr>
          <w:i/>
        </w:rPr>
        <w:t>A Guide to Wildlife Habitats of California</w:t>
      </w:r>
      <w:r>
        <w:t>. 1988. Mayer, Kenneth E. and Laudenslayer, William F., eds. California Department of Fish and Game. &lt;</w:t>
      </w:r>
      <w:r w:rsidRPr="0077408A">
        <w:t>http://www.dfg.ca.gov/biogeodata/cwhr/pdfs/</w:t>
      </w:r>
      <w:r>
        <w:t>ASP</w:t>
      </w:r>
      <w:r w:rsidRPr="0077408A">
        <w:t>.pdf</w:t>
      </w:r>
      <w:r>
        <w:t>&gt;. Accessed 4 December 2012.</w:t>
      </w:r>
    </w:p>
    <w:p w14:paraId="32EC27C9" w14:textId="77777777" w:rsidR="00A2023E" w:rsidRPr="00D114EC" w:rsidRDefault="00A2023E" w:rsidP="002F521B">
      <w:pPr>
        <w:autoSpaceDE w:val="0"/>
        <w:autoSpaceDN w:val="0"/>
        <w:adjustRightInd w:val="0"/>
        <w:jc w:val="both"/>
        <w:rPr>
          <w:rFonts w:eastAsia="Times New Roman"/>
          <w:b/>
          <w:noProof/>
          <w:szCs w:val="20"/>
        </w:rPr>
      </w:pPr>
    </w:p>
    <w:sectPr w:rsidR="00A2023E" w:rsidRPr="00D114EC" w:rsidSect="002B324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02081"/>
    <w:multiLevelType w:val="multilevel"/>
    <w:tmpl w:val="0409001D"/>
    <w:styleLink w:val="KMStyle"/>
    <w:lvl w:ilvl="0">
      <w:start w:val="1"/>
      <w:numFmt w:val="bullet"/>
      <w:lvlText w:val=""/>
      <w:lvlJc w:val="left"/>
      <w:pPr>
        <w:ind w:left="360" w:hanging="360"/>
      </w:pPr>
      <w:rPr>
        <w:rFonts w:ascii="Symbol" w:hAnsi="Symbo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61511D41"/>
    <w:multiLevelType w:val="multilevel"/>
    <w:tmpl w:val="7E40DAD2"/>
    <w:lvl w:ilvl="0">
      <w:start w:val="1"/>
      <w:numFmt w:val="bullet"/>
      <w:pStyle w:val="ListParagraph"/>
      <w:lvlText w:val=""/>
      <w:lvlJc w:val="left"/>
      <w:pPr>
        <w:tabs>
          <w:tab w:val="num" w:pos="0"/>
        </w:tabs>
        <w:ind w:left="360" w:hanging="360"/>
      </w:pPr>
      <w:rPr>
        <w:rFonts w:ascii="Symbol" w:hAnsi="Symbol" w:hint="default"/>
      </w:rPr>
    </w:lvl>
    <w:lvl w:ilvl="1">
      <w:start w:val="1"/>
      <w:numFmt w:val="bullet"/>
      <w:lvlText w:val="o"/>
      <w:lvlJc w:val="left"/>
      <w:pPr>
        <w:tabs>
          <w:tab w:val="num" w:pos="360"/>
        </w:tabs>
        <w:ind w:left="720" w:hanging="360"/>
      </w:pPr>
      <w:rPr>
        <w:rFonts w:ascii="Courier New" w:hAnsi="Courier New" w:hint="default"/>
      </w:rPr>
    </w:lvl>
    <w:lvl w:ilvl="2">
      <w:start w:val="1"/>
      <w:numFmt w:val="bullet"/>
      <w:lvlText w:val=""/>
      <w:lvlJc w:val="left"/>
      <w:pPr>
        <w:tabs>
          <w:tab w:val="num" w:pos="7200"/>
        </w:tabs>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36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245"/>
    <w:rsid w:val="000D3831"/>
    <w:rsid w:val="001155D4"/>
    <w:rsid w:val="00121DB1"/>
    <w:rsid w:val="001F77E5"/>
    <w:rsid w:val="002B3245"/>
    <w:rsid w:val="002F521B"/>
    <w:rsid w:val="00336581"/>
    <w:rsid w:val="0038399B"/>
    <w:rsid w:val="004814FB"/>
    <w:rsid w:val="004F0C68"/>
    <w:rsid w:val="0050469A"/>
    <w:rsid w:val="005104E8"/>
    <w:rsid w:val="005D0421"/>
    <w:rsid w:val="005F7371"/>
    <w:rsid w:val="006867FE"/>
    <w:rsid w:val="007728CC"/>
    <w:rsid w:val="008E59A1"/>
    <w:rsid w:val="009C7F24"/>
    <w:rsid w:val="009F1D6B"/>
    <w:rsid w:val="00A2023E"/>
    <w:rsid w:val="00AD4C0C"/>
    <w:rsid w:val="00AD597A"/>
    <w:rsid w:val="00AF3387"/>
    <w:rsid w:val="00B634BB"/>
    <w:rsid w:val="00CC4E34"/>
    <w:rsid w:val="00D114EC"/>
    <w:rsid w:val="00DB0DB2"/>
    <w:rsid w:val="00DB12B5"/>
    <w:rsid w:val="00E6049F"/>
    <w:rsid w:val="00E80F3C"/>
    <w:rsid w:val="00EB540E"/>
    <w:rsid w:val="00F15C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62D60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245"/>
    <w:rPr>
      <w:rFonts w:ascii="Garamond" w:hAnsi="Garamond"/>
      <w:sz w:val="24"/>
      <w:szCs w:val="24"/>
      <w:lang w:eastAsia="en-US"/>
    </w:rPr>
  </w:style>
  <w:style w:type="paragraph" w:styleId="Heading2">
    <w:name w:val="heading 2"/>
    <w:basedOn w:val="Normal"/>
    <w:next w:val="Normal"/>
    <w:link w:val="Heading2Char"/>
    <w:uiPriority w:val="99"/>
    <w:qFormat/>
    <w:rsid w:val="002B3245"/>
    <w:pPr>
      <w:keepNext/>
      <w:widowControl w:val="0"/>
      <w:autoSpaceDE w:val="0"/>
      <w:autoSpaceDN w:val="0"/>
      <w:adjustRightInd w:val="0"/>
      <w:spacing w:before="240" w:after="120"/>
      <w:outlineLvl w:val="1"/>
    </w:pPr>
    <w:rPr>
      <w:rFonts w:eastAsia="Times New Roman"/>
      <w:b/>
      <w:bCs/>
      <w:noProof/>
      <w:sz w:val="32"/>
      <w:szCs w:val="32"/>
    </w:rPr>
  </w:style>
  <w:style w:type="paragraph" w:styleId="Heading5">
    <w:name w:val="heading 5"/>
    <w:basedOn w:val="Normal"/>
    <w:next w:val="Normal"/>
    <w:link w:val="Heading5Char"/>
    <w:uiPriority w:val="9"/>
    <w:semiHidden/>
    <w:unhideWhenUsed/>
    <w:qFormat/>
    <w:rsid w:val="0038399B"/>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2B3245"/>
    <w:rPr>
      <w:rFonts w:ascii="Garamond" w:eastAsia="Times New Roman" w:hAnsi="Garamond"/>
      <w:b/>
      <w:bCs/>
      <w:noProof/>
      <w:sz w:val="32"/>
      <w:szCs w:val="32"/>
      <w:lang w:eastAsia="en-US"/>
    </w:rPr>
  </w:style>
  <w:style w:type="paragraph" w:styleId="ListParagraph">
    <w:name w:val="List Paragraph"/>
    <w:aliases w:val="KM List Paragraph"/>
    <w:basedOn w:val="Normal"/>
    <w:uiPriority w:val="34"/>
    <w:qFormat/>
    <w:rsid w:val="002B3245"/>
    <w:pPr>
      <w:numPr>
        <w:numId w:val="2"/>
      </w:numPr>
      <w:autoSpaceDE w:val="0"/>
      <w:autoSpaceDN w:val="0"/>
      <w:adjustRightInd w:val="0"/>
      <w:contextualSpacing/>
    </w:pPr>
    <w:rPr>
      <w:rFonts w:eastAsia="Times New Roman"/>
      <w:noProof/>
      <w:szCs w:val="20"/>
    </w:rPr>
  </w:style>
  <w:style w:type="character" w:styleId="CommentReference">
    <w:name w:val="annotation reference"/>
    <w:basedOn w:val="DefaultParagraphFont"/>
    <w:uiPriority w:val="99"/>
    <w:semiHidden/>
    <w:unhideWhenUsed/>
    <w:rsid w:val="005D0421"/>
    <w:rPr>
      <w:sz w:val="18"/>
      <w:szCs w:val="18"/>
    </w:rPr>
  </w:style>
  <w:style w:type="paragraph" w:styleId="CommentText">
    <w:name w:val="annotation text"/>
    <w:basedOn w:val="Normal"/>
    <w:link w:val="CommentTextChar"/>
    <w:uiPriority w:val="99"/>
    <w:semiHidden/>
    <w:unhideWhenUsed/>
    <w:rsid w:val="005D0421"/>
  </w:style>
  <w:style w:type="character" w:customStyle="1" w:styleId="CommentTextChar">
    <w:name w:val="Comment Text Char"/>
    <w:basedOn w:val="DefaultParagraphFont"/>
    <w:link w:val="CommentText"/>
    <w:uiPriority w:val="99"/>
    <w:semiHidden/>
    <w:rsid w:val="005D0421"/>
    <w:rPr>
      <w:rFonts w:ascii="Garamond" w:hAnsi="Garamond"/>
      <w:sz w:val="24"/>
      <w:szCs w:val="24"/>
      <w:lang w:eastAsia="en-US"/>
    </w:rPr>
  </w:style>
  <w:style w:type="paragraph" w:customStyle="1" w:styleId="Table">
    <w:name w:val="Table"/>
    <w:basedOn w:val="Normal"/>
    <w:uiPriority w:val="99"/>
    <w:rsid w:val="005D0421"/>
    <w:pPr>
      <w:keepLines/>
      <w:autoSpaceDE w:val="0"/>
      <w:autoSpaceDN w:val="0"/>
      <w:adjustRightInd w:val="0"/>
      <w:spacing w:before="120"/>
      <w:jc w:val="center"/>
    </w:pPr>
    <w:rPr>
      <w:rFonts w:eastAsia="Times New Roman"/>
      <w:noProof/>
      <w:szCs w:val="20"/>
    </w:rPr>
  </w:style>
  <w:style w:type="paragraph" w:styleId="BalloonText">
    <w:name w:val="Balloon Text"/>
    <w:basedOn w:val="Normal"/>
    <w:link w:val="BalloonTextChar"/>
    <w:uiPriority w:val="99"/>
    <w:semiHidden/>
    <w:unhideWhenUsed/>
    <w:rsid w:val="005D04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0421"/>
    <w:rPr>
      <w:rFonts w:ascii="Lucida Grande" w:hAnsi="Lucida Grande" w:cs="Lucida Grande"/>
      <w:sz w:val="18"/>
      <w:szCs w:val="18"/>
      <w:lang w:eastAsia="en-US"/>
    </w:rPr>
  </w:style>
  <w:style w:type="character" w:customStyle="1" w:styleId="Heading5Char">
    <w:name w:val="Heading 5 Char"/>
    <w:basedOn w:val="DefaultParagraphFont"/>
    <w:link w:val="Heading5"/>
    <w:uiPriority w:val="9"/>
    <w:semiHidden/>
    <w:rsid w:val="0038399B"/>
    <w:rPr>
      <w:rFonts w:asciiTheme="majorHAnsi" w:eastAsiaTheme="majorEastAsia" w:hAnsiTheme="majorHAnsi" w:cstheme="majorBidi"/>
      <w:color w:val="243F60" w:themeColor="accent1" w:themeShade="7F"/>
      <w:sz w:val="24"/>
      <w:szCs w:val="24"/>
      <w:lang w:eastAsia="en-US"/>
    </w:rPr>
  </w:style>
  <w:style w:type="paragraph" w:styleId="Caption">
    <w:name w:val="caption"/>
    <w:basedOn w:val="Normal"/>
    <w:next w:val="Normal"/>
    <w:uiPriority w:val="99"/>
    <w:qFormat/>
    <w:rsid w:val="00E6049F"/>
    <w:pPr>
      <w:keepLines/>
      <w:autoSpaceDE w:val="0"/>
      <w:autoSpaceDN w:val="0"/>
      <w:adjustRightInd w:val="0"/>
      <w:spacing w:before="120" w:after="120"/>
    </w:pPr>
    <w:rPr>
      <w:rFonts w:eastAsia="Times New Roman"/>
      <w:noProo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245"/>
    <w:rPr>
      <w:rFonts w:ascii="Garamond" w:hAnsi="Garamond"/>
      <w:sz w:val="24"/>
      <w:szCs w:val="24"/>
      <w:lang w:eastAsia="en-US"/>
    </w:rPr>
  </w:style>
  <w:style w:type="paragraph" w:styleId="Heading2">
    <w:name w:val="heading 2"/>
    <w:basedOn w:val="Normal"/>
    <w:next w:val="Normal"/>
    <w:link w:val="Heading2Char"/>
    <w:uiPriority w:val="99"/>
    <w:qFormat/>
    <w:rsid w:val="002B3245"/>
    <w:pPr>
      <w:keepNext/>
      <w:widowControl w:val="0"/>
      <w:autoSpaceDE w:val="0"/>
      <w:autoSpaceDN w:val="0"/>
      <w:adjustRightInd w:val="0"/>
      <w:spacing w:before="240" w:after="120"/>
      <w:outlineLvl w:val="1"/>
    </w:pPr>
    <w:rPr>
      <w:rFonts w:eastAsia="Times New Roman"/>
      <w:b/>
      <w:bCs/>
      <w:noProof/>
      <w:sz w:val="32"/>
      <w:szCs w:val="32"/>
    </w:rPr>
  </w:style>
  <w:style w:type="paragraph" w:styleId="Heading5">
    <w:name w:val="heading 5"/>
    <w:basedOn w:val="Normal"/>
    <w:next w:val="Normal"/>
    <w:link w:val="Heading5Char"/>
    <w:uiPriority w:val="9"/>
    <w:semiHidden/>
    <w:unhideWhenUsed/>
    <w:qFormat/>
    <w:rsid w:val="0038399B"/>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2B3245"/>
    <w:rPr>
      <w:rFonts w:ascii="Garamond" w:eastAsia="Times New Roman" w:hAnsi="Garamond"/>
      <w:b/>
      <w:bCs/>
      <w:noProof/>
      <w:sz w:val="32"/>
      <w:szCs w:val="32"/>
      <w:lang w:eastAsia="en-US"/>
    </w:rPr>
  </w:style>
  <w:style w:type="paragraph" w:styleId="ListParagraph">
    <w:name w:val="List Paragraph"/>
    <w:aliases w:val="KM List Paragraph"/>
    <w:basedOn w:val="Normal"/>
    <w:uiPriority w:val="34"/>
    <w:qFormat/>
    <w:rsid w:val="002B3245"/>
    <w:pPr>
      <w:numPr>
        <w:numId w:val="2"/>
      </w:numPr>
      <w:autoSpaceDE w:val="0"/>
      <w:autoSpaceDN w:val="0"/>
      <w:adjustRightInd w:val="0"/>
      <w:contextualSpacing/>
    </w:pPr>
    <w:rPr>
      <w:rFonts w:eastAsia="Times New Roman"/>
      <w:noProof/>
      <w:szCs w:val="20"/>
    </w:rPr>
  </w:style>
  <w:style w:type="character" w:styleId="CommentReference">
    <w:name w:val="annotation reference"/>
    <w:basedOn w:val="DefaultParagraphFont"/>
    <w:uiPriority w:val="99"/>
    <w:semiHidden/>
    <w:unhideWhenUsed/>
    <w:rsid w:val="005D0421"/>
    <w:rPr>
      <w:sz w:val="18"/>
      <w:szCs w:val="18"/>
    </w:rPr>
  </w:style>
  <w:style w:type="paragraph" w:styleId="CommentText">
    <w:name w:val="annotation text"/>
    <w:basedOn w:val="Normal"/>
    <w:link w:val="CommentTextChar"/>
    <w:uiPriority w:val="99"/>
    <w:semiHidden/>
    <w:unhideWhenUsed/>
    <w:rsid w:val="005D0421"/>
  </w:style>
  <w:style w:type="character" w:customStyle="1" w:styleId="CommentTextChar">
    <w:name w:val="Comment Text Char"/>
    <w:basedOn w:val="DefaultParagraphFont"/>
    <w:link w:val="CommentText"/>
    <w:uiPriority w:val="99"/>
    <w:semiHidden/>
    <w:rsid w:val="005D0421"/>
    <w:rPr>
      <w:rFonts w:ascii="Garamond" w:hAnsi="Garamond"/>
      <w:sz w:val="24"/>
      <w:szCs w:val="24"/>
      <w:lang w:eastAsia="en-US"/>
    </w:rPr>
  </w:style>
  <w:style w:type="paragraph" w:customStyle="1" w:styleId="Table">
    <w:name w:val="Table"/>
    <w:basedOn w:val="Normal"/>
    <w:uiPriority w:val="99"/>
    <w:rsid w:val="005D0421"/>
    <w:pPr>
      <w:keepLines/>
      <w:autoSpaceDE w:val="0"/>
      <w:autoSpaceDN w:val="0"/>
      <w:adjustRightInd w:val="0"/>
      <w:spacing w:before="120"/>
      <w:jc w:val="center"/>
    </w:pPr>
    <w:rPr>
      <w:rFonts w:eastAsia="Times New Roman"/>
      <w:noProof/>
      <w:szCs w:val="20"/>
    </w:rPr>
  </w:style>
  <w:style w:type="paragraph" w:styleId="BalloonText">
    <w:name w:val="Balloon Text"/>
    <w:basedOn w:val="Normal"/>
    <w:link w:val="BalloonTextChar"/>
    <w:uiPriority w:val="99"/>
    <w:semiHidden/>
    <w:unhideWhenUsed/>
    <w:rsid w:val="005D04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0421"/>
    <w:rPr>
      <w:rFonts w:ascii="Lucida Grande" w:hAnsi="Lucida Grande" w:cs="Lucida Grande"/>
      <w:sz w:val="18"/>
      <w:szCs w:val="18"/>
      <w:lang w:eastAsia="en-US"/>
    </w:rPr>
  </w:style>
  <w:style w:type="character" w:customStyle="1" w:styleId="Heading5Char">
    <w:name w:val="Heading 5 Char"/>
    <w:basedOn w:val="DefaultParagraphFont"/>
    <w:link w:val="Heading5"/>
    <w:uiPriority w:val="9"/>
    <w:semiHidden/>
    <w:rsid w:val="0038399B"/>
    <w:rPr>
      <w:rFonts w:asciiTheme="majorHAnsi" w:eastAsiaTheme="majorEastAsia" w:hAnsiTheme="majorHAnsi" w:cstheme="majorBidi"/>
      <w:color w:val="243F60" w:themeColor="accent1" w:themeShade="7F"/>
      <w:sz w:val="24"/>
      <w:szCs w:val="24"/>
      <w:lang w:eastAsia="en-US"/>
    </w:rPr>
  </w:style>
  <w:style w:type="paragraph" w:styleId="Caption">
    <w:name w:val="caption"/>
    <w:basedOn w:val="Normal"/>
    <w:next w:val="Normal"/>
    <w:uiPriority w:val="99"/>
    <w:qFormat/>
    <w:rsid w:val="00E6049F"/>
    <w:pPr>
      <w:keepLines/>
      <w:autoSpaceDE w:val="0"/>
      <w:autoSpaceDN w:val="0"/>
      <w:adjustRightInd w:val="0"/>
      <w:spacing w:before="120" w:after="120"/>
    </w:pPr>
    <w:rPr>
      <w:rFonts w:eastAsia="Times New Roman"/>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179998">
      <w:bodyDiv w:val="1"/>
      <w:marLeft w:val="0"/>
      <w:marRight w:val="0"/>
      <w:marTop w:val="0"/>
      <w:marBottom w:val="0"/>
      <w:divBdr>
        <w:top w:val="none" w:sz="0" w:space="0" w:color="auto"/>
        <w:left w:val="none" w:sz="0" w:space="0" w:color="auto"/>
        <w:bottom w:val="none" w:sz="0" w:space="0" w:color="auto"/>
        <w:right w:val="none" w:sz="0" w:space="0" w:color="auto"/>
      </w:divBdr>
    </w:div>
    <w:div w:id="19561296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9</Pages>
  <Words>3094</Words>
  <Characters>17638</Characters>
  <Application>Microsoft Macintosh Word</Application>
  <DocSecurity>0</DocSecurity>
  <Lines>146</Lines>
  <Paragraphs>41</Paragraphs>
  <ScaleCrop>false</ScaleCrop>
  <Company/>
  <LinksUpToDate>false</LinksUpToDate>
  <CharactersWithSpaces>20691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Maritza Mallek</dc:creator>
  <cp:keywords/>
  <dc:description/>
  <cp:lastModifiedBy>Maritza Mallek</cp:lastModifiedBy>
  <cp:revision>20</cp:revision>
  <dcterms:created xsi:type="dcterms:W3CDTF">2013-05-31T19:27:00Z</dcterms:created>
  <dcterms:modified xsi:type="dcterms:W3CDTF">2013-06-07T23:33:00Z</dcterms:modified>
</cp:coreProperties>
</file>