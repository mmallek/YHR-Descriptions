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FB28304" w14:textId="0FE0CEC1" w:rsidR="002B3245" w:rsidRDefault="002F521B" w:rsidP="002F521B">
      <w:pPr>
        <w:pStyle w:val="ListParagraph"/>
      </w:pPr>
      <w:r>
        <w:t>1,</w:t>
      </w:r>
      <w:r w:rsidR="001F77E5">
        <w:t>570</w:t>
      </w:r>
      <w:r w:rsidR="002B3245">
        <w:t xml:space="preserve"> acres / </w:t>
      </w:r>
      <w:r w:rsidR="001F77E5">
        <w:t>635</w:t>
      </w:r>
      <w:r w:rsidR="002B3245">
        <w:t xml:space="preserve"> hectares</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commentRangeStart w:id="0"/>
      <w:commentRangeStart w:id="1"/>
      <w:r>
        <w:t>Crosswalk to LandFire Biophysical Settings</w:t>
      </w:r>
      <w:commentRangeEnd w:id="0"/>
      <w:r w:rsidR="00407A9F">
        <w:rPr>
          <w:rStyle w:val="CommentReference"/>
          <w:rFonts w:eastAsiaTheme="minorEastAsia"/>
          <w:noProof w:val="0"/>
        </w:rPr>
        <w:commentReference w:id="0"/>
      </w:r>
      <w:commentRangeEnd w:id="1"/>
      <w:r w:rsidR="009152FC">
        <w:rPr>
          <w:rStyle w:val="CommentReference"/>
          <w:rFonts w:eastAsiaTheme="minorEastAsia"/>
          <w:noProof w:val="0"/>
        </w:rPr>
        <w:commentReference w:id="1"/>
      </w:r>
    </w:p>
    <w:p w14:paraId="466D235D" w14:textId="77777777" w:rsidR="002B3245" w:rsidRDefault="002B3245" w:rsidP="002F521B">
      <w:pPr>
        <w:pStyle w:val="ListParagraph"/>
        <w:numPr>
          <w:ilvl w:val="1"/>
          <w:numId w:val="2"/>
        </w:numPr>
      </w:pPr>
      <w:r>
        <w:t>0610330 Mediterranean California Subalpine Woodland</w:t>
      </w:r>
    </w:p>
    <w:p w14:paraId="63F28D49" w14:textId="77777777" w:rsidR="002B3245" w:rsidRDefault="002B3245" w:rsidP="002F521B">
      <w:pPr>
        <w:pStyle w:val="ListParagraph"/>
        <w:numPr>
          <w:ilvl w:val="1"/>
          <w:numId w:val="2"/>
        </w:numPr>
      </w:pPr>
      <w:r>
        <w:t>0610440 Northern California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0F439E6E" w14:textId="77777777" w:rsidR="002B3245" w:rsidRDefault="002F521B" w:rsidP="002F521B">
      <w:pPr>
        <w:pStyle w:val="ListParagraph"/>
      </w:pPr>
      <w:r>
        <w:t>?</w:t>
      </w:r>
      <w:r w:rsidR="002B3245">
        <w:t xml:space="preserve"> acres / </w:t>
      </w:r>
      <w:r>
        <w:t>?</w:t>
      </w:r>
      <w:r w:rsidR="002B3245">
        <w:t xml:space="preserve"> hectares </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3B5BA3ED"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subalpine landscape is comprised of a mosaic of subalpine forests/woodlands, meadows, rock outcrops, and scrub vegetation types. Subalpine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xml:space="preserve"> and </w:t>
      </w:r>
      <w:commentRangeStart w:id="2"/>
      <w:commentRangeStart w:id="3"/>
      <w:r w:rsidR="00D114EC">
        <w:rPr>
          <w:rFonts w:eastAsia="Times New Roman"/>
          <w:i/>
          <w:noProof/>
        </w:rPr>
        <w:t>Pinus contorta</w:t>
      </w:r>
      <w:r w:rsidR="00D114EC">
        <w:rPr>
          <w:rFonts w:eastAsia="Times New Roman"/>
          <w:noProof/>
        </w:rPr>
        <w:t xml:space="preserve"> ssp. </w:t>
      </w:r>
      <w:r w:rsidR="00D114EC">
        <w:rPr>
          <w:rFonts w:eastAsia="Times New Roman"/>
          <w:i/>
          <w:noProof/>
        </w:rPr>
        <w:t>murrayana</w:t>
      </w:r>
      <w:commentRangeEnd w:id="2"/>
      <w:r w:rsidR="00407A9F">
        <w:rPr>
          <w:rStyle w:val="CommentReference"/>
        </w:rPr>
        <w:commentReference w:id="2"/>
      </w:r>
      <w:commentRangeEnd w:id="3"/>
      <w:r w:rsidR="00994327">
        <w:rPr>
          <w:rStyle w:val="CommentReference"/>
        </w:rPr>
        <w:commentReference w:id="3"/>
      </w:r>
      <w:r w:rsidR="00D114EC">
        <w:rPr>
          <w:rFonts w:eastAsia="Times New Roman"/>
          <w:noProof/>
        </w:rPr>
        <w:t xml:space="preserve">. Stand densities are </w:t>
      </w:r>
      <w:ins w:id="4" w:author="M" w:date="2013-07-02T17:05:00Z">
        <w:r w:rsidR="00407A9F">
          <w:rPr>
            <w:rFonts w:eastAsia="Times New Roman"/>
            <w:noProof/>
          </w:rPr>
          <w:t xml:space="preserve">relatively </w:t>
        </w:r>
      </w:ins>
      <w:r w:rsidR="00D114EC">
        <w:rPr>
          <w:rFonts w:eastAsia="Times New Roman"/>
          <w:noProof/>
        </w:rPr>
        <w:t>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3FD84DCA" w:rsidR="004814FB" w:rsidRDefault="004814FB" w:rsidP="004814FB">
      <w:pPr>
        <w:autoSpaceDE w:val="0"/>
        <w:autoSpaceDN w:val="0"/>
        <w:adjustRightInd w:val="0"/>
        <w:rPr>
          <w:rFonts w:eastAsia="Times New Roman"/>
          <w:noProof/>
        </w:rPr>
      </w:pPr>
      <w:r>
        <w:rPr>
          <w:rFonts w:eastAsia="Times New Roman"/>
          <w:noProof/>
        </w:rPr>
        <w:tab/>
      </w:r>
      <w:commentRangeStart w:id="5"/>
      <w:commentRangeStart w:id="6"/>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and </w:t>
      </w:r>
      <w:r>
        <w:rPr>
          <w:rFonts w:eastAsia="Times New Roman"/>
          <w:i/>
          <w:noProof/>
        </w:rPr>
        <w:t>Pinus monticola</w:t>
      </w:r>
      <w:r>
        <w:rPr>
          <w:rFonts w:eastAsia="Times New Roman"/>
          <w:noProof/>
        </w:rPr>
        <w:t xml:space="preserve">. </w:t>
      </w:r>
      <w:commentRangeEnd w:id="5"/>
      <w:r w:rsidR="00407A9F">
        <w:rPr>
          <w:rStyle w:val="CommentReference"/>
        </w:rPr>
        <w:commentReference w:id="5"/>
      </w:r>
      <w:commentRangeEnd w:id="6"/>
      <w:r w:rsidR="00402515">
        <w:rPr>
          <w:rStyle w:val="CommentReference"/>
        </w:rPr>
        <w:commentReference w:id="6"/>
      </w:r>
      <w:r>
        <w:rPr>
          <w:rFonts w:eastAsia="Times New Roman"/>
          <w:noProof/>
        </w:rPr>
        <w:t xml:space="preserve">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77777777"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Pr>
          <w:rFonts w:eastAsia="Times New Roman"/>
          <w:i/>
          <w:noProof/>
        </w:rPr>
        <w:t>Pinus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48EF4C0F"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lastRenderedPageBreak/>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in the sparse ground cover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77777777" w:rsidR="005D0421" w:rsidRDefault="005D0421" w:rsidP="007728CC">
      <w:pPr>
        <w:autoSpaceDE w:val="0"/>
        <w:autoSpaceDN w:val="0"/>
        <w:adjustRightInd w:val="0"/>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Pr>
          <w:rFonts w:eastAsia="Times New Roman"/>
          <w:b/>
          <w:noProof/>
          <w:szCs w:val="20"/>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Verner 1998).</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3F846A6A" w:rsidR="005D0421" w:rsidRDefault="005D0421"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Pr>
          <w:rFonts w:eastAsia="Times New Roman"/>
          <w:noProof/>
        </w:rPr>
        <w:t>The elevational distribution of subalpine forest communities varies with latitude. In the northern Sierra Nevada, such stands begin around 2,450 m and extend up to treeline at 2</w:t>
      </w:r>
      <w:commentRangeStart w:id="7"/>
      <w:commentRangeStart w:id="8"/>
      <w:r>
        <w:rPr>
          <w:rFonts w:eastAsia="Times New Roman"/>
          <w:noProof/>
        </w:rPr>
        <w:t>,750 to 3,100 m</w:t>
      </w:r>
      <w:r w:rsidR="007728CC">
        <w:rPr>
          <w:rFonts w:eastAsia="Times New Roman"/>
          <w:noProof/>
        </w:rPr>
        <w:t xml:space="preserve"> (9,000 to 11,000 ft</w:t>
      </w:r>
      <w:commentRangeEnd w:id="7"/>
      <w:r w:rsidR="00407A9F">
        <w:rPr>
          <w:rStyle w:val="CommentReference"/>
        </w:rPr>
        <w:commentReference w:id="7"/>
      </w:r>
      <w:commentRangeEnd w:id="8"/>
      <w:r w:rsidR="00712D9F">
        <w:rPr>
          <w:rStyle w:val="CommentReference"/>
        </w:rPr>
        <w:commentReference w:id="8"/>
      </w:r>
      <w:r w:rsidR="007728CC">
        <w:rPr>
          <w:rFonts w:eastAsia="Times New Roman"/>
          <w:noProof/>
        </w:rPr>
        <w:t>)</w:t>
      </w:r>
      <w:r>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Pr>
          <w:rFonts w:eastAsia="Times New Roman"/>
          <w:noProof/>
        </w:rPr>
        <w:t>.</w:t>
      </w:r>
    </w:p>
    <w:p w14:paraId="71A9D8A2" w14:textId="099F2906"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t xml:space="preserve">Subalpine forests are characterized by a relatively short growing season with cool temperatures. With the exception of occasional summer thunderstorms, most precipitaiton falls as snow. Wet years with abundant snowfall can limit growth as these may produce late-lying snowfields that reduce the length of the growing season. Winds </w:t>
      </w:r>
      <w:commentRangeStart w:id="9"/>
      <w:del w:id="10" w:author="M" w:date="2013-07-02T17:11:00Z">
        <w:r w:rsidDel="00AB714D">
          <w:rPr>
            <w:rFonts w:eastAsia="Times New Roman"/>
            <w:noProof/>
          </w:rPr>
          <w:delText>are often</w:delText>
        </w:r>
      </w:del>
      <w:ins w:id="11" w:author="M" w:date="2013-07-02T17:11:00Z">
        <w:r w:rsidR="00AB714D">
          <w:rPr>
            <w:rFonts w:eastAsia="Times New Roman"/>
            <w:noProof/>
          </w:rPr>
          <w:t>can</w:t>
        </w:r>
      </w:ins>
      <w:commentRangeEnd w:id="9"/>
      <w:r w:rsidR="00712D9F">
        <w:rPr>
          <w:rStyle w:val="CommentReference"/>
        </w:rPr>
        <w:commentReference w:id="9"/>
      </w:r>
      <w:ins w:id="12" w:author="M" w:date="2013-07-02T17:11:00Z">
        <w:r w:rsidR="00AB714D">
          <w:rPr>
            <w:rFonts w:eastAsia="Times New Roman"/>
            <w:noProof/>
          </w:rPr>
          <w:t xml:space="preserve"> be</w:t>
        </w:r>
      </w:ins>
      <w:r>
        <w:rPr>
          <w:rFonts w:eastAsia="Times New Roman"/>
          <w:noProof/>
        </w:rPr>
        <w:t xml:space="preserve">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1856B83C"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waterlogged for much of the year. For these reasons, the length of the growing season is a function of early season limitation due to low temperatures and snowfields, and late season limitations due to drough</w:t>
      </w:r>
      <w:ins w:id="13" w:author="M" w:date="2013-07-02T17:12:00Z">
        <w:r w:rsidR="00AB714D">
          <w:rPr>
            <w:rFonts w:eastAsia="Times New Roman"/>
            <w:noProof/>
          </w:rPr>
          <w:t>t</w:t>
        </w:r>
      </w:ins>
      <w:r>
        <w:rPr>
          <w:rFonts w:eastAsia="Times New Roman"/>
          <w:noProof/>
        </w:rPr>
        <w:t xml:space="preserve">. Studies of the dynamics of alterations of treeline elevation over the past several millennia have reinforced the significance of complex interactions of both temperature and </w:t>
      </w:r>
      <w:ins w:id="14" w:author="M" w:date="2013-07-02T17:12:00Z">
        <w:r w:rsidR="00AB714D">
          <w:rPr>
            <w:rFonts w:eastAsia="Times New Roman"/>
            <w:noProof/>
          </w:rPr>
          <w:t xml:space="preserve">seasonal </w:t>
        </w:r>
      </w:ins>
      <w:r>
        <w:rPr>
          <w:rFonts w:eastAsia="Times New Roman"/>
          <w:noProof/>
        </w:rPr>
        <w:t>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1D47883D" w14:textId="44020D20" w:rsidR="005D0421" w:rsidRPr="006F682A"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r>
      <w:r w:rsidRPr="00052255">
        <w:rPr>
          <w:b/>
        </w:rPr>
        <w:tab/>
      </w:r>
      <w:r w:rsidRPr="006F682A">
        <w:t xml:space="preserve">Sites supporting </w:t>
      </w:r>
      <w:r w:rsidRPr="00052255">
        <w:rPr>
          <w:i/>
          <w:iCs/>
        </w:rPr>
        <w:t>P. tremuloides</w:t>
      </w:r>
      <w:r w:rsidRPr="006F682A">
        <w:t xml:space="preserve"> are associated with added soil moisture, i.e., azonal wet sites. These s</w:t>
      </w:r>
      <w:r>
        <w:t xml:space="preserve">ites are </w:t>
      </w:r>
      <w:r w:rsidR="001F77E5">
        <w:t xml:space="preserve">found throughout the SCN zone, </w:t>
      </w:r>
      <w:r>
        <w:t xml:space="preserve">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t>LandFire 2007c</w:t>
      </w:r>
      <w:r w:rsidRPr="006F682A">
        <w:t>)</w:t>
      </w:r>
      <w:r>
        <w:t>.</w:t>
      </w:r>
      <w:r w:rsidRPr="006F682A">
        <w:t xml:space="preserve"> </w:t>
      </w:r>
    </w:p>
    <w:p w14:paraId="5C424A46" w14:textId="77777777"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289D0B09"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subalpine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 and generally stand-replacing when it does occur, since the major tree species are highly susceptible to fire mortality (LandFire 2007a). </w:t>
      </w:r>
    </w:p>
    <w:p w14:paraId="02F04317" w14:textId="42E77BB7" w:rsidR="001F77E5" w:rsidRDefault="001F77E5" w:rsidP="001F77E5">
      <w:pPr>
        <w:ind w:firstLine="360"/>
      </w:pPr>
      <w:r>
        <w:t>Data on fire return intervals (FRIs) are available from a few review papers. Van de Water and Safford’s 2011 review paper aggregates hundreds of articles, conference proceedings, and LandFire data on fire return intervals, with an emphasis on Californian sources. We also include here data from the pertinent individual LandFire BpS models (2007a, 2007b, 2007c).</w:t>
      </w:r>
    </w:p>
    <w:p w14:paraId="30680858" w14:textId="78CD94A6" w:rsidR="0050469A" w:rsidRDefault="00EB540E" w:rsidP="0050469A">
      <w:pPr>
        <w:ind w:firstLine="360"/>
      </w:pPr>
      <w:r>
        <w:rPr>
          <w:rFonts w:eastAsia="Times New Roman"/>
          <w:noProof/>
        </w:rPr>
        <w:t xml:space="preserve">Estimates of wildfire return interval range from </w:t>
      </w:r>
      <w:commentRangeStart w:id="15"/>
      <w:commentRangeStart w:id="16"/>
      <w:r>
        <w:rPr>
          <w:rFonts w:eastAsia="Times New Roman"/>
          <w:noProof/>
        </w:rPr>
        <w:t>100 to over 500 years</w:t>
      </w:r>
      <w:commentRangeEnd w:id="15"/>
      <w:r w:rsidR="00AB714D">
        <w:rPr>
          <w:rStyle w:val="CommentReference"/>
        </w:rPr>
        <w:commentReference w:id="15"/>
      </w:r>
      <w:commentRangeEnd w:id="16"/>
      <w:r w:rsidR="002B0F52">
        <w:rPr>
          <w:rStyle w:val="CommentReference"/>
        </w:rPr>
        <w:commentReference w:id="16"/>
      </w:r>
      <w:r>
        <w:rPr>
          <w:rFonts w:eastAsia="Times New Roman"/>
          <w:noProof/>
        </w:rPr>
        <w:t xml:space="preserve">.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LandFire model for northern </w:t>
      </w:r>
      <w:r w:rsidR="001F77E5">
        <w:t>California</w:t>
      </w:r>
      <w:r w:rsidR="0050469A">
        <w:t xml:space="preserve"> Nevada 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361984" w14:textId="496BE100" w:rsidR="005D0421"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1F77E5" w:rsidRPr="006F682A">
        <w:t xml:space="preserve">Sites supporting </w:t>
      </w:r>
      <w:r w:rsidR="001F77E5" w:rsidRPr="006F682A">
        <w:rPr>
          <w:i/>
          <w:iCs/>
        </w:rPr>
        <w:t>P. tremuloides</w:t>
      </w:r>
      <w:r w:rsidR="001F77E5" w:rsidRPr="006F682A">
        <w:t xml:space="preserve"> are maintained by </w:t>
      </w:r>
      <w:r w:rsidR="001F77E5">
        <w:t xml:space="preserve">stand-replacing </w:t>
      </w:r>
      <w:r w:rsidR="001F77E5" w:rsidRPr="006F682A">
        <w:t>disturbances that allow regener</w:t>
      </w:r>
      <w:r w:rsidR="001F77E5">
        <w:t>ation from below-ground suckers</w:t>
      </w:r>
      <w:r w:rsidR="001F77E5" w:rsidRPr="006F682A">
        <w:t xml:space="preserve">. Upland clones are impaired or </w:t>
      </w:r>
      <w:r w:rsidR="001F77E5">
        <w:t>suppressed</w:t>
      </w:r>
      <w:r w:rsidR="001F77E5" w:rsidRPr="006F682A">
        <w:t xml:space="preserve"> by conifer ingrowth and overtopping and </w:t>
      </w:r>
      <w:r w:rsidR="001F77E5">
        <w:t>intensive g</w:t>
      </w:r>
      <w:r w:rsidR="001F77E5" w:rsidRPr="006F682A">
        <w:t>razing</w:t>
      </w:r>
      <w:r w:rsidR="001F77E5">
        <w:t xml:space="preserve"> that inhibits growth</w:t>
      </w:r>
      <w:r w:rsidR="001F77E5" w:rsidRPr="006F682A">
        <w:t>. In a reference condition scenario, a few stands will advance toward conifer dominance, but in the current landscape scenario where fire has been reduced from reference conditions there are many more conif</w:t>
      </w:r>
      <w:r w:rsidR="001F77E5">
        <w:t>er-dominated mixed aspen stands</w:t>
      </w:r>
      <w:r w:rsidR="001F77E5" w:rsidRPr="006F682A">
        <w:t xml:space="preserve"> (</w:t>
      </w:r>
      <w:r w:rsidR="001F77E5">
        <w:t>LandFire 2007c, Verner 1988).</w:t>
      </w:r>
    </w:p>
    <w:p w14:paraId="72D57539" w14:textId="554A2F88" w:rsidR="005D0421" w:rsidRDefault="001F77E5" w:rsidP="006867FE">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92 years for high mortality fire, 91 years for low mortality fire, and 46</w:t>
      </w:r>
      <w:r w:rsidR="006867FE">
        <w:t xml:space="preserve"> years for any fire.</w:t>
      </w:r>
    </w:p>
    <w:p w14:paraId="01FF0C23" w14:textId="22570BB4" w:rsidR="005D0421" w:rsidRDefault="005D0421" w:rsidP="005D0421">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w:t>
      </w:r>
      <w:r w:rsidR="001F77E5">
        <w:rPr>
          <w:i/>
          <w:sz w:val="22"/>
          <w:szCs w:val="24"/>
        </w:rPr>
        <w:t>.</w:t>
      </w:r>
      <w:r w:rsidRPr="00B773B3">
        <w:rPr>
          <w:i/>
          <w:sz w:val="22"/>
          <w:szCs w:val="24"/>
        </w:rPr>
        <w:t xml:space="preserve"> tremuloides</w:t>
      </w:r>
      <w:r w:rsidRPr="00B773B3">
        <w:rPr>
          <w:sz w:val="22"/>
          <w:szCs w:val="24"/>
        </w:rPr>
        <w:t xml:space="preserve">. Numbers for </w:t>
      </w:r>
      <w:r w:rsidR="00EB540E">
        <w:rPr>
          <w:sz w:val="22"/>
          <w:szCs w:val="24"/>
        </w:rPr>
        <w:t>SCN</w:t>
      </w:r>
      <w:r w:rsidRPr="00B773B3">
        <w:rPr>
          <w:sz w:val="22"/>
          <w:szCs w:val="24"/>
        </w:rPr>
        <w:t xml:space="preserve"> were derived from BpS model 0610</w:t>
      </w:r>
      <w:r w:rsidR="001F77E5">
        <w:rPr>
          <w:sz w:val="22"/>
          <w:szCs w:val="24"/>
        </w:rPr>
        <w:t>440</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F77E5" w:rsidRPr="000C3D2B">
        <w:rPr>
          <w:sz w:val="22"/>
          <w:szCs w:val="24"/>
        </w:rPr>
        <w:t xml:space="preserve">Numbers for </w:t>
      </w:r>
      <w:r w:rsidR="004F0C68">
        <w:rPr>
          <w:sz w:val="22"/>
          <w:szCs w:val="24"/>
        </w:rPr>
        <w:t>SCN</w:t>
      </w:r>
      <w:r w:rsidR="001F77E5" w:rsidRPr="000C3D2B">
        <w:rPr>
          <w:sz w:val="22"/>
          <w:szCs w:val="24"/>
        </w:rPr>
        <w:t>-ASP were derived from BpS model 0610610 (</w:t>
      </w:r>
      <w:r w:rsidR="001F77E5">
        <w:rPr>
          <w:sz w:val="22"/>
          <w:szCs w:val="24"/>
        </w:rPr>
        <w:t>LandFire</w:t>
      </w:r>
      <w:r w:rsidR="001F77E5" w:rsidRPr="000C3D2B">
        <w:rPr>
          <w:sz w:val="22"/>
          <w:szCs w:val="24"/>
        </w:rPr>
        <w:t xml:space="preserve"> 2007</w:t>
      </w:r>
      <w:r w:rsidR="001F77E5">
        <w:rPr>
          <w:sz w:val="22"/>
          <w:szCs w:val="24"/>
        </w:rPr>
        <w:t>c</w:t>
      </w:r>
      <w:r w:rsidR="001F77E5" w:rsidRPr="000C3D2B">
        <w:rPr>
          <w:sz w:val="22"/>
          <w:szCs w:val="24"/>
        </w:rPr>
        <w:t>)</w:t>
      </w:r>
      <w:r w:rsidR="001F77E5">
        <w:rPr>
          <w:sz w:val="22"/>
          <w:szCs w:val="24"/>
        </w:rPr>
        <w:t xml:space="preserve"> and Safford (pers. comm. 2013)</w:t>
      </w:r>
      <w:r w:rsidR="001F77E5"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0FC628B6" w:rsidR="005D0421" w:rsidRPr="007D4AD1" w:rsidRDefault="00EB540E"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70FB3083" w:rsidR="005D0421" w:rsidRPr="007D4AD1" w:rsidRDefault="00EB540E" w:rsidP="005D0421">
            <w:pPr>
              <w:jc w:val="center"/>
              <w:rPr>
                <w:color w:val="000000"/>
              </w:rPr>
            </w:pPr>
            <w:r>
              <w:rPr>
                <w:color w:val="000000"/>
              </w:rPr>
              <w:t>923</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45410E51" w:rsidR="005D0421" w:rsidRPr="007D4AD1" w:rsidRDefault="00EB540E" w:rsidP="005D0421">
            <w:pPr>
              <w:jc w:val="center"/>
              <w:rPr>
                <w:color w:val="000000"/>
              </w:rPr>
            </w:pPr>
            <w:r>
              <w:rPr>
                <w:color w:val="000000"/>
              </w:rPr>
              <w:t>324</w:t>
            </w:r>
          </w:p>
        </w:tc>
        <w:tc>
          <w:tcPr>
            <w:tcW w:w="1300" w:type="dxa"/>
            <w:tcBorders>
              <w:top w:val="nil"/>
              <w:left w:val="nil"/>
              <w:bottom w:val="nil"/>
              <w:right w:val="nil"/>
            </w:tcBorders>
            <w:shd w:val="clear" w:color="auto" w:fill="auto"/>
            <w:vAlign w:val="center"/>
            <w:hideMark/>
          </w:tcPr>
          <w:p w14:paraId="01DA8509" w14:textId="4C29FF0B" w:rsidR="005D0421" w:rsidRPr="007D4AD1" w:rsidRDefault="00EB540E" w:rsidP="005D0421">
            <w:pPr>
              <w:jc w:val="center"/>
              <w:rPr>
                <w:color w:val="000000"/>
              </w:rPr>
            </w:pPr>
            <w:r>
              <w:rPr>
                <w:color w:val="000000"/>
              </w:rPr>
              <w:t>100</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5540B1D0" w:rsidR="005D0421" w:rsidRPr="007D4AD1" w:rsidRDefault="001F77E5" w:rsidP="005D0421">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46AA73D7" w:rsidR="005D0421" w:rsidRPr="007D4AD1" w:rsidRDefault="001F77E5" w:rsidP="005D0421">
            <w:pPr>
              <w:jc w:val="center"/>
              <w:rPr>
                <w:color w:val="000000"/>
              </w:rPr>
            </w:pPr>
            <w:r>
              <w:rPr>
                <w:color w:val="000000"/>
              </w:rPr>
              <w:t>50</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58F1CBC" w:rsidR="005D0421" w:rsidRPr="007D4AD1" w:rsidRDefault="001F77E5" w:rsidP="005D0421">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49F9F749" w:rsidR="005D0421" w:rsidRPr="007D4AD1" w:rsidRDefault="001F77E5" w:rsidP="005D0421">
            <w:pPr>
              <w:jc w:val="center"/>
              <w:rPr>
                <w:color w:val="000000"/>
              </w:rPr>
            </w:pPr>
            <w:r>
              <w:rPr>
                <w:color w:val="000000"/>
              </w:rPr>
              <w:t>50</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3945161F" w:rsidR="005D0421" w:rsidRPr="007D4AD1" w:rsidRDefault="001F77E5" w:rsidP="005D0421">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248AB352" w:rsidR="005D0421" w:rsidRPr="007D4AD1" w:rsidRDefault="001F77E5" w:rsidP="005D0421">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6FE25ADF" w:rsidR="005D0421" w:rsidRDefault="005D0421" w:rsidP="005D0421">
      <w:pPr>
        <w:widowControl w:val="0"/>
        <w:autoSpaceDE w:val="0"/>
        <w:autoSpaceDN w:val="0"/>
        <w:adjustRightInd w:val="0"/>
        <w:spacing w:after="240"/>
      </w:pPr>
      <w:r w:rsidRPr="006F682A">
        <w:t>Other disturbances</w:t>
      </w:r>
      <w:ins w:id="17" w:author="M" w:date="2013-07-02T17:19:00Z">
        <w:r w:rsidR="00AB714D">
          <w:t>, such as mountain pine beetle outbreaks and avalanches,</w:t>
        </w:r>
      </w:ins>
      <w:r w:rsidRPr="006F682A">
        <w:t xml:space="preserve"> </w:t>
      </w:r>
      <w:commentRangeStart w:id="18"/>
      <w:r w:rsidRPr="006F682A">
        <w:t>are</w:t>
      </w:r>
      <w:commentRangeEnd w:id="18"/>
      <w:r w:rsidR="002B0F52">
        <w:rPr>
          <w:rStyle w:val="CommentReference"/>
        </w:rPr>
        <w:commentReference w:id="18"/>
      </w:r>
      <w:r w:rsidRPr="006F682A">
        <w:t xml:space="preserv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807E15E" w14:textId="5FCCD776"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 xml:space="preserve">We recognize five separate condition classes for </w:t>
      </w:r>
      <w:r w:rsidR="00B634BB">
        <w:rPr>
          <w:rFonts w:eastAsia="Times New Roman"/>
          <w:noProof/>
          <w:szCs w:val="20"/>
        </w:rPr>
        <w:t>SCN</w:t>
      </w:r>
      <w:r w:rsidRPr="006867FE">
        <w:rPr>
          <w:rFonts w:eastAsia="Times New Roman"/>
          <w:noProof/>
          <w:szCs w:val="20"/>
        </w:rPr>
        <w:t xml:space="preserve"> and </w:t>
      </w:r>
      <w:r w:rsidR="00B634BB">
        <w:rPr>
          <w:rFonts w:eastAsia="Times New Roman"/>
          <w:noProof/>
          <w:szCs w:val="20"/>
        </w:rPr>
        <w:t>SCN</w:t>
      </w:r>
      <w:r w:rsidRPr="006867FE">
        <w:rPr>
          <w:rFonts w:eastAsia="Times New Roman"/>
          <w:noProof/>
          <w:szCs w:val="20"/>
        </w:rPr>
        <w:t xml:space="preserve">-ASP.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615DCF01" w14:textId="64D25E1A"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The </w:t>
      </w:r>
      <w:r w:rsidR="00B634BB">
        <w:rPr>
          <w:rFonts w:eastAsia="Times New Roman"/>
          <w:noProof/>
          <w:szCs w:val="20"/>
        </w:rPr>
        <w:t>SCN</w:t>
      </w:r>
      <w:r w:rsidRPr="006867FE">
        <w:rPr>
          <w:rFonts w:eastAsia="Times New Roman"/>
          <w:noProof/>
          <w:szCs w:val="20"/>
        </w:rPr>
        <w:t xml:space="preserve">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C420821" w:rsidR="00E80F3C" w:rsidRPr="00E80F3C" w:rsidRDefault="006867FE" w:rsidP="00E80F3C">
      <w:r>
        <w:rPr>
          <w:noProof/>
        </w:rPr>
        <w:drawing>
          <wp:anchor distT="0" distB="0" distL="114300" distR="114300" simplePos="0" relativeHeight="251664384" behindDoc="0" locked="0" layoutInCell="1" allowOverlap="1" wp14:anchorId="1E30B444" wp14:editId="30809F65">
            <wp:simplePos x="0" y="0"/>
            <wp:positionH relativeFrom="column">
              <wp:posOffset>3007360</wp:posOffset>
            </wp:positionH>
            <wp:positionV relativeFrom="paragraph">
              <wp:posOffset>855980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7">
                      <a:extLst>
                        <a:ext uri="{28A0092B-C50C-407E-A947-70E740481C1C}">
                          <a14:useLocalDpi xmlns:a14="http://schemas.microsoft.com/office/drawing/2010/main" val="0"/>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EE1A37">
        <w:rPr>
          <w:b/>
        </w:rPr>
        <w:t>Description</w:t>
      </w:r>
      <w:r w:rsidR="00E80F3C" w:rsidRPr="00EE1A37">
        <w:tab/>
      </w:r>
      <w:r w:rsidR="00E80F3C" w:rsidRPr="00E80F3C">
        <w:t xml:space="preserve">The first few years following stand-replacing wildfire are characterized by bare ground, herbs, shrubs, and varying densities of tree seedlings (presumably dependent on seed sources). Dominant species include coniferous tree seedlings, resprouting grasses and shrubs, and invading herbs. 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7D584D">
        <w:rPr>
          <w:rFonts w:cs="Times"/>
          <w:lang w:eastAsia="ja-JP"/>
        </w:rPr>
        <w:t>(</w:t>
      </w:r>
      <w:r w:rsidR="00E80F3C">
        <w:rPr>
          <w:rFonts w:cs="Times"/>
          <w:lang w:eastAsia="ja-JP"/>
        </w:rPr>
        <w:t>LandFire 2007a</w:t>
      </w:r>
      <w:r w:rsidR="00E80F3C" w:rsidRPr="007D584D">
        <w:rPr>
          <w:rFonts w:cs="Times"/>
          <w:lang w:eastAsia="ja-JP"/>
        </w:rPr>
        <w:t>)</w:t>
      </w:r>
      <w:r w:rsidR="00E80F3C">
        <w:rPr>
          <w:rFonts w:cs="Times"/>
          <w:lang w:eastAsia="ja-JP"/>
        </w:rPr>
        <w:t>.</w:t>
      </w:r>
    </w:p>
    <w:p w14:paraId="21576C4F" w14:textId="6322E1EC" w:rsidR="00E80F3C" w:rsidRDefault="00E80F3C" w:rsidP="00E80F3C">
      <w:pPr>
        <w:ind w:firstLine="360"/>
      </w:pPr>
    </w:p>
    <w:p w14:paraId="31E2DA2F" w14:textId="48FD72F0" w:rsidR="00E80F3C" w:rsidRDefault="00E80F3C" w:rsidP="00E80F3C">
      <w:commentRangeStart w:id="19"/>
      <w:commentRangeStart w:id="20"/>
      <w:r w:rsidRPr="00737FBB">
        <w:rPr>
          <w:b/>
        </w:rPr>
        <w:t>Succession Transition</w:t>
      </w:r>
      <w:r w:rsidRPr="00737FBB">
        <w:rPr>
          <w:rFonts w:ascii="Times" w:hAnsi="Times" w:cs="Times"/>
          <w:sz w:val="26"/>
          <w:szCs w:val="26"/>
          <w:lang w:eastAsia="ja-JP"/>
        </w:rPr>
        <w:t xml:space="preserve"> </w:t>
      </w:r>
      <w:commentRangeEnd w:id="19"/>
      <w:r w:rsidR="002D1630">
        <w:rPr>
          <w:rStyle w:val="CommentReference"/>
        </w:rPr>
        <w:commentReference w:id="19"/>
      </w:r>
      <w:commentRangeEnd w:id="20"/>
      <w:r w:rsidR="002B0F52">
        <w:rPr>
          <w:rStyle w:val="CommentReference"/>
        </w:rPr>
        <w:commentReference w:id="20"/>
      </w:r>
      <w:r>
        <w:rPr>
          <w:rFonts w:ascii="Times" w:hAnsi="Times" w:cs="Times"/>
          <w:sz w:val="26"/>
          <w:szCs w:val="26"/>
          <w:lang w:eastAsia="ja-JP"/>
        </w:rPr>
        <w:tab/>
      </w:r>
      <w:r w:rsidRPr="006F682A">
        <w:t xml:space="preserve">In the absence of disturbance, this </w:t>
      </w:r>
      <w:r w:rsidR="005F7371">
        <w:t>condition</w:t>
      </w:r>
      <w:r>
        <w:t xml:space="preserve"> will begin transitioning to mid development after 20 years</w:t>
      </w:r>
      <w:r w:rsidR="00336581">
        <w:t xml:space="preserve"> at a rate of</w:t>
      </w:r>
      <w:r w:rsidR="006867FE">
        <w:t xml:space="preserve"> 0.4</w:t>
      </w:r>
      <w:r w:rsidR="00336581">
        <w:t xml:space="preserve"> per time step</w:t>
      </w:r>
      <w:r>
        <w:t xml:space="preserve">.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A5FC1F" w:rsidR="00E80F3C" w:rsidRPr="002D4630" w:rsidRDefault="00E80F3C" w:rsidP="00E80F3C">
      <w:pPr>
        <w:autoSpaceDE w:val="0"/>
        <w:autoSpaceDN w:val="0"/>
        <w:adjustRightInd w:val="0"/>
        <w:outlineLvl w:val="4"/>
        <w:rPr>
          <w:rFonts w:eastAsia="Times New Roman"/>
          <w:b/>
          <w:bCs/>
          <w:noProof/>
        </w:rPr>
      </w:pPr>
    </w:p>
    <w:p w14:paraId="2BF48864" w14:textId="3365DF52"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Trees are represented by seedlings and saplings of </w:t>
      </w:r>
      <w:r>
        <w:rPr>
          <w:i/>
        </w:rPr>
        <w:t>T. mertensiana, P. contorta</w:t>
      </w:r>
      <w:r>
        <w:t xml:space="preserve"> ssp. </w:t>
      </w:r>
      <w:r>
        <w:rPr>
          <w:i/>
        </w:rPr>
        <w:t>murrayana</w:t>
      </w:r>
      <w:r>
        <w:t xml:space="preserve">, and other species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203FFE5A" w:rsidR="00E80F3C" w:rsidRDefault="005F7371" w:rsidP="00E80F3C">
      <w:r>
        <w:rPr>
          <w:noProof/>
        </w:rPr>
        <w:drawing>
          <wp:anchor distT="0" distB="0" distL="114300" distR="114300" simplePos="0" relativeHeight="251665408" behindDoc="0" locked="0" layoutInCell="1" allowOverlap="1" wp14:anchorId="30EB668F" wp14:editId="160BE332">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8">
                      <a:extLst>
                        <a:ext uri="{28A0092B-C50C-407E-A947-70E740481C1C}">
                          <a14:useLocalDpi xmlns:a14="http://schemas.microsoft.com/office/drawing/2010/main" val="0"/>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80F3C" w:rsidRPr="00A3304E">
        <w:t xml:space="preserve">This </w:t>
      </w:r>
      <w:r>
        <w:t>condition</w:t>
      </w:r>
      <w:r w:rsidR="00E80F3C" w:rsidRPr="00A3304E">
        <w:t xml:space="preserve"> will maintain under low mor</w:t>
      </w:r>
      <w:r w:rsidR="00E80F3C">
        <w:t>tality disturbance, but after 60</w:t>
      </w:r>
      <w:r w:rsidR="00E80F3C" w:rsidRPr="00A3304E">
        <w:t xml:space="preserve"> years without fire it begins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age since transition to </w:t>
      </w:r>
      <w:r w:rsidR="008E59A1">
        <w:t>an MD</w:t>
      </w:r>
      <w:r w:rsidR="00E80F3C" w:rsidRPr="00A3304E">
        <w:t xml:space="preserve"> </w:t>
      </w:r>
      <w:r w:rsidR="008E59A1">
        <w:t>condition</w:t>
      </w:r>
      <w:r w:rsidR="00E80F3C" w:rsidRPr="00A3304E">
        <w:t xml:space="preserve"> for that patch is at least </w:t>
      </w:r>
      <w:r w:rsidR="00E80F3C">
        <w:t>60</w:t>
      </w:r>
      <w:r w:rsidR="00E80F3C" w:rsidRPr="00A3304E">
        <w:t xml:space="preserve"> years, even if the patch has shifted between </w:t>
      </w:r>
      <w:r w:rsidR="008E59A1">
        <w:t>the MDC and MDO condition classes</w:t>
      </w:r>
      <w:r w:rsidR="00E80F3C" w:rsidRPr="00A3304E">
        <w:t xml:space="preserve">. </w:t>
      </w:r>
      <w:r w:rsidR="00336581">
        <w:t>After 13</w:t>
      </w:r>
      <w:r w:rsidR="00E80F3C">
        <w:t>0 years, all stands will have succeeded.</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commentRangeStart w:id="21"/>
      <w:commentRangeStart w:id="22"/>
      <w:r w:rsidRPr="00A3304E">
        <w:rPr>
          <w:rFonts w:eastAsia="Times New Roman"/>
          <w:b/>
          <w:noProof/>
        </w:rPr>
        <w:t xml:space="preserve">Wildfire Transition </w:t>
      </w:r>
      <w:commentRangeEnd w:id="21"/>
      <w:r w:rsidR="002D1630">
        <w:rPr>
          <w:rStyle w:val="CommentReference"/>
        </w:rPr>
        <w:commentReference w:id="21"/>
      </w:r>
      <w:commentRangeEnd w:id="22"/>
      <w:r w:rsidR="002B0F52">
        <w:rPr>
          <w:rStyle w:val="CommentReference"/>
        </w:rPr>
        <w:commentReference w:id="22"/>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6C442795" w:rsidR="00E80F3C" w:rsidRPr="00E80F3C" w:rsidRDefault="005F7371" w:rsidP="00E80F3C">
      <w:pPr>
        <w:rPr>
          <w:rFonts w:eastAsia="Times New Roman"/>
          <w:bCs/>
          <w:noProof/>
        </w:rPr>
      </w:pPr>
      <w:r>
        <w:rPr>
          <w:noProof/>
        </w:rPr>
        <w:drawing>
          <wp:anchor distT="0" distB="0" distL="114300" distR="114300" simplePos="0" relativeHeight="251666432" behindDoc="0" locked="0" layoutInCell="1" allowOverlap="1" wp14:anchorId="043DE159" wp14:editId="1F20C7BA">
            <wp:simplePos x="0" y="0"/>
            <wp:positionH relativeFrom="column">
              <wp:posOffset>3007360</wp:posOffset>
            </wp:positionH>
            <wp:positionV relativeFrom="paragraph">
              <wp:posOffset>623570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9">
                      <a:extLst>
                        <a:ext uri="{28A0092B-C50C-407E-A947-70E740481C1C}">
                          <a14:useLocalDpi xmlns:a14="http://schemas.microsoft.com/office/drawing/2010/main" val="0"/>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w:t>
      </w:r>
      <w:r>
        <w:rPr>
          <w:rFonts w:eastAsia="Times New Roman"/>
          <w:bCs/>
          <w:noProof/>
        </w:rPr>
        <w:t>condition class</w:t>
      </w:r>
      <w:r w:rsidR="00E80F3C" w:rsidRPr="00E80F3C">
        <w:rPr>
          <w:rFonts w:eastAsia="Times New Roman"/>
          <w:bCs/>
          <w:noProof/>
        </w:rPr>
        <w:t xml:space="preserve">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xml:space="preserve">, with additional conifers coming in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1CF49CD3"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 xml:space="preserve">tion, this </w:t>
      </w:r>
      <w:r w:rsidR="005F7371">
        <w:t>condition</w:t>
      </w:r>
      <w:r>
        <w:t xml:space="preserve"> will begin transitioning to LDC</w:t>
      </w:r>
      <w:r w:rsidR="008E59A1">
        <w:t xml:space="preserve"> at a rate of 0.45 per time step</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After </w:t>
      </w:r>
      <w:r w:rsidR="008E59A1">
        <w:t>13</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287B3C86"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45D9E66D" w:rsidR="00AF3387" w:rsidRPr="00E80F3C" w:rsidRDefault="00E80F3C" w:rsidP="00AF3387">
      <w:pPr>
        <w:rPr>
          <w:rFonts w:eastAsia="Times New Roman"/>
          <w:bCs/>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with open stand structure maintained by</w:t>
      </w:r>
      <w:r w:rsidR="00AF3387">
        <w:rPr>
          <w:rFonts w:eastAsia="Times New Roman"/>
          <w:noProof/>
        </w:rPr>
        <w:t xml:space="preserve"> mixed severity fire and insect-</w:t>
      </w:r>
      <w:r w:rsidR="00AF3387" w:rsidRPr="00AF3387">
        <w:rPr>
          <w:rFonts w:eastAsia="Times New Roman"/>
          <w:noProof/>
        </w:rPr>
        <w:t xml:space="preserve">caused tree mortality.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48070101" w:rsidR="00E80F3C" w:rsidRDefault="00E80F3C" w:rsidP="00AF3387">
      <w:pPr>
        <w:rPr>
          <w:rFonts w:eastAsia="Times New Roman"/>
          <w:noProof/>
        </w:rPr>
      </w:pPr>
    </w:p>
    <w:p w14:paraId="08EC7CA9" w14:textId="79CCCE24" w:rsidR="00E80F3C" w:rsidRDefault="005F7371" w:rsidP="00E80F3C">
      <w:pPr>
        <w:rPr>
          <w:rFonts w:eastAsia="Times New Roman"/>
          <w:noProof/>
        </w:rPr>
      </w:pPr>
      <w:r>
        <w:rPr>
          <w:rFonts w:eastAsia="Times New Roman"/>
          <w:noProof/>
        </w:rPr>
        <w:drawing>
          <wp:anchor distT="0" distB="0" distL="114300" distR="114300" simplePos="0" relativeHeight="251667456" behindDoc="0" locked="0" layoutInCell="1" allowOverlap="1" wp14:anchorId="234813C6" wp14:editId="6CCB4605">
            <wp:simplePos x="0" y="0"/>
            <wp:positionH relativeFrom="column">
              <wp:posOffset>3027680</wp:posOffset>
            </wp:positionH>
            <wp:positionV relativeFrom="paragraph">
              <wp:posOffset>60960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10">
                      <a:extLst>
                        <a:ext uri="{28A0092B-C50C-407E-A947-70E740481C1C}">
                          <a14:useLocalDpi xmlns:a14="http://schemas.microsoft.com/office/drawing/2010/main" val="0"/>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Succession Transition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In absence of fire natural succession to </w:t>
      </w:r>
      <w:r w:rsidR="00AF3387">
        <w:rPr>
          <w:rFonts w:eastAsia="Times New Roman"/>
          <w:noProof/>
        </w:rPr>
        <w:t xml:space="preserve">LDC occurs after 80 years at a </w:t>
      </w:r>
      <w:r w:rsidR="00336581">
        <w:rPr>
          <w:rFonts w:eastAsia="Times New Roman"/>
          <w:noProof/>
        </w:rPr>
        <w:t>rate</w:t>
      </w:r>
      <w:r w:rsidR="00AF3387">
        <w:rPr>
          <w:rFonts w:eastAsia="Times New Roman"/>
          <w:noProof/>
        </w:rPr>
        <w:t xml:space="preserve"> of 0.</w:t>
      </w:r>
      <w:r>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3DB197BF" w14:textId="5DB81185" w:rsidR="00E80F3C"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4D4A11D8" w14:textId="77777777" w:rsidR="005F7371" w:rsidRDefault="005F7371" w:rsidP="00E80F3C">
      <w:pPr>
        <w:rPr>
          <w:rFonts w:eastAsia="Times New Roman"/>
          <w:noProof/>
        </w:rPr>
      </w:pPr>
    </w:p>
    <w:p w14:paraId="2D9B7831" w14:textId="77777777" w:rsidR="005F7371" w:rsidRDefault="005F7371" w:rsidP="00E80F3C">
      <w:pPr>
        <w:rPr>
          <w:rFonts w:eastAsia="Times New Roman"/>
          <w:noProof/>
        </w:rPr>
      </w:pPr>
    </w:p>
    <w:p w14:paraId="405EB8C8" w14:textId="77777777" w:rsidR="005F7371" w:rsidRDefault="005F7371" w:rsidP="00E80F3C">
      <w:pPr>
        <w:rPr>
          <w:rFonts w:eastAsia="Times New Roman"/>
          <w:noProof/>
        </w:rPr>
      </w:pPr>
    </w:p>
    <w:p w14:paraId="0CE3A75A" w14:textId="77777777" w:rsidR="005F7371" w:rsidRDefault="005F7371" w:rsidP="00E80F3C">
      <w:pPr>
        <w:rPr>
          <w:rFonts w:eastAsia="Times New Roman"/>
          <w:noProof/>
        </w:rPr>
      </w:pPr>
    </w:p>
    <w:p w14:paraId="1497E13E" w14:textId="77777777" w:rsidR="005F7371" w:rsidRDefault="005F7371" w:rsidP="00E80F3C">
      <w:pPr>
        <w:rPr>
          <w:rFonts w:eastAsia="Times New Roman"/>
          <w:noProof/>
        </w:rPr>
      </w:pPr>
    </w:p>
    <w:p w14:paraId="21A8CE2F" w14:textId="77777777" w:rsidR="005F7371" w:rsidRPr="00A3304E" w:rsidRDefault="005F7371" w:rsidP="00E80F3C">
      <w:pPr>
        <w:rPr>
          <w:rFonts w:eastAsia="Times New Roman"/>
          <w:noProof/>
        </w:rPr>
      </w:pP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1C55AF30"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advanced regeneration of </w:t>
      </w:r>
      <w:r w:rsidR="00AF3387">
        <w:rPr>
          <w:rFonts w:eastAsia="Times New Roman"/>
          <w:bCs/>
          <w:i/>
          <w:noProof/>
        </w:rPr>
        <w:t>T. mertensiana</w:t>
      </w:r>
      <w:r w:rsidR="00AF3387" w:rsidRPr="00AF3387">
        <w:rPr>
          <w:rFonts w:eastAsia="Times New Roman"/>
          <w:noProof/>
        </w:rPr>
        <w:t xml:space="preserve"> and other shade tolerant species, and typical understory species.</w:t>
      </w:r>
      <w:r w:rsid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790E4E6B"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commentRangeStart w:id="23"/>
      <w:commentRangeStart w:id="24"/>
      <w:r w:rsidRPr="00A45378">
        <w:rPr>
          <w:rFonts w:eastAsia="Times New Roman"/>
          <w:b/>
          <w:bCs/>
          <w:noProof/>
          <w:sz w:val="32"/>
        </w:rPr>
        <w:t>Aspen Variant</w:t>
      </w:r>
      <w:commentRangeEnd w:id="23"/>
      <w:r w:rsidR="00AB714D">
        <w:rPr>
          <w:rStyle w:val="CommentReference"/>
        </w:rPr>
        <w:commentReference w:id="23"/>
      </w:r>
      <w:commentRangeEnd w:id="24"/>
      <w:r w:rsidR="00AA2F36">
        <w:rPr>
          <w:rStyle w:val="CommentReference"/>
        </w:rPr>
        <w:commentReference w:id="24"/>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7777777"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77777777" w:rsidR="00E80F3C" w:rsidRPr="00A45378" w:rsidRDefault="00E80F3C" w:rsidP="00E80F3C">
      <w:pPr>
        <w:autoSpaceDE w:val="0"/>
        <w:autoSpaceDN w:val="0"/>
        <w:adjustRightInd w:val="0"/>
        <w:outlineLvl w:val="4"/>
        <w:rPr>
          <w:rFonts w:eastAsia="Times New Roman"/>
          <w:b/>
          <w:bCs/>
          <w:noProof/>
        </w:rPr>
      </w:pPr>
    </w:p>
    <w:p w14:paraId="06291D90" w14:textId="6CBB5FF9" w:rsidR="00E80F3C" w:rsidRPr="00A45378" w:rsidRDefault="0038399B" w:rsidP="00E80F3C">
      <w:pPr>
        <w:autoSpaceDE w:val="0"/>
        <w:autoSpaceDN w:val="0"/>
        <w:adjustRightInd w:val="0"/>
        <w:outlineLvl w:val="4"/>
        <w:rPr>
          <w:rFonts w:eastAsia="Times New Roman"/>
          <w:bCs/>
          <w:noProof/>
        </w:rPr>
      </w:pPr>
      <w:r w:rsidRPr="0038399B">
        <w:rPr>
          <w:rFonts w:eastAsia="Times New Roman"/>
          <w:bCs/>
          <w:noProof/>
        </w:rPr>
        <w:drawing>
          <wp:anchor distT="0" distB="0" distL="114300" distR="114300" simplePos="0" relativeHeight="251669504" behindDoc="0" locked="0" layoutInCell="1" allowOverlap="1" wp14:anchorId="292405CB" wp14:editId="4356067A">
            <wp:simplePos x="0" y="0"/>
            <wp:positionH relativeFrom="column">
              <wp:posOffset>3036570</wp:posOffset>
            </wp:positionH>
            <wp:positionV relativeFrom="paragraph">
              <wp:posOffset>624205</wp:posOffset>
            </wp:positionV>
            <wp:extent cx="2907030" cy="2286000"/>
            <wp:effectExtent l="0" t="0" r="0" b="0"/>
            <wp:wrapTight wrapText="bothSides">
              <wp:wrapPolygon edited="0">
                <wp:start x="0" y="0"/>
                <wp:lineTo x="0" y="21360"/>
                <wp:lineTo x="21326" y="21360"/>
                <wp:lineTo x="213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1">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BD3F57">
        <w:rPr>
          <w:rFonts w:eastAsia="Times New Roman"/>
          <w:b/>
          <w:bCs/>
          <w:noProof/>
        </w:rPr>
        <w:t>Description</w:t>
      </w:r>
      <w:r w:rsidR="00E80F3C" w:rsidRPr="00A45378">
        <w:rPr>
          <w:rFonts w:eastAsia="Times New Roman"/>
          <w:b/>
          <w:bCs/>
          <w:noProof/>
        </w:rPr>
        <w:tab/>
      </w:r>
      <w:r w:rsidR="00E80F3C" w:rsidRPr="00A45378">
        <w:rPr>
          <w:rFonts w:eastAsia="Times New Roman"/>
          <w:bCs/>
          <w:i/>
          <w:iCs/>
          <w:noProof/>
        </w:rPr>
        <w:t>P. tremuloides</w:t>
      </w:r>
      <w:r w:rsidR="00E80F3C" w:rsidRPr="00A45378">
        <w:rPr>
          <w:rFonts w:eastAsia="Times New Roman"/>
          <w:bCs/>
          <w:noProof/>
        </w:rPr>
        <w:t xml:space="preserve"> trees 5-16</w:t>
      </w:r>
      <w:r w:rsidR="00E80F3C">
        <w:rPr>
          <w:rFonts w:eastAsia="Times New Roman"/>
          <w:bCs/>
          <w:noProof/>
        </w:rPr>
        <w:t>”</w:t>
      </w:r>
      <w:r w:rsidR="00E80F3C" w:rsidRPr="00A45378">
        <w:rPr>
          <w:rFonts w:eastAsia="Times New Roman"/>
          <w:bCs/>
          <w:noProof/>
        </w:rPr>
        <w:t xml:space="preserve"> DBH. Canopy cover is highly variable, and can range from 40-100%. These pa</w:t>
      </w:r>
      <w:r>
        <w:rPr>
          <w:rFonts w:eastAsia="Times New Roman"/>
          <w:bCs/>
          <w:noProof/>
        </w:rPr>
        <w:t>tches range in age from 10 to 11</w:t>
      </w:r>
      <w:r w:rsidR="00E80F3C" w:rsidRPr="00A45378">
        <w:rPr>
          <w:rFonts w:eastAsia="Times New Roman"/>
          <w:bCs/>
          <w:noProof/>
        </w:rPr>
        <w:t xml:space="preserve">0 years. Some understory conifers, </w:t>
      </w:r>
      <w:r w:rsidR="00E80F3C">
        <w:rPr>
          <w:rFonts w:eastAsia="Times New Roman"/>
          <w:bCs/>
          <w:noProof/>
        </w:rPr>
        <w:t>predominantly</w:t>
      </w:r>
      <w:r w:rsidR="00E80F3C" w:rsidRPr="00A45378">
        <w:rPr>
          <w:rFonts w:eastAsia="Times New Roman"/>
          <w:bCs/>
          <w:noProof/>
        </w:rPr>
        <w:t xml:space="preserve"> </w:t>
      </w:r>
      <w:r w:rsidR="000D3831">
        <w:rPr>
          <w:rFonts w:eastAsia="Times New Roman"/>
          <w:bCs/>
          <w:i/>
          <w:noProof/>
        </w:rPr>
        <w:t>T. mertensiana</w:t>
      </w:r>
      <w:r w:rsidR="00E80F3C">
        <w:rPr>
          <w:rFonts w:eastAsia="Times New Roman"/>
          <w:bCs/>
          <w:i/>
          <w:noProof/>
        </w:rPr>
        <w:t xml:space="preserve">, </w:t>
      </w:r>
      <w:r w:rsidR="00E80F3C" w:rsidRPr="00A45378">
        <w:rPr>
          <w:rFonts w:eastAsia="Times New Roman"/>
          <w:bCs/>
          <w:noProof/>
        </w:rPr>
        <w:t xml:space="preserve">are encroaching, but </w:t>
      </w:r>
      <w:r w:rsidR="00E80F3C" w:rsidRPr="00A45378">
        <w:rPr>
          <w:rFonts w:eastAsia="Times New Roman"/>
          <w:bCs/>
          <w:i/>
          <w:iCs/>
          <w:noProof/>
        </w:rPr>
        <w:t>P. tremuloides</w:t>
      </w:r>
      <w:r w:rsidR="00E80F3C" w:rsidRPr="00A45378">
        <w:rPr>
          <w:rFonts w:eastAsia="Times New Roman"/>
          <w:bCs/>
          <w:noProof/>
        </w:rPr>
        <w:t xml:space="preserve"> is still the dominant component of the stand</w:t>
      </w:r>
      <w:r w:rsidR="00E80F3C">
        <w:rPr>
          <w:rFonts w:eastAsia="Times New Roman"/>
          <w:bCs/>
          <w:noProof/>
        </w:rPr>
        <w:t xml:space="preserve"> (LandFire 2007c)</w:t>
      </w:r>
      <w:r w:rsidR="00E80F3C"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3ECF94B3"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Pr="0038399B">
        <w:rPr>
          <w:rFonts w:eastAsia="Times New Roman"/>
          <w:bCs/>
          <w:noProof/>
        </w:rPr>
        <w:t xml:space="preserve">MD-A persists for at least 50 years in the absence of fire, after which stands begin transitioning to MD-AC at a rate of 0.6 per timestep. After 100 years since entering MD-A, any remaining patches transition to MD-AC.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676BF9E0" w14:textId="77777777" w:rsidR="0038399B" w:rsidRPr="0038399B" w:rsidRDefault="0038399B" w:rsidP="0038399B">
      <w:pPr>
        <w:pBdr>
          <w:bottom w:val="single" w:sz="4" w:space="1" w:color="auto"/>
        </w:pBdr>
        <w:autoSpaceDE w:val="0"/>
        <w:autoSpaceDN w:val="0"/>
        <w:adjustRightInd w:val="0"/>
        <w:outlineLvl w:val="2"/>
        <w:rPr>
          <w:rFonts w:eastAsia="Times New Roman"/>
          <w:bCs/>
          <w:noProof/>
        </w:rPr>
      </w:pPr>
    </w:p>
    <w:p w14:paraId="04B679D1" w14:textId="77777777" w:rsidR="0038399B" w:rsidRDefault="0038399B" w:rsidP="00E80F3C">
      <w:pPr>
        <w:autoSpaceDE w:val="0"/>
        <w:autoSpaceDN w:val="0"/>
        <w:adjustRightInd w:val="0"/>
        <w:rPr>
          <w:rFonts w:eastAsia="Times New Roman"/>
          <w:b/>
          <w:noProof/>
          <w:sz w:val="28"/>
        </w:rPr>
      </w:pPr>
    </w:p>
    <w:p w14:paraId="296F4079" w14:textId="77777777" w:rsidR="00E80F3C" w:rsidRPr="0038399B" w:rsidRDefault="00E80F3C" w:rsidP="00E80F3C">
      <w:pPr>
        <w:autoSpaceDE w:val="0"/>
        <w:autoSpaceDN w:val="0"/>
        <w:adjustRightInd w:val="0"/>
        <w:rPr>
          <w:rFonts w:eastAsia="Times New Roman"/>
          <w:b/>
          <w:noProof/>
          <w:sz w:val="28"/>
        </w:rPr>
      </w:pPr>
      <w:r w:rsidRPr="0038399B">
        <w:rPr>
          <w:rFonts w:eastAsia="Times New Roman"/>
          <w:b/>
          <w:noProof/>
          <w:sz w:val="28"/>
        </w:rPr>
        <w:t>Mid Development – Aspen with Conifer (MD–AC)</w:t>
      </w:r>
    </w:p>
    <w:p w14:paraId="2C091BBA" w14:textId="77777777" w:rsidR="00E80F3C" w:rsidRPr="00A45378" w:rsidRDefault="00E80F3C" w:rsidP="00E80F3C">
      <w:pPr>
        <w:autoSpaceDE w:val="0"/>
        <w:autoSpaceDN w:val="0"/>
        <w:adjustRightInd w:val="0"/>
        <w:rPr>
          <w:rFonts w:eastAsia="Times New Roman"/>
          <w:noProof/>
          <w:szCs w:val="20"/>
        </w:rPr>
      </w:pPr>
    </w:p>
    <w:p w14:paraId="74798A21" w14:textId="1413FEFC"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sidR="000D3831">
        <w:rPr>
          <w:rFonts w:eastAsia="Times New Roman"/>
          <w:bCs/>
          <w:i/>
          <w:noProof/>
        </w:rPr>
        <w:t>T. mertensiana</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75B512D7" w14:textId="77777777" w:rsidR="00E80F3C" w:rsidRPr="00A45378" w:rsidRDefault="00E80F3C" w:rsidP="00E80F3C">
      <w:pPr>
        <w:autoSpaceDE w:val="0"/>
        <w:autoSpaceDN w:val="0"/>
        <w:adjustRightInd w:val="0"/>
        <w:rPr>
          <w:rFonts w:eastAsia="Times New Roman"/>
          <w:noProof/>
          <w:szCs w:val="20"/>
        </w:rPr>
      </w:pPr>
    </w:p>
    <w:p w14:paraId="3EA0AFE0"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5880243" w14:textId="77777777" w:rsidR="00E80F3C" w:rsidRPr="00A45378" w:rsidRDefault="00E80F3C" w:rsidP="00E80F3C">
      <w:pPr>
        <w:autoSpaceDE w:val="0"/>
        <w:autoSpaceDN w:val="0"/>
        <w:adjustRightInd w:val="0"/>
        <w:rPr>
          <w:rFonts w:eastAsia="Times New Roman"/>
          <w:noProof/>
          <w:szCs w:val="20"/>
        </w:rPr>
      </w:pPr>
    </w:p>
    <w:p w14:paraId="3DCB8EAB"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452D1727" w14:textId="77777777" w:rsidR="00E80F3C" w:rsidRPr="00A45378" w:rsidRDefault="00E80F3C" w:rsidP="00E80F3C">
      <w:pPr>
        <w:pBdr>
          <w:bottom w:val="single" w:sz="6" w:space="1" w:color="auto"/>
        </w:pBdr>
        <w:autoSpaceDE w:val="0"/>
        <w:autoSpaceDN w:val="0"/>
        <w:adjustRightInd w:val="0"/>
        <w:outlineLvl w:val="2"/>
        <w:rPr>
          <w:rFonts w:eastAsia="Times New Roman"/>
          <w:b/>
          <w:bCs/>
          <w:noProof/>
        </w:rPr>
      </w:pPr>
    </w:p>
    <w:p w14:paraId="6DDE159F" w14:textId="77777777" w:rsidR="00E80F3C" w:rsidRPr="00A45378" w:rsidRDefault="00E80F3C" w:rsidP="00E80F3C">
      <w:pPr>
        <w:autoSpaceDE w:val="0"/>
        <w:autoSpaceDN w:val="0"/>
        <w:adjustRightInd w:val="0"/>
        <w:outlineLvl w:val="2"/>
        <w:rPr>
          <w:rFonts w:eastAsia="Times New Roman"/>
          <w:b/>
          <w:bCs/>
          <w:noProof/>
          <w:sz w:val="28"/>
        </w:rPr>
      </w:pPr>
    </w:p>
    <w:p w14:paraId="7BF06886"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50E6CEF2" w14:textId="77777777" w:rsidR="00E80F3C" w:rsidRPr="00A45378" w:rsidRDefault="00E80F3C" w:rsidP="00E80F3C">
      <w:pPr>
        <w:autoSpaceDE w:val="0"/>
        <w:autoSpaceDN w:val="0"/>
        <w:adjustRightInd w:val="0"/>
        <w:outlineLvl w:val="4"/>
        <w:rPr>
          <w:rFonts w:eastAsia="Times New Roman"/>
          <w:b/>
          <w:bCs/>
          <w:noProof/>
        </w:rPr>
      </w:pPr>
    </w:p>
    <w:p w14:paraId="419DF3E7" w14:textId="066FD0E0" w:rsidR="00E80F3C" w:rsidRPr="005B211F" w:rsidRDefault="00E80F3C" w:rsidP="00E80F3C">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0D3831">
        <w:rPr>
          <w:rFonts w:eastAsia="Times New Roman"/>
          <w:bCs/>
          <w:i/>
          <w:noProof/>
        </w:rPr>
        <w:t>T. mertensiana</w:t>
      </w:r>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63A2C486" w14:textId="77777777" w:rsidR="00E80F3C" w:rsidRPr="00BD3F57" w:rsidRDefault="00E80F3C" w:rsidP="00E80F3C">
      <w:pPr>
        <w:autoSpaceDE w:val="0"/>
        <w:autoSpaceDN w:val="0"/>
        <w:adjustRightInd w:val="0"/>
        <w:outlineLvl w:val="4"/>
        <w:rPr>
          <w:rFonts w:eastAsia="Times New Roman"/>
          <w:b/>
          <w:bCs/>
          <w:noProof/>
        </w:rPr>
      </w:pPr>
    </w:p>
    <w:p w14:paraId="765A4030" w14:textId="7F295828"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7F5D66C6" w14:textId="77777777" w:rsidR="00E80F3C" w:rsidRPr="005B211F" w:rsidRDefault="00E80F3C" w:rsidP="00E80F3C">
      <w:pPr>
        <w:autoSpaceDE w:val="0"/>
        <w:autoSpaceDN w:val="0"/>
        <w:adjustRightInd w:val="0"/>
        <w:outlineLvl w:val="4"/>
        <w:rPr>
          <w:rFonts w:eastAsia="Times New Roman"/>
          <w:b/>
          <w:bCs/>
          <w:noProof/>
        </w:rPr>
      </w:pPr>
    </w:p>
    <w:p w14:paraId="4FE80505" w14:textId="77777777" w:rsidR="0038399B" w:rsidRPr="0038399B" w:rsidRDefault="00E80F3C" w:rsidP="0038399B">
      <w:pPr>
        <w:pStyle w:val="Heading5"/>
        <w:rPr>
          <w:rFonts w:ascii="Garamond" w:eastAsia="Times New Roman" w:hAnsi="Garamond" w:cs="Times New Roman"/>
          <w:b/>
          <w:bCs/>
          <w:noProof/>
          <w:color w:val="auto"/>
        </w:rPr>
      </w:pPr>
      <w:r w:rsidRPr="0038399B">
        <w:rPr>
          <w:rFonts w:ascii="Garamond" w:eastAsia="Times New Roman" w:hAnsi="Garamond"/>
          <w:b/>
          <w:bCs/>
          <w:noProof/>
          <w:color w:val="auto"/>
        </w:rPr>
        <w:t>Wildfire Transition</w:t>
      </w:r>
      <w:r w:rsidRPr="005B211F">
        <w:rPr>
          <w:rFonts w:eastAsia="Times New Roman"/>
          <w:b/>
          <w:bCs/>
          <w:noProof/>
        </w:rPr>
        <w:tab/>
      </w:r>
      <w:r w:rsidR="0038399B" w:rsidRPr="0038399B">
        <w:rPr>
          <w:rFonts w:ascii="Garamond" w:eastAsia="Times New Roman" w:hAnsi="Garamond" w:cs="Times New Roman"/>
          <w:bCs/>
          <w:noProof/>
          <w:color w:val="auto"/>
        </w:rPr>
        <w:t>High mortality wildfire (9% of fires in this condition) will return the patch to ED–A. Low mortality wildfire (91%) usually has little effect, although 15% of the time it opens the stand up to LD-CA.</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12B8D0D2"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Pr="0038399B">
        <w:rPr>
          <w:rFonts w:eastAsia="Times New Roman"/>
          <w:noProof/>
        </w:rPr>
        <w:t xml:space="preserve">If stands are sufficiently protected from fire such that conifer species overtop </w:t>
      </w:r>
      <w:r w:rsidRPr="0038399B">
        <w:rPr>
          <w:rFonts w:eastAsia="Times New Roman"/>
          <w:i/>
          <w:noProof/>
        </w:rPr>
        <w:t>P. tremuloides</w:t>
      </w:r>
      <w:r w:rsidRPr="0038399B">
        <w:rPr>
          <w:rFonts w:eastAsia="Times New Roman"/>
          <w:noProof/>
        </w:rPr>
        <w:t xml:space="preserve"> and become large, they may be able to withstand some fire that more sensitive </w:t>
      </w:r>
      <w:r w:rsidRPr="0038399B">
        <w:rPr>
          <w:rFonts w:eastAsia="Times New Roman"/>
          <w:i/>
          <w:noProof/>
        </w:rPr>
        <w:t>P. tremuloides</w:t>
      </w:r>
      <w:r w:rsidRPr="0038399B">
        <w:rPr>
          <w:rFonts w:eastAsia="Times New Roman"/>
          <w:noProof/>
        </w:rPr>
        <w:t xml:space="preserve"> cannot. When this occurs, it creates a patch characterized by late development conifers, such as </w:t>
      </w:r>
      <w:r w:rsidR="00121DB1">
        <w:rPr>
          <w:rFonts w:eastAsia="Times New Roman"/>
          <w:i/>
          <w:noProof/>
        </w:rPr>
        <w:t>T. mertensiana,</w:t>
      </w:r>
      <w:r w:rsidR="00121DB1">
        <w:rPr>
          <w:rFonts w:eastAsia="Times New Roman"/>
          <w:noProof/>
        </w:rPr>
        <w:t xml:space="preserve"> </w:t>
      </w:r>
      <w:r w:rsidR="00121DB1">
        <w:rPr>
          <w:rFonts w:eastAsia="Times New Roman"/>
          <w:i/>
          <w:noProof/>
        </w:rPr>
        <w:t xml:space="preserve">P. contorta </w:t>
      </w:r>
      <w:r w:rsidR="00121DB1">
        <w:rPr>
          <w:rFonts w:eastAsia="Times New Roman"/>
          <w:noProof/>
        </w:rPr>
        <w:t xml:space="preserve">ssp. </w:t>
      </w:r>
      <w:r w:rsidR="00121DB1">
        <w:rPr>
          <w:rFonts w:eastAsia="Times New Roman"/>
          <w:i/>
          <w:noProof/>
        </w:rPr>
        <w:t>murrayana</w:t>
      </w:r>
      <w:r w:rsidR="00121DB1">
        <w:rPr>
          <w:rFonts w:eastAsia="Times New Roman"/>
          <w:noProof/>
        </w:rPr>
        <w:t xml:space="preserve">, </w:t>
      </w:r>
      <w:r w:rsidR="00121DB1">
        <w:rPr>
          <w:rFonts w:eastAsia="Times New Roman"/>
          <w:i/>
          <w:noProof/>
        </w:rPr>
        <w:t>A. magnifica</w:t>
      </w:r>
      <w:r w:rsidR="00121DB1">
        <w:rPr>
          <w:rFonts w:eastAsia="Times New Roman"/>
          <w:noProof/>
        </w:rPr>
        <w:t xml:space="preserve">, or </w:t>
      </w:r>
      <w:r w:rsidR="00121DB1">
        <w:rPr>
          <w:rFonts w:eastAsia="Times New Roman"/>
          <w:i/>
          <w:noProof/>
        </w:rPr>
        <w:t>Pinus monticola</w:t>
      </w:r>
      <w:r w:rsidRPr="0038399B">
        <w:rPr>
          <w:rFonts w:eastAsia="Times New Roman"/>
          <w:noProof/>
        </w:rPr>
        <w:t xml:space="preserve">, and early seral </w:t>
      </w:r>
      <w:r w:rsidRPr="0038399B">
        <w:rPr>
          <w:rFonts w:eastAsia="Times New Roman"/>
          <w:i/>
          <w:noProof/>
        </w:rPr>
        <w:t>P. tremuloides</w:t>
      </w:r>
      <w:r w:rsidRPr="0038399B">
        <w:rPr>
          <w:rFonts w:eastAsia="Times New Roman"/>
          <w:noProof/>
        </w:rPr>
        <w:t xml:space="preserve">. </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77777777"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Pr="0038399B">
        <w:rPr>
          <w:rFonts w:eastAsia="Times New Roman"/>
          <w:noProof/>
        </w:rPr>
        <w:t xml:space="preserve">LD-CA persists for 70 years in the absence of fire, after which stands transition to LDC. </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77777777"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Pr="0038399B">
        <w:rPr>
          <w:rFonts w:eastAsia="Times New Roman"/>
          <w:noProof/>
        </w:rPr>
        <w:t xml:space="preserve">High mortality wildfire (20% of fires in this condition) returns the patch to ED-A. Low mortality wildfire (80%) maintains the stand in LD-CA. </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153319B6" w14:textId="77777777"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9152FC">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9152FC">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9152FC">
            <w:r w:rsidRPr="006F682A">
              <w:t>Overstory Tree</w:t>
            </w:r>
          </w:p>
          <w:p w14:paraId="098CA35D" w14:textId="77777777" w:rsidR="00E6049F" w:rsidRPr="006F682A" w:rsidRDefault="00E6049F" w:rsidP="009152FC">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9152FC">
            <w:r w:rsidRPr="006F682A">
              <w:t>Overstory Tree</w:t>
            </w:r>
          </w:p>
          <w:p w14:paraId="5B0373A1" w14:textId="77777777" w:rsidR="00E6049F" w:rsidRPr="006F682A" w:rsidRDefault="00E6049F" w:rsidP="009152FC">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9152FC">
            <w:r w:rsidRPr="006F682A">
              <w:t>Total Tree</w:t>
            </w:r>
          </w:p>
          <w:p w14:paraId="43B38004" w14:textId="77777777" w:rsidR="00E6049F" w:rsidRPr="006F682A" w:rsidRDefault="00E6049F" w:rsidP="009152FC">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9152FC">
            <w:r w:rsidRPr="006F682A">
              <w:t>Conifer</w:t>
            </w:r>
          </w:p>
          <w:p w14:paraId="19B62A5B" w14:textId="77777777" w:rsidR="00E6049F" w:rsidRPr="006F682A" w:rsidRDefault="00E6049F" w:rsidP="009152FC">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9152FC">
            <w:r w:rsidRPr="006F682A">
              <w:t>Hardwood</w:t>
            </w:r>
          </w:p>
          <w:p w14:paraId="5F461407" w14:textId="77777777" w:rsidR="00E6049F" w:rsidRPr="006F682A" w:rsidRDefault="00E6049F" w:rsidP="009152FC">
            <w:r w:rsidRPr="006F682A">
              <w:t>CFA (%)</w:t>
            </w:r>
          </w:p>
        </w:tc>
      </w:tr>
      <w:tr w:rsidR="00E6049F" w:rsidRPr="00664ACB" w14:paraId="62285F47" w14:textId="77777777" w:rsidTr="009152FC">
        <w:trPr>
          <w:trHeight w:val="360"/>
          <w:jc w:val="center"/>
        </w:trPr>
        <w:tc>
          <w:tcPr>
            <w:tcW w:w="1867" w:type="dxa"/>
            <w:tcBorders>
              <w:top w:val="single" w:sz="4" w:space="0" w:color="auto"/>
            </w:tcBorders>
            <w:vAlign w:val="center"/>
          </w:tcPr>
          <w:p w14:paraId="76E4B9F5" w14:textId="77777777" w:rsidR="00E6049F" w:rsidRPr="006F682A" w:rsidRDefault="00E6049F" w:rsidP="009152FC">
            <w:r w:rsidRPr="006F682A">
              <w:t>Early All</w:t>
            </w:r>
          </w:p>
        </w:tc>
        <w:tc>
          <w:tcPr>
            <w:tcW w:w="1963" w:type="dxa"/>
            <w:tcBorders>
              <w:top w:val="single" w:sz="4" w:space="0" w:color="auto"/>
            </w:tcBorders>
            <w:vAlign w:val="center"/>
          </w:tcPr>
          <w:p w14:paraId="3FBEF5F2" w14:textId="77777777" w:rsidR="00E6049F" w:rsidRPr="006F682A" w:rsidRDefault="00E6049F" w:rsidP="009152FC">
            <w:r w:rsidRPr="006F682A">
              <w:t>null</w:t>
            </w:r>
          </w:p>
        </w:tc>
        <w:tc>
          <w:tcPr>
            <w:tcW w:w="1886" w:type="dxa"/>
            <w:tcBorders>
              <w:top w:val="single" w:sz="4" w:space="0" w:color="auto"/>
            </w:tcBorders>
            <w:vAlign w:val="center"/>
          </w:tcPr>
          <w:p w14:paraId="1BEE2E31" w14:textId="77777777" w:rsidR="00E6049F" w:rsidRPr="006F682A" w:rsidRDefault="00E6049F" w:rsidP="009152FC">
            <w:r w:rsidRPr="006F682A">
              <w:t>any</w:t>
            </w:r>
          </w:p>
        </w:tc>
        <w:tc>
          <w:tcPr>
            <w:tcW w:w="1363" w:type="dxa"/>
            <w:tcBorders>
              <w:top w:val="single" w:sz="4" w:space="0" w:color="auto"/>
            </w:tcBorders>
            <w:vAlign w:val="center"/>
          </w:tcPr>
          <w:p w14:paraId="1B6EC926" w14:textId="77777777" w:rsidR="00E6049F" w:rsidRPr="006F682A" w:rsidRDefault="00E6049F" w:rsidP="009152FC">
            <w:r w:rsidRPr="006F682A">
              <w:t>any</w:t>
            </w:r>
          </w:p>
        </w:tc>
        <w:tc>
          <w:tcPr>
            <w:tcW w:w="1080" w:type="dxa"/>
            <w:tcBorders>
              <w:top w:val="single" w:sz="4" w:space="0" w:color="auto"/>
            </w:tcBorders>
            <w:vAlign w:val="center"/>
          </w:tcPr>
          <w:p w14:paraId="042764E4" w14:textId="77777777" w:rsidR="00E6049F" w:rsidRPr="006F682A" w:rsidRDefault="00E6049F" w:rsidP="009152FC">
            <w:r w:rsidRPr="006F682A">
              <w:t>any</w:t>
            </w:r>
          </w:p>
        </w:tc>
        <w:tc>
          <w:tcPr>
            <w:tcW w:w="1081" w:type="dxa"/>
            <w:tcBorders>
              <w:top w:val="single" w:sz="4" w:space="0" w:color="auto"/>
            </w:tcBorders>
            <w:vAlign w:val="center"/>
          </w:tcPr>
          <w:p w14:paraId="76562723" w14:textId="77777777" w:rsidR="00E6049F" w:rsidRPr="006F682A" w:rsidRDefault="00E6049F" w:rsidP="009152FC">
            <w:r w:rsidRPr="006F682A">
              <w:t>any</w:t>
            </w:r>
          </w:p>
        </w:tc>
      </w:tr>
      <w:tr w:rsidR="00E6049F" w:rsidRPr="00664ACB" w14:paraId="50D337C2" w14:textId="77777777" w:rsidTr="009152FC">
        <w:trPr>
          <w:trHeight w:val="360"/>
          <w:jc w:val="center"/>
        </w:trPr>
        <w:tc>
          <w:tcPr>
            <w:tcW w:w="1867" w:type="dxa"/>
            <w:tcBorders>
              <w:bottom w:val="single" w:sz="4" w:space="0" w:color="auto"/>
            </w:tcBorders>
            <w:vAlign w:val="center"/>
          </w:tcPr>
          <w:p w14:paraId="41DC007B" w14:textId="77777777" w:rsidR="00E6049F" w:rsidRPr="006F682A" w:rsidRDefault="00E6049F" w:rsidP="009152FC">
            <w:r w:rsidRPr="006F682A">
              <w:t>Early All</w:t>
            </w:r>
          </w:p>
        </w:tc>
        <w:tc>
          <w:tcPr>
            <w:tcW w:w="1963" w:type="dxa"/>
            <w:tcBorders>
              <w:bottom w:val="single" w:sz="4" w:space="0" w:color="auto"/>
            </w:tcBorders>
            <w:vAlign w:val="center"/>
          </w:tcPr>
          <w:p w14:paraId="300B58C9" w14:textId="77777777" w:rsidR="00E6049F" w:rsidRPr="006F682A" w:rsidRDefault="00E6049F" w:rsidP="009152FC">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9152FC">
            <w:r w:rsidRPr="006F682A">
              <w:t>any</w:t>
            </w:r>
          </w:p>
        </w:tc>
        <w:tc>
          <w:tcPr>
            <w:tcW w:w="1363" w:type="dxa"/>
            <w:tcBorders>
              <w:bottom w:val="single" w:sz="4" w:space="0" w:color="auto"/>
            </w:tcBorders>
            <w:vAlign w:val="center"/>
          </w:tcPr>
          <w:p w14:paraId="16E52E5D" w14:textId="77777777" w:rsidR="00E6049F" w:rsidRPr="006F682A" w:rsidRDefault="00E6049F" w:rsidP="009152FC">
            <w:r w:rsidRPr="006F682A">
              <w:t>any</w:t>
            </w:r>
          </w:p>
        </w:tc>
        <w:tc>
          <w:tcPr>
            <w:tcW w:w="1080" w:type="dxa"/>
            <w:tcBorders>
              <w:bottom w:val="single" w:sz="4" w:space="0" w:color="auto"/>
            </w:tcBorders>
            <w:vAlign w:val="center"/>
          </w:tcPr>
          <w:p w14:paraId="71305237" w14:textId="77777777" w:rsidR="00E6049F" w:rsidRPr="006F682A" w:rsidRDefault="00E6049F" w:rsidP="009152FC">
            <w:r w:rsidRPr="006F682A">
              <w:t>any</w:t>
            </w:r>
          </w:p>
        </w:tc>
        <w:tc>
          <w:tcPr>
            <w:tcW w:w="1081" w:type="dxa"/>
            <w:tcBorders>
              <w:bottom w:val="single" w:sz="4" w:space="0" w:color="auto"/>
            </w:tcBorders>
            <w:vAlign w:val="center"/>
          </w:tcPr>
          <w:p w14:paraId="65CEFD2B" w14:textId="77777777" w:rsidR="00E6049F" w:rsidRPr="006F682A" w:rsidRDefault="00E6049F" w:rsidP="009152FC">
            <w:r w:rsidRPr="006F682A">
              <w:t>any</w:t>
            </w:r>
          </w:p>
        </w:tc>
      </w:tr>
      <w:tr w:rsidR="00E6049F" w:rsidRPr="00664ACB" w14:paraId="30259DB4" w14:textId="77777777" w:rsidTr="009152FC">
        <w:trPr>
          <w:trHeight w:val="360"/>
          <w:jc w:val="center"/>
        </w:trPr>
        <w:tc>
          <w:tcPr>
            <w:tcW w:w="1867" w:type="dxa"/>
            <w:tcBorders>
              <w:top w:val="single" w:sz="4" w:space="0" w:color="auto"/>
            </w:tcBorders>
            <w:vAlign w:val="center"/>
          </w:tcPr>
          <w:p w14:paraId="520EDED9" w14:textId="77777777" w:rsidR="00E6049F" w:rsidRPr="006F682A" w:rsidRDefault="00E6049F" w:rsidP="009152FC">
            <w:r w:rsidRPr="006F682A">
              <w:t>Mid Open</w:t>
            </w:r>
          </w:p>
        </w:tc>
        <w:tc>
          <w:tcPr>
            <w:tcW w:w="1963" w:type="dxa"/>
            <w:tcBorders>
              <w:top w:val="single" w:sz="4" w:space="0" w:color="auto"/>
            </w:tcBorders>
            <w:vAlign w:val="center"/>
          </w:tcPr>
          <w:p w14:paraId="1F880EB7" w14:textId="77777777" w:rsidR="00E6049F" w:rsidRPr="006F682A" w:rsidRDefault="00E6049F" w:rsidP="009152FC">
            <w:r w:rsidRPr="006F682A">
              <w:t>5-19.9”</w:t>
            </w:r>
          </w:p>
        </w:tc>
        <w:tc>
          <w:tcPr>
            <w:tcW w:w="1886" w:type="dxa"/>
            <w:tcBorders>
              <w:top w:val="single" w:sz="4" w:space="0" w:color="auto"/>
            </w:tcBorders>
            <w:vAlign w:val="center"/>
          </w:tcPr>
          <w:p w14:paraId="41A93AD4" w14:textId="77777777" w:rsidR="00E6049F" w:rsidRPr="006F682A" w:rsidRDefault="00E6049F" w:rsidP="009152FC">
            <w:r w:rsidRPr="006F682A">
              <w:t>any</w:t>
            </w:r>
          </w:p>
        </w:tc>
        <w:tc>
          <w:tcPr>
            <w:tcW w:w="1363" w:type="dxa"/>
            <w:tcBorders>
              <w:top w:val="single" w:sz="4" w:space="0" w:color="auto"/>
            </w:tcBorders>
            <w:vAlign w:val="center"/>
          </w:tcPr>
          <w:p w14:paraId="1442A146" w14:textId="77777777" w:rsidR="00E6049F" w:rsidRPr="006F682A" w:rsidRDefault="00E6049F" w:rsidP="009152FC">
            <w:r w:rsidRPr="006F682A">
              <w:t>null</w:t>
            </w:r>
          </w:p>
        </w:tc>
        <w:tc>
          <w:tcPr>
            <w:tcW w:w="1080" w:type="dxa"/>
            <w:tcBorders>
              <w:top w:val="single" w:sz="4" w:space="0" w:color="auto"/>
            </w:tcBorders>
            <w:vAlign w:val="center"/>
          </w:tcPr>
          <w:p w14:paraId="5B31AE21" w14:textId="77777777" w:rsidR="00E6049F" w:rsidRPr="006F682A" w:rsidRDefault="00E6049F" w:rsidP="009152FC">
            <w:r w:rsidRPr="006F682A">
              <w:t>null</w:t>
            </w:r>
          </w:p>
        </w:tc>
        <w:tc>
          <w:tcPr>
            <w:tcW w:w="1081" w:type="dxa"/>
            <w:tcBorders>
              <w:top w:val="single" w:sz="4" w:space="0" w:color="auto"/>
            </w:tcBorders>
            <w:vAlign w:val="center"/>
          </w:tcPr>
          <w:p w14:paraId="1BF20E91" w14:textId="77777777" w:rsidR="00E6049F" w:rsidRPr="006F682A" w:rsidRDefault="00E6049F" w:rsidP="009152FC">
            <w:r w:rsidRPr="006F682A">
              <w:t>null</w:t>
            </w:r>
          </w:p>
        </w:tc>
      </w:tr>
      <w:tr w:rsidR="00E6049F" w:rsidRPr="00664ACB" w14:paraId="2F2D6462" w14:textId="77777777" w:rsidTr="009152FC">
        <w:trPr>
          <w:trHeight w:val="360"/>
          <w:jc w:val="center"/>
        </w:trPr>
        <w:tc>
          <w:tcPr>
            <w:tcW w:w="1867" w:type="dxa"/>
            <w:vAlign w:val="center"/>
          </w:tcPr>
          <w:p w14:paraId="2E1FD1BE" w14:textId="77777777" w:rsidR="00E6049F" w:rsidRPr="006F682A" w:rsidRDefault="00E6049F" w:rsidP="009152FC">
            <w:r w:rsidRPr="006F682A">
              <w:t>Mid Open</w:t>
            </w:r>
          </w:p>
        </w:tc>
        <w:tc>
          <w:tcPr>
            <w:tcW w:w="1963" w:type="dxa"/>
            <w:vAlign w:val="center"/>
          </w:tcPr>
          <w:p w14:paraId="15BE2737" w14:textId="77777777" w:rsidR="00E6049F" w:rsidRPr="006F682A" w:rsidRDefault="00E6049F" w:rsidP="009152FC">
            <w:r w:rsidRPr="006F682A">
              <w:t>5-19.9”</w:t>
            </w:r>
          </w:p>
        </w:tc>
        <w:tc>
          <w:tcPr>
            <w:tcW w:w="1886" w:type="dxa"/>
            <w:vAlign w:val="center"/>
          </w:tcPr>
          <w:p w14:paraId="3AF31D81" w14:textId="77777777" w:rsidR="00E6049F" w:rsidRPr="006F682A" w:rsidRDefault="00E6049F" w:rsidP="009152FC">
            <w:r w:rsidRPr="006F682A">
              <w:t>any</w:t>
            </w:r>
          </w:p>
        </w:tc>
        <w:tc>
          <w:tcPr>
            <w:tcW w:w="1363" w:type="dxa"/>
            <w:vAlign w:val="center"/>
          </w:tcPr>
          <w:p w14:paraId="1BBFC45E" w14:textId="77777777" w:rsidR="00E6049F" w:rsidRPr="006F682A" w:rsidRDefault="00E6049F" w:rsidP="009152FC">
            <w:r w:rsidRPr="006F682A">
              <w:t>&lt;50</w:t>
            </w:r>
          </w:p>
        </w:tc>
        <w:tc>
          <w:tcPr>
            <w:tcW w:w="1080" w:type="dxa"/>
            <w:vAlign w:val="center"/>
          </w:tcPr>
          <w:p w14:paraId="26DD1035" w14:textId="77777777" w:rsidR="00E6049F" w:rsidRPr="006F682A" w:rsidRDefault="00E6049F" w:rsidP="009152FC">
            <w:r w:rsidRPr="006F682A">
              <w:t>any</w:t>
            </w:r>
          </w:p>
        </w:tc>
        <w:tc>
          <w:tcPr>
            <w:tcW w:w="1081" w:type="dxa"/>
            <w:vAlign w:val="center"/>
          </w:tcPr>
          <w:p w14:paraId="09C394BA" w14:textId="77777777" w:rsidR="00E6049F" w:rsidRPr="006F682A" w:rsidRDefault="00E6049F" w:rsidP="009152FC">
            <w:r w:rsidRPr="006F682A">
              <w:t>any</w:t>
            </w:r>
          </w:p>
        </w:tc>
      </w:tr>
      <w:tr w:rsidR="00E6049F" w:rsidRPr="00664ACB" w14:paraId="600C1912" w14:textId="77777777" w:rsidTr="009152FC">
        <w:trPr>
          <w:trHeight w:val="360"/>
          <w:jc w:val="center"/>
        </w:trPr>
        <w:tc>
          <w:tcPr>
            <w:tcW w:w="1867" w:type="dxa"/>
            <w:tcBorders>
              <w:bottom w:val="single" w:sz="4" w:space="0" w:color="auto"/>
            </w:tcBorders>
            <w:vAlign w:val="center"/>
          </w:tcPr>
          <w:p w14:paraId="7B70E202" w14:textId="77777777" w:rsidR="00E6049F" w:rsidRPr="006F682A" w:rsidRDefault="00E6049F" w:rsidP="009152FC">
            <w:r w:rsidRPr="006F682A">
              <w:t>Mid Open</w:t>
            </w:r>
          </w:p>
        </w:tc>
        <w:tc>
          <w:tcPr>
            <w:tcW w:w="1963" w:type="dxa"/>
            <w:tcBorders>
              <w:bottom w:val="single" w:sz="4" w:space="0" w:color="auto"/>
            </w:tcBorders>
            <w:vAlign w:val="center"/>
          </w:tcPr>
          <w:p w14:paraId="349B61D6" w14:textId="77777777" w:rsidR="00E6049F" w:rsidRPr="006F682A" w:rsidRDefault="00E6049F" w:rsidP="009152FC">
            <w:r w:rsidRPr="006F682A">
              <w:t>5-19.9”</w:t>
            </w:r>
          </w:p>
        </w:tc>
        <w:tc>
          <w:tcPr>
            <w:tcW w:w="1886" w:type="dxa"/>
            <w:tcBorders>
              <w:bottom w:val="single" w:sz="4" w:space="0" w:color="auto"/>
            </w:tcBorders>
            <w:vAlign w:val="center"/>
          </w:tcPr>
          <w:p w14:paraId="48051300" w14:textId="77777777" w:rsidR="00E6049F" w:rsidRPr="006F682A" w:rsidRDefault="00E6049F" w:rsidP="009152FC">
            <w:r w:rsidRPr="006F682A">
              <w:t>any</w:t>
            </w:r>
          </w:p>
        </w:tc>
        <w:tc>
          <w:tcPr>
            <w:tcW w:w="1363" w:type="dxa"/>
            <w:tcBorders>
              <w:bottom w:val="single" w:sz="4" w:space="0" w:color="auto"/>
            </w:tcBorders>
            <w:vAlign w:val="center"/>
          </w:tcPr>
          <w:p w14:paraId="05B6D30D" w14:textId="77777777" w:rsidR="00E6049F" w:rsidRPr="006F682A" w:rsidRDefault="00E6049F" w:rsidP="009152FC">
            <w:r w:rsidRPr="006F682A">
              <w:t>null</w:t>
            </w:r>
          </w:p>
        </w:tc>
        <w:tc>
          <w:tcPr>
            <w:tcW w:w="1080" w:type="dxa"/>
            <w:tcBorders>
              <w:bottom w:val="single" w:sz="4" w:space="0" w:color="auto"/>
            </w:tcBorders>
            <w:vAlign w:val="center"/>
          </w:tcPr>
          <w:p w14:paraId="51CB4A5A" w14:textId="77777777" w:rsidR="00E6049F" w:rsidRPr="006F682A" w:rsidRDefault="00E6049F" w:rsidP="009152FC">
            <w:r w:rsidRPr="006F682A">
              <w:t>&lt;50</w:t>
            </w:r>
          </w:p>
        </w:tc>
        <w:tc>
          <w:tcPr>
            <w:tcW w:w="1081" w:type="dxa"/>
            <w:tcBorders>
              <w:bottom w:val="single" w:sz="4" w:space="0" w:color="auto"/>
            </w:tcBorders>
            <w:vAlign w:val="center"/>
          </w:tcPr>
          <w:p w14:paraId="7EF0341C" w14:textId="77777777" w:rsidR="00E6049F" w:rsidRPr="006F682A" w:rsidRDefault="00E6049F" w:rsidP="009152FC">
            <w:r w:rsidRPr="006F682A">
              <w:t>null</w:t>
            </w:r>
          </w:p>
        </w:tc>
      </w:tr>
      <w:tr w:rsidR="00E6049F" w:rsidRPr="00664ACB" w14:paraId="0F1EB4D2" w14:textId="77777777" w:rsidTr="009152FC">
        <w:trPr>
          <w:trHeight w:val="360"/>
          <w:jc w:val="center"/>
        </w:trPr>
        <w:tc>
          <w:tcPr>
            <w:tcW w:w="1867" w:type="dxa"/>
            <w:tcBorders>
              <w:top w:val="single" w:sz="4" w:space="0" w:color="auto"/>
            </w:tcBorders>
            <w:vAlign w:val="center"/>
          </w:tcPr>
          <w:p w14:paraId="4B2AADF7" w14:textId="77777777" w:rsidR="00E6049F" w:rsidRPr="006F682A" w:rsidRDefault="00E6049F" w:rsidP="009152FC">
            <w:r w:rsidRPr="006F682A">
              <w:t>Mid Closed</w:t>
            </w:r>
          </w:p>
        </w:tc>
        <w:tc>
          <w:tcPr>
            <w:tcW w:w="1963" w:type="dxa"/>
            <w:tcBorders>
              <w:top w:val="single" w:sz="4" w:space="0" w:color="auto"/>
            </w:tcBorders>
            <w:vAlign w:val="center"/>
          </w:tcPr>
          <w:p w14:paraId="3F60C22F" w14:textId="77777777" w:rsidR="00E6049F" w:rsidRPr="006F682A" w:rsidRDefault="00E6049F" w:rsidP="009152FC">
            <w:r w:rsidRPr="006F682A">
              <w:t>5-19.9”</w:t>
            </w:r>
          </w:p>
        </w:tc>
        <w:tc>
          <w:tcPr>
            <w:tcW w:w="1886" w:type="dxa"/>
            <w:tcBorders>
              <w:top w:val="single" w:sz="4" w:space="0" w:color="auto"/>
            </w:tcBorders>
            <w:vAlign w:val="center"/>
          </w:tcPr>
          <w:p w14:paraId="7E065CA9" w14:textId="77777777" w:rsidR="00E6049F" w:rsidRPr="006F682A" w:rsidRDefault="00E6049F" w:rsidP="009152FC">
            <w:r w:rsidRPr="006F682A">
              <w:t>any</w:t>
            </w:r>
          </w:p>
        </w:tc>
        <w:tc>
          <w:tcPr>
            <w:tcW w:w="1363" w:type="dxa"/>
            <w:tcBorders>
              <w:top w:val="single" w:sz="4" w:space="0" w:color="auto"/>
            </w:tcBorders>
            <w:vAlign w:val="center"/>
          </w:tcPr>
          <w:p w14:paraId="551DCC8F" w14:textId="77777777" w:rsidR="00E6049F" w:rsidRPr="006F682A" w:rsidRDefault="00E6049F" w:rsidP="009152FC">
            <w:r w:rsidRPr="006F682A">
              <w:t>&gt;50</w:t>
            </w:r>
          </w:p>
        </w:tc>
        <w:tc>
          <w:tcPr>
            <w:tcW w:w="1080" w:type="dxa"/>
            <w:tcBorders>
              <w:top w:val="single" w:sz="4" w:space="0" w:color="auto"/>
            </w:tcBorders>
            <w:vAlign w:val="center"/>
          </w:tcPr>
          <w:p w14:paraId="733D6BE1" w14:textId="77777777" w:rsidR="00E6049F" w:rsidRPr="006F682A" w:rsidRDefault="00E6049F" w:rsidP="009152FC">
            <w:r w:rsidRPr="006F682A">
              <w:t>any</w:t>
            </w:r>
          </w:p>
        </w:tc>
        <w:tc>
          <w:tcPr>
            <w:tcW w:w="1081" w:type="dxa"/>
            <w:tcBorders>
              <w:top w:val="single" w:sz="4" w:space="0" w:color="auto"/>
            </w:tcBorders>
            <w:vAlign w:val="center"/>
          </w:tcPr>
          <w:p w14:paraId="16608017" w14:textId="77777777" w:rsidR="00E6049F" w:rsidRPr="006F682A" w:rsidRDefault="00E6049F" w:rsidP="009152FC">
            <w:r w:rsidRPr="006F682A">
              <w:t>any</w:t>
            </w:r>
          </w:p>
        </w:tc>
      </w:tr>
      <w:tr w:rsidR="00E6049F" w:rsidRPr="00664ACB" w14:paraId="385F9B80" w14:textId="77777777" w:rsidTr="009152FC">
        <w:trPr>
          <w:trHeight w:val="360"/>
          <w:jc w:val="center"/>
        </w:trPr>
        <w:tc>
          <w:tcPr>
            <w:tcW w:w="1867" w:type="dxa"/>
            <w:tcBorders>
              <w:bottom w:val="single" w:sz="4" w:space="0" w:color="auto"/>
            </w:tcBorders>
            <w:vAlign w:val="center"/>
          </w:tcPr>
          <w:p w14:paraId="280B9430" w14:textId="77777777" w:rsidR="00E6049F" w:rsidRPr="006F682A" w:rsidRDefault="00E6049F" w:rsidP="009152FC">
            <w:r w:rsidRPr="006F682A">
              <w:t>Mid Closed</w:t>
            </w:r>
          </w:p>
        </w:tc>
        <w:tc>
          <w:tcPr>
            <w:tcW w:w="1963" w:type="dxa"/>
            <w:tcBorders>
              <w:bottom w:val="single" w:sz="4" w:space="0" w:color="auto"/>
            </w:tcBorders>
            <w:vAlign w:val="center"/>
          </w:tcPr>
          <w:p w14:paraId="5F40BC3E" w14:textId="77777777" w:rsidR="00E6049F" w:rsidRPr="006F682A" w:rsidRDefault="00E6049F" w:rsidP="009152FC">
            <w:r w:rsidRPr="006F682A">
              <w:t>5-19.9”</w:t>
            </w:r>
          </w:p>
        </w:tc>
        <w:tc>
          <w:tcPr>
            <w:tcW w:w="1886" w:type="dxa"/>
            <w:tcBorders>
              <w:bottom w:val="single" w:sz="4" w:space="0" w:color="auto"/>
            </w:tcBorders>
            <w:vAlign w:val="center"/>
          </w:tcPr>
          <w:p w14:paraId="51828950" w14:textId="77777777" w:rsidR="00E6049F" w:rsidRPr="006F682A" w:rsidRDefault="00E6049F" w:rsidP="009152FC">
            <w:r w:rsidRPr="006F682A">
              <w:t>any</w:t>
            </w:r>
          </w:p>
        </w:tc>
        <w:tc>
          <w:tcPr>
            <w:tcW w:w="1363" w:type="dxa"/>
            <w:tcBorders>
              <w:bottom w:val="single" w:sz="4" w:space="0" w:color="auto"/>
            </w:tcBorders>
            <w:vAlign w:val="center"/>
          </w:tcPr>
          <w:p w14:paraId="17DAA665" w14:textId="77777777" w:rsidR="00E6049F" w:rsidRPr="006F682A" w:rsidRDefault="00E6049F" w:rsidP="009152FC">
            <w:r w:rsidRPr="006F682A">
              <w:t>null</w:t>
            </w:r>
          </w:p>
        </w:tc>
        <w:tc>
          <w:tcPr>
            <w:tcW w:w="1080" w:type="dxa"/>
            <w:tcBorders>
              <w:bottom w:val="single" w:sz="4" w:space="0" w:color="auto"/>
            </w:tcBorders>
            <w:vAlign w:val="center"/>
          </w:tcPr>
          <w:p w14:paraId="3A2E2C7C" w14:textId="77777777" w:rsidR="00E6049F" w:rsidRPr="006F682A" w:rsidRDefault="00E6049F" w:rsidP="009152FC">
            <w:r w:rsidRPr="006F682A">
              <w:t>&gt;50</w:t>
            </w:r>
          </w:p>
        </w:tc>
        <w:tc>
          <w:tcPr>
            <w:tcW w:w="1081" w:type="dxa"/>
            <w:tcBorders>
              <w:bottom w:val="single" w:sz="4" w:space="0" w:color="auto"/>
            </w:tcBorders>
            <w:vAlign w:val="center"/>
          </w:tcPr>
          <w:p w14:paraId="186D68F1" w14:textId="77777777" w:rsidR="00E6049F" w:rsidRPr="006F682A" w:rsidRDefault="00E6049F" w:rsidP="009152FC">
            <w:r w:rsidRPr="006F682A">
              <w:t>any</w:t>
            </w:r>
          </w:p>
        </w:tc>
      </w:tr>
      <w:tr w:rsidR="00E6049F" w:rsidRPr="00664ACB" w14:paraId="4B3DFAA8" w14:textId="77777777" w:rsidTr="009152FC">
        <w:trPr>
          <w:trHeight w:val="360"/>
          <w:jc w:val="center"/>
        </w:trPr>
        <w:tc>
          <w:tcPr>
            <w:tcW w:w="1867" w:type="dxa"/>
            <w:tcBorders>
              <w:top w:val="single" w:sz="4" w:space="0" w:color="auto"/>
            </w:tcBorders>
            <w:vAlign w:val="center"/>
          </w:tcPr>
          <w:p w14:paraId="46DD4EF2" w14:textId="77777777" w:rsidR="00E6049F" w:rsidRPr="006F682A" w:rsidRDefault="00E6049F" w:rsidP="009152FC">
            <w:r w:rsidRPr="006F682A">
              <w:t>Late Closed</w:t>
            </w:r>
          </w:p>
        </w:tc>
        <w:tc>
          <w:tcPr>
            <w:tcW w:w="1963" w:type="dxa"/>
            <w:tcBorders>
              <w:top w:val="single" w:sz="4" w:space="0" w:color="auto"/>
            </w:tcBorders>
            <w:vAlign w:val="center"/>
          </w:tcPr>
          <w:p w14:paraId="332A84C3" w14:textId="77777777" w:rsidR="00E6049F" w:rsidRPr="006F682A" w:rsidRDefault="00E6049F" w:rsidP="009152FC">
            <w:r w:rsidRPr="006F682A">
              <w:t>20”+</w:t>
            </w:r>
          </w:p>
        </w:tc>
        <w:tc>
          <w:tcPr>
            <w:tcW w:w="1886" w:type="dxa"/>
            <w:tcBorders>
              <w:top w:val="single" w:sz="4" w:space="0" w:color="auto"/>
            </w:tcBorders>
            <w:vAlign w:val="center"/>
          </w:tcPr>
          <w:p w14:paraId="0134076F" w14:textId="77777777" w:rsidR="00E6049F" w:rsidRPr="006F682A" w:rsidRDefault="00E6049F" w:rsidP="009152FC">
            <w:r w:rsidRPr="006F682A">
              <w:t>any</w:t>
            </w:r>
          </w:p>
        </w:tc>
        <w:tc>
          <w:tcPr>
            <w:tcW w:w="1363" w:type="dxa"/>
            <w:tcBorders>
              <w:top w:val="single" w:sz="4" w:space="0" w:color="auto"/>
            </w:tcBorders>
            <w:vAlign w:val="center"/>
          </w:tcPr>
          <w:p w14:paraId="440DD197" w14:textId="77777777" w:rsidR="00E6049F" w:rsidRPr="006F682A" w:rsidRDefault="00E6049F" w:rsidP="009152FC">
            <w:r w:rsidRPr="006F682A">
              <w:t>&gt;50</w:t>
            </w:r>
          </w:p>
        </w:tc>
        <w:tc>
          <w:tcPr>
            <w:tcW w:w="1080" w:type="dxa"/>
            <w:tcBorders>
              <w:top w:val="single" w:sz="4" w:space="0" w:color="auto"/>
            </w:tcBorders>
            <w:vAlign w:val="center"/>
          </w:tcPr>
          <w:p w14:paraId="612E6466" w14:textId="77777777" w:rsidR="00E6049F" w:rsidRPr="006F682A" w:rsidRDefault="00E6049F" w:rsidP="009152FC">
            <w:r w:rsidRPr="006F682A">
              <w:t>any</w:t>
            </w:r>
          </w:p>
        </w:tc>
        <w:tc>
          <w:tcPr>
            <w:tcW w:w="1081" w:type="dxa"/>
            <w:tcBorders>
              <w:top w:val="single" w:sz="4" w:space="0" w:color="auto"/>
            </w:tcBorders>
            <w:vAlign w:val="center"/>
          </w:tcPr>
          <w:p w14:paraId="4BCE7A7D" w14:textId="77777777" w:rsidR="00E6049F" w:rsidRPr="006F682A" w:rsidRDefault="00E6049F" w:rsidP="009152FC">
            <w:r w:rsidRPr="006F682A">
              <w:t>any</w:t>
            </w:r>
          </w:p>
        </w:tc>
      </w:tr>
      <w:tr w:rsidR="00E6049F" w:rsidRPr="00664ACB" w14:paraId="748928F1" w14:textId="77777777" w:rsidTr="009152FC">
        <w:trPr>
          <w:trHeight w:val="360"/>
          <w:jc w:val="center"/>
        </w:trPr>
        <w:tc>
          <w:tcPr>
            <w:tcW w:w="1867" w:type="dxa"/>
            <w:tcBorders>
              <w:bottom w:val="single" w:sz="4" w:space="0" w:color="auto"/>
            </w:tcBorders>
            <w:vAlign w:val="center"/>
          </w:tcPr>
          <w:p w14:paraId="23C5D26E" w14:textId="77777777" w:rsidR="00E6049F" w:rsidRPr="006F682A" w:rsidRDefault="00E6049F" w:rsidP="009152FC">
            <w:r w:rsidRPr="006F682A">
              <w:t>Late Closed</w:t>
            </w:r>
          </w:p>
        </w:tc>
        <w:tc>
          <w:tcPr>
            <w:tcW w:w="1963" w:type="dxa"/>
            <w:tcBorders>
              <w:bottom w:val="single" w:sz="4" w:space="0" w:color="auto"/>
            </w:tcBorders>
            <w:vAlign w:val="center"/>
          </w:tcPr>
          <w:p w14:paraId="77267FCD" w14:textId="77777777" w:rsidR="00E6049F" w:rsidRPr="006F682A" w:rsidRDefault="00E6049F" w:rsidP="009152FC">
            <w:r w:rsidRPr="006F682A">
              <w:t>20”+</w:t>
            </w:r>
          </w:p>
        </w:tc>
        <w:tc>
          <w:tcPr>
            <w:tcW w:w="1886" w:type="dxa"/>
            <w:tcBorders>
              <w:bottom w:val="single" w:sz="4" w:space="0" w:color="auto"/>
            </w:tcBorders>
            <w:vAlign w:val="center"/>
          </w:tcPr>
          <w:p w14:paraId="1B01E45F" w14:textId="77777777" w:rsidR="00E6049F" w:rsidRPr="006F682A" w:rsidRDefault="00E6049F" w:rsidP="009152FC">
            <w:r w:rsidRPr="006F682A">
              <w:t>any</w:t>
            </w:r>
          </w:p>
        </w:tc>
        <w:tc>
          <w:tcPr>
            <w:tcW w:w="1363" w:type="dxa"/>
            <w:tcBorders>
              <w:bottom w:val="single" w:sz="4" w:space="0" w:color="auto"/>
            </w:tcBorders>
            <w:vAlign w:val="center"/>
          </w:tcPr>
          <w:p w14:paraId="32A2BE98" w14:textId="77777777" w:rsidR="00E6049F" w:rsidRPr="006F682A" w:rsidRDefault="00E6049F" w:rsidP="009152FC">
            <w:r w:rsidRPr="006F682A">
              <w:t>null</w:t>
            </w:r>
          </w:p>
        </w:tc>
        <w:tc>
          <w:tcPr>
            <w:tcW w:w="1080" w:type="dxa"/>
            <w:tcBorders>
              <w:bottom w:val="single" w:sz="4" w:space="0" w:color="auto"/>
            </w:tcBorders>
            <w:vAlign w:val="center"/>
          </w:tcPr>
          <w:p w14:paraId="28769BE5" w14:textId="77777777" w:rsidR="00E6049F" w:rsidRPr="006F682A" w:rsidRDefault="00E6049F" w:rsidP="009152FC">
            <w:r w:rsidRPr="006F682A">
              <w:t>&gt;50</w:t>
            </w:r>
          </w:p>
        </w:tc>
        <w:tc>
          <w:tcPr>
            <w:tcW w:w="1081" w:type="dxa"/>
            <w:tcBorders>
              <w:bottom w:val="single" w:sz="4" w:space="0" w:color="auto"/>
            </w:tcBorders>
            <w:vAlign w:val="center"/>
          </w:tcPr>
          <w:p w14:paraId="69476F63" w14:textId="77777777" w:rsidR="00E6049F" w:rsidRPr="006F682A" w:rsidRDefault="00E6049F" w:rsidP="009152FC">
            <w:r w:rsidRPr="006F682A">
              <w:t>any</w:t>
            </w:r>
          </w:p>
        </w:tc>
      </w:tr>
      <w:tr w:rsidR="00E6049F" w:rsidRPr="00664ACB" w14:paraId="1C9C0F13" w14:textId="77777777" w:rsidTr="009152FC">
        <w:trPr>
          <w:trHeight w:val="360"/>
          <w:jc w:val="center"/>
        </w:trPr>
        <w:tc>
          <w:tcPr>
            <w:tcW w:w="1867" w:type="dxa"/>
            <w:tcBorders>
              <w:top w:val="single" w:sz="4" w:space="0" w:color="auto"/>
            </w:tcBorders>
            <w:vAlign w:val="center"/>
          </w:tcPr>
          <w:p w14:paraId="4CF488AE" w14:textId="77777777" w:rsidR="00E6049F" w:rsidRPr="006F682A" w:rsidRDefault="00E6049F" w:rsidP="009152FC">
            <w:r w:rsidRPr="006F682A">
              <w:t>Late Open</w:t>
            </w:r>
          </w:p>
        </w:tc>
        <w:tc>
          <w:tcPr>
            <w:tcW w:w="1963" w:type="dxa"/>
            <w:tcBorders>
              <w:top w:val="single" w:sz="4" w:space="0" w:color="auto"/>
            </w:tcBorders>
            <w:vAlign w:val="center"/>
          </w:tcPr>
          <w:p w14:paraId="5C2C6109" w14:textId="77777777" w:rsidR="00E6049F" w:rsidRPr="006F682A" w:rsidRDefault="00E6049F" w:rsidP="009152FC">
            <w:r w:rsidRPr="006F682A">
              <w:t>20”+</w:t>
            </w:r>
          </w:p>
        </w:tc>
        <w:tc>
          <w:tcPr>
            <w:tcW w:w="1886" w:type="dxa"/>
            <w:tcBorders>
              <w:top w:val="single" w:sz="4" w:space="0" w:color="auto"/>
            </w:tcBorders>
            <w:vAlign w:val="center"/>
          </w:tcPr>
          <w:p w14:paraId="2D9390B4" w14:textId="77777777" w:rsidR="00E6049F" w:rsidRPr="006F682A" w:rsidRDefault="00E6049F" w:rsidP="009152FC">
            <w:r w:rsidRPr="006F682A">
              <w:t>any</w:t>
            </w:r>
          </w:p>
        </w:tc>
        <w:tc>
          <w:tcPr>
            <w:tcW w:w="1363" w:type="dxa"/>
            <w:tcBorders>
              <w:top w:val="single" w:sz="4" w:space="0" w:color="auto"/>
            </w:tcBorders>
            <w:vAlign w:val="center"/>
          </w:tcPr>
          <w:p w14:paraId="11231B97" w14:textId="77777777" w:rsidR="00E6049F" w:rsidRPr="006F682A" w:rsidRDefault="00E6049F" w:rsidP="009152FC">
            <w:r w:rsidRPr="006F682A">
              <w:t>null</w:t>
            </w:r>
          </w:p>
        </w:tc>
        <w:tc>
          <w:tcPr>
            <w:tcW w:w="1080" w:type="dxa"/>
            <w:tcBorders>
              <w:top w:val="single" w:sz="4" w:space="0" w:color="auto"/>
            </w:tcBorders>
            <w:vAlign w:val="center"/>
          </w:tcPr>
          <w:p w14:paraId="0AE62D4D" w14:textId="77777777" w:rsidR="00E6049F" w:rsidRPr="006F682A" w:rsidRDefault="00E6049F" w:rsidP="009152FC">
            <w:r w:rsidRPr="006F682A">
              <w:t>null</w:t>
            </w:r>
          </w:p>
        </w:tc>
        <w:tc>
          <w:tcPr>
            <w:tcW w:w="1081" w:type="dxa"/>
            <w:tcBorders>
              <w:top w:val="single" w:sz="4" w:space="0" w:color="auto"/>
            </w:tcBorders>
            <w:vAlign w:val="center"/>
          </w:tcPr>
          <w:p w14:paraId="3B64945A" w14:textId="77777777" w:rsidR="00E6049F" w:rsidRPr="006F682A" w:rsidRDefault="00E6049F" w:rsidP="009152FC">
            <w:r w:rsidRPr="006F682A">
              <w:t>null</w:t>
            </w:r>
          </w:p>
        </w:tc>
      </w:tr>
      <w:tr w:rsidR="00E6049F" w:rsidRPr="00664ACB" w14:paraId="38104869" w14:textId="77777777" w:rsidTr="009152FC">
        <w:trPr>
          <w:trHeight w:val="360"/>
          <w:jc w:val="center"/>
        </w:trPr>
        <w:tc>
          <w:tcPr>
            <w:tcW w:w="1867" w:type="dxa"/>
            <w:vAlign w:val="center"/>
          </w:tcPr>
          <w:p w14:paraId="29FAFF3B" w14:textId="77777777" w:rsidR="00E6049F" w:rsidRPr="006F682A" w:rsidRDefault="00E6049F" w:rsidP="009152FC">
            <w:r w:rsidRPr="006F682A">
              <w:t>Late Open</w:t>
            </w:r>
          </w:p>
        </w:tc>
        <w:tc>
          <w:tcPr>
            <w:tcW w:w="1963" w:type="dxa"/>
            <w:vAlign w:val="center"/>
          </w:tcPr>
          <w:p w14:paraId="1D1E3E2C" w14:textId="77777777" w:rsidR="00E6049F" w:rsidRPr="006F682A" w:rsidRDefault="00E6049F" w:rsidP="009152FC">
            <w:r w:rsidRPr="006F682A">
              <w:t>20”+</w:t>
            </w:r>
          </w:p>
        </w:tc>
        <w:tc>
          <w:tcPr>
            <w:tcW w:w="1886" w:type="dxa"/>
            <w:vAlign w:val="center"/>
          </w:tcPr>
          <w:p w14:paraId="2C43D941" w14:textId="77777777" w:rsidR="00E6049F" w:rsidRPr="006F682A" w:rsidRDefault="00E6049F" w:rsidP="009152FC">
            <w:r w:rsidRPr="006F682A">
              <w:t>any</w:t>
            </w:r>
          </w:p>
        </w:tc>
        <w:tc>
          <w:tcPr>
            <w:tcW w:w="1363" w:type="dxa"/>
            <w:vAlign w:val="center"/>
          </w:tcPr>
          <w:p w14:paraId="41F26017" w14:textId="77777777" w:rsidR="00E6049F" w:rsidRPr="006F682A" w:rsidRDefault="00E6049F" w:rsidP="009152FC">
            <w:r w:rsidRPr="006F682A">
              <w:t>&lt;50</w:t>
            </w:r>
          </w:p>
        </w:tc>
        <w:tc>
          <w:tcPr>
            <w:tcW w:w="1080" w:type="dxa"/>
            <w:vAlign w:val="center"/>
          </w:tcPr>
          <w:p w14:paraId="0A5D2528" w14:textId="77777777" w:rsidR="00E6049F" w:rsidRPr="006F682A" w:rsidRDefault="00E6049F" w:rsidP="009152FC">
            <w:r w:rsidRPr="006F682A">
              <w:t>any</w:t>
            </w:r>
          </w:p>
        </w:tc>
        <w:tc>
          <w:tcPr>
            <w:tcW w:w="1081" w:type="dxa"/>
            <w:vAlign w:val="center"/>
          </w:tcPr>
          <w:p w14:paraId="326717FE" w14:textId="77777777" w:rsidR="00E6049F" w:rsidRPr="006F682A" w:rsidRDefault="00E6049F" w:rsidP="009152FC">
            <w:r w:rsidRPr="006F682A">
              <w:t>any</w:t>
            </w:r>
          </w:p>
        </w:tc>
      </w:tr>
      <w:tr w:rsidR="00E6049F" w:rsidRPr="00664ACB" w14:paraId="12D14438" w14:textId="77777777" w:rsidTr="009152FC">
        <w:trPr>
          <w:trHeight w:val="360"/>
          <w:jc w:val="center"/>
        </w:trPr>
        <w:tc>
          <w:tcPr>
            <w:tcW w:w="1867" w:type="dxa"/>
            <w:tcBorders>
              <w:bottom w:val="single" w:sz="4" w:space="0" w:color="auto"/>
            </w:tcBorders>
            <w:vAlign w:val="center"/>
          </w:tcPr>
          <w:p w14:paraId="63B6B584" w14:textId="77777777" w:rsidR="00E6049F" w:rsidRPr="006F682A" w:rsidRDefault="00E6049F" w:rsidP="009152FC">
            <w:r w:rsidRPr="006F682A">
              <w:t>Late Open</w:t>
            </w:r>
          </w:p>
        </w:tc>
        <w:tc>
          <w:tcPr>
            <w:tcW w:w="1963" w:type="dxa"/>
            <w:tcBorders>
              <w:bottom w:val="single" w:sz="4" w:space="0" w:color="auto"/>
            </w:tcBorders>
            <w:vAlign w:val="center"/>
          </w:tcPr>
          <w:p w14:paraId="735E6CD4" w14:textId="77777777" w:rsidR="00E6049F" w:rsidRPr="006F682A" w:rsidRDefault="00E6049F" w:rsidP="009152FC">
            <w:r w:rsidRPr="006F682A">
              <w:t>20”+</w:t>
            </w:r>
          </w:p>
        </w:tc>
        <w:tc>
          <w:tcPr>
            <w:tcW w:w="1886" w:type="dxa"/>
            <w:tcBorders>
              <w:bottom w:val="single" w:sz="4" w:space="0" w:color="auto"/>
            </w:tcBorders>
            <w:vAlign w:val="center"/>
          </w:tcPr>
          <w:p w14:paraId="08820618" w14:textId="77777777" w:rsidR="00E6049F" w:rsidRPr="006F682A" w:rsidRDefault="00E6049F" w:rsidP="009152FC">
            <w:r w:rsidRPr="006F682A">
              <w:t>any</w:t>
            </w:r>
          </w:p>
        </w:tc>
        <w:tc>
          <w:tcPr>
            <w:tcW w:w="1363" w:type="dxa"/>
            <w:tcBorders>
              <w:bottom w:val="single" w:sz="4" w:space="0" w:color="auto"/>
            </w:tcBorders>
            <w:vAlign w:val="center"/>
          </w:tcPr>
          <w:p w14:paraId="7F306A9B" w14:textId="77777777" w:rsidR="00E6049F" w:rsidRPr="006F682A" w:rsidRDefault="00E6049F" w:rsidP="009152FC">
            <w:r w:rsidRPr="006F682A">
              <w:t>null</w:t>
            </w:r>
          </w:p>
        </w:tc>
        <w:tc>
          <w:tcPr>
            <w:tcW w:w="1080" w:type="dxa"/>
            <w:tcBorders>
              <w:bottom w:val="single" w:sz="4" w:space="0" w:color="auto"/>
            </w:tcBorders>
            <w:vAlign w:val="center"/>
          </w:tcPr>
          <w:p w14:paraId="7F76BCBB" w14:textId="77777777" w:rsidR="00E6049F" w:rsidRPr="006F682A" w:rsidRDefault="00E6049F" w:rsidP="009152FC">
            <w:r w:rsidRPr="006F682A">
              <w:t>&lt;50</w:t>
            </w:r>
          </w:p>
        </w:tc>
        <w:tc>
          <w:tcPr>
            <w:tcW w:w="1081" w:type="dxa"/>
            <w:tcBorders>
              <w:bottom w:val="single" w:sz="4" w:space="0" w:color="auto"/>
            </w:tcBorders>
            <w:vAlign w:val="center"/>
          </w:tcPr>
          <w:p w14:paraId="09335F07" w14:textId="77777777" w:rsidR="00E6049F" w:rsidRPr="006F682A" w:rsidRDefault="00E6049F" w:rsidP="009152FC">
            <w:r w:rsidRPr="006F682A">
              <w:t>null</w:t>
            </w:r>
          </w:p>
        </w:tc>
      </w:tr>
    </w:tbl>
    <w:p w14:paraId="0132E66C" w14:textId="77777777" w:rsidR="00E6049F" w:rsidRPr="006F682A" w:rsidRDefault="00E6049F" w:rsidP="00E6049F"/>
    <w:p w14:paraId="18BE7B0E" w14:textId="7BC2F029" w:rsidR="00E6049F" w:rsidRDefault="00E6049F" w:rsidP="00E6049F">
      <w:r>
        <w:t>Methodology for assigning condition classes to SCN-ASP is still under development.</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 and SCN-ASP.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36153B6E" w14:textId="7409C68F" w:rsidR="00A2023E" w:rsidRDefault="0038399B" w:rsidP="00A2023E">
      <w:pPr>
        <w:spacing w:line="276" w:lineRule="auto"/>
        <w:ind w:left="720" w:hanging="720"/>
      </w:pPr>
      <w:r w:rsidRPr="00A40C3D">
        <w:t xml:space="preserve"> </w:t>
      </w:r>
      <w:r w:rsidR="00A2023E" w:rsidRPr="00A40C3D">
        <w:t xml:space="preserve">“CalVeg Zone 1.” Vegetation Descriptions. </w:t>
      </w:r>
      <w:r w:rsidR="00A2023E" w:rsidRPr="00A40C3D">
        <w:rPr>
          <w:i/>
        </w:rPr>
        <w:t>Vegetation Classification and Mapping</w:t>
      </w:r>
      <w:r w:rsidR="00A2023E" w:rsidRPr="00A40C3D">
        <w:t>.  11 December 2008. U.S. Forest Service. &lt;</w:t>
      </w:r>
      <w:r w:rsidR="00A2023E">
        <w:t>http://www.fs.usda.gov/Internet/FSE_DOCUMENTS/fsbdev3_046448.pdf</w:t>
      </w:r>
      <w:r w:rsidR="00A2023E" w:rsidRPr="00A40C3D">
        <w:t>&gt;. Accessed 2 April 2013.</w:t>
      </w:r>
    </w:p>
    <w:p w14:paraId="74AF208B" w14:textId="77777777" w:rsidR="00A2023E" w:rsidRDefault="00A2023E" w:rsidP="00A2023E">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185E5BE" w14:textId="0C90E05F" w:rsidR="00A2023E" w:rsidRDefault="00A2023E" w:rsidP="00A2023E">
      <w:pPr>
        <w:spacing w:line="276" w:lineRule="auto"/>
        <w:ind w:left="720" w:hanging="720"/>
      </w:pPr>
      <w:r>
        <w:t>LandFire. “Biophysical Setting Models.” Biophysical Setting 0610440. 2007a. LANDFIRE Project, U.S. Department of Agriculture, Forest Service; U.S. Department of the Interior. &lt;</w:t>
      </w:r>
      <w:r w:rsidRPr="00283D74">
        <w:t>http://www.landfire.gov/national_veg_models_op2.php</w:t>
      </w:r>
      <w:r>
        <w:t>&gt;. Accessed 9 November 2012.</w:t>
      </w:r>
    </w:p>
    <w:p w14:paraId="48CB8CDB" w14:textId="77777777" w:rsidR="00A2023E" w:rsidRDefault="00A2023E" w:rsidP="00A2023E">
      <w:pPr>
        <w:spacing w:line="276" w:lineRule="auto"/>
        <w:ind w:left="720" w:hanging="720"/>
      </w:pPr>
      <w:r>
        <w:t>LandFire. “Biophysical Setting Models.” Biophysical Setting 0610582. 2007b. LANDFIRE Project, U.S. Department of Agriculture, Forest Service; U.S. Department of the Interior. &lt;</w:t>
      </w:r>
      <w:r w:rsidRPr="00283D74">
        <w:t>http://www.landfire.gov/national_veg_models_op2.php</w:t>
      </w:r>
      <w:r>
        <w:t>&gt;. Accessed 9 November 2012.</w:t>
      </w:r>
    </w:p>
    <w:p w14:paraId="43E77770" w14:textId="77777777" w:rsidR="00A2023E" w:rsidRDefault="00A2023E" w:rsidP="00A2023E">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180F3F" w14:textId="77777777" w:rsidR="00A2023E" w:rsidRDefault="00A2023E" w:rsidP="00A2023E">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2B32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 w:date="2013-07-02T17:33:00Z" w:initials="M">
    <w:p w14:paraId="27CA3C3A" w14:textId="08C0C79E" w:rsidR="00AA2F36" w:rsidRDefault="00AA2F36">
      <w:pPr>
        <w:pStyle w:val="CommentText"/>
      </w:pPr>
      <w:r>
        <w:rPr>
          <w:rStyle w:val="CommentReference"/>
        </w:rPr>
        <w:annotationRef/>
      </w:r>
      <w:r>
        <w:t>What about wet- and dry-lodgepole pine?  Are these considered elsewhere?  Also, I didn’t think that the Sierra Nevada Alpine Dwarf-Shrubland was considered a subalpine forest, but rather alpine.</w:t>
      </w:r>
    </w:p>
  </w:comment>
  <w:comment w:id="1" w:author="Maritza Mallek" w:date="2013-07-11T14:12:00Z" w:initials="MM">
    <w:p w14:paraId="403447C7" w14:textId="31913B39" w:rsidR="00AA2F36" w:rsidRDefault="00AA2F36">
      <w:pPr>
        <w:pStyle w:val="CommentText"/>
      </w:pPr>
      <w:r>
        <w:rPr>
          <w:rStyle w:val="CommentReference"/>
        </w:rPr>
        <w:annotationRef/>
      </w:r>
      <w:r>
        <w:t>He didn’t know we have a separate bps for that. And we are considering the shrubland to be early seral.</w:t>
      </w:r>
    </w:p>
  </w:comment>
  <w:comment w:id="2" w:author="M" w:date="2013-07-02T17:05:00Z" w:initials="M">
    <w:p w14:paraId="78782D28" w14:textId="23E5A0EF" w:rsidR="00AA2F36" w:rsidRDefault="00AA2F36">
      <w:pPr>
        <w:pStyle w:val="CommentText"/>
      </w:pPr>
      <w:r>
        <w:rPr>
          <w:rStyle w:val="CommentReference"/>
        </w:rPr>
        <w:annotationRef/>
      </w:r>
      <w:r>
        <w:t>Lodgepole is common in both the upper montane and subalpine zones.</w:t>
      </w:r>
    </w:p>
  </w:comment>
  <w:comment w:id="3" w:author="Maritza Mallek" w:date="2013-07-11T15:06:00Z" w:initials="MM">
    <w:p w14:paraId="52CE62BA" w14:textId="07521755" w:rsidR="00AA2F36" w:rsidRDefault="00AA2F36">
      <w:pPr>
        <w:pStyle w:val="CommentText"/>
      </w:pPr>
      <w:r>
        <w:rPr>
          <w:rStyle w:val="CommentReference"/>
        </w:rPr>
        <w:annotationRef/>
      </w:r>
      <w:r>
        <w:t>Kevin and Becky confirmed that our lodgepole is a lower elevation pure type, but it might be easier in the long run to take this out so as not to provoke further protests</w:t>
      </w:r>
    </w:p>
  </w:comment>
  <w:comment w:id="5" w:author="M" w:date="2013-07-02T17:09:00Z" w:initials="M">
    <w:p w14:paraId="45AC904B" w14:textId="6C487DB3" w:rsidR="00AA2F36" w:rsidRDefault="00AA2F36">
      <w:pPr>
        <w:pStyle w:val="CommentText"/>
      </w:pPr>
      <w:r>
        <w:rPr>
          <w:rStyle w:val="CommentReference"/>
        </w:rPr>
        <w:annotationRef/>
      </w:r>
      <w:r>
        <w:t>This may be true in the northern Sierra Nevada and southern Cascades, but not necessarily the case in other parts of the Sierras.  I would revise to read something like “Common tree species in the subalpine zone includes Tsuga mertensiana, Pinus monticola, P. contorta ssp. murrayana, and P. albicaulis.  In the southern Sierra Nevada, P. balfouriana and P. flexilis also occur frequently in pure stands and mixed with other subalpine conifers.”</w:t>
      </w:r>
    </w:p>
  </w:comment>
  <w:comment w:id="6" w:author="Maritza Mallek" w:date="2013-07-11T15:17:00Z" w:initials="MM">
    <w:p w14:paraId="4371DFE1" w14:textId="41D5E9AD" w:rsidR="00AA2F36" w:rsidRDefault="00AA2F36">
      <w:pPr>
        <w:pStyle w:val="CommentText"/>
      </w:pPr>
      <w:r>
        <w:rPr>
          <w:rStyle w:val="CommentReference"/>
        </w:rPr>
        <w:annotationRef/>
      </w:r>
      <w:r>
        <w:t>This is another comment good to know for the future but I won’t change the original.</w:t>
      </w:r>
    </w:p>
  </w:comment>
  <w:comment w:id="7" w:author="M" w:date="2013-07-02T17:10:00Z" w:initials="M">
    <w:p w14:paraId="340B1F9C" w14:textId="35210CBC" w:rsidR="00AA2F36" w:rsidRDefault="00AA2F36">
      <w:pPr>
        <w:pStyle w:val="CommentText"/>
      </w:pPr>
      <w:r>
        <w:rPr>
          <w:rStyle w:val="CommentReference"/>
        </w:rPr>
        <w:annotationRef/>
      </w:r>
      <w:r>
        <w:t>What about in the southern Sierra?</w:t>
      </w:r>
    </w:p>
  </w:comment>
  <w:comment w:id="8" w:author="Maritza Mallek" w:date="2013-07-11T15:40:00Z" w:initials="MM">
    <w:p w14:paraId="6D8E0D92" w14:textId="5B54590B" w:rsidR="00AA2F36" w:rsidRDefault="00AA2F36">
      <w:pPr>
        <w:pStyle w:val="CommentText"/>
      </w:pPr>
      <w:r>
        <w:rPr>
          <w:rStyle w:val="CommentReference"/>
        </w:rPr>
        <w:annotationRef/>
      </w:r>
      <w:r>
        <w:t>Not relevant. Though I will note we use the same source for this elevation.</w:t>
      </w:r>
    </w:p>
  </w:comment>
  <w:comment w:id="9" w:author="Maritza Mallek" w:date="2013-07-11T15:37:00Z" w:initials="MM">
    <w:p w14:paraId="37D20687" w14:textId="3C7F7E44" w:rsidR="00AA2F36" w:rsidRDefault="00AA2F36">
      <w:pPr>
        <w:pStyle w:val="CommentText"/>
      </w:pPr>
      <w:r>
        <w:rPr>
          <w:rStyle w:val="CommentReference"/>
        </w:rPr>
        <w:annotationRef/>
      </w:r>
      <w:r>
        <w:t>done</w:t>
      </w:r>
    </w:p>
  </w:comment>
  <w:comment w:id="15" w:author="M" w:date="2013-07-02T17:17:00Z" w:initials="M">
    <w:p w14:paraId="51E6914A" w14:textId="5CC0EA1E" w:rsidR="00AA2F36" w:rsidRDefault="00AA2F36">
      <w:pPr>
        <w:pStyle w:val="CommentText"/>
      </w:pPr>
      <w:r>
        <w:rPr>
          <w:rStyle w:val="CommentReference"/>
        </w:rPr>
        <w:annotationRef/>
      </w:r>
      <w:r>
        <w:t>For comparison to the subalpine NRV assessment, the mean FRI for subalpine forests in the Sierra Nevada range from 39 to 250 years.  Min FRI across studies is 30 years and max FRI is 508 years.</w:t>
      </w:r>
    </w:p>
  </w:comment>
  <w:comment w:id="16" w:author="Maritza Mallek" w:date="2013-07-11T16:00:00Z" w:initials="MM">
    <w:p w14:paraId="1E49475E" w14:textId="2882C6E2" w:rsidR="00AA2F36" w:rsidRDefault="00AA2F36">
      <w:pPr>
        <w:pStyle w:val="CommentText"/>
      </w:pPr>
      <w:r>
        <w:rPr>
          <w:rStyle w:val="CommentReference"/>
        </w:rPr>
        <w:annotationRef/>
      </w:r>
      <w:r>
        <w:t>Looked at the NRV. The aggregated “subalpine” group had a min of 57, so I incorporated that. But Meyer’s NRV assessment included lodgepole, especially subalpine LP in the southern Sierra, and also included quite a big of Red Fir types, so I think in general his document covers a larger area just due to the fact that it’s written for the whole state.</w:t>
      </w:r>
    </w:p>
  </w:comment>
  <w:comment w:id="18" w:author="Maritza Mallek" w:date="2013-07-11T16:01:00Z" w:initials="MM">
    <w:p w14:paraId="3C1496F5" w14:textId="7F86B5B8" w:rsidR="00AA2F36" w:rsidRDefault="00AA2F36">
      <w:pPr>
        <w:pStyle w:val="CommentText"/>
      </w:pPr>
      <w:r>
        <w:rPr>
          <w:rStyle w:val="CommentReference"/>
        </w:rPr>
        <w:annotationRef/>
      </w:r>
      <w:r>
        <w:t>Next time!</w:t>
      </w:r>
    </w:p>
  </w:comment>
  <w:comment w:id="19" w:author="M" w:date="2013-07-02T17:28:00Z" w:initials="M">
    <w:p w14:paraId="6164ADC0" w14:textId="08F487B5" w:rsidR="00AA2F36" w:rsidRDefault="00AA2F36">
      <w:pPr>
        <w:pStyle w:val="CommentText"/>
      </w:pPr>
      <w:r>
        <w:rPr>
          <w:rStyle w:val="CommentReference"/>
        </w:rPr>
        <w:annotationRef/>
      </w:r>
      <w:r>
        <w:t>These transition rates in all development classes will probably be much slower for more xeric-adapted species in the southern Sierra, such as foxtail pine and limber pine.</w:t>
      </w:r>
    </w:p>
  </w:comment>
  <w:comment w:id="20" w:author="Maritza Mallek" w:date="2013-07-11T16:02:00Z" w:initials="MM">
    <w:p w14:paraId="6DF63E17" w14:textId="059914AE" w:rsidR="00AA2F36" w:rsidRDefault="00AA2F36">
      <w:pPr>
        <w:pStyle w:val="CommentText"/>
      </w:pPr>
      <w:r>
        <w:rPr>
          <w:rStyle w:val="CommentReference"/>
        </w:rPr>
        <w:annotationRef/>
      </w:r>
      <w:r>
        <w:t>Ok, but we’re not trying to model Southern Sierra. Also I have no idea what “much slower” means.</w:t>
      </w:r>
    </w:p>
  </w:comment>
  <w:comment w:id="21" w:author="M" w:date="2013-07-02T17:35:00Z" w:initials="M">
    <w:p w14:paraId="2806EAE5" w14:textId="01FA607E" w:rsidR="00AA2F36" w:rsidRDefault="00AA2F36">
      <w:pPr>
        <w:pStyle w:val="CommentText"/>
      </w:pPr>
      <w:r>
        <w:rPr>
          <w:rStyle w:val="CommentReference"/>
        </w:rPr>
        <w:annotationRef/>
      </w:r>
      <w:r>
        <w:t>One thing to keep in mind is that high mortality wildfire is generally more localized in SCN than other, lower-elevation forest types.  Thus, the probability of one pixel influencing another will be relatively lower or the patch sizes will likely be smaller than in lower elevation forest types due to the discontinuity in fuels and lower overall productivity.  It likely takes a significant wind-driven event to move fire at any significant scale in SCN, with the exception of denser and wetter stands, such as wet lodgepole pine.</w:t>
      </w:r>
    </w:p>
  </w:comment>
  <w:comment w:id="22" w:author="Maritza Mallek" w:date="2013-07-11T16:03:00Z" w:initials="MM">
    <w:p w14:paraId="5CBB1194" w14:textId="04AAC3B2" w:rsidR="00AA2F36" w:rsidRDefault="00AA2F36">
      <w:pPr>
        <w:pStyle w:val="CommentText"/>
      </w:pPr>
      <w:r>
        <w:rPr>
          <w:rStyle w:val="CommentReference"/>
        </w:rPr>
        <w:annotationRef/>
      </w:r>
      <w:r>
        <w:t>Noting this in the notebook that SCN should be pretty resistant to spread.</w:t>
      </w:r>
    </w:p>
  </w:comment>
  <w:comment w:id="23" w:author="M" w:date="2013-07-02T17:26:00Z" w:initials="M">
    <w:p w14:paraId="59C50C21" w14:textId="6640EEC8" w:rsidR="00AA2F36" w:rsidRDefault="00AA2F36">
      <w:pPr>
        <w:pStyle w:val="CommentText"/>
      </w:pPr>
      <w:r>
        <w:rPr>
          <w:rStyle w:val="CommentReference"/>
        </w:rPr>
        <w:annotationRef/>
      </w:r>
      <w:r>
        <w:t>Perhaps it’s worth noting that some of the shrub-form aspen does not appear to proceed past a “early development” phase, probably due to edaphic limitations and repeated avalanche impacts on steeper slopes.  If the intent is only to model aspen “stands” and not this shrub form of aspen, then you can ignore this comment here.  However, if these areas are included, you may want to incorporate this into the model somehow.</w:t>
      </w:r>
    </w:p>
  </w:comment>
  <w:comment w:id="24" w:author="Maritza Mallek" w:date="2013-07-11T16:09:00Z" w:initials="MM">
    <w:p w14:paraId="2F73B997" w14:textId="726FFEA7" w:rsidR="00AA2F36" w:rsidRDefault="00AA2F36">
      <w:pPr>
        <w:pStyle w:val="CommentText"/>
      </w:pPr>
      <w:r>
        <w:rPr>
          <w:rStyle w:val="CommentReference"/>
        </w:rPr>
        <w:annotationRef/>
      </w:r>
      <w:r>
        <w:t>Will ask Becky about making SCN-ASP less likely to proceed trhough succession.</w:t>
      </w:r>
      <w:bookmarkStart w:id="25" w:name="_GoBack"/>
      <w:bookmarkEnd w:id="2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trackRevision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D3831"/>
    <w:rsid w:val="001155D4"/>
    <w:rsid w:val="00121DB1"/>
    <w:rsid w:val="001F77E5"/>
    <w:rsid w:val="002B0F52"/>
    <w:rsid w:val="002B3245"/>
    <w:rsid w:val="002D1630"/>
    <w:rsid w:val="002F521B"/>
    <w:rsid w:val="00336581"/>
    <w:rsid w:val="0038399B"/>
    <w:rsid w:val="00402515"/>
    <w:rsid w:val="00407A9F"/>
    <w:rsid w:val="004814FB"/>
    <w:rsid w:val="004F0C68"/>
    <w:rsid w:val="0050469A"/>
    <w:rsid w:val="005104E8"/>
    <w:rsid w:val="005D0421"/>
    <w:rsid w:val="005F7371"/>
    <w:rsid w:val="006867FE"/>
    <w:rsid w:val="00712D9F"/>
    <w:rsid w:val="007728CC"/>
    <w:rsid w:val="007F69C0"/>
    <w:rsid w:val="008E59A1"/>
    <w:rsid w:val="009152FC"/>
    <w:rsid w:val="00994327"/>
    <w:rsid w:val="009C7F24"/>
    <w:rsid w:val="009F1D6B"/>
    <w:rsid w:val="00A2023E"/>
    <w:rsid w:val="00AA2F36"/>
    <w:rsid w:val="00AB714D"/>
    <w:rsid w:val="00AD4C0C"/>
    <w:rsid w:val="00AD597A"/>
    <w:rsid w:val="00AF3387"/>
    <w:rsid w:val="00B634BB"/>
    <w:rsid w:val="00C74B9D"/>
    <w:rsid w:val="00CC4E34"/>
    <w:rsid w:val="00CF543F"/>
    <w:rsid w:val="00D114EC"/>
    <w:rsid w:val="00DB0DB2"/>
    <w:rsid w:val="00DB12B5"/>
    <w:rsid w:val="00E539E4"/>
    <w:rsid w:val="00E6049F"/>
    <w:rsid w:val="00E80F3C"/>
    <w:rsid w:val="00E92619"/>
    <w:rsid w:val="00EB540E"/>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407A9F"/>
    <w:rPr>
      <w:b/>
      <w:bCs/>
      <w:sz w:val="20"/>
      <w:szCs w:val="20"/>
    </w:rPr>
  </w:style>
  <w:style w:type="character" w:customStyle="1" w:styleId="CommentSubjectChar">
    <w:name w:val="Comment Subject Char"/>
    <w:basedOn w:val="CommentTextChar"/>
    <w:link w:val="CommentSubject"/>
    <w:uiPriority w:val="99"/>
    <w:semiHidden/>
    <w:rsid w:val="00407A9F"/>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407A9F"/>
    <w:rPr>
      <w:b/>
      <w:bCs/>
      <w:sz w:val="20"/>
      <w:szCs w:val="20"/>
    </w:rPr>
  </w:style>
  <w:style w:type="character" w:customStyle="1" w:styleId="CommentSubjectChar">
    <w:name w:val="Comment Subject Char"/>
    <w:basedOn w:val="CommentTextChar"/>
    <w:link w:val="CommentSubject"/>
    <w:uiPriority w:val="99"/>
    <w:semiHidden/>
    <w:rsid w:val="00407A9F"/>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3109</Words>
  <Characters>17724</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Subalpine Conifer (SCN)</vt:lpstr>
      <vt:lpstr>        General Information</vt:lpstr>
      <vt:lpstr>        Cover Type Overview</vt:lpstr>
      <vt:lpstr>        Vegetation Description</vt:lpstr>
      <vt:lpstr>        Distribution</vt:lpstr>
      <vt:lpstr>        Wildfire</vt:lpstr>
      <vt:lpstr>        Other Disturbance</vt:lpstr>
      <vt:lpstr>        Vegetation Condition Classes</vt:lpstr>
      <vt:lpstr>        Subalpine Conifer Variant</vt:lpstr>
      <vt:lpstr>        Early Development (ED)</vt:lpstr>
      <vt:lpstr>        Mid Development - Open (MDO)</vt:lpstr>
      <vt:lpstr>        Wildfire Transition  High mortality wildfire (60% of fires) recycles the patch t</vt:lpstr>
      <vt:lpstr>        </vt:lpstr>
      <vt:lpstr>        </vt:lpstr>
      <vt:lpstr>        Mid Development - Closed (MDC)</vt:lpstr>
      <vt:lpstr>        Aspen Variant </vt:lpstr>
      <vt:lpstr>        Early Development – Aspen (ED–A)</vt:lpstr>
      <vt:lpstr>        Mid Development – Aspen (MD–A)</vt:lpstr>
      <vt:lpstr>        Wildfire Transition	High mortality wildfire (100% of fires in this condition) re</vt:lpstr>
      <vt:lpstr>        </vt:lpstr>
      <vt:lpstr>        </vt:lpstr>
      <vt:lpstr>        </vt:lpstr>
      <vt:lpstr>        Late Development – Closed (LDC)</vt:lpstr>
    </vt:vector>
  </TitlesOfParts>
  <Company/>
  <LinksUpToDate>false</LinksUpToDate>
  <CharactersWithSpaces>20792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2013-07-03T00:11:00Z</dcterms:created>
  <dcterms:modified xsi:type="dcterms:W3CDTF">2013-07-11T20:31:00Z</dcterms:modified>
</cp:coreProperties>
</file>