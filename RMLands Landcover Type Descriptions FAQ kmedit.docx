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2F" w:rsidRDefault="0048722F">
      <w:pPr>
        <w:rPr>
          <w:rFonts w:ascii="Garamond" w:hAnsi="Garamond"/>
        </w:rPr>
      </w:pPr>
      <w:r>
        <w:rPr>
          <w:rFonts w:ascii="Garamond" w:hAnsi="Garamond"/>
        </w:rPr>
        <w:t>RMLands Landcover Type Descriptions FAQ</w:t>
      </w:r>
    </w:p>
    <w:p w:rsidR="00003CE5" w:rsidRDefault="00003CE5" w:rsidP="0048722F">
      <w:pPr>
        <w:jc w:val="center"/>
        <w:rPr>
          <w:rFonts w:ascii="Garamond" w:hAnsi="Garamond"/>
        </w:rPr>
      </w:pPr>
    </w:p>
    <w:p w:rsidR="009D7323" w:rsidRDefault="009D7323" w:rsidP="0048722F">
      <w:pPr>
        <w:rPr>
          <w:rFonts w:ascii="Garamond" w:hAnsi="Garamond"/>
          <w:b/>
        </w:rPr>
      </w:pPr>
      <w:r>
        <w:rPr>
          <w:rFonts w:ascii="Garamond" w:hAnsi="Garamond"/>
          <w:b/>
        </w:rPr>
        <w:t>What is RMLands?</w:t>
      </w:r>
    </w:p>
    <w:p w:rsidR="009D7323" w:rsidRDefault="009D7323" w:rsidP="009D7323">
      <w:pPr>
        <w:rPr>
          <w:rFonts w:ascii="Garamond" w:hAnsi="Garamond"/>
        </w:rPr>
      </w:pPr>
      <w:r w:rsidRPr="009D7323">
        <w:rPr>
          <w:rFonts w:ascii="Garamond" w:hAnsi="Garamond"/>
        </w:rPr>
        <w:t>RMLands is a grid-based, spatially-explicit, stochastic landscape simulation model designed to simulate disturbance and succession processes affecting the structure and dynamics of Rocky Mountain landscapes</w:t>
      </w:r>
      <w:ins w:id="0" w:author="mcgarigal" w:date="2013-05-08T12:42:00Z">
        <w:r w:rsidR="00855256">
          <w:rPr>
            <w:rFonts w:ascii="Garamond" w:hAnsi="Garamond"/>
          </w:rPr>
          <w:t xml:space="preserve">, but </w:t>
        </w:r>
      </w:ins>
      <w:ins w:id="1" w:author="mcgarigal" w:date="2013-05-08T12:45:00Z">
        <w:r w:rsidR="00855256">
          <w:rPr>
            <w:rFonts w:ascii="Garamond" w:hAnsi="Garamond"/>
          </w:rPr>
          <w:t>it is easily extended to any forested landscape</w:t>
        </w:r>
      </w:ins>
      <w:r w:rsidRPr="009D7323">
        <w:rPr>
          <w:rFonts w:ascii="Garamond" w:hAnsi="Garamond"/>
        </w:rPr>
        <w:t xml:space="preserve">. </w:t>
      </w:r>
    </w:p>
    <w:p w:rsidR="009D7323" w:rsidRDefault="009D7323" w:rsidP="009D7323">
      <w:pPr>
        <w:rPr>
          <w:rFonts w:ascii="Garamond" w:hAnsi="Garamond"/>
        </w:rPr>
      </w:pPr>
    </w:p>
    <w:p w:rsidR="009D7323" w:rsidRDefault="009D7323" w:rsidP="009D7323">
      <w:pPr>
        <w:rPr>
          <w:rFonts w:ascii="Garamond" w:hAnsi="Garamond"/>
        </w:rPr>
      </w:pPr>
      <w:r w:rsidRPr="009D7323">
        <w:rPr>
          <w:rFonts w:ascii="Garamond" w:hAnsi="Garamond"/>
        </w:rPr>
        <w:t xml:space="preserve">RMLands simulates two key processes: succession and disturbance. These processes are fully specified by the user (i.e., via model parameterization) and are implemented sequentially within 10-year time steps for a user-specified period of time. </w:t>
      </w:r>
    </w:p>
    <w:p w:rsidR="009D7323" w:rsidRDefault="009D7323" w:rsidP="009D7323">
      <w:pPr>
        <w:rPr>
          <w:rFonts w:ascii="Garamond" w:hAnsi="Garamond"/>
        </w:rPr>
      </w:pPr>
    </w:p>
    <w:p w:rsidR="009D7323" w:rsidRDefault="009D7323" w:rsidP="009D7323">
      <w:pPr>
        <w:rPr>
          <w:rFonts w:ascii="Garamond" w:hAnsi="Garamond"/>
        </w:rPr>
      </w:pPr>
      <w:r w:rsidRPr="009D7323">
        <w:rPr>
          <w:rFonts w:ascii="Garamond" w:hAnsi="Garamond"/>
        </w:rPr>
        <w:t xml:space="preserve">Succession occurs at the beginning of each time step in the simulation and represents the gradual growth and/or development of vegetative communities over time. Succession is implemented using a stochastic state-based transition approach in which vegetation cover types transition probabilistically between discrete states (conditions). </w:t>
      </w:r>
    </w:p>
    <w:p w:rsidR="009D7323" w:rsidRDefault="009D7323" w:rsidP="009D7323">
      <w:pPr>
        <w:rPr>
          <w:rFonts w:ascii="Garamond" w:hAnsi="Garamond"/>
        </w:rPr>
      </w:pPr>
    </w:p>
    <w:p w:rsidR="009D7323" w:rsidRDefault="009D7323" w:rsidP="009D7323">
      <w:pPr>
        <w:rPr>
          <w:rFonts w:ascii="Garamond" w:hAnsi="Garamond"/>
        </w:rPr>
      </w:pPr>
      <w:r w:rsidRPr="009D7323">
        <w:rPr>
          <w:rFonts w:ascii="Garamond" w:hAnsi="Garamond"/>
        </w:rPr>
        <w:t xml:space="preserve">Transition pathways and rates of transition between states are defined uniquely for each cover type and are conditional on several attributes of a </w:t>
      </w:r>
      <w:ins w:id="2" w:author="mcgarigal" w:date="2013-05-08T12:48:00Z">
        <w:r w:rsidR="00855256">
          <w:rPr>
            <w:rFonts w:ascii="Garamond" w:hAnsi="Garamond"/>
          </w:rPr>
          <w:t>disturbance-succession</w:t>
        </w:r>
      </w:ins>
      <w:del w:id="3" w:author="mcgarigal" w:date="2013-05-08T12:48:00Z">
        <w:r w:rsidRPr="009D7323" w:rsidDel="00855256">
          <w:rPr>
            <w:rFonts w:ascii="Garamond" w:hAnsi="Garamond"/>
          </w:rPr>
          <w:delText>vegetation</w:delText>
        </w:r>
      </w:del>
      <w:r w:rsidRPr="009D7323">
        <w:rPr>
          <w:rFonts w:ascii="Garamond" w:hAnsi="Garamond"/>
        </w:rPr>
        <w:t xml:space="preserve"> patch. These patches, as defined for succession, </w:t>
      </w:r>
      <w:ins w:id="4" w:author="mcgarigal" w:date="2013-05-08T12:49:00Z">
        <w:r w:rsidR="00855256">
          <w:rPr>
            <w:rFonts w:ascii="Garamond" w:hAnsi="Garamond"/>
          </w:rPr>
          <w:t xml:space="preserve">for example, </w:t>
        </w:r>
      </w:ins>
      <w:r w:rsidRPr="009D7323">
        <w:rPr>
          <w:rFonts w:ascii="Garamond" w:hAnsi="Garamond"/>
        </w:rPr>
        <w:t xml:space="preserve">represent spatially contiguous cells having the same cell attributes (e.g., identical </w:t>
      </w:r>
      <w:ins w:id="5" w:author="mcgarigal" w:date="2013-05-08T12:49:00Z">
        <w:r w:rsidR="00855256">
          <w:rPr>
            <w:rFonts w:ascii="Garamond" w:hAnsi="Garamond"/>
          </w:rPr>
          <w:t xml:space="preserve">cover type, condition class, </w:t>
        </w:r>
      </w:ins>
      <w:r w:rsidRPr="009D7323">
        <w:rPr>
          <w:rFonts w:ascii="Garamond" w:hAnsi="Garamond"/>
        </w:rPr>
        <w:t xml:space="preserve">disturbance history and age). </w:t>
      </w:r>
    </w:p>
    <w:p w:rsidR="009D7323" w:rsidRDefault="009D7323" w:rsidP="009D7323">
      <w:pPr>
        <w:rPr>
          <w:rFonts w:ascii="Garamond" w:hAnsi="Garamond"/>
        </w:rPr>
      </w:pPr>
    </w:p>
    <w:p w:rsidR="009D7323" w:rsidRPr="009D7323" w:rsidRDefault="009D7323" w:rsidP="009D7323">
      <w:pPr>
        <w:rPr>
          <w:rFonts w:ascii="Garamond" w:hAnsi="Garamond"/>
        </w:rPr>
      </w:pPr>
      <w:r w:rsidRPr="009D7323">
        <w:rPr>
          <w:rFonts w:ascii="Garamond" w:hAnsi="Garamond"/>
        </w:rPr>
        <w:t>Most cover types progress through a series of stand conditions (states) over time as a result of successional processes (albeit at different rates due to the stochastic nature of succession). In some cases, these transitions are affected by the occurrence of certain disturbances (e.g., low-</w:t>
      </w:r>
      <w:r w:rsidR="00335CD3">
        <w:rPr>
          <w:rFonts w:ascii="Garamond" w:hAnsi="Garamond"/>
        </w:rPr>
        <w:t>mortal</w:t>
      </w:r>
      <w:r w:rsidRPr="009D7323">
        <w:rPr>
          <w:rFonts w:ascii="Garamond" w:hAnsi="Garamond"/>
        </w:rPr>
        <w:t xml:space="preserve">ity fire) or are regulated by management (e.g., </w:t>
      </w:r>
      <w:proofErr w:type="spellStart"/>
      <w:r w:rsidRPr="009D7323">
        <w:rPr>
          <w:rFonts w:ascii="Garamond" w:hAnsi="Garamond"/>
        </w:rPr>
        <w:t>silviculture</w:t>
      </w:r>
      <w:proofErr w:type="spellEnd"/>
      <w:r w:rsidRPr="009D7323">
        <w:rPr>
          <w:rFonts w:ascii="Garamond" w:hAnsi="Garamond"/>
        </w:rPr>
        <w:t>). Other cover types (e.g., meadows, barren, water) are treated as having a single, static condition and are not affected over time by the interplay of disturbance and succession.</w:t>
      </w:r>
    </w:p>
    <w:p w:rsidR="009D7323" w:rsidRPr="009D7323" w:rsidRDefault="009D7323" w:rsidP="0048722F">
      <w:pPr>
        <w:rPr>
          <w:rFonts w:ascii="Garamond" w:hAnsi="Garamond"/>
          <w:b/>
        </w:rPr>
      </w:pPr>
    </w:p>
    <w:p w:rsidR="0048722F" w:rsidRPr="00C93ADA" w:rsidRDefault="0048722F" w:rsidP="0048722F">
      <w:pPr>
        <w:rPr>
          <w:rFonts w:ascii="Garamond" w:hAnsi="Garamond"/>
          <w:b/>
        </w:rPr>
      </w:pPr>
      <w:r w:rsidRPr="00C93ADA">
        <w:rPr>
          <w:rFonts w:ascii="Garamond" w:hAnsi="Garamond"/>
          <w:b/>
        </w:rPr>
        <w:t>Why is it called “landcover” type and not “vegetation” type?</w:t>
      </w:r>
    </w:p>
    <w:p w:rsidR="0048722F" w:rsidRDefault="00855256" w:rsidP="0048722F">
      <w:pPr>
        <w:rPr>
          <w:rFonts w:ascii="Garamond" w:hAnsi="Garamond"/>
        </w:rPr>
      </w:pPr>
      <w:ins w:id="6" w:author="mcgarigal" w:date="2013-05-08T12:46:00Z">
        <w:r>
          <w:rPr>
            <w:rFonts w:ascii="Garamond" w:hAnsi="Garamond"/>
          </w:rPr>
          <w:t>Principally because</w:t>
        </w:r>
      </w:ins>
      <w:del w:id="7" w:author="mcgarigal" w:date="2013-05-08T12:47:00Z">
        <w:r w:rsidR="0048722F" w:rsidDel="00855256">
          <w:rPr>
            <w:rFonts w:ascii="Garamond" w:hAnsi="Garamond"/>
          </w:rPr>
          <w:delText>First,</w:delText>
        </w:r>
      </w:del>
      <w:r w:rsidR="0048722F">
        <w:rPr>
          <w:rFonts w:ascii="Garamond" w:hAnsi="Garamond"/>
        </w:rPr>
        <w:t xml:space="preserve"> not all the landcover types ARE vegetation types. </w:t>
      </w:r>
      <w:ins w:id="8" w:author="mcgarigal" w:date="2013-05-08T12:47:00Z">
        <w:r>
          <w:rPr>
            <w:rFonts w:ascii="Garamond" w:hAnsi="Garamond"/>
          </w:rPr>
          <w:t>For example, b</w:t>
        </w:r>
      </w:ins>
      <w:del w:id="9" w:author="mcgarigal" w:date="2013-05-08T12:47:00Z">
        <w:r w:rsidR="0048722F" w:rsidDel="00855256">
          <w:rPr>
            <w:rFonts w:ascii="Garamond" w:hAnsi="Garamond"/>
          </w:rPr>
          <w:delText>B</w:delText>
        </w:r>
      </w:del>
      <w:r w:rsidR="0048722F">
        <w:rPr>
          <w:rFonts w:ascii="Garamond" w:hAnsi="Garamond"/>
        </w:rPr>
        <w:t xml:space="preserve">arren, </w:t>
      </w:r>
      <w:del w:id="10" w:author="mcgarigal" w:date="2013-05-08T12:47:00Z">
        <w:r w:rsidR="0048722F" w:rsidDel="00855256">
          <w:rPr>
            <w:rFonts w:ascii="Garamond" w:hAnsi="Garamond"/>
          </w:rPr>
          <w:delText>agriculture,</w:delText>
        </w:r>
      </w:del>
      <w:r w:rsidR="0048722F">
        <w:rPr>
          <w:rFonts w:ascii="Garamond" w:hAnsi="Garamond"/>
        </w:rPr>
        <w:t xml:space="preserve"> urban, and water are all </w:t>
      </w:r>
      <w:ins w:id="11" w:author="mcgarigal" w:date="2013-05-08T12:47:00Z">
        <w:r>
          <w:rPr>
            <w:rFonts w:ascii="Garamond" w:hAnsi="Garamond"/>
          </w:rPr>
          <w:t xml:space="preserve">non-vegetated </w:t>
        </w:r>
      </w:ins>
      <w:proofErr w:type="spellStart"/>
      <w:r w:rsidR="0048722F">
        <w:rPr>
          <w:rFonts w:ascii="Garamond" w:hAnsi="Garamond"/>
        </w:rPr>
        <w:t>landcover</w:t>
      </w:r>
      <w:proofErr w:type="spellEnd"/>
      <w:r w:rsidR="0048722F">
        <w:rPr>
          <w:rFonts w:ascii="Garamond" w:hAnsi="Garamond"/>
        </w:rPr>
        <w:t xml:space="preserve"> types. We refer to landcover even when the type is the same as a species (e.g. Lodgepole Pine) because it is more consistent to always use this general term, rather than use one sometimes and the other sometimes.</w:t>
      </w:r>
    </w:p>
    <w:p w:rsidR="00C93ADA" w:rsidRDefault="00C93ADA" w:rsidP="0048722F">
      <w:pPr>
        <w:rPr>
          <w:rFonts w:ascii="Garamond" w:hAnsi="Garamond"/>
        </w:rPr>
      </w:pPr>
    </w:p>
    <w:p w:rsidR="00C93ADA" w:rsidRPr="00C93ADA" w:rsidRDefault="00C93ADA" w:rsidP="0048722F">
      <w:pPr>
        <w:rPr>
          <w:rFonts w:ascii="Garamond" w:hAnsi="Garamond"/>
          <w:b/>
        </w:rPr>
      </w:pPr>
      <w:r w:rsidRPr="00C93ADA">
        <w:rPr>
          <w:rFonts w:ascii="Garamond" w:hAnsi="Garamond"/>
          <w:b/>
        </w:rPr>
        <w:t xml:space="preserve">What is a patch? </w:t>
      </w:r>
    </w:p>
    <w:p w:rsidR="00C93ADA" w:rsidRPr="00C93ADA" w:rsidRDefault="00855256" w:rsidP="00C93ADA">
      <w:pPr>
        <w:rPr>
          <w:rFonts w:ascii="Garamond" w:hAnsi="Garamond"/>
        </w:rPr>
      </w:pPr>
      <w:ins w:id="12" w:author="mcgarigal" w:date="2013-05-08T12:50:00Z">
        <w:r>
          <w:rPr>
            <w:rFonts w:ascii="Garamond" w:hAnsi="Garamond"/>
          </w:rPr>
          <w:t>Patches are defined differently in different contexts. As note</w:t>
        </w:r>
      </w:ins>
      <w:ins w:id="13" w:author="mcgarigal" w:date="2013-05-08T12:52:00Z">
        <w:r w:rsidR="00F341B4">
          <w:rPr>
            <w:rFonts w:ascii="Garamond" w:hAnsi="Garamond"/>
          </w:rPr>
          <w:t>d</w:t>
        </w:r>
      </w:ins>
      <w:ins w:id="14" w:author="mcgarigal" w:date="2013-05-08T12:50:00Z">
        <w:r>
          <w:rPr>
            <w:rFonts w:ascii="Garamond" w:hAnsi="Garamond"/>
          </w:rPr>
          <w:t xml:space="preserve"> above, we define patches for the purpose of implementing succession and disturbance transitions as spatially contiguous cells having the same cell attributes. However, for the purpose of quantifying landscape structure</w:t>
        </w:r>
      </w:ins>
      <w:ins w:id="15" w:author="mcgarigal" w:date="2013-05-08T12:51:00Z">
        <w:r>
          <w:rPr>
            <w:rFonts w:ascii="Garamond" w:hAnsi="Garamond"/>
          </w:rPr>
          <w:t>, we</w:t>
        </w:r>
        <w:r w:rsidR="00F341B4">
          <w:rPr>
            <w:rFonts w:ascii="Garamond" w:hAnsi="Garamond"/>
          </w:rPr>
          <w:t xml:space="preserve"> usually define patches</w:t>
        </w:r>
      </w:ins>
      <w:ins w:id="16" w:author="mcgarigal" w:date="2013-05-08T12:52:00Z">
        <w:r w:rsidR="00F341B4">
          <w:rPr>
            <w:rFonts w:ascii="Garamond" w:hAnsi="Garamond"/>
          </w:rPr>
          <w:t xml:space="preserve"> on the basis of cover type and stand condition; specifically, spatially contiguous cells of the same cover type and stand condition. </w:t>
        </w:r>
      </w:ins>
      <w:del w:id="17" w:author="mcgarigal" w:date="2013-05-08T12:53:00Z">
        <w:r w:rsidR="00C93ADA" w:rsidDel="00F341B4">
          <w:rPr>
            <w:rFonts w:ascii="Garamond" w:hAnsi="Garamond"/>
          </w:rPr>
          <w:delText xml:space="preserve">We define a patch </w:delText>
        </w:r>
        <w:r w:rsidR="00C93ADA" w:rsidRPr="00C93ADA" w:rsidDel="00F341B4">
          <w:rPr>
            <w:rFonts w:ascii="Garamond" w:hAnsi="Garamond"/>
          </w:rPr>
          <w:delText xml:space="preserve">as spatially contiguous cells having the same cell attributes (e.g., identical </w:delText>
        </w:r>
        <w:r w:rsidR="00CA3887" w:rsidDel="00F341B4">
          <w:rPr>
            <w:rFonts w:ascii="Garamond" w:hAnsi="Garamond"/>
          </w:rPr>
          <w:delText>condition class</w:delText>
        </w:r>
        <w:r w:rsidR="00C93ADA" w:rsidRPr="00C93ADA" w:rsidDel="00F341B4">
          <w:rPr>
            <w:rFonts w:ascii="Garamond" w:hAnsi="Garamond"/>
          </w:rPr>
          <w:delText xml:space="preserve"> and age).</w:delText>
        </w:r>
      </w:del>
    </w:p>
    <w:p w:rsidR="00C93ADA" w:rsidRDefault="00C93ADA" w:rsidP="0048722F">
      <w:pPr>
        <w:rPr>
          <w:rFonts w:ascii="Garamond" w:hAnsi="Garamond"/>
        </w:rPr>
      </w:pPr>
    </w:p>
    <w:p w:rsidR="00C93ADA" w:rsidRPr="00C93ADA" w:rsidRDefault="00C93ADA" w:rsidP="0048722F">
      <w:pPr>
        <w:rPr>
          <w:rFonts w:ascii="Garamond" w:hAnsi="Garamond"/>
          <w:b/>
        </w:rPr>
      </w:pPr>
      <w:r w:rsidRPr="00C93ADA">
        <w:rPr>
          <w:rFonts w:ascii="Garamond" w:hAnsi="Garamond"/>
          <w:b/>
        </w:rPr>
        <w:t>What is a cell?</w:t>
      </w:r>
    </w:p>
    <w:p w:rsidR="00C93ADA" w:rsidRDefault="00F341B4" w:rsidP="0048722F">
      <w:pPr>
        <w:rPr>
          <w:rFonts w:ascii="Garamond" w:hAnsi="Garamond"/>
        </w:rPr>
      </w:pPr>
      <w:proofErr w:type="spellStart"/>
      <w:ins w:id="18" w:author="mcgarigal" w:date="2013-05-08T12:53:00Z">
        <w:r>
          <w:rPr>
            <w:rFonts w:ascii="Garamond" w:hAnsi="Garamond"/>
          </w:rPr>
          <w:t>RMLands</w:t>
        </w:r>
        <w:proofErr w:type="spellEnd"/>
        <w:r>
          <w:rPr>
            <w:rFonts w:ascii="Garamond" w:hAnsi="Garamond"/>
          </w:rPr>
          <w:t xml:space="preserve"> is grid-based, which means that the landscape and all its spatial attributes are represented as grids (or </w:t>
        </w:r>
        <w:proofErr w:type="spellStart"/>
        <w:r>
          <w:rPr>
            <w:rFonts w:ascii="Garamond" w:hAnsi="Garamond"/>
          </w:rPr>
          <w:t>rasters</w:t>
        </w:r>
        <w:proofErr w:type="spellEnd"/>
        <w:r>
          <w:rPr>
            <w:rFonts w:ascii="Garamond" w:hAnsi="Garamond"/>
          </w:rPr>
          <w:t>). A cell is equivalent to</w:t>
        </w:r>
      </w:ins>
      <w:del w:id="19" w:author="mcgarigal" w:date="2013-05-08T12:54:00Z">
        <w:r w:rsidR="00C93ADA" w:rsidDel="00F341B4">
          <w:rPr>
            <w:rFonts w:ascii="Garamond" w:hAnsi="Garamond"/>
          </w:rPr>
          <w:delText>We have converted all of our spatial data to raster format, so a cell is the same as</w:delText>
        </w:r>
      </w:del>
      <w:r w:rsidR="00C93ADA">
        <w:rPr>
          <w:rFonts w:ascii="Garamond" w:hAnsi="Garamond"/>
        </w:rPr>
        <w:t xml:space="preserve"> one pixel in the raster. All the cells have dimensions of 30m x 30m. </w:t>
      </w:r>
    </w:p>
    <w:p w:rsidR="009E5DEB" w:rsidRDefault="009E5DEB" w:rsidP="0048722F">
      <w:pPr>
        <w:rPr>
          <w:rFonts w:ascii="Garamond" w:hAnsi="Garamond"/>
        </w:rPr>
      </w:pPr>
    </w:p>
    <w:p w:rsidR="009E5DEB" w:rsidRPr="00C93ADA" w:rsidRDefault="009E5DEB" w:rsidP="0048722F">
      <w:pPr>
        <w:rPr>
          <w:rFonts w:ascii="Garamond" w:hAnsi="Garamond"/>
          <w:b/>
        </w:rPr>
      </w:pPr>
      <w:r w:rsidRPr="00C93ADA">
        <w:rPr>
          <w:rFonts w:ascii="Garamond" w:hAnsi="Garamond"/>
          <w:b/>
        </w:rPr>
        <w:t>Why are the fire types called “high mortality” and “low mortality”?</w:t>
      </w:r>
    </w:p>
    <w:p w:rsidR="00C93ADA" w:rsidRDefault="009E5DEB" w:rsidP="00C93ADA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The words </w:t>
      </w:r>
      <w:r w:rsidR="00C93ADA" w:rsidRPr="00C93ADA">
        <w:rPr>
          <w:rFonts w:ascii="Garamond" w:hAnsi="Garamond"/>
          <w:i/>
        </w:rPr>
        <w:t>intensity</w:t>
      </w:r>
      <w:r w:rsidR="00C93ADA">
        <w:rPr>
          <w:rFonts w:ascii="Garamond" w:hAnsi="Garamond"/>
        </w:rPr>
        <w:t xml:space="preserve">, </w:t>
      </w:r>
      <w:r w:rsidR="00C93ADA" w:rsidRPr="00C93ADA">
        <w:rPr>
          <w:rFonts w:ascii="Garamond" w:hAnsi="Garamond"/>
          <w:i/>
        </w:rPr>
        <w:t>severity</w:t>
      </w:r>
      <w:r w:rsidR="00C93ADA">
        <w:rPr>
          <w:rFonts w:ascii="Garamond" w:hAnsi="Garamond"/>
        </w:rPr>
        <w:t xml:space="preserve">, and </w:t>
      </w:r>
      <w:r w:rsidR="00C93ADA" w:rsidRPr="00C93ADA">
        <w:rPr>
          <w:rFonts w:ascii="Garamond" w:hAnsi="Garamond"/>
          <w:i/>
        </w:rPr>
        <w:t>mortality</w:t>
      </w:r>
      <w:r w:rsidR="00C93ADA">
        <w:rPr>
          <w:rFonts w:ascii="Garamond" w:hAnsi="Garamond"/>
        </w:rPr>
        <w:t xml:space="preserve"> are often used </w:t>
      </w:r>
      <w:del w:id="20" w:author="mcgarigal" w:date="2013-05-08T12:56:00Z">
        <w:r w:rsidR="00C93ADA" w:rsidDel="00F341B4">
          <w:rPr>
            <w:rFonts w:ascii="Garamond" w:hAnsi="Garamond"/>
          </w:rPr>
          <w:delText xml:space="preserve">interchangeably </w:delText>
        </w:r>
      </w:del>
      <w:r w:rsidR="00C93ADA">
        <w:rPr>
          <w:rFonts w:ascii="Garamond" w:hAnsi="Garamond"/>
        </w:rPr>
        <w:t xml:space="preserve">when discussing disturbance. The following are definitions as they apply to </w:t>
      </w:r>
      <w:proofErr w:type="spellStart"/>
      <w:r w:rsidR="00C93ADA">
        <w:rPr>
          <w:rFonts w:ascii="Garamond" w:hAnsi="Garamond"/>
        </w:rPr>
        <w:t>RMLands</w:t>
      </w:r>
      <w:del w:id="21" w:author="mcgarigal" w:date="2013-05-08T12:56:00Z">
        <w:r w:rsidR="00C93ADA" w:rsidDel="00F341B4">
          <w:rPr>
            <w:rFonts w:ascii="Garamond" w:hAnsi="Garamond"/>
          </w:rPr>
          <w:delText xml:space="preserve"> and the process</w:delText>
        </w:r>
      </w:del>
      <w:r w:rsidR="00C93ADA">
        <w:rPr>
          <w:rFonts w:ascii="Garamond" w:hAnsi="Garamond"/>
        </w:rPr>
        <w:t>:</w:t>
      </w:r>
    </w:p>
    <w:p w:rsidR="00C93ADA" w:rsidRDefault="00C93ADA" w:rsidP="00C93ADA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>
        <w:rPr>
          <w:rFonts w:ascii="Garamond" w:hAnsi="Garamond"/>
        </w:rPr>
        <w:t>Inten</w:t>
      </w:r>
      <w:proofErr w:type="spellEnd"/>
      <w:r>
        <w:rPr>
          <w:rFonts w:ascii="Garamond" w:hAnsi="Garamond"/>
        </w:rPr>
        <w:t xml:space="preserve">sity: </w:t>
      </w:r>
      <w:r w:rsidRPr="00003CE5">
        <w:rPr>
          <w:rFonts w:ascii="Garamond" w:hAnsi="Garamond"/>
        </w:rPr>
        <w:t>the magnitude in physical force of the event per unit area and time</w:t>
      </w:r>
      <w:ins w:id="22" w:author="mcgarigal" w:date="2013-05-08T12:56:00Z">
        <w:r w:rsidR="00F341B4">
          <w:rPr>
            <w:rFonts w:ascii="Garamond" w:hAnsi="Garamond"/>
          </w:rPr>
          <w:t xml:space="preserve">. </w:t>
        </w:r>
      </w:ins>
      <w:ins w:id="23" w:author="mcgarigal" w:date="2013-05-08T12:58:00Z">
        <w:r w:rsidR="00F341B4">
          <w:rPr>
            <w:rFonts w:ascii="Garamond" w:hAnsi="Garamond"/>
          </w:rPr>
          <w:t xml:space="preserve">Note, </w:t>
        </w:r>
      </w:ins>
      <w:proofErr w:type="spellStart"/>
      <w:ins w:id="24" w:author="mcgarigal" w:date="2013-05-08T12:56:00Z">
        <w:r w:rsidR="00F341B4">
          <w:rPr>
            <w:rFonts w:ascii="Garamond" w:hAnsi="Garamond"/>
          </w:rPr>
          <w:t>RMLands</w:t>
        </w:r>
        <w:proofErr w:type="spellEnd"/>
        <w:r w:rsidR="00F341B4">
          <w:rPr>
            <w:rFonts w:ascii="Garamond" w:hAnsi="Garamond"/>
          </w:rPr>
          <w:t xml:space="preserve"> does not include any measures of disturbance intensity.</w:t>
        </w:r>
      </w:ins>
    </w:p>
    <w:p w:rsidR="00C93ADA" w:rsidRDefault="00C93ADA" w:rsidP="00C93ADA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Severity: </w:t>
      </w:r>
      <w:r w:rsidRPr="00003CE5">
        <w:rPr>
          <w:rFonts w:ascii="Garamond" w:hAnsi="Garamond"/>
        </w:rPr>
        <w:t xml:space="preserve">the magnitude of impact on </w:t>
      </w:r>
      <w:ins w:id="25" w:author="mcgarigal" w:date="2013-05-08T12:57:00Z">
        <w:r w:rsidR="00F341B4">
          <w:rPr>
            <w:rFonts w:ascii="Garamond" w:hAnsi="Garamond"/>
          </w:rPr>
          <w:t xml:space="preserve">an </w:t>
        </w:r>
      </w:ins>
      <w:r w:rsidRPr="00003CE5">
        <w:rPr>
          <w:rFonts w:ascii="Garamond" w:hAnsi="Garamond"/>
        </w:rPr>
        <w:t>organism, community, or ecosystem</w:t>
      </w:r>
      <w:ins w:id="26" w:author="mcgarigal" w:date="2013-05-08T12:57:00Z">
        <w:r w:rsidR="00F341B4">
          <w:rPr>
            <w:rFonts w:ascii="Garamond" w:hAnsi="Garamond"/>
          </w:rPr>
          <w:t xml:space="preserve">. </w:t>
        </w:r>
      </w:ins>
      <w:ins w:id="27" w:author="mcgarigal" w:date="2013-05-08T12:58:00Z">
        <w:r w:rsidR="00F341B4">
          <w:rPr>
            <w:rFonts w:ascii="Garamond" w:hAnsi="Garamond"/>
          </w:rPr>
          <w:t xml:space="preserve">Note, </w:t>
        </w:r>
      </w:ins>
      <w:proofErr w:type="spellStart"/>
      <w:ins w:id="28" w:author="mcgarigal" w:date="2013-05-08T12:57:00Z">
        <w:r w:rsidR="00F341B4">
          <w:rPr>
            <w:rFonts w:ascii="Garamond" w:hAnsi="Garamond"/>
          </w:rPr>
          <w:t>RMLands</w:t>
        </w:r>
        <w:proofErr w:type="spellEnd"/>
        <w:r w:rsidR="00F341B4">
          <w:rPr>
            <w:rFonts w:ascii="Garamond" w:hAnsi="Garamond"/>
          </w:rPr>
          <w:t xml:space="preserve"> </w:t>
        </w:r>
      </w:ins>
      <w:ins w:id="29" w:author="mcgarigal" w:date="2013-05-08T12:58:00Z">
        <w:r w:rsidR="00F341B4">
          <w:rPr>
            <w:rFonts w:ascii="Garamond" w:hAnsi="Garamond"/>
          </w:rPr>
          <w:t>equates</w:t>
        </w:r>
      </w:ins>
      <w:ins w:id="30" w:author="mcgarigal" w:date="2013-05-08T12:57:00Z">
        <w:r w:rsidR="00F341B4">
          <w:rPr>
            <w:rFonts w:ascii="Garamond" w:hAnsi="Garamond"/>
          </w:rPr>
          <w:t xml:space="preserve"> severity </w:t>
        </w:r>
      </w:ins>
      <w:ins w:id="31" w:author="mcgarigal" w:date="2013-05-08T12:59:00Z">
        <w:r w:rsidR="00F341B4">
          <w:rPr>
            <w:rFonts w:ascii="Garamond" w:hAnsi="Garamond"/>
          </w:rPr>
          <w:t>with</w:t>
        </w:r>
      </w:ins>
      <w:ins w:id="32" w:author="mcgarigal" w:date="2013-05-08T12:57:00Z">
        <w:r w:rsidR="00F341B4">
          <w:rPr>
            <w:rFonts w:ascii="Garamond" w:hAnsi="Garamond"/>
          </w:rPr>
          <w:t xml:space="preserve"> "mortality"</w:t>
        </w:r>
      </w:ins>
      <w:ins w:id="33" w:author="mcgarigal" w:date="2013-05-08T12:59:00Z">
        <w:r w:rsidR="00F341B4">
          <w:rPr>
            <w:rFonts w:ascii="Garamond" w:hAnsi="Garamond"/>
          </w:rPr>
          <w:t xml:space="preserve"> (below)</w:t>
        </w:r>
      </w:ins>
      <w:ins w:id="34" w:author="mcgarigal" w:date="2013-05-08T12:57:00Z">
        <w:r w:rsidR="00F341B4">
          <w:rPr>
            <w:rFonts w:ascii="Garamond" w:hAnsi="Garamond"/>
          </w:rPr>
          <w:t>.</w:t>
        </w:r>
      </w:ins>
    </w:p>
    <w:p w:rsidR="00C93ADA" w:rsidRDefault="00C93ADA" w:rsidP="00C93ADA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>
        <w:rPr>
          <w:rFonts w:ascii="Garamond" w:hAnsi="Garamond"/>
        </w:rPr>
        <w:t>Mortality: death of dominant plants on a site</w:t>
      </w:r>
      <w:ins w:id="35" w:author="mcgarigal" w:date="2013-05-08T12:59:00Z">
        <w:r w:rsidR="00F341B4">
          <w:rPr>
            <w:rFonts w:ascii="Garamond" w:hAnsi="Garamond"/>
          </w:rPr>
          <w:t xml:space="preserve">. Note, this is what </w:t>
        </w:r>
        <w:proofErr w:type="spellStart"/>
        <w:r w:rsidR="00F341B4">
          <w:rPr>
            <w:rFonts w:ascii="Garamond" w:hAnsi="Garamond"/>
          </w:rPr>
          <w:t>RMLands</w:t>
        </w:r>
        <w:proofErr w:type="spellEnd"/>
        <w:r w:rsidR="00F341B4">
          <w:rPr>
            <w:rFonts w:ascii="Garamond" w:hAnsi="Garamond"/>
          </w:rPr>
          <w:t xml:space="preserve"> uses.</w:t>
        </w:r>
      </w:ins>
    </w:p>
    <w:p w:rsidR="00C93ADA" w:rsidRDefault="00C93ADA" w:rsidP="00C93ADA">
      <w:pPr>
        <w:rPr>
          <w:rFonts w:ascii="Garamond" w:hAnsi="Garamond"/>
        </w:rPr>
      </w:pPr>
    </w:p>
    <w:p w:rsidR="00C93ADA" w:rsidRDefault="00C93ADA" w:rsidP="00C93ADA">
      <w:pPr>
        <w:rPr>
          <w:rFonts w:ascii="Garamond" w:hAnsi="Garamond"/>
        </w:rPr>
      </w:pPr>
      <w:r>
        <w:rPr>
          <w:rFonts w:ascii="Garamond" w:hAnsi="Garamond"/>
        </w:rPr>
        <w:t>While the</w:t>
      </w:r>
      <w:ins w:id="36" w:author="mcgarigal" w:date="2013-05-08T13:00:00Z">
        <w:r w:rsidR="00F341B4">
          <w:rPr>
            <w:rFonts w:ascii="Garamond" w:hAnsi="Garamond"/>
          </w:rPr>
          <w:t xml:space="preserve"> </w:t>
        </w:r>
        <w:proofErr w:type="spellStart"/>
        <w:r w:rsidR="00F341B4">
          <w:rPr>
            <w:rFonts w:ascii="Garamond" w:hAnsi="Garamond"/>
          </w:rPr>
          <w:t>LandFire</w:t>
        </w:r>
      </w:ins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BpS</w:t>
      </w:r>
      <w:proofErr w:type="spellEnd"/>
      <w:r>
        <w:rPr>
          <w:rFonts w:ascii="Garamond" w:hAnsi="Garamond"/>
        </w:rPr>
        <w:t xml:space="preserve"> models refer to high, mixed, and low severity regimes, in RMLands we will only model high and low mortality effects of disturbance events. After a fire is </w:t>
      </w:r>
      <w:ins w:id="37" w:author="mcgarigal" w:date="2013-05-08T13:00:00Z">
        <w:r w:rsidR="00F341B4">
          <w:rPr>
            <w:rFonts w:ascii="Garamond" w:hAnsi="Garamond"/>
          </w:rPr>
          <w:t>simulated</w:t>
        </w:r>
      </w:ins>
      <w:del w:id="38" w:author="mcgarigal" w:date="2013-05-08T13:00:00Z">
        <w:r w:rsidDel="00F341B4">
          <w:rPr>
            <w:rFonts w:ascii="Garamond" w:hAnsi="Garamond"/>
          </w:rPr>
          <w:delText>modeled</w:delText>
        </w:r>
      </w:del>
      <w:r>
        <w:rPr>
          <w:rFonts w:ascii="Garamond" w:hAnsi="Garamond"/>
        </w:rPr>
        <w:t xml:space="preserve"> on the landscape, </w:t>
      </w:r>
      <w:del w:id="39" w:author="mcgarigal" w:date="2013-05-08T13:00:00Z">
        <w:r w:rsidR="00CA3887" w:rsidDel="00F341B4">
          <w:rPr>
            <w:rFonts w:ascii="Garamond" w:hAnsi="Garamond"/>
          </w:rPr>
          <w:delText>the area burned is aggregated into patches with the same age, condition. E</w:delText>
        </w:r>
      </w:del>
      <w:ins w:id="40" w:author="mcgarigal" w:date="2013-05-08T13:00:00Z">
        <w:r w:rsidR="00F341B4">
          <w:rPr>
            <w:rFonts w:ascii="Garamond" w:hAnsi="Garamond"/>
          </w:rPr>
          <w:t>e</w:t>
        </w:r>
      </w:ins>
      <w:r w:rsidR="00CA3887">
        <w:rPr>
          <w:rFonts w:ascii="Garamond" w:hAnsi="Garamond"/>
        </w:rPr>
        <w:t xml:space="preserve">ach </w:t>
      </w:r>
      <w:ins w:id="41" w:author="mcgarigal" w:date="2013-05-08T13:00:00Z">
        <w:r w:rsidR="00F341B4">
          <w:rPr>
            <w:rFonts w:ascii="Garamond" w:hAnsi="Garamond"/>
          </w:rPr>
          <w:t xml:space="preserve">disturbance </w:t>
        </w:r>
      </w:ins>
      <w:r w:rsidR="00CA3887">
        <w:rPr>
          <w:rFonts w:ascii="Garamond" w:hAnsi="Garamond"/>
        </w:rPr>
        <w:t>patch</w:t>
      </w:r>
      <w:ins w:id="42" w:author="mcgarigal" w:date="2013-05-08T13:00:00Z">
        <w:r w:rsidR="00F341B4">
          <w:rPr>
            <w:rFonts w:ascii="Garamond" w:hAnsi="Garamond"/>
          </w:rPr>
          <w:t xml:space="preserve"> (i.e., spatially contiguous cells with the same attributes)</w:t>
        </w:r>
      </w:ins>
      <w:r w:rsidR="00CA3887">
        <w:rPr>
          <w:rFonts w:ascii="Garamond" w:hAnsi="Garamond"/>
        </w:rPr>
        <w:t xml:space="preserve"> is probabilistically assigned to </w:t>
      </w:r>
      <w:ins w:id="43" w:author="mcgarigal" w:date="2013-05-08T13:01:00Z">
        <w:r w:rsidR="00F341B4">
          <w:rPr>
            <w:rFonts w:ascii="Garamond" w:hAnsi="Garamond"/>
          </w:rPr>
          <w:t xml:space="preserve">either </w:t>
        </w:r>
      </w:ins>
      <w:r w:rsidR="00CA3887">
        <w:rPr>
          <w:rFonts w:ascii="Garamond" w:hAnsi="Garamond"/>
        </w:rPr>
        <w:t xml:space="preserve">high or low mortality. We consider high mortality patches of burned land to be those where </w:t>
      </w:r>
      <w:ins w:id="44" w:author="mcgarigal" w:date="2013-05-08T13:01:00Z">
        <w:r w:rsidR="00F341B4">
          <w:rPr>
            <w:rFonts w:ascii="Garamond" w:hAnsi="Garamond"/>
          </w:rPr>
          <w:t>≥</w:t>
        </w:r>
      </w:ins>
      <w:del w:id="45" w:author="mcgarigal" w:date="2013-05-08T13:01:00Z">
        <w:r w:rsidRPr="00C93ADA" w:rsidDel="00F341B4">
          <w:rPr>
            <w:rFonts w:ascii="Garamond" w:hAnsi="Garamond"/>
          </w:rPr>
          <w:delText>all or nearly all (&gt;</w:delText>
        </w:r>
      </w:del>
      <w:r w:rsidRPr="00C93ADA">
        <w:rPr>
          <w:rFonts w:ascii="Garamond" w:hAnsi="Garamond"/>
        </w:rPr>
        <w:t>7</w:t>
      </w:r>
      <w:ins w:id="46" w:author="mcgarigal" w:date="2013-05-08T13:01:00Z">
        <w:r w:rsidR="00F341B4">
          <w:rPr>
            <w:rFonts w:ascii="Garamond" w:hAnsi="Garamond"/>
          </w:rPr>
          <w:t>0</w:t>
        </w:r>
      </w:ins>
      <w:del w:id="47" w:author="mcgarigal" w:date="2013-05-08T13:01:00Z">
        <w:r w:rsidRPr="00C93ADA" w:rsidDel="00F341B4">
          <w:rPr>
            <w:rFonts w:ascii="Garamond" w:hAnsi="Garamond"/>
          </w:rPr>
          <w:delText>5</w:delText>
        </w:r>
      </w:del>
      <w:r w:rsidRPr="00C93ADA">
        <w:rPr>
          <w:rFonts w:ascii="Garamond" w:hAnsi="Garamond"/>
        </w:rPr>
        <w:t xml:space="preserve">%) of the dominant plant individuals are killed. </w:t>
      </w:r>
      <w:r>
        <w:rPr>
          <w:rFonts w:ascii="Garamond" w:hAnsi="Garamond"/>
        </w:rPr>
        <w:t xml:space="preserve">In our model, all high mortality patches are reset </w:t>
      </w:r>
      <w:proofErr w:type="spellStart"/>
      <w:r>
        <w:rPr>
          <w:rFonts w:ascii="Garamond" w:hAnsi="Garamond"/>
        </w:rPr>
        <w:t>successionally</w:t>
      </w:r>
      <w:proofErr w:type="spellEnd"/>
      <w:r>
        <w:rPr>
          <w:rFonts w:ascii="Garamond" w:hAnsi="Garamond"/>
        </w:rPr>
        <w:t xml:space="preserve"> to early development, while low mortality patches may transition to an open condition of the same age or </w:t>
      </w:r>
      <w:ins w:id="48" w:author="mcgarigal" w:date="2013-05-08T13:01:00Z">
        <w:r w:rsidR="00F341B4">
          <w:rPr>
            <w:rFonts w:ascii="Garamond" w:hAnsi="Garamond"/>
          </w:rPr>
          <w:t>remain in the same condition</w:t>
        </w:r>
      </w:ins>
      <w:del w:id="49" w:author="mcgarigal" w:date="2013-05-08T13:01:00Z">
        <w:r w:rsidDel="00F341B4">
          <w:rPr>
            <w:rFonts w:ascii="Garamond" w:hAnsi="Garamond"/>
          </w:rPr>
          <w:delText>not transition at al</w:delText>
        </w:r>
      </w:del>
      <w:del w:id="50" w:author="mcgarigal" w:date="2013-05-08T13:02:00Z">
        <w:r w:rsidDel="00F341B4">
          <w:rPr>
            <w:rFonts w:ascii="Garamond" w:hAnsi="Garamond"/>
          </w:rPr>
          <w:delText>l</w:delText>
        </w:r>
      </w:del>
      <w:r>
        <w:rPr>
          <w:rFonts w:ascii="Garamond" w:hAnsi="Garamond"/>
        </w:rPr>
        <w:t>.</w:t>
      </w:r>
      <w:ins w:id="51" w:author="mcgarigal" w:date="2013-05-08T13:02:00Z">
        <w:r w:rsidR="00F341B4">
          <w:rPr>
            <w:rFonts w:ascii="Garamond" w:hAnsi="Garamond"/>
          </w:rPr>
          <w:t xml:space="preserve"> Note, in </w:t>
        </w:r>
        <w:proofErr w:type="spellStart"/>
        <w:r w:rsidR="00F341B4">
          <w:rPr>
            <w:rFonts w:ascii="Garamond" w:hAnsi="Garamond"/>
          </w:rPr>
          <w:t>RMLands</w:t>
        </w:r>
        <w:proofErr w:type="spellEnd"/>
        <w:r w:rsidR="00F341B4">
          <w:rPr>
            <w:rFonts w:ascii="Garamond" w:hAnsi="Garamond"/>
          </w:rPr>
          <w:t xml:space="preserve"> we consider ALL disturbance events to be comprised of a mixture of high and low mortality patches</w:t>
        </w:r>
        <w:r w:rsidR="00451D44">
          <w:rPr>
            <w:rFonts w:ascii="Garamond" w:hAnsi="Garamond"/>
          </w:rPr>
          <w:t>. Thus, ALL disturbance events are technically "mixed" severity disturbances</w:t>
        </w:r>
      </w:ins>
      <w:ins w:id="52" w:author="mcgarigal" w:date="2013-05-08T13:04:00Z">
        <w:r w:rsidR="00451D44">
          <w:rPr>
            <w:rFonts w:ascii="Garamond" w:hAnsi="Garamond"/>
          </w:rPr>
          <w:t xml:space="preserve">, and the area within the perimeter of a disturbance event would typically be </w:t>
        </w:r>
      </w:ins>
      <w:ins w:id="53" w:author="mcgarigal" w:date="2013-05-08T13:02:00Z">
        <w:r w:rsidR="00451D44">
          <w:rPr>
            <w:rFonts w:ascii="Garamond" w:hAnsi="Garamond"/>
          </w:rPr>
          <w:t xml:space="preserve">comprised of </w:t>
        </w:r>
      </w:ins>
      <w:ins w:id="54" w:author="mcgarigal" w:date="2013-05-08T13:04:00Z">
        <w:r w:rsidR="00451D44">
          <w:rPr>
            <w:rFonts w:ascii="Garamond" w:hAnsi="Garamond"/>
          </w:rPr>
          <w:t xml:space="preserve">a mixture </w:t>
        </w:r>
      </w:ins>
      <w:ins w:id="55" w:author="mcgarigal" w:date="2013-05-08T13:02:00Z">
        <w:r w:rsidR="00451D44">
          <w:rPr>
            <w:rFonts w:ascii="Garamond" w:hAnsi="Garamond"/>
          </w:rPr>
          <w:t xml:space="preserve"> of high severity, low severity and undisturbed patches.</w:t>
        </w:r>
      </w:ins>
    </w:p>
    <w:p w:rsidR="00C93ADA" w:rsidRDefault="00C93ADA" w:rsidP="00C93ADA">
      <w:pPr>
        <w:rPr>
          <w:rFonts w:ascii="Garamond" w:hAnsi="Garamond"/>
        </w:rPr>
      </w:pPr>
    </w:p>
    <w:p w:rsidR="00335CD3" w:rsidRDefault="00335CD3" w:rsidP="00C93ADA">
      <w:pPr>
        <w:rPr>
          <w:rFonts w:ascii="Garamond" w:hAnsi="Garamond"/>
          <w:b/>
        </w:rPr>
      </w:pPr>
      <w:r>
        <w:rPr>
          <w:rFonts w:ascii="Garamond" w:hAnsi="Garamond"/>
          <w:b/>
        </w:rPr>
        <w:t>How are succession transitions implemented?</w:t>
      </w:r>
    </w:p>
    <w:p w:rsidR="00335CD3" w:rsidRPr="00335CD3" w:rsidRDefault="00335CD3" w:rsidP="00335CD3">
      <w:pPr>
        <w:rPr>
          <w:rFonts w:ascii="Garamond" w:hAnsi="Garamond"/>
        </w:rPr>
      </w:pPr>
      <w:r w:rsidRPr="00335CD3">
        <w:rPr>
          <w:rFonts w:ascii="Garamond" w:hAnsi="Garamond"/>
        </w:rPr>
        <w:t xml:space="preserve">RMLands simulates succession using a simple state-based transition approach in which discrete vegetation states </w:t>
      </w:r>
      <w:ins w:id="56" w:author="mcgarigal" w:date="2013-05-08T13:05:00Z">
        <w:r w:rsidR="00451D44">
          <w:rPr>
            <w:rFonts w:ascii="Garamond" w:hAnsi="Garamond"/>
          </w:rPr>
          <w:t xml:space="preserve">(i.e., stand conditions) </w:t>
        </w:r>
      </w:ins>
      <w:r w:rsidRPr="00335CD3">
        <w:rPr>
          <w:rFonts w:ascii="Garamond" w:hAnsi="Garamond"/>
        </w:rPr>
        <w:t xml:space="preserve">are defined for each cover type. Succession involves the probabilistic transition from one </w:t>
      </w:r>
      <w:ins w:id="57" w:author="mcgarigal" w:date="2013-05-08T13:08:00Z">
        <w:r w:rsidR="00451D44">
          <w:rPr>
            <w:rFonts w:ascii="Garamond" w:hAnsi="Garamond"/>
          </w:rPr>
          <w:t>condition (</w:t>
        </w:r>
      </w:ins>
      <w:r w:rsidRPr="00335CD3">
        <w:rPr>
          <w:rFonts w:ascii="Garamond" w:hAnsi="Garamond"/>
        </w:rPr>
        <w:t>state</w:t>
      </w:r>
      <w:ins w:id="58" w:author="mcgarigal" w:date="2013-05-08T13:05:00Z">
        <w:r w:rsidR="00451D44">
          <w:rPr>
            <w:rFonts w:ascii="Garamond" w:hAnsi="Garamond"/>
          </w:rPr>
          <w:t>)</w:t>
        </w:r>
      </w:ins>
      <w:r w:rsidRPr="00335CD3">
        <w:rPr>
          <w:rFonts w:ascii="Garamond" w:hAnsi="Garamond"/>
        </w:rPr>
        <w:t xml:space="preserve"> to another over time and it occurs at the beginning of each time step in response to </w:t>
      </w:r>
      <w:ins w:id="59" w:author="mcgarigal" w:date="2013-05-08T13:05:00Z">
        <w:r w:rsidR="00451D44">
          <w:rPr>
            <w:rFonts w:ascii="Garamond" w:hAnsi="Garamond"/>
          </w:rPr>
          <w:t xml:space="preserve">the </w:t>
        </w:r>
      </w:ins>
      <w:r w:rsidRPr="00335CD3">
        <w:rPr>
          <w:rFonts w:ascii="Garamond" w:hAnsi="Garamond"/>
        </w:rPr>
        <w:t>gradual growth and development of vegetation over time. Transition probabilities are typically based on the age of the stand (i.e., the time since the last stand-replacing event)</w:t>
      </w:r>
      <w:ins w:id="60" w:author="mcgarigal" w:date="2013-05-08T13:05:00Z">
        <w:r w:rsidR="00451D44">
          <w:rPr>
            <w:rFonts w:ascii="Garamond" w:hAnsi="Garamond"/>
          </w:rPr>
          <w:t xml:space="preserve"> or the length of time in the current condition (i.e., condition-age)</w:t>
        </w:r>
      </w:ins>
      <w:r w:rsidRPr="00335CD3">
        <w:rPr>
          <w:rFonts w:ascii="Garamond" w:hAnsi="Garamond"/>
        </w:rPr>
        <w:t>, but they can be based on any number of parameters such as the abiotic setting or disturbance history. Each cover type has a separate transition model that uniquely defines its successional stages.</w:t>
      </w:r>
    </w:p>
    <w:p w:rsidR="00335CD3" w:rsidRDefault="00335CD3" w:rsidP="00335CD3">
      <w:pPr>
        <w:rPr>
          <w:rFonts w:ascii="Garamond" w:hAnsi="Garamond"/>
        </w:rPr>
      </w:pPr>
    </w:p>
    <w:p w:rsidR="00335CD3" w:rsidRPr="00CA3887" w:rsidRDefault="00335CD3" w:rsidP="00C93ADA">
      <w:pPr>
        <w:rPr>
          <w:rFonts w:ascii="Garamond" w:hAnsi="Garamond"/>
        </w:rPr>
      </w:pPr>
      <w:r w:rsidRPr="00335CD3">
        <w:rPr>
          <w:rFonts w:ascii="Garamond" w:hAnsi="Garamond"/>
        </w:rPr>
        <w:t xml:space="preserve">In contrast to disturbance, which is </w:t>
      </w:r>
      <w:ins w:id="61" w:author="mcgarigal" w:date="2013-05-08T13:07:00Z">
        <w:r w:rsidR="00451D44">
          <w:rPr>
            <w:rFonts w:ascii="Garamond" w:hAnsi="Garamond"/>
          </w:rPr>
          <w:t xml:space="preserve">mostly </w:t>
        </w:r>
      </w:ins>
      <w:r w:rsidRPr="00335CD3">
        <w:rPr>
          <w:rFonts w:ascii="Garamond" w:hAnsi="Garamond"/>
        </w:rPr>
        <w:t>implemented at the cell level, succession is entirely patch based. Specifically, each cell belongs to a temporary patch defined as contiguous (touching based on the 8-neighbor rule) cells sharing the same values for each of the attributes used to define succession probabilities. For example, if in a particular cover type transition model, age, time since low-mortality fire and aspect are all used to define transition probabilities, then contiguous cells with the same values for these three attributes will be treated as a patch and undergo succession together. Note, successional patches are not static; they change over time in response to disturbance events, which can act both to break up single patches into several new patches and to coalesce several patches into a single patch by changing the disturbance history at the cell level. This patch-based approach for succession is necessary to avoid the salt-and-pepper effect of cell-based succession given that succession is implemented as a stochastic process.</w:t>
      </w:r>
      <w:bookmarkStart w:id="62" w:name="_GoBack"/>
      <w:bookmarkEnd w:id="62"/>
    </w:p>
    <w:p w:rsidR="00335CD3" w:rsidRDefault="00335CD3" w:rsidP="00C93ADA">
      <w:pPr>
        <w:rPr>
          <w:rFonts w:ascii="Garamond" w:hAnsi="Garamond"/>
          <w:b/>
        </w:rPr>
      </w:pPr>
    </w:p>
    <w:p w:rsidR="00C93ADA" w:rsidRPr="00C93ADA" w:rsidRDefault="00C93ADA" w:rsidP="00C93ADA">
      <w:pPr>
        <w:rPr>
          <w:rFonts w:ascii="Garamond" w:hAnsi="Garamond"/>
          <w:b/>
        </w:rPr>
      </w:pPr>
      <w:r>
        <w:rPr>
          <w:rFonts w:ascii="Garamond" w:hAnsi="Garamond"/>
          <w:b/>
        </w:rPr>
        <w:t>How are disturbance transitions implemented?</w:t>
      </w:r>
    </w:p>
    <w:p w:rsidR="00C93ADA" w:rsidRPr="009E5DEB" w:rsidRDefault="00C93ADA" w:rsidP="00C93ADA">
      <w:pPr>
        <w:rPr>
          <w:rFonts w:ascii="Garamond" w:hAnsi="Garamond"/>
        </w:rPr>
      </w:pPr>
      <w:r w:rsidRPr="009E5DEB">
        <w:rPr>
          <w:rFonts w:ascii="Garamond" w:hAnsi="Garamond"/>
        </w:rPr>
        <w:t xml:space="preserve">Following mortality determination, each mortality vegetation patch is evaluated for potential immediate transition to a new stand condition (state). Transition pathways and rates of transition between states are defined uniquely for each cover type and are conditional on several attributes at </w:t>
      </w:r>
      <w:r w:rsidRPr="009E5DEB">
        <w:rPr>
          <w:rFonts w:ascii="Garamond" w:hAnsi="Garamond"/>
        </w:rPr>
        <w:lastRenderedPageBreak/>
        <w:t>the patch level. Note, these disturbance-induced transitions are differentiated from the successional transitions that occur at the beginning of each time step in response to gradual growth and development of vegetation over time.</w:t>
      </w:r>
    </w:p>
    <w:p w:rsidR="009E5DEB" w:rsidRDefault="009E5DEB" w:rsidP="009E5DEB">
      <w:pPr>
        <w:rPr>
          <w:rFonts w:ascii="Garamond" w:hAnsi="Garamond"/>
        </w:rPr>
      </w:pPr>
    </w:p>
    <w:p w:rsidR="00335CD3" w:rsidRPr="00335CD3" w:rsidRDefault="00335CD3" w:rsidP="009E5DEB">
      <w:pPr>
        <w:rPr>
          <w:rFonts w:ascii="Garamond" w:hAnsi="Garamond"/>
          <w:b/>
        </w:rPr>
      </w:pPr>
      <w:r>
        <w:rPr>
          <w:rFonts w:ascii="Garamond" w:hAnsi="Garamond"/>
          <w:b/>
        </w:rPr>
        <w:t>How is disturbance initiated?</w:t>
      </w:r>
    </w:p>
    <w:p w:rsidR="00335CD3" w:rsidRDefault="009E5DEB" w:rsidP="009E5DEB">
      <w:pPr>
        <w:rPr>
          <w:rFonts w:ascii="Garamond" w:hAnsi="Garamond"/>
        </w:rPr>
      </w:pPr>
      <w:r w:rsidRPr="009E5DEB">
        <w:rPr>
          <w:rFonts w:ascii="Garamond" w:hAnsi="Garamond"/>
        </w:rPr>
        <w:t>Disturbance events are initiated at the cell level. Each cell has a probability of initiation in each time step that is a function of its susceptibility to disturbance and, optionally, its proximity to other disturbance events or landscape features (e.g., roads)</w:t>
      </w:r>
      <w:ins w:id="63" w:author="mcgarigal" w:date="2013-05-08T13:10:00Z">
        <w:r w:rsidR="00451D44">
          <w:rPr>
            <w:rFonts w:ascii="Garamond" w:hAnsi="Garamond"/>
          </w:rPr>
          <w:t xml:space="preserve"> and the user-specified total number of disturbance events per </w:t>
        </w:r>
        <w:proofErr w:type="spellStart"/>
        <w:r w:rsidR="00451D44">
          <w:rPr>
            <w:rFonts w:ascii="Garamond" w:hAnsi="Garamond"/>
          </w:rPr>
          <w:t>timestep</w:t>
        </w:r>
        <w:proofErr w:type="spellEnd"/>
        <w:r w:rsidR="00451D44">
          <w:rPr>
            <w:rFonts w:ascii="Garamond" w:hAnsi="Garamond"/>
          </w:rPr>
          <w:t xml:space="preserve"> (which is a model calibration parameter)</w:t>
        </w:r>
      </w:ins>
      <w:r w:rsidRPr="009E5DEB">
        <w:rPr>
          <w:rFonts w:ascii="Garamond" w:hAnsi="Garamond"/>
        </w:rPr>
        <w:t xml:space="preserve">. </w:t>
      </w:r>
    </w:p>
    <w:p w:rsidR="00335CD3" w:rsidRDefault="00335CD3" w:rsidP="009E5DEB">
      <w:pPr>
        <w:rPr>
          <w:rFonts w:ascii="Garamond" w:hAnsi="Garamond"/>
          <w:b/>
        </w:rPr>
      </w:pPr>
    </w:p>
    <w:p w:rsidR="00335CD3" w:rsidRDefault="00335CD3" w:rsidP="009E5DEB">
      <w:pPr>
        <w:rPr>
          <w:rFonts w:ascii="Garamond" w:hAnsi="Garamond"/>
          <w:b/>
        </w:rPr>
      </w:pPr>
      <w:r>
        <w:rPr>
          <w:rFonts w:ascii="Garamond" w:hAnsi="Garamond"/>
          <w:b/>
        </w:rPr>
        <w:t>What is susceptibility?</w:t>
      </w:r>
    </w:p>
    <w:p w:rsidR="009E5DEB" w:rsidRPr="009E5DEB" w:rsidRDefault="009E5DEB" w:rsidP="009E5DEB">
      <w:pPr>
        <w:rPr>
          <w:rFonts w:ascii="Garamond" w:hAnsi="Garamond"/>
        </w:rPr>
      </w:pPr>
      <w:r w:rsidRPr="009E5DEB">
        <w:rPr>
          <w:rFonts w:ascii="Garamond" w:hAnsi="Garamond"/>
        </w:rPr>
        <w:t>Susceptibility to wildfire, for example, is a function of cover type, stand c</w:t>
      </w:r>
      <w:r w:rsidR="00335CD3">
        <w:rPr>
          <w:rFonts w:ascii="Garamond" w:hAnsi="Garamond"/>
        </w:rPr>
        <w:t>ondition, time since last fire</w:t>
      </w:r>
      <w:r w:rsidRPr="009E5DEB">
        <w:rPr>
          <w:rFonts w:ascii="Garamond" w:hAnsi="Garamond"/>
        </w:rPr>
        <w:t>, elevation, aspect, slope, and road proximity - factors that influence fuel mass and moisture and risk of human-caused ignition.</w:t>
      </w:r>
      <w:ins w:id="64" w:author="mcgarigal" w:date="2013-05-08T13:10:00Z">
        <w:r w:rsidR="00451D44">
          <w:rPr>
            <w:rFonts w:ascii="Garamond" w:hAnsi="Garamond"/>
          </w:rPr>
          <w:t xml:space="preserve"> Susceptibility influences the cells probability of initiating a disturbance</w:t>
        </w:r>
      </w:ins>
      <w:ins w:id="65" w:author="mcgarigal" w:date="2013-05-08T13:11:00Z">
        <w:r w:rsidR="00451D44">
          <w:rPr>
            <w:rFonts w:ascii="Garamond" w:hAnsi="Garamond"/>
          </w:rPr>
          <w:t xml:space="preserve"> and the probability of </w:t>
        </w:r>
      </w:ins>
      <w:ins w:id="66" w:author="mcgarigal" w:date="2013-05-08T13:10:00Z">
        <w:r w:rsidR="00451D44">
          <w:rPr>
            <w:rFonts w:ascii="Garamond" w:hAnsi="Garamond"/>
          </w:rPr>
          <w:t>a disturbance spreading to it from a neighboring cell.</w:t>
        </w:r>
      </w:ins>
    </w:p>
    <w:p w:rsidR="009E5DEB" w:rsidRPr="0048722F" w:rsidRDefault="009E5DEB" w:rsidP="009E5DEB">
      <w:pPr>
        <w:rPr>
          <w:rFonts w:ascii="Garamond" w:hAnsi="Garamond"/>
        </w:rPr>
      </w:pPr>
    </w:p>
    <w:sectPr w:rsidR="009E5DEB" w:rsidRPr="0048722F" w:rsidSect="00C93A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CA15409"/>
    <w:multiLevelType w:val="hybridMultilevel"/>
    <w:tmpl w:val="4D68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3028B"/>
    <w:multiLevelType w:val="hybridMultilevel"/>
    <w:tmpl w:val="9C8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48722F"/>
    <w:rsid w:val="00003CE5"/>
    <w:rsid w:val="00335CD3"/>
    <w:rsid w:val="00451D44"/>
    <w:rsid w:val="0048722F"/>
    <w:rsid w:val="006054BE"/>
    <w:rsid w:val="00855256"/>
    <w:rsid w:val="009C7F24"/>
    <w:rsid w:val="009D7323"/>
    <w:rsid w:val="009E5DEB"/>
    <w:rsid w:val="00BA6B29"/>
    <w:rsid w:val="00C93ADA"/>
    <w:rsid w:val="00CA3887"/>
    <w:rsid w:val="00F3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Mallek</dc:creator>
  <cp:keywords/>
  <dc:description/>
  <cp:lastModifiedBy>mcgarigal</cp:lastModifiedBy>
  <cp:revision>5</cp:revision>
  <dcterms:created xsi:type="dcterms:W3CDTF">2013-04-16T18:09:00Z</dcterms:created>
  <dcterms:modified xsi:type="dcterms:W3CDTF">2013-05-08T17:12:00Z</dcterms:modified>
</cp:coreProperties>
</file>