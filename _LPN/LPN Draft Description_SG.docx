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8C5DBB" w14:textId="77777777" w:rsidR="00042C46" w:rsidRDefault="00042C46" w:rsidP="004452F4">
      <w:pPr>
        <w:pStyle w:val="Heading2"/>
        <w:widowControl/>
        <w:spacing w:before="0" w:after="0"/>
        <w:rPr>
          <w:sz w:val="40"/>
          <w:szCs w:val="24"/>
        </w:rPr>
      </w:pPr>
      <w:r>
        <w:rPr>
          <w:sz w:val="40"/>
          <w:szCs w:val="24"/>
        </w:rPr>
        <w:t>Lodgepole Pine</w:t>
      </w:r>
      <w:r w:rsidRPr="006F682A">
        <w:rPr>
          <w:sz w:val="40"/>
          <w:szCs w:val="24"/>
        </w:rPr>
        <w:t xml:space="preserve"> (</w:t>
      </w:r>
      <w:r>
        <w:rPr>
          <w:sz w:val="40"/>
          <w:szCs w:val="24"/>
        </w:rPr>
        <w:t>LPN</w:t>
      </w:r>
      <w:r w:rsidRPr="006F682A">
        <w:rPr>
          <w:sz w:val="40"/>
          <w:szCs w:val="24"/>
        </w:rPr>
        <w:t>)</w:t>
      </w:r>
    </w:p>
    <w:p w14:paraId="39F477D8" w14:textId="77777777" w:rsidR="00042C46" w:rsidRPr="00FD30C4" w:rsidRDefault="00042C46" w:rsidP="004452F4"/>
    <w:p w14:paraId="72A67A0C" w14:textId="77777777" w:rsidR="00042C46" w:rsidRPr="00FD30C4" w:rsidRDefault="00042C46" w:rsidP="004452F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77A523BB" w14:textId="77777777" w:rsidR="00042C46" w:rsidRPr="00FD30C4" w:rsidRDefault="00042C46" w:rsidP="004452F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1558A310" w14:textId="77777777" w:rsidR="00042C46" w:rsidRDefault="00042C46" w:rsidP="004452F4">
      <w:pPr>
        <w:autoSpaceDE w:val="0"/>
        <w:autoSpaceDN w:val="0"/>
        <w:adjustRightInd w:val="0"/>
        <w:jc w:val="both"/>
        <w:rPr>
          <w:rFonts w:eastAsia="Times New Roman"/>
          <w:b/>
          <w:noProof/>
          <w:szCs w:val="20"/>
        </w:rPr>
      </w:pPr>
      <w:r>
        <w:rPr>
          <w:rFonts w:eastAsia="Times New Roman"/>
          <w:b/>
          <w:noProof/>
          <w:szCs w:val="20"/>
        </w:rPr>
        <w:t>Lodgepole Pine</w:t>
      </w:r>
      <w:r w:rsidRPr="00FD30C4">
        <w:rPr>
          <w:rFonts w:eastAsia="Times New Roman"/>
          <w:b/>
          <w:noProof/>
          <w:szCs w:val="20"/>
        </w:rPr>
        <w:t xml:space="preserve"> (</w:t>
      </w:r>
      <w:r>
        <w:rPr>
          <w:rFonts w:eastAsia="Times New Roman"/>
          <w:b/>
          <w:noProof/>
          <w:szCs w:val="20"/>
        </w:rPr>
        <w:t>LPN</w:t>
      </w:r>
      <w:r w:rsidRPr="00FD30C4">
        <w:rPr>
          <w:rFonts w:eastAsia="Times New Roman"/>
          <w:b/>
          <w:noProof/>
          <w:szCs w:val="20"/>
        </w:rPr>
        <w:t>)</w:t>
      </w:r>
    </w:p>
    <w:p w14:paraId="04746679" w14:textId="7D91D663" w:rsidR="00465631" w:rsidRDefault="002432D4" w:rsidP="004452F4">
      <w:pPr>
        <w:pStyle w:val="ListParagraph"/>
      </w:pPr>
      <w:r>
        <w:t>2,161 acres / 875</w:t>
      </w:r>
      <w:r w:rsidR="00465631">
        <w:t xml:space="preserve"> hectares</w:t>
      </w:r>
    </w:p>
    <w:p w14:paraId="008BD247" w14:textId="77777777" w:rsidR="00465631" w:rsidRDefault="00465631" w:rsidP="004452F4">
      <w:pPr>
        <w:pStyle w:val="ListParagraph"/>
      </w:pPr>
      <w:r>
        <w:t>Crosswalk to EVeg: Regional Dominance Type 1</w:t>
      </w:r>
    </w:p>
    <w:p w14:paraId="0F0EA89D" w14:textId="77777777" w:rsidR="00465631" w:rsidRDefault="00465631" w:rsidP="004452F4">
      <w:pPr>
        <w:pStyle w:val="ListParagraph"/>
        <w:numPr>
          <w:ilvl w:val="1"/>
          <w:numId w:val="2"/>
        </w:numPr>
      </w:pPr>
      <w:r>
        <w:t>Lodgepole Pine</w:t>
      </w:r>
    </w:p>
    <w:p w14:paraId="40675911" w14:textId="77777777" w:rsidR="00465631" w:rsidRDefault="00465631" w:rsidP="004452F4">
      <w:pPr>
        <w:pStyle w:val="ListParagraph"/>
      </w:pPr>
      <w:r>
        <w:t>Crosswalk to EVeg: Regional Dominance Type 2</w:t>
      </w:r>
    </w:p>
    <w:p w14:paraId="57D0B1D6" w14:textId="77777777" w:rsidR="00465631" w:rsidRDefault="00465631" w:rsidP="004452F4">
      <w:pPr>
        <w:pStyle w:val="ListParagraph"/>
        <w:numPr>
          <w:ilvl w:val="1"/>
          <w:numId w:val="2"/>
        </w:numPr>
      </w:pPr>
      <w:r>
        <w:t>Any</w:t>
      </w:r>
    </w:p>
    <w:p w14:paraId="7C433A00" w14:textId="77777777" w:rsidR="00465631" w:rsidRDefault="00465631" w:rsidP="004452F4">
      <w:pPr>
        <w:pStyle w:val="ListParagraph"/>
      </w:pPr>
      <w:r>
        <w:t>Crosswalk to Presettlement Fire Regime Type</w:t>
      </w:r>
    </w:p>
    <w:p w14:paraId="3A151B58" w14:textId="77777777" w:rsidR="00465631" w:rsidRDefault="00465631" w:rsidP="004452F4">
      <w:pPr>
        <w:pStyle w:val="ListParagraph"/>
        <w:numPr>
          <w:ilvl w:val="1"/>
          <w:numId w:val="2"/>
        </w:numPr>
      </w:pPr>
      <w:r>
        <w:t>Lodgepole Pine</w:t>
      </w:r>
    </w:p>
    <w:p w14:paraId="56C6D6DC" w14:textId="77777777" w:rsidR="00465631" w:rsidRDefault="00465631" w:rsidP="004452F4">
      <w:pPr>
        <w:pStyle w:val="ListParagraph"/>
      </w:pPr>
      <w:r>
        <w:t>Crosswalk to LandFire Biophysical Settings</w:t>
      </w:r>
    </w:p>
    <w:p w14:paraId="252D923C" w14:textId="77777777" w:rsidR="00465631" w:rsidRDefault="00E46E25" w:rsidP="004452F4">
      <w:pPr>
        <w:pStyle w:val="ListParagraph"/>
        <w:numPr>
          <w:ilvl w:val="1"/>
          <w:numId w:val="2"/>
        </w:numPr>
      </w:pPr>
      <w:r w:rsidRPr="00E46E25">
        <w:t xml:space="preserve">0610581 Sierra Nevada Subalpine Lodgepole Pine Forest and Woodland </w:t>
      </w:r>
      <w:r>
        <w:t>–</w:t>
      </w:r>
      <w:r w:rsidRPr="00E46E25">
        <w:t xml:space="preserve"> Wet</w:t>
      </w:r>
    </w:p>
    <w:p w14:paraId="604FD93E" w14:textId="77777777" w:rsidR="00E46E25" w:rsidRDefault="00E46E25" w:rsidP="004452F4">
      <w:pPr>
        <w:pStyle w:val="ListParagraph"/>
        <w:numPr>
          <w:ilvl w:val="1"/>
          <w:numId w:val="2"/>
        </w:numPr>
      </w:pPr>
      <w:r>
        <w:t>0610582</w:t>
      </w:r>
      <w:r w:rsidRPr="00E46E25">
        <w:t xml:space="preserve"> Sierra Nevada Subalpine Lodgepole Pine Forest and Woodland </w:t>
      </w:r>
      <w:r>
        <w:t>–</w:t>
      </w:r>
      <w:r w:rsidRPr="00E46E25">
        <w:t xml:space="preserve"> </w:t>
      </w:r>
      <w:r>
        <w:t>Dry</w:t>
      </w:r>
    </w:p>
    <w:p w14:paraId="724E0A5E" w14:textId="77777777" w:rsidR="00E46E25" w:rsidRDefault="00E46E25" w:rsidP="004452F4"/>
    <w:p w14:paraId="5BA99C49" w14:textId="0D07B5CC" w:rsidR="004452F4" w:rsidRDefault="004452F4" w:rsidP="004452F4">
      <w:pPr>
        <w:autoSpaceDE w:val="0"/>
        <w:autoSpaceDN w:val="0"/>
        <w:adjustRightInd w:val="0"/>
        <w:jc w:val="both"/>
        <w:rPr>
          <w:rFonts w:eastAsia="Times New Roman"/>
          <w:b/>
          <w:noProof/>
          <w:szCs w:val="20"/>
        </w:rPr>
      </w:pPr>
      <w:r>
        <w:rPr>
          <w:rFonts w:eastAsia="Times New Roman"/>
          <w:b/>
          <w:noProof/>
          <w:szCs w:val="20"/>
        </w:rPr>
        <w:t>Lodgepole Pine</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sidR="003F4A34">
        <w:rPr>
          <w:rFonts w:eastAsia="Times New Roman"/>
          <w:b/>
          <w:noProof/>
          <w:szCs w:val="20"/>
        </w:rPr>
        <w:t>LPN</w:t>
      </w:r>
      <w:r>
        <w:rPr>
          <w:rFonts w:eastAsia="Times New Roman"/>
          <w:b/>
          <w:noProof/>
          <w:szCs w:val="20"/>
        </w:rPr>
        <w:t>-ASP</w:t>
      </w:r>
      <w:r w:rsidRPr="00FD30C4">
        <w:rPr>
          <w:rFonts w:eastAsia="Times New Roman"/>
          <w:b/>
          <w:noProof/>
          <w:szCs w:val="20"/>
        </w:rPr>
        <w:t>)</w:t>
      </w:r>
    </w:p>
    <w:p w14:paraId="14DD8C8A" w14:textId="53946BDC" w:rsidR="004452F4" w:rsidRDefault="002432D4" w:rsidP="004452F4">
      <w:pPr>
        <w:pStyle w:val="ListParagraph"/>
      </w:pPr>
      <w:r>
        <w:t>20 acres / 8</w:t>
      </w:r>
      <w:r w:rsidR="004452F4">
        <w:t xml:space="preserve"> hectares </w:t>
      </w:r>
    </w:p>
    <w:p w14:paraId="126552D1" w14:textId="3A65E4F1" w:rsidR="004452F4" w:rsidRDefault="004452F4" w:rsidP="004452F4">
      <w:pPr>
        <w:pStyle w:val="ListParagraph"/>
      </w:pPr>
      <w:r w:rsidRPr="006F682A">
        <w:t xml:space="preserve">This type is created by overlaying the NRIS TERRA Inventory of Aspen on top of the EVeg layer. Where it intersects with </w:t>
      </w:r>
      <w:r w:rsidRPr="004452F4">
        <w:t xml:space="preserve">LPN </w:t>
      </w:r>
      <w:r w:rsidRPr="006F682A">
        <w:t xml:space="preserve">it is assigned to </w:t>
      </w:r>
      <w:r w:rsidR="00623C71">
        <w:t>LPN</w:t>
      </w:r>
      <w:r w:rsidRPr="006F682A">
        <w:t>-ASP</w:t>
      </w:r>
      <w:r>
        <w:t>.</w:t>
      </w:r>
    </w:p>
    <w:p w14:paraId="276EAB2D" w14:textId="77777777" w:rsidR="004452F4" w:rsidRDefault="004452F4" w:rsidP="004452F4"/>
    <w:p w14:paraId="0EE29578" w14:textId="77777777" w:rsidR="004452F4" w:rsidRPr="00C6737B" w:rsidRDefault="004452F4" w:rsidP="004452F4">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2CFBB57E" w14:textId="78E99AFE" w:rsidR="00C50FF5" w:rsidRDefault="004452F4" w:rsidP="0008738B">
      <w:pPr>
        <w:rPr>
          <w:rFonts w:eastAsia="Times New Roman"/>
          <w:noProof/>
        </w:rPr>
      </w:pPr>
      <w:r>
        <w:rPr>
          <w:rFonts w:eastAsia="Times New Roman"/>
          <w:b/>
          <w:noProof/>
          <w:szCs w:val="20"/>
        </w:rPr>
        <w:t>Lodgepole Pine</w:t>
      </w:r>
      <w:r w:rsidRPr="00FD30C4">
        <w:rPr>
          <w:rFonts w:eastAsia="Times New Roman"/>
          <w:b/>
          <w:noProof/>
          <w:szCs w:val="20"/>
        </w:rPr>
        <w:t xml:space="preserve"> </w:t>
      </w:r>
      <w:r w:rsidRPr="00C6737B">
        <w:rPr>
          <w:rFonts w:eastAsia="Times New Roman"/>
          <w:b/>
          <w:noProof/>
        </w:rPr>
        <w:t>(</w:t>
      </w:r>
      <w:r>
        <w:rPr>
          <w:rFonts w:eastAsia="Times New Roman"/>
          <w:b/>
          <w:noProof/>
          <w:szCs w:val="20"/>
        </w:rPr>
        <w:t>LPN</w:t>
      </w:r>
      <w:r w:rsidRPr="00C6737B">
        <w:rPr>
          <w:rFonts w:eastAsia="Times New Roman"/>
          <w:b/>
          <w:noProof/>
        </w:rPr>
        <w:t>)</w:t>
      </w:r>
      <w:r>
        <w:rPr>
          <w:rFonts w:eastAsia="Times New Roman"/>
          <w:b/>
          <w:noProof/>
        </w:rPr>
        <w:tab/>
      </w:r>
      <w:r w:rsidR="00A92997">
        <w:rPr>
          <w:rFonts w:eastAsia="Times New Roman"/>
          <w:i/>
          <w:noProof/>
        </w:rPr>
        <w:t>P. contorta</w:t>
      </w:r>
      <w:r w:rsidR="00A92997">
        <w:rPr>
          <w:rFonts w:eastAsia="Times New Roman"/>
          <w:noProof/>
        </w:rPr>
        <w:t xml:space="preserve"> ssp. </w:t>
      </w:r>
      <w:r w:rsidR="00A92997">
        <w:rPr>
          <w:rFonts w:eastAsia="Times New Roman"/>
          <w:i/>
          <w:noProof/>
        </w:rPr>
        <w:t>murrayana</w:t>
      </w:r>
      <w:r w:rsidR="00A92997">
        <w:rPr>
          <w:rFonts w:eastAsia="Times New Roman"/>
          <w:noProof/>
        </w:rPr>
        <w:t xml:space="preserve"> is the overwhelming dominant within its forest community, mixing occasionally with </w:t>
      </w:r>
      <w:r w:rsidR="00A92997">
        <w:rPr>
          <w:rFonts w:eastAsia="Times New Roman"/>
          <w:i/>
          <w:noProof/>
        </w:rPr>
        <w:t>Abies magnifica</w:t>
      </w:r>
      <w:r w:rsidR="00A92997">
        <w:rPr>
          <w:rFonts w:eastAsia="Times New Roman"/>
          <w:noProof/>
        </w:rPr>
        <w:t xml:space="preserve">, and with scattered </w:t>
      </w:r>
      <w:r w:rsidR="00A92997">
        <w:rPr>
          <w:rFonts w:eastAsia="Times New Roman"/>
          <w:i/>
          <w:noProof/>
        </w:rPr>
        <w:t xml:space="preserve">Pinus jeffreyi </w:t>
      </w:r>
      <w:r w:rsidR="00A92997">
        <w:rPr>
          <w:rFonts w:eastAsia="Times New Roman"/>
          <w:noProof/>
        </w:rPr>
        <w:t xml:space="preserve"> and </w:t>
      </w:r>
      <w:r w:rsidR="00A92997">
        <w:rPr>
          <w:rFonts w:eastAsia="Times New Roman"/>
          <w:i/>
          <w:noProof/>
        </w:rPr>
        <w:t>Pinus monticola</w:t>
      </w:r>
      <w:r w:rsidR="00A92997">
        <w:rPr>
          <w:rFonts w:eastAsia="Times New Roman"/>
          <w:noProof/>
        </w:rPr>
        <w:t xml:space="preserve">, and </w:t>
      </w:r>
      <w:r w:rsidR="00A92997">
        <w:rPr>
          <w:rFonts w:eastAsia="Times New Roman"/>
          <w:i/>
          <w:noProof/>
        </w:rPr>
        <w:t xml:space="preserve">Tsuga mertensiana </w:t>
      </w:r>
      <w:r w:rsidR="00A92997">
        <w:rPr>
          <w:rFonts w:eastAsia="Times New Roman"/>
          <w:noProof/>
        </w:rPr>
        <w:t xml:space="preserve">at higher elevations. </w:t>
      </w:r>
      <w:r w:rsidR="0008738B">
        <w:rPr>
          <w:rFonts w:eastAsia="Times New Roman"/>
          <w:noProof/>
        </w:rPr>
        <w:t xml:space="preserve">The generally low stature and </w:t>
      </w:r>
      <w:commentRangeStart w:id="0"/>
      <w:commentRangeStart w:id="1"/>
      <w:r w:rsidR="0008738B">
        <w:rPr>
          <w:rFonts w:eastAsia="Times New Roman"/>
          <w:noProof/>
        </w:rPr>
        <w:t xml:space="preserve">open stand </w:t>
      </w:r>
      <w:commentRangeEnd w:id="0"/>
      <w:r w:rsidR="00704B99">
        <w:rPr>
          <w:rStyle w:val="CommentReference"/>
        </w:rPr>
        <w:commentReference w:id="0"/>
      </w:r>
      <w:commentRangeEnd w:id="1"/>
      <w:r w:rsidR="007E075E">
        <w:rPr>
          <w:rStyle w:val="CommentReference"/>
        </w:rPr>
        <w:commentReference w:id="1"/>
      </w:r>
      <w:r w:rsidR="0008738B">
        <w:rPr>
          <w:rFonts w:eastAsia="Times New Roman"/>
          <w:noProof/>
        </w:rPr>
        <w:t xml:space="preserve">structure of </w:t>
      </w:r>
      <w:r w:rsidR="00321218">
        <w:rPr>
          <w:rFonts w:eastAsia="Times New Roman"/>
          <w:i/>
          <w:noProof/>
        </w:rPr>
        <w:t>P. contorta</w:t>
      </w:r>
      <w:r w:rsidR="00321218">
        <w:rPr>
          <w:rFonts w:eastAsia="Times New Roman"/>
          <w:noProof/>
        </w:rPr>
        <w:t xml:space="preserve"> ssp. </w:t>
      </w:r>
      <w:r w:rsidR="00321218">
        <w:rPr>
          <w:rFonts w:eastAsia="Times New Roman"/>
          <w:i/>
          <w:noProof/>
        </w:rPr>
        <w:t>murrayana</w:t>
      </w:r>
      <w:r w:rsidR="00321218">
        <w:rPr>
          <w:rFonts w:eastAsia="Times New Roman"/>
          <w:noProof/>
        </w:rPr>
        <w:t xml:space="preserve"> </w:t>
      </w:r>
      <w:r w:rsidR="0008738B">
        <w:rPr>
          <w:rFonts w:eastAsia="Times New Roman"/>
          <w:noProof/>
        </w:rPr>
        <w:t>fores</w:t>
      </w:r>
      <w:r w:rsidR="00321218">
        <w:rPr>
          <w:rFonts w:eastAsia="Times New Roman"/>
          <w:noProof/>
        </w:rPr>
        <w:t>ts is a function of these sever</w:t>
      </w:r>
      <w:r w:rsidR="0008738B">
        <w:rPr>
          <w:rFonts w:eastAsia="Times New Roman"/>
          <w:noProof/>
        </w:rPr>
        <w:t xml:space="preserve">e climate conditions and the thin, nutrient-poor soils that characterize this zone (Fites-Kaufman et al. 2007). </w:t>
      </w:r>
    </w:p>
    <w:p w14:paraId="0AB63134" w14:textId="4E61E5C3" w:rsidR="00A92997" w:rsidRDefault="0008738B" w:rsidP="006C0C23">
      <w:pPr>
        <w:ind w:firstLine="360"/>
        <w:rPr>
          <w:rFonts w:eastAsia="Times New Roman"/>
          <w:noProof/>
        </w:rPr>
      </w:pPr>
      <w:r w:rsidRPr="0008738B">
        <w:rPr>
          <w:rFonts w:eastAsia="Times New Roman"/>
          <w:noProof/>
        </w:rPr>
        <w:t>Mature Sierran stands often contain significant seedlings and saplings, in contrast to the even aged character of stands in the northe</w:t>
      </w:r>
      <w:r>
        <w:rPr>
          <w:rFonts w:eastAsia="Times New Roman"/>
          <w:noProof/>
        </w:rPr>
        <w:t>rn Cascades and Rocky Mountains</w:t>
      </w:r>
      <w:r w:rsidR="00C50FF5">
        <w:rPr>
          <w:rFonts w:eastAsia="Times New Roman"/>
          <w:noProof/>
        </w:rPr>
        <w:t>. Understory characteristics are influenced by proximity to meadow and stream margins</w:t>
      </w:r>
      <w:r w:rsidR="00C50FF5" w:rsidRPr="00C50FF5">
        <w:rPr>
          <w:rFonts w:eastAsia="Times New Roman"/>
          <w:noProof/>
        </w:rPr>
        <w:t xml:space="preserve">. </w:t>
      </w:r>
      <w:r w:rsidR="003F4A34" w:rsidRPr="003F4A34">
        <w:rPr>
          <w:rFonts w:eastAsia="Times New Roman"/>
          <w:i/>
          <w:noProof/>
        </w:rPr>
        <w:t>Arctostaphylos</w:t>
      </w:r>
      <w:r w:rsidR="003F4A34">
        <w:rPr>
          <w:rFonts w:eastAsia="Times New Roman"/>
          <w:i/>
          <w:noProof/>
        </w:rPr>
        <w:t xml:space="preserve"> </w:t>
      </w:r>
      <w:r w:rsidR="00E226A2">
        <w:rPr>
          <w:rFonts w:eastAsia="Times New Roman"/>
          <w:noProof/>
        </w:rPr>
        <w:t xml:space="preserve">and </w:t>
      </w:r>
      <w:r w:rsidR="00E226A2" w:rsidRPr="00E226A2">
        <w:rPr>
          <w:rFonts w:eastAsia="Times New Roman"/>
          <w:i/>
          <w:noProof/>
        </w:rPr>
        <w:t>Ribes</w:t>
      </w:r>
      <w:r w:rsidR="00E226A2">
        <w:rPr>
          <w:rFonts w:eastAsia="Times New Roman"/>
          <w:noProof/>
        </w:rPr>
        <w:t xml:space="preserve"> are common shrubs. </w:t>
      </w:r>
      <w:r w:rsidR="00C50FF5" w:rsidRPr="00E226A2">
        <w:rPr>
          <w:rFonts w:eastAsia="Times New Roman"/>
          <w:noProof/>
        </w:rPr>
        <w:t>Stands</w:t>
      </w:r>
      <w:r w:rsidR="00C50FF5">
        <w:rPr>
          <w:rFonts w:eastAsia="Times New Roman"/>
          <w:noProof/>
        </w:rPr>
        <w:t xml:space="preserve"> associated with meadow edges and streams may have a rich herbaceous layer consisting of grasses, forbs, and sedges</w:t>
      </w:r>
      <w:r w:rsidR="006C0C23">
        <w:rPr>
          <w:rFonts w:eastAsia="Times New Roman"/>
          <w:noProof/>
        </w:rPr>
        <w:t xml:space="preserve">, most notably </w:t>
      </w:r>
      <w:commentRangeStart w:id="2"/>
      <w:r w:rsidR="006C0C23">
        <w:rPr>
          <w:rFonts w:eastAsia="Times New Roman"/>
          <w:i/>
          <w:noProof/>
        </w:rPr>
        <w:t>Cassiope mertensiana, Vaccinium caespitosum, Phyllodoce breweri</w:t>
      </w:r>
      <w:r w:rsidR="006C0C23">
        <w:rPr>
          <w:rFonts w:eastAsia="Times New Roman"/>
          <w:noProof/>
        </w:rPr>
        <w:t xml:space="preserve">, and </w:t>
      </w:r>
      <w:r w:rsidR="006C0C23">
        <w:rPr>
          <w:rFonts w:eastAsia="Times New Roman"/>
          <w:i/>
          <w:noProof/>
        </w:rPr>
        <w:t>Kalmia polifolia</w:t>
      </w:r>
      <w:commentRangeEnd w:id="2"/>
      <w:r w:rsidR="00704B99">
        <w:rPr>
          <w:rStyle w:val="CommentReference"/>
        </w:rPr>
        <w:commentReference w:id="2"/>
      </w:r>
      <w:r w:rsidR="00E226A2">
        <w:rPr>
          <w:rFonts w:eastAsia="Times New Roman"/>
          <w:noProof/>
        </w:rPr>
        <w:t xml:space="preserve">, as well </w:t>
      </w:r>
      <w:commentRangeStart w:id="3"/>
      <w:commentRangeStart w:id="4"/>
      <w:r w:rsidR="00E226A2">
        <w:rPr>
          <w:rFonts w:eastAsia="Times New Roman"/>
          <w:noProof/>
        </w:rPr>
        <w:t>as</w:t>
      </w:r>
      <w:r w:rsidR="00E226A2">
        <w:rPr>
          <w:rFonts w:eastAsia="Times New Roman"/>
          <w:i/>
          <w:noProof/>
        </w:rPr>
        <w:t xml:space="preserve"> Ceanothus, Chrysolepis</w:t>
      </w:r>
      <w:commentRangeEnd w:id="3"/>
      <w:r w:rsidR="00704B99">
        <w:rPr>
          <w:rStyle w:val="CommentReference"/>
        </w:rPr>
        <w:commentReference w:id="3"/>
      </w:r>
      <w:commentRangeEnd w:id="4"/>
      <w:r w:rsidR="007E075E">
        <w:rPr>
          <w:rStyle w:val="CommentReference"/>
        </w:rPr>
        <w:commentReference w:id="4"/>
      </w:r>
      <w:r w:rsidR="00E226A2">
        <w:rPr>
          <w:rFonts w:eastAsia="Times New Roman"/>
          <w:i/>
          <w:noProof/>
        </w:rPr>
        <w:t xml:space="preserve">, </w:t>
      </w:r>
      <w:r w:rsidR="00E226A2">
        <w:rPr>
          <w:rFonts w:eastAsia="Times New Roman"/>
          <w:noProof/>
        </w:rPr>
        <w:t xml:space="preserve">and </w:t>
      </w:r>
      <w:r w:rsidR="00E226A2">
        <w:rPr>
          <w:rFonts w:eastAsia="Times New Roman"/>
          <w:i/>
          <w:noProof/>
        </w:rPr>
        <w:t>Carex</w:t>
      </w:r>
      <w:r w:rsidR="00C50FF5">
        <w:rPr>
          <w:rFonts w:eastAsia="Times New Roman"/>
          <w:noProof/>
        </w:rPr>
        <w:t xml:space="preserve">. Elsewhere, the </w:t>
      </w:r>
      <w:r w:rsidR="00C50FF5" w:rsidRPr="00C50FF5">
        <w:rPr>
          <w:rFonts w:eastAsia="Times New Roman"/>
          <w:noProof/>
        </w:rPr>
        <w:t xml:space="preserve">understory may be virtually absent, consisting of scattered shrubs </w:t>
      </w:r>
      <w:r w:rsidR="006C0C23">
        <w:rPr>
          <w:rFonts w:eastAsia="Times New Roman"/>
          <w:noProof/>
        </w:rPr>
        <w:t xml:space="preserve">such as </w:t>
      </w:r>
      <w:r w:rsidR="006C0C23">
        <w:rPr>
          <w:rFonts w:eastAsia="Times New Roman"/>
          <w:i/>
          <w:noProof/>
        </w:rPr>
        <w:t>Quercus vaccinifolia</w:t>
      </w:r>
      <w:r w:rsidR="006C0C23">
        <w:rPr>
          <w:rFonts w:eastAsia="Times New Roman"/>
          <w:noProof/>
        </w:rPr>
        <w:t xml:space="preserve">, </w:t>
      </w:r>
      <w:r w:rsidR="00C50FF5" w:rsidRPr="00C50FF5">
        <w:rPr>
          <w:rFonts w:eastAsia="Times New Roman"/>
          <w:noProof/>
        </w:rPr>
        <w:t>and herbs</w:t>
      </w:r>
      <w:r w:rsidR="003913BE">
        <w:rPr>
          <w:rFonts w:eastAsia="Times New Roman"/>
          <w:noProof/>
        </w:rPr>
        <w:t xml:space="preserve"> like </w:t>
      </w:r>
      <w:r w:rsidR="003913BE" w:rsidRPr="003913BE">
        <w:rPr>
          <w:rFonts w:eastAsia="Times New Roman"/>
          <w:i/>
          <w:noProof/>
        </w:rPr>
        <w:t>Antennaria</w:t>
      </w:r>
      <w:r w:rsidR="003913BE">
        <w:rPr>
          <w:rFonts w:eastAsia="Times New Roman"/>
          <w:i/>
          <w:noProof/>
        </w:rPr>
        <w:t xml:space="preserve">, Arabis, Eriogonum, </w:t>
      </w:r>
      <w:r w:rsidR="003913BE">
        <w:rPr>
          <w:rFonts w:eastAsia="Times New Roman"/>
          <w:noProof/>
        </w:rPr>
        <w:t xml:space="preserve">and </w:t>
      </w:r>
      <w:r w:rsidR="003913BE" w:rsidRPr="003913BE">
        <w:rPr>
          <w:rFonts w:eastAsia="Times New Roman"/>
          <w:i/>
          <w:noProof/>
        </w:rPr>
        <w:t>Gayophytum</w:t>
      </w:r>
      <w:r w:rsidR="003913BE">
        <w:rPr>
          <w:rFonts w:eastAsia="Times New Roman"/>
          <w:i/>
          <w:noProof/>
        </w:rPr>
        <w:t xml:space="preserve">. </w:t>
      </w:r>
      <w:commentRangeStart w:id="5"/>
      <w:commentRangeStart w:id="6"/>
      <w:r w:rsidR="006C0C23" w:rsidRPr="003913BE">
        <w:rPr>
          <w:rFonts w:eastAsia="Times New Roman"/>
          <w:noProof/>
        </w:rPr>
        <w:t>Fast</w:t>
      </w:r>
      <w:r w:rsidR="006C0C23">
        <w:rPr>
          <w:rFonts w:eastAsia="Times New Roman"/>
          <w:noProof/>
        </w:rPr>
        <w:t>-moving streams are generally characterized by relatively dense populations of willows (</w:t>
      </w:r>
      <w:r w:rsidR="006C0C23">
        <w:rPr>
          <w:rFonts w:eastAsia="Times New Roman"/>
          <w:i/>
          <w:noProof/>
        </w:rPr>
        <w:t>Salix</w:t>
      </w:r>
      <w:r w:rsidR="006C0C23">
        <w:rPr>
          <w:rFonts w:eastAsia="Times New Roman"/>
          <w:noProof/>
        </w:rPr>
        <w:t>) (Bartolome 1988, Fites-Kaufman et al. 2007</w:t>
      </w:r>
      <w:r w:rsidR="003913BE">
        <w:rPr>
          <w:rFonts w:eastAsia="Times New Roman"/>
          <w:noProof/>
        </w:rPr>
        <w:t xml:space="preserve">, </w:t>
      </w:r>
      <w:r w:rsidR="00C31CE2">
        <w:rPr>
          <w:rFonts w:eastAsia="Times New Roman"/>
          <w:noProof/>
        </w:rPr>
        <w:t xml:space="preserve">LandFire 2007a, </w:t>
      </w:r>
      <w:r w:rsidR="003913BE">
        <w:rPr>
          <w:rFonts w:eastAsia="Times New Roman"/>
          <w:noProof/>
        </w:rPr>
        <w:t>LandFire 2007b</w:t>
      </w:r>
      <w:r w:rsidR="006C0C23">
        <w:rPr>
          <w:rFonts w:eastAsia="Times New Roman"/>
          <w:noProof/>
        </w:rPr>
        <w:t>).</w:t>
      </w:r>
      <w:r w:rsidR="00D22BAD">
        <w:rPr>
          <w:rFonts w:eastAsia="Times New Roman"/>
          <w:noProof/>
        </w:rPr>
        <w:t xml:space="preserve"> </w:t>
      </w:r>
      <w:r w:rsidR="003F4A34">
        <w:rPr>
          <w:rFonts w:eastAsia="Times New Roman"/>
          <w:noProof/>
        </w:rPr>
        <w:t xml:space="preserve"> </w:t>
      </w:r>
      <w:commentRangeEnd w:id="5"/>
      <w:r w:rsidR="00704B99">
        <w:rPr>
          <w:rStyle w:val="CommentReference"/>
        </w:rPr>
        <w:commentReference w:id="5"/>
      </w:r>
      <w:commentRangeEnd w:id="6"/>
      <w:r w:rsidR="007E075E">
        <w:rPr>
          <w:rStyle w:val="CommentReference"/>
        </w:rPr>
        <w:commentReference w:id="6"/>
      </w:r>
    </w:p>
    <w:p w14:paraId="1765D1FE" w14:textId="77777777" w:rsidR="000D2D0A" w:rsidRDefault="000D2D0A" w:rsidP="006C0C23">
      <w:pPr>
        <w:ind w:firstLine="360"/>
        <w:rPr>
          <w:rFonts w:eastAsia="Times New Roman"/>
          <w:noProof/>
        </w:rPr>
      </w:pPr>
    </w:p>
    <w:p w14:paraId="7D8895E7" w14:textId="0B2B9FFF" w:rsidR="000D2D0A" w:rsidRPr="006F682A" w:rsidRDefault="000D2D0A" w:rsidP="000D2D0A">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 xml:space="preserve">Aspen </w:t>
      </w:r>
      <w:r>
        <w:rPr>
          <w:b/>
        </w:rPr>
        <w:t>(LPN-ASP)</w:t>
      </w:r>
      <w:r w:rsidRPr="00013EFF">
        <w:rPr>
          <w:b/>
        </w:rPr>
        <w:tab/>
      </w:r>
      <w:r w:rsidRPr="006F682A">
        <w:t xml:space="preserve">When </w:t>
      </w:r>
      <w:r w:rsidRPr="00013EFF">
        <w:rPr>
          <w:i/>
          <w:iCs/>
        </w:rPr>
        <w:t>Populus tremuloides</w:t>
      </w:r>
      <w:r w:rsidRPr="006F682A">
        <w:t xml:space="preserve"> co-occurs with </w:t>
      </w:r>
      <w:r>
        <w:t>LPN on the west side of the Sierran crest</w:t>
      </w:r>
      <w:r w:rsidRPr="006F682A">
        <w:t>, it is typically found in smaller patches, often less than 2 ha (5 acres) in size</w:t>
      </w:r>
      <w:r>
        <w:t xml:space="preserve">. </w:t>
      </w:r>
      <w:r w:rsidRPr="006F682A">
        <w:t xml:space="preserve">Mature stands in which </w:t>
      </w:r>
      <w:r w:rsidRPr="00013EFF">
        <w:rPr>
          <w:i/>
          <w:iCs/>
        </w:rPr>
        <w:t>P. tremuloides</w:t>
      </w:r>
      <w:r w:rsidRPr="006F682A">
        <w:t xml:space="preserve"> are still dominant are usually relatively open. Average canopy closures range from 60 to 100 percent in young and intermediate-aged stands and from 25 to </w:t>
      </w:r>
      <w:r w:rsidRPr="006F682A">
        <w:lastRenderedPageBreak/>
        <w:t xml:space="preserve">60 percent in mature stands. The open nature of the stands results in substantial </w:t>
      </w:r>
      <w:r>
        <w:t>light penetration to the ground</w:t>
      </w:r>
      <w:r w:rsidRPr="006F682A">
        <w:t xml:space="preserve"> (</w:t>
      </w:r>
      <w:r>
        <w:t xml:space="preserve">Verner </w:t>
      </w:r>
      <w:r w:rsidR="00623C71">
        <w:t>1988</w:t>
      </w:r>
      <w:r>
        <w:t>).</w:t>
      </w:r>
    </w:p>
    <w:p w14:paraId="4DAE186B" w14:textId="77777777" w:rsidR="003913BE" w:rsidRDefault="003913BE" w:rsidP="004452F4">
      <w:pPr>
        <w:rPr>
          <w:rFonts w:eastAsia="Times New Roman"/>
          <w:noProof/>
        </w:rPr>
      </w:pPr>
    </w:p>
    <w:p w14:paraId="3FDFB784" w14:textId="77777777" w:rsidR="00D22BAD" w:rsidRPr="00D22BAD" w:rsidRDefault="00D22BAD" w:rsidP="00D22BAD">
      <w:pPr>
        <w:keepNext/>
        <w:autoSpaceDE w:val="0"/>
        <w:autoSpaceDN w:val="0"/>
        <w:adjustRightInd w:val="0"/>
        <w:outlineLvl w:val="2"/>
        <w:rPr>
          <w:rFonts w:eastAsia="Times New Roman"/>
          <w:b/>
          <w:bCs/>
          <w:noProof/>
          <w:sz w:val="32"/>
        </w:rPr>
      </w:pPr>
      <w:r w:rsidRPr="00D22BAD">
        <w:rPr>
          <w:rFonts w:eastAsia="Times New Roman"/>
          <w:b/>
          <w:bCs/>
          <w:noProof/>
          <w:sz w:val="32"/>
        </w:rPr>
        <w:t>Distribution</w:t>
      </w:r>
    </w:p>
    <w:p w14:paraId="53E6B4F5" w14:textId="77777777" w:rsidR="00A92997" w:rsidRDefault="00A92997" w:rsidP="004452F4">
      <w:pPr>
        <w:rPr>
          <w:rFonts w:eastAsia="Times New Roman"/>
          <w:noProof/>
        </w:rPr>
      </w:pPr>
    </w:p>
    <w:p w14:paraId="268C778E" w14:textId="189F5901" w:rsidR="00D22BAD" w:rsidRPr="0062527B" w:rsidRDefault="005447DE" w:rsidP="00A92997">
      <w:pPr>
        <w:rPr>
          <w:b/>
          <w:sz w:val="32"/>
        </w:rPr>
      </w:pPr>
      <w:r>
        <w:rPr>
          <w:rFonts w:eastAsia="Times New Roman"/>
          <w:b/>
          <w:noProof/>
          <w:szCs w:val="20"/>
        </w:rPr>
        <w:t>Lodgepole Pine</w:t>
      </w:r>
      <w:r>
        <w:rPr>
          <w:rFonts w:eastAsia="Times New Roman"/>
          <w:b/>
          <w:noProof/>
        </w:rPr>
        <w:tab/>
      </w:r>
      <w:r w:rsidR="00D22BAD">
        <w:rPr>
          <w:rFonts w:eastAsia="Times New Roman"/>
          <w:noProof/>
        </w:rPr>
        <w:t xml:space="preserve">Open stands of </w:t>
      </w:r>
      <w:r w:rsidR="00D22BAD">
        <w:rPr>
          <w:rFonts w:eastAsia="Times New Roman"/>
          <w:i/>
          <w:noProof/>
        </w:rPr>
        <w:t>P</w:t>
      </w:r>
      <w:r w:rsidR="00321218">
        <w:rPr>
          <w:rFonts w:eastAsia="Times New Roman"/>
          <w:i/>
          <w:noProof/>
        </w:rPr>
        <w:t>.</w:t>
      </w:r>
      <w:r w:rsidR="00D22BAD">
        <w:rPr>
          <w:rFonts w:eastAsia="Times New Roman"/>
          <w:i/>
          <w:noProof/>
        </w:rPr>
        <w:t xml:space="preserve">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which make up a widespread upper montane forest/woodland, tolerating both rocky soils and semisaturated meadow edges, in an elevational belt within and above the </w:t>
      </w:r>
      <w:r w:rsidR="00D22BAD">
        <w:rPr>
          <w:rFonts w:eastAsia="Times New Roman"/>
          <w:i/>
          <w:noProof/>
        </w:rPr>
        <w:t>A</w:t>
      </w:r>
      <w:r w:rsidR="00321218">
        <w:rPr>
          <w:rFonts w:eastAsia="Times New Roman"/>
          <w:i/>
          <w:noProof/>
        </w:rPr>
        <w:t>.</w:t>
      </w:r>
      <w:r w:rsidR="00D22BAD">
        <w:rPr>
          <w:rFonts w:eastAsia="Times New Roman"/>
          <w:i/>
          <w:noProof/>
        </w:rPr>
        <w:t xml:space="preserve"> magnifica</w:t>
      </w:r>
      <w:r w:rsidR="00D22BAD">
        <w:rPr>
          <w:rFonts w:eastAsia="Times New Roman"/>
          <w:noProof/>
        </w:rPr>
        <w:t xml:space="preserve"> zone. These forests, strong</w:t>
      </w:r>
      <w:r w:rsidR="00C31CE2">
        <w:rPr>
          <w:rFonts w:eastAsia="Times New Roman"/>
          <w:noProof/>
        </w:rPr>
        <w:t>ly</w:t>
      </w:r>
      <w:r w:rsidR="00D22BAD">
        <w:rPr>
          <w:rFonts w:eastAsia="Times New Roman"/>
          <w:noProof/>
        </w:rPr>
        <w:t xml:space="preserve"> dominated by </w:t>
      </w:r>
      <w:r w:rsidR="00D22BAD">
        <w:rPr>
          <w:rFonts w:eastAsia="Times New Roman"/>
          <w:i/>
          <w:noProof/>
        </w:rPr>
        <w:t>P.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generally occur at elevations of </w:t>
      </w:r>
      <w:commentRangeStart w:id="7"/>
      <w:commentRangeStart w:id="8"/>
      <w:r w:rsidR="00D22BAD">
        <w:rPr>
          <w:rFonts w:eastAsia="Times New Roman"/>
          <w:noProof/>
        </w:rPr>
        <w:t xml:space="preserve">about 1,830 to 2,400 m </w:t>
      </w:r>
      <w:r w:rsidR="001725B2">
        <w:rPr>
          <w:rFonts w:eastAsia="Times New Roman"/>
          <w:noProof/>
        </w:rPr>
        <w:t>(</w:t>
      </w:r>
      <w:commentRangeEnd w:id="7"/>
      <w:r w:rsidR="00BB055B">
        <w:rPr>
          <w:rStyle w:val="CommentReference"/>
        </w:rPr>
        <w:commentReference w:id="7"/>
      </w:r>
      <w:commentRangeEnd w:id="8"/>
      <w:r w:rsidR="00711C02">
        <w:rPr>
          <w:rStyle w:val="CommentReference"/>
        </w:rPr>
        <w:commentReference w:id="8"/>
      </w:r>
      <w:r w:rsidR="001725B2">
        <w:rPr>
          <w:rFonts w:eastAsia="Times New Roman"/>
          <w:noProof/>
        </w:rPr>
        <w:t xml:space="preserve">6000 to 7875 ft) </w:t>
      </w:r>
      <w:r w:rsidR="00D22BAD">
        <w:rPr>
          <w:rFonts w:eastAsia="Times New Roman"/>
          <w:noProof/>
        </w:rPr>
        <w:t xml:space="preserve">in the northern Sierra Nevada. Stands of </w:t>
      </w:r>
      <w:r w:rsidR="00D22BAD">
        <w:rPr>
          <w:rFonts w:eastAsia="Times New Roman"/>
          <w:i/>
          <w:noProof/>
        </w:rPr>
        <w:t>P.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may reach much lower, however, with cold air drainage down glacial c</w:t>
      </w:r>
      <w:r w:rsidR="0062527B">
        <w:rPr>
          <w:rFonts w:eastAsia="Times New Roman"/>
          <w:noProof/>
        </w:rPr>
        <w:t xml:space="preserve">anyons </w:t>
      </w:r>
      <w:r w:rsidR="00D22BAD">
        <w:rPr>
          <w:rFonts w:eastAsia="Times New Roman"/>
          <w:noProof/>
        </w:rPr>
        <w:t>(Fites-Kaufman et al. 2007).</w:t>
      </w:r>
      <w:r w:rsidR="0062527B">
        <w:rPr>
          <w:rFonts w:eastAsia="Times New Roman"/>
          <w:noProof/>
        </w:rPr>
        <w:t xml:space="preserve"> On infertile soils, </w:t>
      </w:r>
      <w:r w:rsidR="0062527B">
        <w:rPr>
          <w:rFonts w:eastAsia="Times New Roman"/>
          <w:i/>
          <w:noProof/>
        </w:rPr>
        <w:t>P. contorta</w:t>
      </w:r>
      <w:r w:rsidR="0062527B">
        <w:rPr>
          <w:rFonts w:eastAsia="Times New Roman"/>
          <w:noProof/>
        </w:rPr>
        <w:t xml:space="preserve"> ssp. </w:t>
      </w:r>
      <w:r w:rsidR="0062527B">
        <w:rPr>
          <w:rFonts w:eastAsia="Times New Roman"/>
          <w:i/>
          <w:noProof/>
        </w:rPr>
        <w:t>murrayana</w:t>
      </w:r>
      <w:r w:rsidR="0062527B">
        <w:rPr>
          <w:rFonts w:eastAsia="Times New Roman"/>
          <w:noProof/>
        </w:rPr>
        <w:t xml:space="preserve"> is often the only tree species that will grow (Lotan and Critchfield 1990).</w:t>
      </w:r>
    </w:p>
    <w:p w14:paraId="75D3589A" w14:textId="2E940661" w:rsidR="00D22BAD" w:rsidRDefault="00D22BAD" w:rsidP="00D22BAD">
      <w:pPr>
        <w:ind w:firstLine="360"/>
        <w:rPr>
          <w:rFonts w:eastAsia="Times New Roman"/>
          <w:noProof/>
        </w:rPr>
      </w:pPr>
      <w:r>
        <w:rPr>
          <w:rFonts w:eastAsia="Times New Roman"/>
          <w:noProof/>
        </w:rPr>
        <w:t xml:space="preserve">More than any other Sierra conifer,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is relatively tolerant of poor soil aeration, and thus grows well around the margins of wet meadows and other moist areas. Many upper montane and subalpine meadows in the Sierra Nevada exhibit invasion of young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moving inward from their drier margins. It is not clear how much this process has been influenced by changes in fire frequency or grazing over the last 150 years (Fites-Kaufman et al. 2007).</w:t>
      </w:r>
    </w:p>
    <w:p w14:paraId="2AFE0E37" w14:textId="77777777" w:rsidR="00D22BAD" w:rsidRDefault="00D22BAD" w:rsidP="00A92997">
      <w:pPr>
        <w:rPr>
          <w:rFonts w:eastAsia="Times New Roman"/>
          <w:noProof/>
        </w:rPr>
      </w:pPr>
    </w:p>
    <w:p w14:paraId="6AE88744" w14:textId="1C009882" w:rsidR="00B628D5" w:rsidRPr="006F682A" w:rsidRDefault="005447DE" w:rsidP="00B628D5">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Aspen</w:t>
      </w:r>
      <w:r w:rsidR="002432D4">
        <w:rPr>
          <w:b/>
        </w:rPr>
        <w:tab/>
      </w:r>
      <w:r w:rsidR="002432D4">
        <w:rPr>
          <w:b/>
        </w:rPr>
        <w:tab/>
      </w:r>
      <w:r w:rsidR="00B628D5" w:rsidRPr="006F682A">
        <w:t xml:space="preserve">Sites supporting </w:t>
      </w:r>
      <w:r w:rsidR="00B628D5" w:rsidRPr="00052255">
        <w:rPr>
          <w:i/>
          <w:iCs/>
        </w:rPr>
        <w:t>P. tremuloides</w:t>
      </w:r>
      <w:r w:rsidR="00B628D5" w:rsidRPr="006F682A">
        <w:t xml:space="preserve"> are associated with added soil moisture, i.e., azonal wet sites. These s</w:t>
      </w:r>
      <w:r w:rsidR="00AF4163">
        <w:t xml:space="preserve">ites are found throughout the LPN zone, </w:t>
      </w:r>
      <w:r w:rsidR="00B628D5">
        <w:t xml:space="preserve">often close to streams, </w:t>
      </w:r>
      <w:r w:rsidR="00B628D5" w:rsidRPr="006F682A">
        <w:t>lakes</w:t>
      </w:r>
      <w:r w:rsidR="00B628D5">
        <w:t>, and meadows</w:t>
      </w:r>
      <w:r w:rsidR="00B628D5" w:rsidRPr="006F682A">
        <w:t>. Other sites include</w:t>
      </w:r>
      <w:r w:rsidR="00B628D5">
        <w:t xml:space="preserve"> </w:t>
      </w:r>
      <w:r w:rsidR="00B628D5" w:rsidRPr="006F682A">
        <w:t>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B628D5">
        <w:t>LandFire 2007c</w:t>
      </w:r>
      <w:r w:rsidR="00B628D5" w:rsidRPr="006F682A">
        <w:t>)</w:t>
      </w:r>
      <w:r w:rsidR="00B628D5">
        <w:t>.</w:t>
      </w:r>
      <w:r w:rsidR="00B628D5" w:rsidRPr="006F682A">
        <w:t xml:space="preserve"> </w:t>
      </w:r>
    </w:p>
    <w:p w14:paraId="022555C6" w14:textId="77777777" w:rsidR="00B628D5" w:rsidRDefault="00B628D5" w:rsidP="00A92997">
      <w:pPr>
        <w:rPr>
          <w:rFonts w:eastAsia="Times New Roman"/>
          <w:noProof/>
        </w:rPr>
      </w:pPr>
    </w:p>
    <w:p w14:paraId="7A291EE3" w14:textId="77777777" w:rsidR="0008738B" w:rsidRPr="0008738B" w:rsidRDefault="0008738B" w:rsidP="0008738B">
      <w:pPr>
        <w:spacing w:after="120"/>
        <w:rPr>
          <w:b/>
          <w:sz w:val="36"/>
        </w:rPr>
      </w:pPr>
      <w:r w:rsidRPr="0008738B">
        <w:rPr>
          <w:b/>
          <w:sz w:val="36"/>
        </w:rPr>
        <w:t>Disturbances</w:t>
      </w:r>
    </w:p>
    <w:p w14:paraId="1692F576" w14:textId="77777777" w:rsidR="0008738B" w:rsidRPr="0008738B" w:rsidRDefault="0008738B" w:rsidP="0008738B">
      <w:pPr>
        <w:keepNext/>
        <w:autoSpaceDE w:val="0"/>
        <w:autoSpaceDN w:val="0"/>
        <w:adjustRightInd w:val="0"/>
        <w:spacing w:after="120"/>
        <w:outlineLvl w:val="2"/>
        <w:rPr>
          <w:rFonts w:eastAsia="Times New Roman"/>
          <w:b/>
          <w:bCs/>
          <w:noProof/>
          <w:sz w:val="32"/>
        </w:rPr>
      </w:pPr>
      <w:r w:rsidRPr="0008738B">
        <w:rPr>
          <w:rFonts w:eastAsia="Times New Roman"/>
          <w:b/>
          <w:bCs/>
          <w:noProof/>
          <w:sz w:val="32"/>
        </w:rPr>
        <w:t>Wildfire</w:t>
      </w:r>
    </w:p>
    <w:p w14:paraId="4800BB61" w14:textId="1D121CD7" w:rsidR="005D5ED0" w:rsidRPr="005D5ED0" w:rsidRDefault="005447DE" w:rsidP="005D5ED0">
      <w:pPr>
        <w:rPr>
          <w:rFonts w:eastAsia="Times New Roman"/>
          <w:noProof/>
        </w:rPr>
      </w:pPr>
      <w:r>
        <w:rPr>
          <w:rFonts w:eastAsia="Times New Roman"/>
          <w:b/>
          <w:noProof/>
          <w:szCs w:val="20"/>
        </w:rPr>
        <w:t>Lodgepole Pine</w:t>
      </w:r>
      <w:r w:rsidRPr="00FD30C4">
        <w:rPr>
          <w:rFonts w:eastAsia="Times New Roman"/>
          <w:b/>
          <w:noProof/>
          <w:szCs w:val="20"/>
        </w:rPr>
        <w:t xml:space="preserve"> </w:t>
      </w:r>
      <w:r>
        <w:rPr>
          <w:rFonts w:eastAsia="Times New Roman"/>
          <w:b/>
          <w:noProof/>
        </w:rPr>
        <w:tab/>
      </w:r>
      <w:commentRangeStart w:id="9"/>
      <w:r w:rsidR="005D5ED0" w:rsidRPr="005D5ED0">
        <w:rPr>
          <w:rFonts w:eastAsia="Times New Roman"/>
          <w:noProof/>
        </w:rPr>
        <w:t xml:space="preserve">Wildfires tend to be </w:t>
      </w:r>
      <w:r w:rsidR="002432D4">
        <w:rPr>
          <w:rFonts w:eastAsia="Times New Roman"/>
          <w:noProof/>
        </w:rPr>
        <w:t xml:space="preserve">high </w:t>
      </w:r>
      <w:r w:rsidR="005D5ED0" w:rsidRPr="005D5ED0">
        <w:rPr>
          <w:rFonts w:eastAsia="Times New Roman"/>
          <w:noProof/>
        </w:rPr>
        <w:t>mortality</w:t>
      </w:r>
      <w:commentRangeEnd w:id="9"/>
      <w:r w:rsidR="00B11F5B">
        <w:rPr>
          <w:rStyle w:val="CommentReference"/>
        </w:rPr>
        <w:commentReference w:id="9"/>
      </w:r>
      <w:r w:rsidR="005D5ED0" w:rsidRPr="005D5ED0">
        <w:rPr>
          <w:rFonts w:eastAsia="Times New Roman"/>
          <w:noProof/>
        </w:rPr>
        <w:t>, stand-replacing fires that initiate a process of po</w:t>
      </w:r>
      <w:r w:rsidR="002432D4">
        <w:rPr>
          <w:rFonts w:eastAsia="Times New Roman"/>
          <w:noProof/>
        </w:rPr>
        <w:t xml:space="preserve">st-fire forest succession. High </w:t>
      </w:r>
      <w:r w:rsidR="005D5ED0" w:rsidRPr="005D5ED0">
        <w:rPr>
          <w:rFonts w:eastAsia="Times New Roman"/>
          <w:noProof/>
        </w:rPr>
        <w:t xml:space="preserve">mortality fires kill large as well as small trees, and may kill many of the shrubs and herbs as well, although below-ground organs of at least some individual </w:t>
      </w:r>
      <w:r w:rsidR="002432D4">
        <w:rPr>
          <w:rFonts w:eastAsia="Times New Roman"/>
          <w:noProof/>
        </w:rPr>
        <w:t>shrubs and herbs survive and re</w:t>
      </w:r>
      <w:r w:rsidR="005D5ED0" w:rsidRPr="005D5ED0">
        <w:rPr>
          <w:rFonts w:eastAsia="Times New Roman"/>
          <w:noProof/>
        </w:rPr>
        <w:t>sprout.</w:t>
      </w:r>
    </w:p>
    <w:p w14:paraId="7AA27C42" w14:textId="7387E7EE" w:rsidR="0008738B" w:rsidRPr="00170ED2" w:rsidRDefault="0008738B" w:rsidP="0008738B">
      <w:pPr>
        <w:rPr>
          <w:rFonts w:eastAsia="Times New Roman"/>
          <w:noProof/>
        </w:rPr>
      </w:pPr>
      <w:r>
        <w:rPr>
          <w:rFonts w:eastAsia="Times New Roman"/>
          <w:noProof/>
        </w:rPr>
        <w:tab/>
        <w:t xml:space="preserve">Unlike the Rocky Mountain subspecies of </w:t>
      </w:r>
      <w:r>
        <w:rPr>
          <w:rFonts w:eastAsia="Times New Roman"/>
          <w:i/>
          <w:noProof/>
        </w:rPr>
        <w:t>P. contorta</w:t>
      </w:r>
      <w:r>
        <w:rPr>
          <w:rFonts w:eastAsia="Times New Roman"/>
          <w:noProof/>
        </w:rPr>
        <w:t xml:space="preserve"> (ssp. </w:t>
      </w:r>
      <w:r>
        <w:rPr>
          <w:rFonts w:eastAsia="Times New Roman"/>
          <w:i/>
          <w:noProof/>
        </w:rPr>
        <w:t>latifolia</w:t>
      </w:r>
      <w:r>
        <w:rPr>
          <w:rFonts w:eastAsia="Times New Roman"/>
          <w:noProof/>
        </w:rPr>
        <w:t xml:space="preserve">), which </w:t>
      </w:r>
      <w:r w:rsidR="00321218">
        <w:rPr>
          <w:rFonts w:eastAsia="Times New Roman"/>
          <w:noProof/>
        </w:rPr>
        <w:t>has</w:t>
      </w:r>
      <w:r>
        <w:rPr>
          <w:rFonts w:eastAsia="Times New Roman"/>
          <w:noProof/>
        </w:rPr>
        <w:t xml:space="preserve"> a life history often tied closely to stand-replacing crown fires and often occurs in large even-aged cohorts, </w:t>
      </w:r>
      <w:r w:rsidR="00321218">
        <w:rPr>
          <w:rFonts w:eastAsia="Times New Roman"/>
          <w:i/>
          <w:noProof/>
        </w:rPr>
        <w:t>P. contorta</w:t>
      </w:r>
      <w:r w:rsidR="00321218">
        <w:rPr>
          <w:rFonts w:eastAsia="Times New Roman"/>
          <w:noProof/>
        </w:rPr>
        <w:t xml:space="preserve"> ssp. </w:t>
      </w:r>
      <w:r w:rsidR="00321218">
        <w:rPr>
          <w:rFonts w:eastAsia="Times New Roman"/>
          <w:i/>
          <w:noProof/>
        </w:rPr>
        <w:t>murrayana</w:t>
      </w:r>
      <w:r w:rsidR="00321218">
        <w:rPr>
          <w:rFonts w:eastAsia="Times New Roman"/>
          <w:noProof/>
        </w:rPr>
        <w:t xml:space="preserve"> </w:t>
      </w:r>
      <w:r>
        <w:rPr>
          <w:rFonts w:eastAsia="Times New Roman"/>
          <w:noProof/>
        </w:rPr>
        <w:t xml:space="preserve">does not </w:t>
      </w:r>
      <w:r w:rsidR="00170ED2">
        <w:rPr>
          <w:rFonts w:eastAsia="Times New Roman"/>
          <w:noProof/>
        </w:rPr>
        <w:t>have serotinous cones</w:t>
      </w:r>
      <w:r>
        <w:rPr>
          <w:rFonts w:eastAsia="Times New Roman"/>
          <w:noProof/>
        </w:rPr>
        <w:t xml:space="preserve"> (Fites-Kaufman et al. 2007).</w:t>
      </w:r>
      <w:r w:rsidR="00170ED2">
        <w:rPr>
          <w:rFonts w:eastAsia="Times New Roman"/>
          <w:noProof/>
        </w:rPr>
        <w:t xml:space="preserve"> Following high mortality fire, it initially establishes in even-aged stands, but smaller-scale disturbances such as windfall and avalanches convert </w:t>
      </w:r>
      <w:r w:rsidR="00170ED2">
        <w:rPr>
          <w:rFonts w:eastAsia="Times New Roman"/>
          <w:i/>
          <w:noProof/>
        </w:rPr>
        <w:t>P. contorta</w:t>
      </w:r>
      <w:r w:rsidR="00170ED2">
        <w:rPr>
          <w:rFonts w:eastAsia="Times New Roman"/>
          <w:noProof/>
        </w:rPr>
        <w:t xml:space="preserve"> ssp. </w:t>
      </w:r>
      <w:r w:rsidR="00170ED2">
        <w:rPr>
          <w:rFonts w:eastAsia="Times New Roman"/>
          <w:i/>
          <w:noProof/>
        </w:rPr>
        <w:t xml:space="preserve">murrayana </w:t>
      </w:r>
      <w:r w:rsidR="00170ED2">
        <w:rPr>
          <w:rFonts w:eastAsia="Times New Roman"/>
          <w:noProof/>
        </w:rPr>
        <w:t xml:space="preserve">to </w:t>
      </w:r>
      <w:commentRangeStart w:id="10"/>
      <w:commentRangeStart w:id="11"/>
      <w:r w:rsidR="00170ED2">
        <w:rPr>
          <w:rFonts w:eastAsia="Times New Roman"/>
          <w:noProof/>
        </w:rPr>
        <w:t>the uneve</w:t>
      </w:r>
      <w:r w:rsidR="00623C71">
        <w:rPr>
          <w:rFonts w:eastAsia="Times New Roman"/>
          <w:noProof/>
        </w:rPr>
        <w:t>n</w:t>
      </w:r>
      <w:r w:rsidR="00170ED2">
        <w:rPr>
          <w:rFonts w:eastAsia="Times New Roman"/>
          <w:noProof/>
        </w:rPr>
        <w:t>-aged structure typical of this subspecies</w:t>
      </w:r>
      <w:r w:rsidR="002432D4">
        <w:rPr>
          <w:rFonts w:eastAsia="Times New Roman"/>
          <w:noProof/>
        </w:rPr>
        <w:t xml:space="preserve"> </w:t>
      </w:r>
      <w:commentRangeEnd w:id="10"/>
      <w:r w:rsidR="00B11F5B">
        <w:rPr>
          <w:rStyle w:val="CommentReference"/>
        </w:rPr>
        <w:commentReference w:id="10"/>
      </w:r>
      <w:commentRangeEnd w:id="11"/>
      <w:r w:rsidR="005443DC">
        <w:rPr>
          <w:rStyle w:val="CommentReference"/>
        </w:rPr>
        <w:commentReference w:id="11"/>
      </w:r>
      <w:r w:rsidR="002432D4">
        <w:rPr>
          <w:rFonts w:eastAsia="Times New Roman"/>
          <w:noProof/>
        </w:rPr>
        <w:t>(Cope 1993)</w:t>
      </w:r>
      <w:r w:rsidR="00170ED2">
        <w:rPr>
          <w:rFonts w:eastAsia="Times New Roman"/>
          <w:noProof/>
        </w:rPr>
        <w:t>.</w:t>
      </w:r>
    </w:p>
    <w:p w14:paraId="30938F0F" w14:textId="030358BE" w:rsidR="005D5ED0" w:rsidRPr="001725B2" w:rsidRDefault="00C7010D" w:rsidP="00C7010D">
      <w:pPr>
        <w:ind w:firstLine="360"/>
        <w:rPr>
          <w:rFonts w:eastAsia="Times New Roman"/>
          <w:noProof/>
        </w:rPr>
      </w:pPr>
      <w:r>
        <w:rPr>
          <w:rFonts w:eastAsia="Times New Roman"/>
          <w:noProof/>
        </w:rPr>
        <w:t xml:space="preserve">High mortality fire occurs at long intervals. Mixed severity fire is related to fire behavior across the often-moist areas where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is found.</w:t>
      </w:r>
      <w:r w:rsidR="005D5ED0">
        <w:rPr>
          <w:rFonts w:eastAsia="Times New Roman"/>
          <w:noProof/>
        </w:rPr>
        <w:t xml:space="preserve"> </w:t>
      </w:r>
      <w:r>
        <w:rPr>
          <w:rFonts w:eastAsia="Times New Roman"/>
          <w:noProof/>
        </w:rPr>
        <w:t xml:space="preserve">Surface fires are more common on drier sites, although in general sparse fuels limit fire ignition and spread. </w:t>
      </w:r>
      <w:r w:rsidR="005D5ED0">
        <w:rPr>
          <w:rFonts w:eastAsia="Times New Roman"/>
          <w:noProof/>
        </w:rPr>
        <w:t xml:space="preserve">Most fires are small (less than 1 ha) but </w:t>
      </w:r>
      <w:r w:rsidR="00D81547">
        <w:rPr>
          <w:rFonts w:eastAsia="Times New Roman"/>
          <w:noProof/>
        </w:rPr>
        <w:t>very</w:t>
      </w:r>
      <w:r w:rsidR="005D5ED0">
        <w:rPr>
          <w:rFonts w:eastAsia="Times New Roman"/>
          <w:noProof/>
        </w:rPr>
        <w:t xml:space="preserve"> large fires </w:t>
      </w:r>
      <w:r w:rsidR="00D81547">
        <w:rPr>
          <w:rFonts w:eastAsia="Times New Roman"/>
          <w:noProof/>
        </w:rPr>
        <w:t>covering</w:t>
      </w:r>
      <w:r w:rsidR="005D5ED0">
        <w:rPr>
          <w:rFonts w:eastAsia="Times New Roman"/>
          <w:noProof/>
        </w:rPr>
        <w:t xml:space="preserve"> hundreds of hectares </w:t>
      </w:r>
      <w:r w:rsidR="00D81547">
        <w:rPr>
          <w:rFonts w:eastAsia="Times New Roman"/>
          <w:noProof/>
        </w:rPr>
        <w:t>do occur</w:t>
      </w:r>
      <w:r w:rsidR="005D5ED0" w:rsidRPr="005D5ED0">
        <w:rPr>
          <w:rFonts w:eastAsia="Times New Roman"/>
          <w:noProof/>
        </w:rPr>
        <w:t xml:space="preserve"> (</w:t>
      </w:r>
      <w:r w:rsidR="005D5ED0">
        <w:rPr>
          <w:rFonts w:eastAsia="Times New Roman"/>
          <w:noProof/>
        </w:rPr>
        <w:t>LandFire 2007a</w:t>
      </w:r>
      <w:r>
        <w:rPr>
          <w:rFonts w:eastAsia="Times New Roman"/>
          <w:noProof/>
        </w:rPr>
        <w:t>, LandFire 2007b</w:t>
      </w:r>
      <w:r w:rsidR="005D5ED0" w:rsidRPr="005D5ED0">
        <w:rPr>
          <w:rFonts w:eastAsia="Times New Roman"/>
          <w:noProof/>
        </w:rPr>
        <w:t>)</w:t>
      </w:r>
      <w:r w:rsidR="005D5ED0">
        <w:rPr>
          <w:rFonts w:eastAsia="Times New Roman"/>
          <w:noProof/>
        </w:rPr>
        <w:t>.</w:t>
      </w:r>
      <w:r w:rsidR="001725B2">
        <w:rPr>
          <w:rFonts w:eastAsia="Times New Roman"/>
          <w:noProof/>
        </w:rPr>
        <w:t xml:space="preserve"> </w:t>
      </w:r>
      <w:r w:rsidR="00170ED2">
        <w:rPr>
          <w:rFonts w:eastAsia="Times New Roman"/>
          <w:noProof/>
        </w:rPr>
        <w:t xml:space="preserve">This is due in part to the high susceptibility to fire mortality by </w:t>
      </w:r>
      <w:r w:rsidR="00170ED2">
        <w:rPr>
          <w:rFonts w:eastAsia="Times New Roman"/>
          <w:i/>
          <w:noProof/>
        </w:rPr>
        <w:t>P. contorta</w:t>
      </w:r>
      <w:r w:rsidR="00170ED2">
        <w:rPr>
          <w:rFonts w:eastAsia="Times New Roman"/>
          <w:noProof/>
        </w:rPr>
        <w:t xml:space="preserve"> ssp. </w:t>
      </w:r>
      <w:r w:rsidR="00170ED2">
        <w:rPr>
          <w:rFonts w:eastAsia="Times New Roman"/>
          <w:i/>
          <w:noProof/>
        </w:rPr>
        <w:t>murrayana</w:t>
      </w:r>
      <w:r w:rsidR="00170ED2">
        <w:rPr>
          <w:rFonts w:eastAsia="Times New Roman"/>
          <w:noProof/>
        </w:rPr>
        <w:t xml:space="preserve"> because of its thin bark and shallower roots. </w:t>
      </w:r>
      <w:r w:rsidR="001725B2">
        <w:rPr>
          <w:rFonts w:eastAsia="Times New Roman"/>
          <w:noProof/>
        </w:rPr>
        <w:t xml:space="preserve">Postfire conditions provide an ideal seedbed, and </w:t>
      </w:r>
      <w:r w:rsidR="001725B2">
        <w:rPr>
          <w:rFonts w:eastAsia="Times New Roman"/>
          <w:i/>
          <w:noProof/>
        </w:rPr>
        <w:t>P. contorta</w:t>
      </w:r>
      <w:r w:rsidR="001725B2">
        <w:rPr>
          <w:rFonts w:eastAsia="Times New Roman"/>
          <w:noProof/>
        </w:rPr>
        <w:t xml:space="preserve"> ssp. </w:t>
      </w:r>
      <w:r w:rsidR="001725B2">
        <w:rPr>
          <w:rFonts w:eastAsia="Times New Roman"/>
          <w:i/>
          <w:noProof/>
        </w:rPr>
        <w:t>murrayana</w:t>
      </w:r>
      <w:r w:rsidR="001725B2">
        <w:rPr>
          <w:rFonts w:eastAsia="Times New Roman"/>
          <w:noProof/>
        </w:rPr>
        <w:t xml:space="preserve"> is an early post-fire colonizer</w:t>
      </w:r>
      <w:r w:rsidR="00CE1DD3">
        <w:rPr>
          <w:rFonts w:eastAsia="Times New Roman"/>
          <w:noProof/>
        </w:rPr>
        <w:t xml:space="preserve"> (Cope 1993).</w:t>
      </w:r>
    </w:p>
    <w:p w14:paraId="45737F21" w14:textId="7AE0DF17" w:rsidR="00D81547" w:rsidRPr="006F682A" w:rsidRDefault="00623C71" w:rsidP="00D81547">
      <w:pPr>
        <w:ind w:firstLine="360"/>
      </w:pPr>
      <w:r w:rsidRPr="00623C71">
        <w:rPr>
          <w:rFonts w:eastAsia="Times New Roman"/>
          <w:noProof/>
        </w:rPr>
        <w:t xml:space="preserve">Data on fire return intervals (FRIs) are available from a few review papers. </w:t>
      </w:r>
      <w:r w:rsidR="00D81547">
        <w:t>Van de Water and Safford’s 2011 review paper aggregates hundreds of articles, conference proceedings, and LandFire data on fire return intervals, with an emphasis on Californian sources. We also include here data from the pertinent individual LandFire BpS models (2007a, 2007b, 2007c, 2007d).</w:t>
      </w:r>
    </w:p>
    <w:p w14:paraId="23C796BB" w14:textId="1B32D6F5" w:rsidR="00623C71" w:rsidRDefault="00F3597F" w:rsidP="00623C71">
      <w:pPr>
        <w:ind w:firstLine="360"/>
        <w:rPr>
          <w:rFonts w:eastAsia="Times New Roman"/>
          <w:noProof/>
        </w:rPr>
      </w:pPr>
      <w:r w:rsidRPr="005D5ED0">
        <w:rPr>
          <w:rFonts w:eastAsia="Times New Roman"/>
          <w:noProof/>
        </w:rPr>
        <w:t xml:space="preserve">Van de Water and Safford </w:t>
      </w:r>
      <w:r w:rsidR="00C7010D">
        <w:rPr>
          <w:rFonts w:eastAsia="Times New Roman"/>
          <w:noProof/>
        </w:rPr>
        <w:t xml:space="preserve">(2011) </w:t>
      </w:r>
      <w:r w:rsidR="00D81547">
        <w:rPr>
          <w:rFonts w:eastAsia="Times New Roman"/>
          <w:noProof/>
        </w:rPr>
        <w:t xml:space="preserve">did not distinguish the two Sierran </w:t>
      </w:r>
      <w:r w:rsidR="00D81547">
        <w:rPr>
          <w:rFonts w:eastAsia="Times New Roman"/>
          <w:i/>
          <w:noProof/>
        </w:rPr>
        <w:t xml:space="preserve">P. contorta </w:t>
      </w:r>
      <w:r w:rsidR="00D81547">
        <w:rPr>
          <w:rFonts w:eastAsia="Times New Roman"/>
          <w:noProof/>
        </w:rPr>
        <w:t xml:space="preserve">ssp. </w:t>
      </w:r>
      <w:r w:rsidR="00D81547">
        <w:rPr>
          <w:rFonts w:eastAsia="Times New Roman"/>
          <w:i/>
          <w:noProof/>
        </w:rPr>
        <w:t xml:space="preserve">murrayana </w:t>
      </w:r>
      <w:r w:rsidR="00D81547">
        <w:rPr>
          <w:rFonts w:eastAsia="Times New Roman"/>
          <w:noProof/>
        </w:rPr>
        <w:t xml:space="preserve">types, and </w:t>
      </w:r>
      <w:r w:rsidRPr="005D5ED0">
        <w:rPr>
          <w:rFonts w:eastAsia="Times New Roman"/>
          <w:noProof/>
        </w:rPr>
        <w:t xml:space="preserve">report </w:t>
      </w:r>
      <w:r w:rsidR="00D81547">
        <w:rPr>
          <w:rFonts w:eastAsia="Times New Roman"/>
          <w:noProof/>
        </w:rPr>
        <w:t xml:space="preserve">one set of values: </w:t>
      </w:r>
      <w:r w:rsidRPr="005D5ED0">
        <w:rPr>
          <w:rFonts w:eastAsia="Times New Roman"/>
          <w:noProof/>
        </w:rPr>
        <w:t xml:space="preserve">a mean </w:t>
      </w:r>
      <w:r w:rsidR="00D81547">
        <w:rPr>
          <w:rFonts w:eastAsia="Times New Roman"/>
          <w:noProof/>
        </w:rPr>
        <w:t>FRI</w:t>
      </w:r>
      <w:r w:rsidRPr="005D5ED0">
        <w:rPr>
          <w:rFonts w:eastAsia="Times New Roman"/>
          <w:noProof/>
        </w:rPr>
        <w:t xml:space="preserve"> of 37 years, median </w:t>
      </w:r>
      <w:r>
        <w:rPr>
          <w:rFonts w:eastAsia="Times New Roman"/>
          <w:noProof/>
        </w:rPr>
        <w:t xml:space="preserve">of </w:t>
      </w:r>
      <w:r w:rsidRPr="005D5ED0">
        <w:rPr>
          <w:rFonts w:eastAsia="Times New Roman"/>
          <w:noProof/>
        </w:rPr>
        <w:t>36</w:t>
      </w:r>
      <w:r>
        <w:rPr>
          <w:rFonts w:eastAsia="Times New Roman"/>
          <w:noProof/>
        </w:rPr>
        <w:t xml:space="preserve"> years</w:t>
      </w:r>
      <w:r w:rsidRPr="005D5ED0">
        <w:rPr>
          <w:rFonts w:eastAsia="Times New Roman"/>
          <w:noProof/>
        </w:rPr>
        <w:t xml:space="preserve">, min </w:t>
      </w:r>
      <w:r>
        <w:rPr>
          <w:rFonts w:eastAsia="Times New Roman"/>
          <w:noProof/>
        </w:rPr>
        <w:t xml:space="preserve">of </w:t>
      </w:r>
      <w:r w:rsidRPr="005D5ED0">
        <w:rPr>
          <w:rFonts w:eastAsia="Times New Roman"/>
          <w:noProof/>
        </w:rPr>
        <w:t>15</w:t>
      </w:r>
      <w:r>
        <w:rPr>
          <w:rFonts w:eastAsia="Times New Roman"/>
          <w:noProof/>
        </w:rPr>
        <w:t xml:space="preserve"> years</w:t>
      </w:r>
      <w:r w:rsidRPr="005D5ED0">
        <w:rPr>
          <w:rFonts w:eastAsia="Times New Roman"/>
          <w:noProof/>
        </w:rPr>
        <w:t xml:space="preserve">, and max </w:t>
      </w:r>
      <w:r>
        <w:rPr>
          <w:rFonts w:eastAsia="Times New Roman"/>
          <w:noProof/>
        </w:rPr>
        <w:t xml:space="preserve">of </w:t>
      </w:r>
      <w:r w:rsidRPr="005D5ED0">
        <w:rPr>
          <w:rFonts w:eastAsia="Times New Roman"/>
          <w:noProof/>
        </w:rPr>
        <w:t>290</w:t>
      </w:r>
      <w:r>
        <w:rPr>
          <w:rFonts w:eastAsia="Times New Roman"/>
          <w:noProof/>
        </w:rPr>
        <w:t xml:space="preserve"> years</w:t>
      </w:r>
      <w:r w:rsidRPr="005D5ED0">
        <w:rPr>
          <w:rFonts w:eastAsia="Times New Roman"/>
          <w:noProof/>
        </w:rPr>
        <w:t>.</w:t>
      </w:r>
      <w:r>
        <w:rPr>
          <w:rFonts w:eastAsia="Times New Roman"/>
          <w:noProof/>
        </w:rPr>
        <w:t xml:space="preserve"> </w:t>
      </w:r>
    </w:p>
    <w:p w14:paraId="0FC410EB" w14:textId="7A3287AD" w:rsidR="002234FE" w:rsidRPr="00623C71" w:rsidRDefault="002234FE" w:rsidP="00623C71">
      <w:pPr>
        <w:ind w:firstLine="360"/>
        <w:rPr>
          <w:rFonts w:eastAsia="Times New Roman"/>
          <w:noProof/>
        </w:rPr>
      </w:pPr>
      <w:r>
        <w:rPr>
          <w:rFonts w:eastAsia="Times New Roman"/>
          <w:noProof/>
        </w:rPr>
        <w:t>Dry southern Sierran suba</w:t>
      </w:r>
      <w:ins w:id="12" w:author="Gross, Shana" w:date="2013-07-03T11:40:00Z">
        <w:r w:rsidR="00B11F5B">
          <w:rPr>
            <w:rFonts w:eastAsia="Times New Roman"/>
            <w:noProof/>
          </w:rPr>
          <w:t>l</w:t>
        </w:r>
      </w:ins>
      <w:r>
        <w:rPr>
          <w:rFonts w:eastAsia="Times New Roman"/>
          <w:noProof/>
        </w:rPr>
        <w:t xml:space="preserve">pline lodgepole pine forest had intervals ranging from 31-74 years (LandFire 2007b). </w:t>
      </w:r>
      <w:r w:rsidR="00C7010D">
        <w:t xml:space="preserve">The </w:t>
      </w:r>
      <w:r w:rsidR="00C7010D" w:rsidRPr="00BF3A20">
        <w:t>Land</w:t>
      </w:r>
      <w:r w:rsidR="00C7010D">
        <w:t>Fire model</w:t>
      </w:r>
      <w:r w:rsidR="00C7010D" w:rsidRPr="00BF3A20">
        <w:t xml:space="preserve"> for this </w:t>
      </w:r>
      <w:r>
        <w:t xml:space="preserve">dry </w:t>
      </w:r>
      <w:r w:rsidR="00C7010D" w:rsidRPr="00BF3A20">
        <w:t>type predict</w:t>
      </w:r>
      <w:r w:rsidR="00C7010D">
        <w:t>s a</w:t>
      </w:r>
      <w:del w:id="13" w:author="Gross, Shana" w:date="2013-07-03T11:40:00Z">
        <w:r w:rsidR="00C7010D" w:rsidDel="00B11F5B">
          <w:delText>n</w:delText>
        </w:r>
      </w:del>
      <w:r w:rsidR="00C7010D">
        <w:t xml:space="preserve"> </w:t>
      </w:r>
      <w:r w:rsidR="00D81547">
        <w:t>mean</w:t>
      </w:r>
      <w:r w:rsidR="00C7010D">
        <w:t xml:space="preserve"> FRI of 27 years</w:t>
      </w:r>
      <w:r w:rsidR="00C7010D" w:rsidRPr="00BF3A20">
        <w:t>.</w:t>
      </w:r>
      <w:r w:rsidR="00C7010D">
        <w:t xml:space="preserve"> Replacement FRI </w:t>
      </w:r>
      <w:r w:rsidR="00D81547">
        <w:t>has a mean of</w:t>
      </w:r>
      <w:r w:rsidR="00C7010D">
        <w:t xml:space="preserve"> 250 years with a range</w:t>
      </w:r>
      <w:r w:rsidR="00C7010D" w:rsidRPr="00BF3A20">
        <w:t xml:space="preserve"> </w:t>
      </w:r>
      <w:r w:rsidR="00C7010D">
        <w:t>of 31</w:t>
      </w:r>
      <w:r w:rsidR="00C7010D" w:rsidRPr="00BF3A20">
        <w:t xml:space="preserve"> to 500 </w:t>
      </w:r>
      <w:r w:rsidR="00C7010D">
        <w:t>years</w:t>
      </w:r>
      <w:r w:rsidR="00C7010D" w:rsidRPr="00BF3A20">
        <w:t xml:space="preserve">, </w:t>
      </w:r>
      <w:r w:rsidR="00C7010D">
        <w:t>while</w:t>
      </w:r>
      <w:r w:rsidR="00C7010D" w:rsidRPr="00BF3A20">
        <w:t xml:space="preserve"> </w:t>
      </w:r>
      <w:r w:rsidR="00C7010D">
        <w:t xml:space="preserve">mixed FRI </w:t>
      </w:r>
      <w:r w:rsidR="00D81547">
        <w:t>has a mean of</w:t>
      </w:r>
      <w:r w:rsidR="00C7010D">
        <w:t xml:space="preserve"> 60 years with a range of 31 to 350 years. S</w:t>
      </w:r>
      <w:r w:rsidR="00C7010D" w:rsidRPr="00BF3A20">
        <w:t xml:space="preserve">urface </w:t>
      </w:r>
      <w:r w:rsidR="00C7010D">
        <w:t xml:space="preserve">FRI </w:t>
      </w:r>
      <w:r w:rsidR="00D81547">
        <w:t>has a mean of</w:t>
      </w:r>
      <w:r w:rsidR="00C7010D">
        <w:t xml:space="preserve"> </w:t>
      </w:r>
      <w:r>
        <w:t>60</w:t>
      </w:r>
      <w:r w:rsidR="00C7010D">
        <w:t xml:space="preserve"> years with a</w:t>
      </w:r>
      <w:r w:rsidR="00C7010D" w:rsidRPr="00BF3A20">
        <w:t xml:space="preserve"> range</w:t>
      </w:r>
      <w:r w:rsidR="00C7010D">
        <w:t xml:space="preserve"> of</w:t>
      </w:r>
      <w:r w:rsidR="00C7010D" w:rsidRPr="00BF3A20">
        <w:t xml:space="preserve"> </w:t>
      </w:r>
      <w:r>
        <w:t>9</w:t>
      </w:r>
      <w:r w:rsidR="00C7010D" w:rsidRPr="00BF3A20">
        <w:t xml:space="preserve"> to </w:t>
      </w:r>
      <w:r>
        <w:t>350</w:t>
      </w:r>
      <w:r w:rsidR="00C7010D" w:rsidRPr="00BF3A20">
        <w:t xml:space="preserve"> years</w:t>
      </w:r>
      <w:r>
        <w:t xml:space="preserve"> (2007b)</w:t>
      </w:r>
      <w:r w:rsidR="00C7010D" w:rsidRPr="00BF3A20">
        <w:t>.</w:t>
      </w:r>
      <w:r w:rsidR="00C7010D">
        <w:t xml:space="preserve"> We recalculated these numbers using condition-specific information and using only high and low mortality fire categories, which result</w:t>
      </w:r>
      <w:r w:rsidR="00D81547">
        <w:t xml:space="preserve">ed in a mean FRI </w:t>
      </w:r>
      <w:r w:rsidR="00C7010D">
        <w:t xml:space="preserve">of </w:t>
      </w:r>
      <w:r>
        <w:t>241</w:t>
      </w:r>
      <w:r w:rsidR="00C7010D">
        <w:t xml:space="preserve"> years for high mortality fire, </w:t>
      </w:r>
      <w:r>
        <w:t>30</w:t>
      </w:r>
      <w:r w:rsidR="00C7010D">
        <w:t xml:space="preserve"> years for low mortality fire, </w:t>
      </w:r>
      <w:commentRangeStart w:id="14"/>
      <w:commentRangeStart w:id="15"/>
      <w:r w:rsidR="00C7010D">
        <w:t xml:space="preserve">and </w:t>
      </w:r>
      <w:r>
        <w:t>27</w:t>
      </w:r>
      <w:r w:rsidR="00C7010D">
        <w:t xml:space="preserve"> years for any fire</w:t>
      </w:r>
      <w:commentRangeEnd w:id="14"/>
      <w:r w:rsidR="00B11F5B">
        <w:rPr>
          <w:rStyle w:val="CommentReference"/>
        </w:rPr>
        <w:commentReference w:id="14"/>
      </w:r>
      <w:commentRangeEnd w:id="15"/>
      <w:r w:rsidR="005443DC">
        <w:rPr>
          <w:rStyle w:val="CommentReference"/>
        </w:rPr>
        <w:commentReference w:id="15"/>
      </w:r>
      <w:r w:rsidR="00C7010D">
        <w:t>.</w:t>
      </w:r>
      <w:r>
        <w:t xml:space="preserve"> </w:t>
      </w:r>
    </w:p>
    <w:p w14:paraId="0CB4D7A5" w14:textId="40D6D84C" w:rsidR="005D5ED0" w:rsidRDefault="002234FE" w:rsidP="00760D2E">
      <w:pPr>
        <w:ind w:firstLine="360"/>
        <w:rPr>
          <w:rFonts w:eastAsia="Times New Roman"/>
          <w:noProof/>
        </w:rPr>
      </w:pPr>
      <w:r>
        <w:t xml:space="preserve">Wet </w:t>
      </w:r>
      <w:r w:rsidRPr="005D5ED0">
        <w:rPr>
          <w:rFonts w:eastAsia="Times New Roman"/>
          <w:noProof/>
        </w:rPr>
        <w:t>lodgepole types in Klamath Mountains and Oregon had a FRI range of 70-100 yrs</w:t>
      </w:r>
      <w:r>
        <w:rPr>
          <w:rFonts w:eastAsia="Times New Roman"/>
          <w:noProof/>
        </w:rPr>
        <w:t xml:space="preserve"> (LandFire 2007a). </w:t>
      </w:r>
      <w:r>
        <w:t xml:space="preserve">The </w:t>
      </w:r>
      <w:r w:rsidRPr="00BF3A20">
        <w:t>Land</w:t>
      </w:r>
      <w:r>
        <w:t>Fire model</w:t>
      </w:r>
      <w:r w:rsidRPr="00BF3A20">
        <w:t xml:space="preserve"> for this </w:t>
      </w:r>
      <w:r>
        <w:t xml:space="preserve">wet </w:t>
      </w:r>
      <w:r w:rsidRPr="00BF3A20">
        <w:t>type predict</w:t>
      </w:r>
      <w:r>
        <w:t xml:space="preserve">s </w:t>
      </w:r>
      <w:r w:rsidR="0079567E">
        <w:t>a mean</w:t>
      </w:r>
      <w:r>
        <w:t xml:space="preserve"> FRI of 35 years</w:t>
      </w:r>
      <w:r w:rsidRPr="00BF3A20">
        <w:t>.</w:t>
      </w:r>
      <w:r>
        <w:t xml:space="preserve"> Replacement FRI </w:t>
      </w:r>
      <w:r w:rsidR="0079567E">
        <w:t>has a mean of</w:t>
      </w:r>
      <w:r>
        <w:t xml:space="preserve"> 260 years with a range</w:t>
      </w:r>
      <w:r w:rsidRPr="00BF3A20">
        <w:t xml:space="preserve"> </w:t>
      </w:r>
      <w:r>
        <w:t>of 37</w:t>
      </w:r>
      <w:r w:rsidRPr="00BF3A20">
        <w:t xml:space="preserve"> to </w:t>
      </w:r>
      <w:r>
        <w:t>764</w:t>
      </w:r>
      <w:r w:rsidRPr="00BF3A20">
        <w:t xml:space="preserve"> </w:t>
      </w:r>
      <w:r>
        <w:t>years</w:t>
      </w:r>
      <w:r w:rsidRPr="00BF3A20">
        <w:t xml:space="preserve">, </w:t>
      </w:r>
      <w:r>
        <w:t>while</w:t>
      </w:r>
      <w:r w:rsidRPr="00BF3A20">
        <w:t xml:space="preserve"> </w:t>
      </w:r>
      <w:r>
        <w:t xml:space="preserve">mixed FRI </w:t>
      </w:r>
      <w:r w:rsidR="0079567E">
        <w:t>has a mean</w:t>
      </w:r>
      <w:r>
        <w:t xml:space="preserve"> 50 years and s</w:t>
      </w:r>
      <w:r w:rsidRPr="00BF3A20">
        <w:t xml:space="preserve">urface </w:t>
      </w:r>
      <w:r>
        <w:t xml:space="preserve">FRI </w:t>
      </w:r>
      <w:r w:rsidR="0079567E">
        <w:t>has a mean of</w:t>
      </w:r>
      <w:r>
        <w:t xml:space="preserve"> 500 years (2007a)</w:t>
      </w:r>
      <w:r w:rsidRPr="00BF3A20">
        <w:t>.</w:t>
      </w:r>
      <w:r>
        <w:t xml:space="preserve"> We recalculated these numbers using condition-specific information and using only high and low mortality fire categories, which resulted in an interval of 122 years for high mortality fire, 50 years for low mortality fire, and 36 years for any fire.</w:t>
      </w:r>
      <w:r w:rsidR="00D81547">
        <w:t xml:space="preserve"> We use these values as a baseline for </w:t>
      </w:r>
      <w:r w:rsidR="00132966">
        <w:t>project</w:t>
      </w:r>
      <w:r w:rsidR="00D81547">
        <w:t xml:space="preserve"> area.</w:t>
      </w:r>
    </w:p>
    <w:p w14:paraId="464BF39B" w14:textId="77777777" w:rsidR="00105DA1" w:rsidRDefault="00105DA1" w:rsidP="00105DA1">
      <w:pPr>
        <w:rPr>
          <w:b/>
        </w:rPr>
      </w:pPr>
    </w:p>
    <w:p w14:paraId="0973880B" w14:textId="77777777" w:rsidR="002C7688" w:rsidRDefault="005447DE" w:rsidP="002C7688">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Aspen</w:t>
      </w:r>
      <w:r w:rsidR="00D81547">
        <w:rPr>
          <w:b/>
        </w:rPr>
        <w:tab/>
      </w:r>
      <w:r w:rsidR="00D81547">
        <w:rPr>
          <w:b/>
        </w:rPr>
        <w:tab/>
      </w:r>
      <w:r w:rsidR="00105DA1" w:rsidRPr="006F682A">
        <w:t xml:space="preserve">Sites </w:t>
      </w:r>
      <w:r w:rsidR="002C7688" w:rsidRPr="006F682A">
        <w:t xml:space="preserve">supporting </w:t>
      </w:r>
      <w:r w:rsidR="002C7688" w:rsidRPr="006F682A">
        <w:rPr>
          <w:i/>
          <w:iCs/>
        </w:rPr>
        <w:t>P. tremuloides</w:t>
      </w:r>
      <w:r w:rsidR="002C7688" w:rsidRPr="006F682A">
        <w:t xml:space="preserve"> are maintained by </w:t>
      </w:r>
      <w:r w:rsidR="002C7688">
        <w:t xml:space="preserve">stand-replacing </w:t>
      </w:r>
      <w:r w:rsidR="002C7688" w:rsidRPr="006F682A">
        <w:t>disturbances that allow regener</w:t>
      </w:r>
      <w:r w:rsidR="002C7688">
        <w:t>ation from below-ground suckers</w:t>
      </w:r>
      <w:r w:rsidR="002C7688" w:rsidRPr="006F682A">
        <w:t xml:space="preserve">. Upland clones are impaired or </w:t>
      </w:r>
      <w:r w:rsidR="002C7688">
        <w:t>suppressed</w:t>
      </w:r>
      <w:r w:rsidR="002C7688" w:rsidRPr="006F682A">
        <w:t xml:space="preserve"> by conifer ingrowth and overtopping and </w:t>
      </w:r>
      <w:r w:rsidR="002C7688">
        <w:t>intensive g</w:t>
      </w:r>
      <w:r w:rsidR="002C7688" w:rsidRPr="006F682A">
        <w:t>razing</w:t>
      </w:r>
      <w:r w:rsidR="002C7688">
        <w:t xml:space="preserve"> that inhibits growth</w:t>
      </w:r>
      <w:r w:rsidR="002C7688" w:rsidRPr="006F682A">
        <w:t>. In a reference condition scenario, a few stands will advance toward conifer dominance, but in the current landscape scenario where fire has been reduced from reference conditions there are many more conif</w:t>
      </w:r>
      <w:r w:rsidR="002C7688">
        <w:t>er-dominated mixed aspen stands</w:t>
      </w:r>
      <w:r w:rsidR="002C7688" w:rsidRPr="006F682A">
        <w:t xml:space="preserve"> (</w:t>
      </w:r>
      <w:r w:rsidR="002C7688">
        <w:t>LandFire 2007c, Verner 1988).</w:t>
      </w:r>
    </w:p>
    <w:p w14:paraId="6BA657FB" w14:textId="4D3871D3" w:rsidR="00105DA1" w:rsidRDefault="00105DA1" w:rsidP="002C7688">
      <w:pPr>
        <w:ind w:firstLine="360"/>
      </w:pPr>
      <w:r w:rsidRPr="001253A1">
        <w:t>Van de Water and Safford</w:t>
      </w:r>
      <w:r>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for Aspen</w:t>
      </w:r>
      <w:r w:rsidRPr="006F682A">
        <w:t>.</w:t>
      </w:r>
      <w:r>
        <w:t xml:space="preserve"> The LandFire model for northern Sierra Nevada aspen that is seral to conifers </w:t>
      </w:r>
      <w:r w:rsidR="008939EC">
        <w:t>predicts</w:t>
      </w:r>
      <w:r>
        <w:t xml:space="preserve"> </w:t>
      </w:r>
      <w:r w:rsidR="003A4C52">
        <w:t>a mean</w:t>
      </w:r>
      <w:r w:rsidR="008F708C">
        <w:t xml:space="preserve"> FRI</w:t>
      </w:r>
      <w:r>
        <w:t xml:space="preserve"> of </w:t>
      </w:r>
      <w:r w:rsidR="008F708C">
        <w:t xml:space="preserve">37 years. Replacement FRI </w:t>
      </w:r>
      <w:r w:rsidR="003A4C52">
        <w:t>has a mean of</w:t>
      </w:r>
      <w:r w:rsidR="008F708C">
        <w:t xml:space="preserve"> 150</w:t>
      </w:r>
      <w:r>
        <w:t xml:space="preserve"> years </w:t>
      </w:r>
      <w:r w:rsidR="008939EC">
        <w:t xml:space="preserve">with </w:t>
      </w:r>
      <w:r w:rsidR="008F708C">
        <w:t xml:space="preserve">a range of 50-300 years, while mixed severity FRI is </w:t>
      </w:r>
      <w:r w:rsidR="008939EC">
        <w:t>250</w:t>
      </w:r>
      <w:r>
        <w:t xml:space="preserve"> years</w:t>
      </w:r>
      <w:r w:rsidR="008F708C">
        <w:t>,</w:t>
      </w:r>
      <w:r>
        <w:t xml:space="preserve"> </w:t>
      </w:r>
      <w:r w:rsidR="008F708C">
        <w:t>and low severity fire FRI is</w:t>
      </w:r>
      <w:r w:rsidR="008939EC">
        <w:t xml:space="preserve"> 60 years </w:t>
      </w:r>
      <w:r>
        <w:t xml:space="preserve">(2007c). We recalculated these numbers using condition-specific information and using only high and low mortality fire categories, which resulted in an interval of </w:t>
      </w:r>
      <w:r w:rsidR="00132966">
        <w:t>92</w:t>
      </w:r>
      <w:r>
        <w:t xml:space="preserve"> years for high mortality fire, </w:t>
      </w:r>
      <w:r w:rsidR="00132966">
        <w:t>91</w:t>
      </w:r>
      <w:r>
        <w:t xml:space="preserve"> years for low mortality fire, and </w:t>
      </w:r>
      <w:r w:rsidR="00132966">
        <w:t>46</w:t>
      </w:r>
      <w:r>
        <w:t xml:space="preserve"> years for any fire.</w:t>
      </w:r>
    </w:p>
    <w:p w14:paraId="76F7B2D5" w14:textId="77777777" w:rsidR="008F708C" w:rsidRDefault="008F708C" w:rsidP="00105DA1">
      <w:pPr>
        <w:ind w:firstLine="360"/>
      </w:pPr>
    </w:p>
    <w:p w14:paraId="53FC773D" w14:textId="77777777" w:rsidR="008C31E7" w:rsidRDefault="008C31E7">
      <w:pPr>
        <w:rPr>
          <w:rFonts w:eastAsia="Times New Roman"/>
          <w:noProof/>
          <w:sz w:val="22"/>
        </w:rPr>
      </w:pPr>
      <w:r>
        <w:rPr>
          <w:sz w:val="22"/>
        </w:rPr>
        <w:br w:type="page"/>
      </w:r>
    </w:p>
    <w:p w14:paraId="421D2516" w14:textId="256C2550" w:rsidR="008F708C" w:rsidRDefault="008F708C" w:rsidP="008F708C">
      <w:pPr>
        <w:pStyle w:val="Table"/>
        <w:keepNext/>
        <w:spacing w:before="240" w:after="120"/>
        <w:jc w:val="left"/>
        <w:rPr>
          <w:sz w:val="22"/>
          <w:szCs w:val="24"/>
        </w:rPr>
      </w:pPr>
      <w:r w:rsidRPr="00B773B3">
        <w:rPr>
          <w:sz w:val="22"/>
          <w:szCs w:val="24"/>
        </w:rPr>
        <w:t xml:space="preserve">Table 1. Fire return intervals (years) and percentage of high versus low mortality fires. Numbers for </w:t>
      </w:r>
      <w:r>
        <w:rPr>
          <w:sz w:val="22"/>
          <w:szCs w:val="24"/>
        </w:rPr>
        <w:t>LPN</w:t>
      </w:r>
      <w:r w:rsidRPr="00B773B3">
        <w:rPr>
          <w:sz w:val="22"/>
          <w:szCs w:val="24"/>
        </w:rPr>
        <w:t xml:space="preserve"> were derived from BpS model 0610</w:t>
      </w:r>
      <w:r>
        <w:rPr>
          <w:sz w:val="22"/>
          <w:szCs w:val="24"/>
        </w:rPr>
        <w:t>581</w:t>
      </w:r>
      <w:r w:rsidRPr="00B773B3">
        <w:rPr>
          <w:sz w:val="22"/>
          <w:szCs w:val="24"/>
        </w:rPr>
        <w:t xml:space="preserve"> </w:t>
      </w:r>
      <w:r w:rsidR="00132966">
        <w:rPr>
          <w:sz w:val="22"/>
          <w:szCs w:val="24"/>
        </w:rPr>
        <w:t xml:space="preserve">(LandFire 2007a) </w:t>
      </w:r>
      <w:r w:rsidRPr="00B773B3">
        <w:rPr>
          <w:sz w:val="22"/>
          <w:szCs w:val="24"/>
        </w:rPr>
        <w:t xml:space="preserve">and </w:t>
      </w:r>
      <w:r>
        <w:rPr>
          <w:sz w:val="22"/>
          <w:szCs w:val="24"/>
        </w:rPr>
        <w:t>Van de Water and Safford</w:t>
      </w:r>
      <w:r w:rsidRPr="00B773B3">
        <w:rPr>
          <w:sz w:val="22"/>
          <w:szCs w:val="24"/>
        </w:rPr>
        <w:t xml:space="preserve"> (</w:t>
      </w:r>
      <w:r>
        <w:rPr>
          <w:sz w:val="22"/>
          <w:szCs w:val="24"/>
        </w:rPr>
        <w:t>2011</w:t>
      </w:r>
      <w:r w:rsidRPr="00B773B3">
        <w:rPr>
          <w:sz w:val="22"/>
          <w:szCs w:val="24"/>
        </w:rPr>
        <w:t xml:space="preserve">). </w:t>
      </w:r>
      <w:r w:rsidR="00132966" w:rsidRPr="000C3D2B">
        <w:rPr>
          <w:sz w:val="22"/>
          <w:szCs w:val="24"/>
        </w:rPr>
        <w:t>Numbers for SMC-ASP were derived from BpS model 0610610 (</w:t>
      </w:r>
      <w:r w:rsidR="00132966">
        <w:rPr>
          <w:sz w:val="22"/>
          <w:szCs w:val="24"/>
        </w:rPr>
        <w:t>LandFire</w:t>
      </w:r>
      <w:r w:rsidR="00132966" w:rsidRPr="000C3D2B">
        <w:rPr>
          <w:sz w:val="22"/>
          <w:szCs w:val="24"/>
        </w:rPr>
        <w:t xml:space="preserve"> 2007</w:t>
      </w:r>
      <w:r w:rsidR="00132966">
        <w:rPr>
          <w:sz w:val="22"/>
          <w:szCs w:val="24"/>
        </w:rPr>
        <w:t>c</w:t>
      </w:r>
      <w:r w:rsidR="00132966" w:rsidRPr="000C3D2B">
        <w:rPr>
          <w:sz w:val="22"/>
          <w:szCs w:val="24"/>
        </w:rPr>
        <w:t>)</w:t>
      </w:r>
      <w:r w:rsidR="00132966">
        <w:rPr>
          <w:sz w:val="22"/>
          <w:szCs w:val="24"/>
        </w:rPr>
        <w:t xml:space="preserve"> and Safford (pers. comm. </w:t>
      </w:r>
      <w:commentRangeStart w:id="16"/>
      <w:commentRangeStart w:id="17"/>
      <w:r w:rsidR="00132966">
        <w:rPr>
          <w:sz w:val="22"/>
          <w:szCs w:val="24"/>
        </w:rPr>
        <w:t>2013</w:t>
      </w:r>
      <w:commentRangeEnd w:id="16"/>
      <w:r w:rsidR="00B11F5B">
        <w:rPr>
          <w:rStyle w:val="CommentReference"/>
          <w:rFonts w:eastAsiaTheme="minorEastAsia"/>
          <w:noProof w:val="0"/>
        </w:rPr>
        <w:commentReference w:id="16"/>
      </w:r>
      <w:commentRangeEnd w:id="17"/>
      <w:r w:rsidR="004B5E2E">
        <w:rPr>
          <w:rStyle w:val="CommentReference"/>
          <w:rFonts w:eastAsiaTheme="minorEastAsia"/>
          <w:noProof w:val="0"/>
        </w:rPr>
        <w:commentReference w:id="17"/>
      </w:r>
      <w:r w:rsidR="00132966">
        <w:rPr>
          <w:sz w:val="22"/>
          <w:szCs w:val="24"/>
        </w:rPr>
        <w:t>)</w:t>
      </w:r>
      <w:r w:rsidR="00132966" w:rsidRPr="000C3D2B">
        <w:rPr>
          <w:sz w:val="22"/>
          <w:szCs w:val="24"/>
        </w:rPr>
        <w:t>.</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BB5DF4" w:rsidRPr="00EC5F24" w14:paraId="711248D8" w14:textId="77777777" w:rsidTr="00BB5DF4">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7324A36B" w14:textId="77777777" w:rsidR="00BB5DF4" w:rsidRPr="00EC5F24" w:rsidRDefault="00BB5DF4" w:rsidP="008F708C">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510AB8E5" w14:textId="0FC8F6CE" w:rsidR="00BB5DF4" w:rsidRPr="00EC5F24" w:rsidRDefault="00BB5DF4" w:rsidP="00B57275">
            <w:pPr>
              <w:keepNext/>
              <w:keepLines/>
              <w:jc w:val="center"/>
              <w:outlineLvl w:val="8"/>
              <w:rPr>
                <w:b/>
                <w:color w:val="000000"/>
              </w:rPr>
            </w:pPr>
            <w:r w:rsidRPr="00EC5F24">
              <w:rPr>
                <w:b/>
                <w:color w:val="000000"/>
              </w:rPr>
              <w:t xml:space="preserve">Fire </w:t>
            </w:r>
            <w:r w:rsidR="00B57275">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2363F792" w14:textId="6660FCD6" w:rsidR="00BB5DF4" w:rsidRPr="00EC5F24" w:rsidRDefault="0079567E" w:rsidP="008F708C">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4D1D4F5D" w14:textId="77777777" w:rsidR="00BB5DF4" w:rsidRPr="00EC5F24" w:rsidRDefault="00BB5DF4" w:rsidP="008F708C">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787A8CE1" w14:textId="77777777" w:rsidR="00BB5DF4" w:rsidRPr="00EC5F24" w:rsidRDefault="00BB5DF4" w:rsidP="008F708C">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07B9BBD" w14:textId="77777777" w:rsidR="00BB5DF4" w:rsidRPr="00EC5F24" w:rsidRDefault="00BB5DF4" w:rsidP="008F708C">
            <w:pPr>
              <w:jc w:val="center"/>
              <w:rPr>
                <w:b/>
                <w:color w:val="000000"/>
              </w:rPr>
            </w:pPr>
            <w:r w:rsidRPr="00EC5F24">
              <w:rPr>
                <w:b/>
                <w:color w:val="000000"/>
              </w:rPr>
              <w:t>% of Fires</w:t>
            </w:r>
          </w:p>
        </w:tc>
      </w:tr>
      <w:tr w:rsidR="00BB5DF4" w:rsidRPr="00571334" w14:paraId="3339210D" w14:textId="77777777" w:rsidTr="00BB5DF4">
        <w:trPr>
          <w:trHeight w:val="300"/>
          <w:jc w:val="center"/>
        </w:trPr>
        <w:tc>
          <w:tcPr>
            <w:tcW w:w="1300" w:type="dxa"/>
            <w:vMerge w:val="restart"/>
            <w:tcBorders>
              <w:top w:val="nil"/>
              <w:left w:val="nil"/>
              <w:bottom w:val="nil"/>
              <w:right w:val="nil"/>
            </w:tcBorders>
            <w:shd w:val="clear" w:color="auto" w:fill="auto"/>
            <w:noWrap/>
            <w:vAlign w:val="center"/>
            <w:hideMark/>
          </w:tcPr>
          <w:p w14:paraId="65818698" w14:textId="2C85A0A7" w:rsidR="00BB5DF4" w:rsidRPr="007D4AD1" w:rsidRDefault="00BB5DF4" w:rsidP="008F708C">
            <w:pPr>
              <w:keepNext/>
              <w:keepLines/>
              <w:jc w:val="center"/>
              <w:outlineLvl w:val="8"/>
              <w:rPr>
                <w:color w:val="000000"/>
              </w:rPr>
            </w:pPr>
            <w:r w:rsidRPr="00BB5DF4">
              <w:rPr>
                <w:color w:val="000000"/>
              </w:rPr>
              <w:t>LPN</w:t>
            </w:r>
          </w:p>
        </w:tc>
        <w:tc>
          <w:tcPr>
            <w:tcW w:w="1300" w:type="dxa"/>
            <w:tcBorders>
              <w:top w:val="nil"/>
              <w:left w:val="nil"/>
              <w:bottom w:val="nil"/>
              <w:right w:val="nil"/>
            </w:tcBorders>
            <w:shd w:val="clear" w:color="auto" w:fill="auto"/>
            <w:vAlign w:val="center"/>
            <w:hideMark/>
          </w:tcPr>
          <w:p w14:paraId="11079BC6" w14:textId="77777777" w:rsidR="00BB5DF4" w:rsidRPr="00571334" w:rsidRDefault="00BB5DF4" w:rsidP="008F708C">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6BEFC089" w14:textId="17E3C350" w:rsidR="00BB5DF4" w:rsidRPr="007D4AD1" w:rsidRDefault="00BB5DF4" w:rsidP="008F708C">
            <w:pPr>
              <w:jc w:val="center"/>
              <w:rPr>
                <w:color w:val="000000"/>
              </w:rPr>
            </w:pPr>
            <w:r>
              <w:rPr>
                <w:color w:val="000000"/>
              </w:rPr>
              <w:t>122</w:t>
            </w:r>
          </w:p>
        </w:tc>
        <w:tc>
          <w:tcPr>
            <w:tcW w:w="1300" w:type="dxa"/>
            <w:tcBorders>
              <w:top w:val="nil"/>
              <w:left w:val="nil"/>
              <w:bottom w:val="nil"/>
              <w:right w:val="nil"/>
            </w:tcBorders>
            <w:shd w:val="clear" w:color="auto" w:fill="auto"/>
            <w:vAlign w:val="center"/>
            <w:hideMark/>
          </w:tcPr>
          <w:p w14:paraId="67BA3E27" w14:textId="47B4B2CF"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EEF5E11" w14:textId="59F5A477"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FF8B4B3" w14:textId="342A0ED4" w:rsidR="00BB5DF4" w:rsidRPr="007D4AD1" w:rsidRDefault="00BB5DF4" w:rsidP="008F708C">
            <w:pPr>
              <w:jc w:val="center"/>
              <w:rPr>
                <w:color w:val="000000"/>
              </w:rPr>
            </w:pPr>
            <w:r>
              <w:rPr>
                <w:color w:val="000000"/>
              </w:rPr>
              <w:t>29</w:t>
            </w:r>
          </w:p>
        </w:tc>
      </w:tr>
      <w:tr w:rsidR="00BB5DF4" w:rsidRPr="00571334" w14:paraId="63C9414B" w14:textId="77777777" w:rsidTr="00BB5DF4">
        <w:trPr>
          <w:trHeight w:val="300"/>
          <w:jc w:val="center"/>
        </w:trPr>
        <w:tc>
          <w:tcPr>
            <w:tcW w:w="1300" w:type="dxa"/>
            <w:vMerge/>
            <w:tcBorders>
              <w:top w:val="nil"/>
              <w:left w:val="nil"/>
              <w:bottom w:val="nil"/>
              <w:right w:val="nil"/>
            </w:tcBorders>
            <w:vAlign w:val="center"/>
            <w:hideMark/>
          </w:tcPr>
          <w:p w14:paraId="31B5CA76"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711C159F" w14:textId="77777777" w:rsidR="00BB5DF4" w:rsidRPr="007D4AD1" w:rsidRDefault="00BB5DF4" w:rsidP="008F708C">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5D766DD8" w14:textId="05F888CC" w:rsidR="00BB5DF4" w:rsidRPr="007D4AD1" w:rsidRDefault="00BB5DF4" w:rsidP="008F708C">
            <w:pPr>
              <w:jc w:val="center"/>
              <w:rPr>
                <w:color w:val="000000"/>
              </w:rPr>
            </w:pPr>
            <w:r>
              <w:rPr>
                <w:color w:val="000000"/>
              </w:rPr>
              <w:t>50</w:t>
            </w:r>
          </w:p>
        </w:tc>
        <w:tc>
          <w:tcPr>
            <w:tcW w:w="1300" w:type="dxa"/>
            <w:tcBorders>
              <w:top w:val="nil"/>
              <w:left w:val="nil"/>
              <w:bottom w:val="nil"/>
              <w:right w:val="nil"/>
            </w:tcBorders>
            <w:shd w:val="clear" w:color="auto" w:fill="auto"/>
            <w:vAlign w:val="center"/>
            <w:hideMark/>
          </w:tcPr>
          <w:p w14:paraId="2360E5B1" w14:textId="0036CCBD"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57587231" w14:textId="3E1580A9"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7721B929" w14:textId="0918D670" w:rsidR="00BB5DF4" w:rsidRPr="007D4AD1" w:rsidRDefault="00BB5DF4" w:rsidP="008F708C">
            <w:pPr>
              <w:jc w:val="center"/>
              <w:rPr>
                <w:color w:val="000000"/>
              </w:rPr>
            </w:pPr>
            <w:r>
              <w:rPr>
                <w:color w:val="000000"/>
              </w:rPr>
              <w:t>71</w:t>
            </w:r>
          </w:p>
        </w:tc>
      </w:tr>
      <w:tr w:rsidR="00BB5DF4" w:rsidRPr="00571334" w14:paraId="73E63E6F" w14:textId="77777777" w:rsidTr="00BB5DF4">
        <w:trPr>
          <w:trHeight w:val="300"/>
          <w:jc w:val="center"/>
        </w:trPr>
        <w:tc>
          <w:tcPr>
            <w:tcW w:w="1300" w:type="dxa"/>
            <w:vMerge/>
            <w:tcBorders>
              <w:top w:val="nil"/>
              <w:left w:val="nil"/>
              <w:bottom w:val="nil"/>
              <w:right w:val="nil"/>
            </w:tcBorders>
            <w:vAlign w:val="center"/>
            <w:hideMark/>
          </w:tcPr>
          <w:p w14:paraId="3ADACD90"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426ED2F9" w14:textId="77777777" w:rsidR="00BB5DF4" w:rsidRPr="007D4AD1" w:rsidRDefault="00BB5DF4" w:rsidP="008F708C">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30A0750C" w14:textId="092016A0" w:rsidR="00BB5DF4" w:rsidRPr="007D4AD1" w:rsidRDefault="00BB5DF4" w:rsidP="008F708C">
            <w:pPr>
              <w:jc w:val="center"/>
              <w:rPr>
                <w:color w:val="000000"/>
              </w:rPr>
            </w:pPr>
            <w:r>
              <w:rPr>
                <w:color w:val="000000"/>
              </w:rPr>
              <w:t>36</w:t>
            </w:r>
          </w:p>
        </w:tc>
        <w:tc>
          <w:tcPr>
            <w:tcW w:w="1300" w:type="dxa"/>
            <w:tcBorders>
              <w:top w:val="nil"/>
              <w:left w:val="nil"/>
              <w:bottom w:val="nil"/>
              <w:right w:val="nil"/>
            </w:tcBorders>
            <w:shd w:val="clear" w:color="auto" w:fill="auto"/>
            <w:vAlign w:val="center"/>
            <w:hideMark/>
          </w:tcPr>
          <w:p w14:paraId="16B717FE" w14:textId="30658428" w:rsidR="00BB5DF4" w:rsidRPr="007D4AD1" w:rsidRDefault="00BB5DF4" w:rsidP="008F708C">
            <w:pPr>
              <w:jc w:val="center"/>
              <w:rPr>
                <w:color w:val="000000"/>
              </w:rPr>
            </w:pPr>
            <w:r>
              <w:rPr>
                <w:color w:val="000000"/>
              </w:rPr>
              <w:t>15</w:t>
            </w:r>
          </w:p>
        </w:tc>
        <w:tc>
          <w:tcPr>
            <w:tcW w:w="1300" w:type="dxa"/>
            <w:tcBorders>
              <w:top w:val="nil"/>
              <w:left w:val="nil"/>
              <w:bottom w:val="nil"/>
              <w:right w:val="nil"/>
            </w:tcBorders>
            <w:shd w:val="clear" w:color="auto" w:fill="auto"/>
            <w:vAlign w:val="center"/>
            <w:hideMark/>
          </w:tcPr>
          <w:p w14:paraId="09201B75" w14:textId="2B518881" w:rsidR="00BB5DF4" w:rsidRPr="007D4AD1" w:rsidRDefault="00BB5DF4" w:rsidP="008F708C">
            <w:pPr>
              <w:jc w:val="center"/>
              <w:rPr>
                <w:color w:val="000000"/>
              </w:rPr>
            </w:pPr>
            <w:r>
              <w:rPr>
                <w:color w:val="000000"/>
              </w:rPr>
              <w:t>290</w:t>
            </w:r>
          </w:p>
        </w:tc>
        <w:tc>
          <w:tcPr>
            <w:tcW w:w="1300" w:type="dxa"/>
            <w:tcBorders>
              <w:top w:val="nil"/>
              <w:left w:val="nil"/>
              <w:bottom w:val="nil"/>
              <w:right w:val="nil"/>
            </w:tcBorders>
            <w:shd w:val="clear" w:color="auto" w:fill="auto"/>
            <w:vAlign w:val="center"/>
            <w:hideMark/>
          </w:tcPr>
          <w:p w14:paraId="2FCA031D" w14:textId="3FB3579A" w:rsidR="00BB5DF4" w:rsidRPr="007D4AD1" w:rsidRDefault="008C31E7" w:rsidP="008F708C">
            <w:pPr>
              <w:jc w:val="center"/>
              <w:rPr>
                <w:color w:val="000000"/>
              </w:rPr>
            </w:pPr>
            <w:r>
              <w:rPr>
                <w:color w:val="000000"/>
              </w:rPr>
              <w:t>100</w:t>
            </w:r>
          </w:p>
        </w:tc>
      </w:tr>
      <w:tr w:rsidR="00BB5DF4" w:rsidRPr="00571334" w14:paraId="406E3799" w14:textId="77777777" w:rsidTr="00BB5DF4">
        <w:trPr>
          <w:trHeight w:val="300"/>
          <w:jc w:val="center"/>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684DD304" w14:textId="5FE3F82D" w:rsidR="00BB5DF4" w:rsidRPr="007D4AD1" w:rsidRDefault="008C31E7" w:rsidP="008F708C">
            <w:pPr>
              <w:keepNext/>
              <w:keepLines/>
              <w:jc w:val="center"/>
              <w:outlineLvl w:val="8"/>
              <w:rPr>
                <w:color w:val="000000"/>
              </w:rPr>
            </w:pPr>
            <w:r>
              <w:rPr>
                <w:color w:val="000000"/>
              </w:rPr>
              <w:t>LPN–</w:t>
            </w:r>
            <w:r w:rsidR="00BB5DF4" w:rsidRPr="00571334">
              <w:rPr>
                <w:color w:val="000000"/>
              </w:rPr>
              <w:t>ASP</w:t>
            </w:r>
          </w:p>
        </w:tc>
        <w:tc>
          <w:tcPr>
            <w:tcW w:w="1300" w:type="dxa"/>
            <w:tcBorders>
              <w:top w:val="single" w:sz="4" w:space="0" w:color="auto"/>
              <w:left w:val="nil"/>
              <w:bottom w:val="nil"/>
              <w:right w:val="nil"/>
            </w:tcBorders>
            <w:shd w:val="clear" w:color="auto" w:fill="auto"/>
            <w:vAlign w:val="center"/>
            <w:hideMark/>
          </w:tcPr>
          <w:p w14:paraId="38471A61" w14:textId="77777777" w:rsidR="00BB5DF4" w:rsidRPr="007D4AD1" w:rsidRDefault="00BB5DF4" w:rsidP="008F708C">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1ACBD42E" w14:textId="5D3ED944" w:rsidR="00BB5DF4" w:rsidRPr="007D4AD1" w:rsidRDefault="00132966" w:rsidP="008F708C">
            <w:pPr>
              <w:jc w:val="center"/>
              <w:rPr>
                <w:color w:val="000000"/>
              </w:rPr>
            </w:pPr>
            <w:r>
              <w:rPr>
                <w:color w:val="000000"/>
              </w:rPr>
              <w:t>92</w:t>
            </w:r>
          </w:p>
        </w:tc>
        <w:tc>
          <w:tcPr>
            <w:tcW w:w="1300" w:type="dxa"/>
            <w:tcBorders>
              <w:top w:val="single" w:sz="4" w:space="0" w:color="auto"/>
              <w:left w:val="nil"/>
              <w:bottom w:val="nil"/>
              <w:right w:val="nil"/>
            </w:tcBorders>
            <w:shd w:val="clear" w:color="auto" w:fill="auto"/>
            <w:noWrap/>
            <w:vAlign w:val="center"/>
            <w:hideMark/>
          </w:tcPr>
          <w:p w14:paraId="1897B37E" w14:textId="515923A2" w:rsidR="00BB5DF4" w:rsidRPr="007D4AD1" w:rsidRDefault="008C31E7" w:rsidP="008F708C">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0ECDA6E4" w14:textId="1A8D6983" w:rsidR="00BB5DF4" w:rsidRPr="007D4AD1" w:rsidRDefault="008C31E7" w:rsidP="008F708C">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02884290" w14:textId="278EF2FB" w:rsidR="00BB5DF4" w:rsidRPr="007D4AD1" w:rsidRDefault="00132966" w:rsidP="008F708C">
            <w:pPr>
              <w:jc w:val="center"/>
              <w:rPr>
                <w:color w:val="000000"/>
              </w:rPr>
            </w:pPr>
            <w:r>
              <w:rPr>
                <w:color w:val="000000"/>
              </w:rPr>
              <w:t>50</w:t>
            </w:r>
          </w:p>
        </w:tc>
      </w:tr>
      <w:tr w:rsidR="00BB5DF4" w:rsidRPr="00571334" w14:paraId="78A6EF60" w14:textId="77777777" w:rsidTr="00BB5DF4">
        <w:trPr>
          <w:trHeight w:val="300"/>
          <w:jc w:val="center"/>
        </w:trPr>
        <w:tc>
          <w:tcPr>
            <w:tcW w:w="1300" w:type="dxa"/>
            <w:vMerge/>
            <w:tcBorders>
              <w:top w:val="single" w:sz="4" w:space="0" w:color="auto"/>
              <w:left w:val="nil"/>
              <w:bottom w:val="single" w:sz="4" w:space="0" w:color="000000"/>
              <w:right w:val="nil"/>
            </w:tcBorders>
            <w:vAlign w:val="center"/>
            <w:hideMark/>
          </w:tcPr>
          <w:p w14:paraId="5F57C5A5"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30203144" w14:textId="77777777" w:rsidR="00BB5DF4" w:rsidRPr="007D4AD1" w:rsidRDefault="00BB5DF4" w:rsidP="008F708C">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5E0EDCDC" w14:textId="65B41930" w:rsidR="00BB5DF4" w:rsidRPr="007D4AD1" w:rsidRDefault="00132966" w:rsidP="008F708C">
            <w:pPr>
              <w:jc w:val="center"/>
              <w:rPr>
                <w:color w:val="000000"/>
              </w:rPr>
            </w:pPr>
            <w:r>
              <w:rPr>
                <w:color w:val="000000"/>
              </w:rPr>
              <w:t>91</w:t>
            </w:r>
          </w:p>
        </w:tc>
        <w:tc>
          <w:tcPr>
            <w:tcW w:w="1300" w:type="dxa"/>
            <w:tcBorders>
              <w:top w:val="nil"/>
              <w:left w:val="nil"/>
              <w:bottom w:val="nil"/>
              <w:right w:val="nil"/>
            </w:tcBorders>
            <w:shd w:val="clear" w:color="auto" w:fill="auto"/>
            <w:noWrap/>
            <w:vAlign w:val="center"/>
            <w:hideMark/>
          </w:tcPr>
          <w:p w14:paraId="7B3BD7FC" w14:textId="63B8E7CD"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41D9C63F" w14:textId="47A1858E"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5A9747B6" w14:textId="1BEB0348" w:rsidR="00BB5DF4" w:rsidRPr="007D4AD1" w:rsidRDefault="00132966" w:rsidP="008F708C">
            <w:pPr>
              <w:jc w:val="center"/>
              <w:rPr>
                <w:color w:val="000000"/>
              </w:rPr>
            </w:pPr>
            <w:r>
              <w:rPr>
                <w:color w:val="000000"/>
              </w:rPr>
              <w:t>50</w:t>
            </w:r>
          </w:p>
        </w:tc>
      </w:tr>
      <w:tr w:rsidR="00BB5DF4" w:rsidRPr="00571334" w14:paraId="1B3A46F0" w14:textId="77777777" w:rsidTr="00BB5DF4">
        <w:trPr>
          <w:trHeight w:val="300"/>
          <w:jc w:val="center"/>
        </w:trPr>
        <w:tc>
          <w:tcPr>
            <w:tcW w:w="1300" w:type="dxa"/>
            <w:vMerge/>
            <w:tcBorders>
              <w:top w:val="single" w:sz="4" w:space="0" w:color="auto"/>
              <w:left w:val="nil"/>
              <w:bottom w:val="single" w:sz="4" w:space="0" w:color="000000"/>
              <w:right w:val="nil"/>
            </w:tcBorders>
            <w:vAlign w:val="center"/>
            <w:hideMark/>
          </w:tcPr>
          <w:p w14:paraId="373A230C" w14:textId="77777777" w:rsidR="00BB5DF4" w:rsidRPr="00571334" w:rsidRDefault="00BB5DF4" w:rsidP="008F708C">
            <w:pPr>
              <w:rPr>
                <w:color w:val="000000"/>
              </w:rPr>
            </w:pPr>
          </w:p>
        </w:tc>
        <w:tc>
          <w:tcPr>
            <w:tcW w:w="1300" w:type="dxa"/>
            <w:tcBorders>
              <w:top w:val="nil"/>
              <w:left w:val="nil"/>
              <w:bottom w:val="single" w:sz="4" w:space="0" w:color="auto"/>
              <w:right w:val="nil"/>
            </w:tcBorders>
            <w:shd w:val="clear" w:color="auto" w:fill="auto"/>
            <w:vAlign w:val="center"/>
            <w:hideMark/>
          </w:tcPr>
          <w:p w14:paraId="7F879637" w14:textId="77777777" w:rsidR="00BB5DF4" w:rsidRPr="007D4AD1" w:rsidRDefault="00BB5DF4" w:rsidP="008F708C">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0F9AC062" w14:textId="63A46C8A" w:rsidR="00BB5DF4" w:rsidRPr="007D4AD1" w:rsidRDefault="00132966" w:rsidP="008F708C">
            <w:pPr>
              <w:jc w:val="center"/>
              <w:rPr>
                <w:color w:val="000000"/>
              </w:rPr>
            </w:pPr>
            <w:r>
              <w:rPr>
                <w:color w:val="000000"/>
              </w:rPr>
              <w:t>6</w:t>
            </w:r>
          </w:p>
        </w:tc>
        <w:tc>
          <w:tcPr>
            <w:tcW w:w="1300" w:type="dxa"/>
            <w:tcBorders>
              <w:top w:val="nil"/>
              <w:left w:val="nil"/>
              <w:bottom w:val="single" w:sz="4" w:space="0" w:color="auto"/>
              <w:right w:val="nil"/>
            </w:tcBorders>
            <w:shd w:val="clear" w:color="auto" w:fill="auto"/>
            <w:noWrap/>
            <w:vAlign w:val="center"/>
            <w:hideMark/>
          </w:tcPr>
          <w:p w14:paraId="3ED32194" w14:textId="389AE00A" w:rsidR="00BB5DF4" w:rsidRPr="007D4AD1" w:rsidRDefault="00132966" w:rsidP="008F708C">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44BC0A86" w14:textId="77350344" w:rsidR="00BB5DF4" w:rsidRPr="007D4AD1" w:rsidRDefault="00132966" w:rsidP="008F708C">
            <w:pPr>
              <w:jc w:val="center"/>
              <w:rPr>
                <w:color w:val="000000"/>
              </w:rPr>
            </w:pPr>
            <w:r>
              <w:rPr>
                <w:color w:val="000000"/>
              </w:rPr>
              <w:t>20</w:t>
            </w:r>
            <w:r w:rsidR="00BB5DF4" w:rsidRPr="00571334">
              <w:rPr>
                <w:color w:val="000000"/>
              </w:rPr>
              <w:t>0</w:t>
            </w:r>
          </w:p>
        </w:tc>
        <w:tc>
          <w:tcPr>
            <w:tcW w:w="1300" w:type="dxa"/>
            <w:tcBorders>
              <w:top w:val="nil"/>
              <w:left w:val="nil"/>
              <w:bottom w:val="single" w:sz="4" w:space="0" w:color="auto"/>
              <w:right w:val="nil"/>
            </w:tcBorders>
            <w:shd w:val="clear" w:color="auto" w:fill="auto"/>
            <w:noWrap/>
            <w:vAlign w:val="center"/>
            <w:hideMark/>
          </w:tcPr>
          <w:p w14:paraId="7CEC95C3" w14:textId="5E3477C6" w:rsidR="00BB5DF4" w:rsidRPr="007D4AD1" w:rsidRDefault="008C31E7" w:rsidP="008F708C">
            <w:pPr>
              <w:jc w:val="center"/>
              <w:rPr>
                <w:color w:val="000000"/>
              </w:rPr>
            </w:pPr>
            <w:r>
              <w:rPr>
                <w:color w:val="000000"/>
              </w:rPr>
              <w:t>100</w:t>
            </w:r>
          </w:p>
        </w:tc>
      </w:tr>
    </w:tbl>
    <w:p w14:paraId="25C02AA6" w14:textId="77777777" w:rsidR="008F708C" w:rsidRPr="006D448F" w:rsidRDefault="008F708C" w:rsidP="008F708C">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5830E464" w14:textId="1B6DE017" w:rsidR="008F708C" w:rsidRDefault="008F708C" w:rsidP="008F708C">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w:t>
      </w:r>
      <w:r w:rsidR="002C7843">
        <w:t>condition classes</w:t>
      </w:r>
      <w:r w:rsidRPr="006F682A">
        <w:t xml:space="preserve">, or shift/accelerate succession to a more open </w:t>
      </w:r>
      <w:r w:rsidR="002C7843">
        <w:t>condition</w:t>
      </w:r>
      <w:r w:rsidRPr="006F682A">
        <w:t xml:space="preserve">. </w:t>
      </w:r>
    </w:p>
    <w:p w14:paraId="5CC1F1D1" w14:textId="77777777" w:rsidR="00EE1A37" w:rsidRPr="00EE1A37" w:rsidRDefault="00EE1A37" w:rsidP="00EE1A37">
      <w:pPr>
        <w:autoSpaceDE w:val="0"/>
        <w:autoSpaceDN w:val="0"/>
        <w:adjustRightInd w:val="0"/>
        <w:spacing w:after="120"/>
        <w:outlineLvl w:val="2"/>
        <w:rPr>
          <w:rFonts w:eastAsia="Times New Roman"/>
          <w:b/>
          <w:bCs/>
          <w:noProof/>
          <w:sz w:val="36"/>
        </w:rPr>
      </w:pPr>
      <w:r w:rsidRPr="00EE1A37">
        <w:rPr>
          <w:rFonts w:eastAsia="Times New Roman"/>
          <w:b/>
          <w:bCs/>
          <w:noProof/>
          <w:sz w:val="36"/>
        </w:rPr>
        <w:t xml:space="preserve">Vegetation Condition </w:t>
      </w:r>
      <w:r w:rsidRPr="00EE1A37">
        <w:rPr>
          <w:rFonts w:eastAsia="Times New Roman"/>
          <w:b/>
          <w:noProof/>
          <w:sz w:val="36"/>
          <w:szCs w:val="32"/>
        </w:rPr>
        <w:t>Classes</w:t>
      </w:r>
    </w:p>
    <w:p w14:paraId="7762DF52" w14:textId="5C3810AF" w:rsidR="008C31E7" w:rsidRDefault="008C31E7" w:rsidP="008C31E7">
      <w:r>
        <w:t xml:space="preserve">We recognize five separate condition classes for LPN and LPN-ASP.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271E50D1" w14:textId="4FC04CB5" w:rsidR="008C31E7" w:rsidRDefault="008C31E7" w:rsidP="008C31E7">
      <w:r>
        <w:tab/>
        <w:t xml:space="preserve"> The LPN variant is assigned to five separate condition classes: Early Development (ED), Mid Development Open (MDO), Mid Development Closed (MDC), Late Development Open (LDO, and Late Development Closed (LDC). The LPN-ASP variant is also assigned to five condition classes: Early Development – Aspen (ED-A), Mid Development – Aspen (MD-A), Mid Development – Aspen with Conifer (MD-AC), Late Development Closed (LDC), and Late Development – Conifer with Aspen (LD-CA).</w:t>
      </w:r>
    </w:p>
    <w:p w14:paraId="510F1780" w14:textId="77777777" w:rsidR="008C31E7" w:rsidRPr="00CB7995" w:rsidRDefault="008C31E7" w:rsidP="008C31E7"/>
    <w:p w14:paraId="067FC8B1" w14:textId="74049F27" w:rsidR="008C31E7" w:rsidRPr="008C31E7" w:rsidRDefault="008C31E7" w:rsidP="008C31E7">
      <w:pPr>
        <w:autoSpaceDE w:val="0"/>
        <w:autoSpaceDN w:val="0"/>
        <w:adjustRightInd w:val="0"/>
        <w:spacing w:after="120"/>
        <w:outlineLvl w:val="2"/>
        <w:rPr>
          <w:rFonts w:eastAsia="Times New Roman"/>
          <w:b/>
          <w:bCs/>
          <w:noProof/>
          <w:sz w:val="32"/>
        </w:rPr>
      </w:pPr>
      <w:r>
        <w:rPr>
          <w:rFonts w:eastAsia="Times New Roman"/>
          <w:b/>
          <w:bCs/>
          <w:noProof/>
          <w:sz w:val="32"/>
        </w:rPr>
        <w:t>Lodgepole Pine</w:t>
      </w:r>
      <w:r w:rsidRPr="008C31E7">
        <w:rPr>
          <w:rFonts w:eastAsia="Times New Roman"/>
          <w:b/>
          <w:bCs/>
          <w:noProof/>
          <w:sz w:val="32"/>
        </w:rPr>
        <w:t xml:space="preserve"> Variant</w:t>
      </w:r>
    </w:p>
    <w:p w14:paraId="1766C50E" w14:textId="155F987F" w:rsidR="00EE1A37" w:rsidRPr="00EE1A37" w:rsidRDefault="00EE1A37" w:rsidP="00EE1A37">
      <w:pPr>
        <w:autoSpaceDE w:val="0"/>
        <w:autoSpaceDN w:val="0"/>
        <w:adjustRightInd w:val="0"/>
        <w:spacing w:after="120"/>
        <w:outlineLvl w:val="2"/>
        <w:rPr>
          <w:rFonts w:eastAsia="Times New Roman"/>
          <w:b/>
          <w:bCs/>
          <w:noProof/>
          <w:sz w:val="28"/>
        </w:rPr>
      </w:pPr>
      <w:r w:rsidRPr="00EE1A37">
        <w:rPr>
          <w:rFonts w:eastAsia="Times New Roman"/>
          <w:b/>
          <w:bCs/>
          <w:noProof/>
          <w:sz w:val="28"/>
        </w:rPr>
        <w:t>Early Development (ED)</w:t>
      </w:r>
    </w:p>
    <w:p w14:paraId="76AF23AA" w14:textId="0399B040" w:rsidR="007D584D" w:rsidRPr="007D584D" w:rsidRDefault="00EE1A37" w:rsidP="009C0F1F">
      <w:pPr>
        <w:rPr>
          <w:rFonts w:cs="Times"/>
          <w:lang w:eastAsia="ja-JP"/>
        </w:rPr>
      </w:pPr>
      <w:r w:rsidRPr="00EE1A37">
        <w:rPr>
          <w:b/>
        </w:rPr>
        <w:t>Description</w:t>
      </w:r>
      <w:r w:rsidRPr="00EE1A37">
        <w:tab/>
      </w:r>
      <w:r w:rsidR="007D584D">
        <w:t>G</w:t>
      </w:r>
      <w:r w:rsidR="007D584D" w:rsidRPr="007D584D">
        <w:rPr>
          <w:rFonts w:cs="Times"/>
          <w:lang w:eastAsia="ja-JP"/>
        </w:rPr>
        <w:t xml:space="preserve">rasses, forbs, low shrubs, and sparse to moderate cover of trees (primarily </w:t>
      </w:r>
      <w:r w:rsidR="007D584D">
        <w:rPr>
          <w:rFonts w:eastAsia="Times New Roman"/>
          <w:i/>
          <w:noProof/>
        </w:rPr>
        <w:t>P. contorta</w:t>
      </w:r>
      <w:r w:rsidR="007D584D">
        <w:rPr>
          <w:rFonts w:eastAsia="Times New Roman"/>
          <w:noProof/>
        </w:rPr>
        <w:t xml:space="preserve"> ssp. </w:t>
      </w:r>
      <w:r w:rsidR="007D584D">
        <w:rPr>
          <w:rFonts w:eastAsia="Times New Roman"/>
          <w:i/>
          <w:noProof/>
        </w:rPr>
        <w:t>murrayana</w:t>
      </w:r>
      <w:r w:rsidR="007D584D" w:rsidRPr="007D584D">
        <w:rPr>
          <w:rFonts w:cs="Times"/>
          <w:lang w:eastAsia="ja-JP"/>
        </w:rPr>
        <w:t xml:space="preserve">) seedlings/saplings with an open canopy. This condition is characterized by the recruitment of a new cohort of early successional, shade-intolerant tree species into an open area created by </w:t>
      </w:r>
      <w:r w:rsidR="007D584D">
        <w:rPr>
          <w:rFonts w:cs="Times"/>
          <w:lang w:eastAsia="ja-JP"/>
        </w:rPr>
        <w:t xml:space="preserve">a stand-replacing disturbance. </w:t>
      </w:r>
    </w:p>
    <w:p w14:paraId="37F818D6" w14:textId="55DB97C5" w:rsidR="007D584D" w:rsidRPr="007D584D" w:rsidRDefault="007D584D" w:rsidP="007D584D">
      <w:pPr>
        <w:ind w:firstLine="360"/>
        <w:rPr>
          <w:rFonts w:cs="Times"/>
          <w:lang w:eastAsia="ja-JP"/>
        </w:rPr>
      </w:pPr>
      <w:r w:rsidRPr="007D584D">
        <w:rPr>
          <w:rFonts w:cs="Times"/>
          <w:lang w:eastAsia="ja-JP"/>
        </w:rPr>
        <w:t xml:space="preserve">A short period of herbaceous productivity precedes closure of the tree canopy on productive sites. The prolific seed output, establishment, and seedling growth of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w:t>
      </w:r>
      <w:r w:rsidRPr="007D584D">
        <w:rPr>
          <w:rFonts w:cs="Times"/>
          <w:lang w:eastAsia="ja-JP"/>
        </w:rPr>
        <w:t>makes the period</w:t>
      </w:r>
      <w:r>
        <w:rPr>
          <w:rFonts w:cs="Times"/>
          <w:lang w:eastAsia="ja-JP"/>
        </w:rPr>
        <w:t xml:space="preserve"> of herbaceous production short</w:t>
      </w:r>
      <w:r w:rsidRPr="007D584D">
        <w:rPr>
          <w:rFonts w:cs="Times"/>
          <w:lang w:eastAsia="ja-JP"/>
        </w:rPr>
        <w:t xml:space="preserve"> (</w:t>
      </w:r>
      <w:r>
        <w:rPr>
          <w:rFonts w:cs="Times"/>
          <w:lang w:eastAsia="ja-JP"/>
        </w:rPr>
        <w:t xml:space="preserve">Bartolome </w:t>
      </w:r>
      <w:r w:rsidR="00623C71">
        <w:rPr>
          <w:rFonts w:cs="Times"/>
          <w:lang w:eastAsia="ja-JP"/>
        </w:rPr>
        <w:t>1988</w:t>
      </w:r>
      <w:r w:rsidRPr="007D584D">
        <w:rPr>
          <w:rFonts w:cs="Times"/>
          <w:lang w:eastAsia="ja-JP"/>
        </w:rPr>
        <w:t>)</w:t>
      </w:r>
      <w:r w:rsidR="00747079">
        <w:rPr>
          <w:rFonts w:cs="Times"/>
          <w:lang w:eastAsia="ja-JP"/>
        </w:rPr>
        <w:t>.</w:t>
      </w:r>
      <w:r w:rsidRPr="007D584D">
        <w:rPr>
          <w:rFonts w:cs="Times"/>
          <w:lang w:eastAsia="ja-JP"/>
        </w:rPr>
        <w:t xml:space="preserve">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w:t>
      </w:r>
      <w:r w:rsidRPr="007D584D">
        <w:rPr>
          <w:rFonts w:cs="Times"/>
          <w:lang w:eastAsia="ja-JP"/>
        </w:rPr>
        <w:t>regeneration density ranges fro</w:t>
      </w:r>
      <w:r>
        <w:rPr>
          <w:rFonts w:cs="Times"/>
          <w:lang w:eastAsia="ja-JP"/>
        </w:rPr>
        <w:t>m moderate to dog hair thickets</w:t>
      </w:r>
      <w:r w:rsidRPr="007D584D">
        <w:rPr>
          <w:rFonts w:cs="Times"/>
          <w:lang w:eastAsia="ja-JP"/>
        </w:rPr>
        <w:t xml:space="preserve"> (</w:t>
      </w:r>
      <w:r>
        <w:rPr>
          <w:rFonts w:cs="Times"/>
          <w:lang w:eastAsia="ja-JP"/>
        </w:rPr>
        <w:t>LandFire 2007a</w:t>
      </w:r>
      <w:r w:rsidRPr="007D584D">
        <w:rPr>
          <w:rFonts w:cs="Times"/>
          <w:lang w:eastAsia="ja-JP"/>
        </w:rPr>
        <w:t>)</w:t>
      </w:r>
      <w:r>
        <w:rPr>
          <w:rFonts w:cs="Times"/>
          <w:lang w:eastAsia="ja-JP"/>
        </w:rPr>
        <w:t>.</w:t>
      </w:r>
    </w:p>
    <w:p w14:paraId="17948241" w14:textId="4D8B01A4" w:rsidR="008F708C" w:rsidRDefault="008F708C" w:rsidP="00EE1A37">
      <w:pPr>
        <w:ind w:firstLine="360"/>
      </w:pPr>
    </w:p>
    <w:p w14:paraId="311054D1" w14:textId="26536089" w:rsidR="00C53086" w:rsidRDefault="000F2126" w:rsidP="00C53086">
      <w:r>
        <w:rPr>
          <w:noProof/>
        </w:rPr>
        <w:drawing>
          <wp:anchor distT="0" distB="0" distL="114300" distR="114300" simplePos="0" relativeHeight="251663360" behindDoc="0" locked="0" layoutInCell="1" allowOverlap="1" wp14:anchorId="1AB6B8CE" wp14:editId="7109642C">
            <wp:simplePos x="0" y="0"/>
            <wp:positionH relativeFrom="column">
              <wp:posOffset>3027680</wp:posOffset>
            </wp:positionH>
            <wp:positionV relativeFrom="paragraph">
              <wp:posOffset>10160</wp:posOffset>
            </wp:positionV>
            <wp:extent cx="2891155" cy="2286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ED.png"/>
                    <pic:cNvPicPr/>
                  </pic:nvPicPr>
                  <pic:blipFill rotWithShape="1">
                    <a:blip r:embed="rId9">
                      <a:extLst>
                        <a:ext uri="{28A0092B-C50C-407E-A947-70E740481C1C}">
                          <a14:useLocalDpi xmlns:a14="http://schemas.microsoft.com/office/drawing/2010/main" val="0"/>
                        </a:ext>
                      </a:extLst>
                    </a:blip>
                    <a:srcRect l="4615" t="5472" r="8034" b="2436"/>
                    <a:stretch/>
                  </pic:blipFill>
                  <pic:spPr bwMode="auto">
                    <a:xfrm>
                      <a:off x="0" y="0"/>
                      <a:ext cx="28911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3086" w:rsidRPr="00737FBB">
        <w:rPr>
          <w:b/>
        </w:rPr>
        <w:t>Succession Transition</w:t>
      </w:r>
      <w:r w:rsidR="00C53086" w:rsidRPr="00737FBB">
        <w:rPr>
          <w:rFonts w:ascii="Times" w:hAnsi="Times" w:cs="Times"/>
          <w:sz w:val="26"/>
          <w:szCs w:val="26"/>
          <w:lang w:eastAsia="ja-JP"/>
        </w:rPr>
        <w:t xml:space="preserve"> </w:t>
      </w:r>
      <w:r w:rsidR="00C53086">
        <w:rPr>
          <w:rFonts w:ascii="Times" w:hAnsi="Times" w:cs="Times"/>
          <w:sz w:val="26"/>
          <w:szCs w:val="26"/>
          <w:lang w:eastAsia="ja-JP"/>
        </w:rPr>
        <w:tab/>
      </w:r>
      <w:r w:rsidR="00C53086" w:rsidRPr="006F682A">
        <w:t>In the absence of disturbance, this clas</w:t>
      </w:r>
      <w:r w:rsidR="00C53086">
        <w:t xml:space="preserve">s will begin transitioning to </w:t>
      </w:r>
      <w:r w:rsidR="00747079">
        <w:t>MDC</w:t>
      </w:r>
      <w:r w:rsidR="00C53086">
        <w:t xml:space="preserve"> after 10 years</w:t>
      </w:r>
      <w:r w:rsidR="005C180D">
        <w:t xml:space="preserve"> at a rate of 0.6</w:t>
      </w:r>
      <w:r w:rsidR="00905037">
        <w:t xml:space="preserve"> per time step</w:t>
      </w:r>
      <w:r w:rsidR="00C53086">
        <w:t xml:space="preserve">. At 40 years, all </w:t>
      </w:r>
      <w:r w:rsidR="00C53086" w:rsidRPr="006F682A">
        <w:t>stands will have</w:t>
      </w:r>
      <w:r w:rsidR="00C53086">
        <w:t xml:space="preserve"> succeeded</w:t>
      </w:r>
      <w:r w:rsidR="00C53086" w:rsidRPr="006F682A">
        <w:t>.</w:t>
      </w:r>
    </w:p>
    <w:p w14:paraId="7AFFB622" w14:textId="4AA329A6" w:rsidR="00C53086" w:rsidRDefault="00C53086" w:rsidP="00C53086">
      <w:pPr>
        <w:rPr>
          <w:b/>
          <w:lang w:eastAsia="ja-JP"/>
        </w:rPr>
      </w:pPr>
    </w:p>
    <w:p w14:paraId="3EFB4251" w14:textId="293986A0" w:rsidR="00C53086" w:rsidRDefault="00C53086" w:rsidP="00C53086">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 xml:space="preserve">High mortality wildfire (100% </w:t>
      </w:r>
      <w:r w:rsidR="0079567E">
        <w:rPr>
          <w:lang w:eastAsia="ja-JP"/>
        </w:rPr>
        <w:t>of fires in this condition)</w:t>
      </w:r>
      <w:r w:rsidRPr="004E6E75">
        <w:rPr>
          <w:lang w:eastAsia="ja-JP"/>
        </w:rPr>
        <w:t xml:space="preserve"> recycles the</w:t>
      </w:r>
      <w:r>
        <w:rPr>
          <w:lang w:eastAsia="ja-JP"/>
        </w:rPr>
        <w:t xml:space="preserve"> patch through the Early Devel</w:t>
      </w:r>
      <w:r w:rsidRPr="004E6E75">
        <w:rPr>
          <w:lang w:eastAsia="ja-JP"/>
        </w:rPr>
        <w:t xml:space="preserve">opment </w:t>
      </w:r>
      <w:r w:rsidR="002C7688">
        <w:rPr>
          <w:lang w:eastAsia="ja-JP"/>
        </w:rPr>
        <w:t>condition</w:t>
      </w:r>
      <w:r w:rsidRPr="004E6E75">
        <w:rPr>
          <w:lang w:eastAsia="ja-JP"/>
        </w:rPr>
        <w:t xml:space="preserve">. </w:t>
      </w:r>
      <w:commentRangeStart w:id="18"/>
      <w:commentRangeStart w:id="19"/>
      <w:r w:rsidRPr="004E6E75">
        <w:rPr>
          <w:lang w:eastAsia="ja-JP"/>
        </w:rPr>
        <w:t>Low mortality</w:t>
      </w:r>
      <w:r w:rsidRPr="0008535E">
        <w:rPr>
          <w:lang w:eastAsia="ja-JP"/>
        </w:rPr>
        <w:t xml:space="preserve"> </w:t>
      </w:r>
      <w:r w:rsidRPr="004E6E75">
        <w:rPr>
          <w:lang w:eastAsia="ja-JP"/>
        </w:rPr>
        <w:t xml:space="preserve">wildfire is not modeled for this </w:t>
      </w:r>
      <w:r w:rsidR="002C7688">
        <w:rPr>
          <w:lang w:eastAsia="ja-JP"/>
        </w:rPr>
        <w:t>condition</w:t>
      </w:r>
      <w:r w:rsidRPr="004E6E75">
        <w:rPr>
          <w:lang w:eastAsia="ja-JP"/>
        </w:rPr>
        <w:t>.</w:t>
      </w:r>
      <w:commentRangeEnd w:id="18"/>
      <w:r w:rsidR="008706BF">
        <w:rPr>
          <w:rStyle w:val="CommentReference"/>
        </w:rPr>
        <w:commentReference w:id="18"/>
      </w:r>
      <w:commentRangeEnd w:id="19"/>
      <w:r w:rsidR="006D7307">
        <w:rPr>
          <w:rStyle w:val="CommentReference"/>
        </w:rPr>
        <w:commentReference w:id="19"/>
      </w:r>
    </w:p>
    <w:p w14:paraId="675611B7" w14:textId="77777777" w:rsidR="00905037" w:rsidRDefault="00905037" w:rsidP="00C53086">
      <w:pPr>
        <w:pBdr>
          <w:bottom w:val="single" w:sz="4" w:space="1" w:color="auto"/>
        </w:pBdr>
        <w:rPr>
          <w:lang w:eastAsia="ja-JP"/>
        </w:rPr>
      </w:pPr>
    </w:p>
    <w:p w14:paraId="0A8E17C5" w14:textId="77777777" w:rsidR="00905037" w:rsidRDefault="00905037" w:rsidP="00C53086">
      <w:pPr>
        <w:pBdr>
          <w:bottom w:val="single" w:sz="4" w:space="1" w:color="auto"/>
        </w:pBdr>
        <w:rPr>
          <w:lang w:eastAsia="ja-JP"/>
        </w:rPr>
      </w:pPr>
    </w:p>
    <w:p w14:paraId="67AB389D" w14:textId="77777777" w:rsidR="005C180D" w:rsidRDefault="005C180D" w:rsidP="00C53086">
      <w:pPr>
        <w:pBdr>
          <w:bottom w:val="single" w:sz="4" w:space="1" w:color="auto"/>
        </w:pBdr>
        <w:rPr>
          <w:lang w:eastAsia="ja-JP"/>
        </w:rPr>
      </w:pPr>
    </w:p>
    <w:p w14:paraId="482C02F4" w14:textId="77777777" w:rsidR="00C53086" w:rsidRDefault="00C53086" w:rsidP="00C53086">
      <w:pPr>
        <w:pBdr>
          <w:bottom w:val="single" w:sz="4" w:space="1" w:color="auto"/>
        </w:pBdr>
        <w:rPr>
          <w:lang w:eastAsia="ja-JP"/>
        </w:rPr>
      </w:pPr>
    </w:p>
    <w:p w14:paraId="31D09BEC" w14:textId="77777777" w:rsidR="0079567E" w:rsidRPr="002B0F44" w:rsidRDefault="0079567E" w:rsidP="00C53086">
      <w:pPr>
        <w:pBdr>
          <w:bottom w:val="single" w:sz="4" w:space="1" w:color="auto"/>
        </w:pBdr>
        <w:rPr>
          <w:lang w:eastAsia="ja-JP"/>
        </w:rPr>
      </w:pPr>
    </w:p>
    <w:p w14:paraId="3755A83E" w14:textId="77777777" w:rsidR="008F708C" w:rsidRDefault="008F708C" w:rsidP="00105DA1">
      <w:pPr>
        <w:ind w:firstLine="360"/>
      </w:pPr>
    </w:p>
    <w:p w14:paraId="064F6C11" w14:textId="77777777" w:rsidR="00C53086" w:rsidRPr="002D4630" w:rsidRDefault="00C53086" w:rsidP="00C53086">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2FF1823F" w14:textId="5FA72A77" w:rsidR="00C53086" w:rsidRPr="002D4630" w:rsidRDefault="00C53086" w:rsidP="00C53086">
      <w:pPr>
        <w:autoSpaceDE w:val="0"/>
        <w:autoSpaceDN w:val="0"/>
        <w:adjustRightInd w:val="0"/>
        <w:outlineLvl w:val="4"/>
        <w:rPr>
          <w:rFonts w:eastAsia="Times New Roman"/>
          <w:b/>
          <w:bCs/>
          <w:noProof/>
        </w:rPr>
      </w:pPr>
    </w:p>
    <w:p w14:paraId="5F1E7BF5" w14:textId="32DB78D4" w:rsidR="00C53086" w:rsidRPr="00C53086" w:rsidRDefault="00C53086" w:rsidP="00C53086">
      <w:pPr>
        <w:rPr>
          <w:rFonts w:eastAsia="Times New Roman"/>
          <w:bCs/>
          <w:noProof/>
        </w:rPr>
      </w:pPr>
      <w:r w:rsidRPr="00C53086">
        <w:rPr>
          <w:rFonts w:eastAsia="Times New Roman"/>
          <w:b/>
          <w:bCs/>
          <w:noProof/>
        </w:rPr>
        <w:t>Description</w:t>
      </w:r>
      <w:r w:rsidRPr="00C53086">
        <w:rPr>
          <w:rFonts w:eastAsia="Times New Roman"/>
          <w:bCs/>
          <w:noProof/>
        </w:rPr>
        <w:tab/>
        <w:t>Sparse ground cove</w:t>
      </w:r>
      <w:r w:rsidR="00A3304E">
        <w:rPr>
          <w:rFonts w:eastAsia="Times New Roman"/>
          <w:bCs/>
          <w:noProof/>
        </w:rPr>
        <w:t>r of grasses, forbs, and shrubs.</w:t>
      </w:r>
      <w:r w:rsidRPr="00C53086">
        <w:rPr>
          <w:rFonts w:eastAsia="Times New Roman"/>
          <w:bCs/>
          <w:noProof/>
        </w:rPr>
        <w:t xml:space="preserve"> </w:t>
      </w:r>
      <w:r w:rsidR="00A3304E" w:rsidRPr="00A3304E">
        <w:rPr>
          <w:rFonts w:eastAsia="Times New Roman"/>
          <w:bCs/>
          <w:noProof/>
        </w:rPr>
        <w:t xml:space="preserve">Mid-maturity </w:t>
      </w:r>
      <w:r w:rsidR="00623C71">
        <w:rPr>
          <w:rFonts w:eastAsia="Times New Roman"/>
          <w:i/>
          <w:noProof/>
        </w:rPr>
        <w:t>P. contorta</w:t>
      </w:r>
      <w:r w:rsidR="00623C71">
        <w:rPr>
          <w:rFonts w:eastAsia="Times New Roman"/>
          <w:noProof/>
        </w:rPr>
        <w:t xml:space="preserve"> ssp. </w:t>
      </w:r>
      <w:r w:rsidR="00623C71">
        <w:rPr>
          <w:rFonts w:eastAsia="Times New Roman"/>
          <w:i/>
          <w:noProof/>
        </w:rPr>
        <w:t>murrayana</w:t>
      </w:r>
      <w:r w:rsidR="00623C71">
        <w:rPr>
          <w:rFonts w:eastAsia="Times New Roman"/>
          <w:noProof/>
        </w:rPr>
        <w:t xml:space="preserve"> </w:t>
      </w:r>
      <w:r w:rsidR="00A3304E" w:rsidRPr="00A3304E">
        <w:rPr>
          <w:rFonts w:eastAsia="Times New Roman"/>
          <w:bCs/>
          <w:noProof/>
        </w:rPr>
        <w:t xml:space="preserve">where surface fire or other disturbance has opened the stand. </w:t>
      </w:r>
      <w:r w:rsidR="008F16A0">
        <w:rPr>
          <w:rFonts w:eastAsia="Times New Roman"/>
          <w:bCs/>
          <w:noProof/>
        </w:rPr>
        <w:t>Canopy cover ranges from 10-50%</w:t>
      </w:r>
      <w:r w:rsidRPr="00C53086">
        <w:rPr>
          <w:rFonts w:eastAsia="Times New Roman"/>
          <w:bCs/>
          <w:noProof/>
        </w:rPr>
        <w:t xml:space="preserve"> (</w:t>
      </w:r>
      <w:r>
        <w:rPr>
          <w:rFonts w:eastAsia="Times New Roman"/>
          <w:bCs/>
          <w:noProof/>
        </w:rPr>
        <w:t>LandFire 2007a</w:t>
      </w:r>
      <w:r w:rsidRPr="00C53086">
        <w:rPr>
          <w:rFonts w:eastAsia="Times New Roman"/>
          <w:bCs/>
          <w:noProof/>
        </w:rPr>
        <w:t>)</w:t>
      </w:r>
      <w:r>
        <w:rPr>
          <w:rFonts w:eastAsia="Times New Roman"/>
          <w:bCs/>
          <w:noProof/>
        </w:rPr>
        <w:t>.</w:t>
      </w:r>
    </w:p>
    <w:p w14:paraId="2F865460" w14:textId="15B8EE7A" w:rsidR="00C53086" w:rsidRPr="00C53086" w:rsidRDefault="00C53086" w:rsidP="00C53086">
      <w:pPr>
        <w:ind w:firstLine="360"/>
        <w:rPr>
          <w:rFonts w:eastAsia="Times New Roman"/>
          <w:bCs/>
          <w:noProof/>
        </w:rPr>
      </w:pPr>
      <w:r w:rsidRPr="00C53086">
        <w:rPr>
          <w:rFonts w:eastAsia="Times New Roman"/>
          <w:bCs/>
          <w:noProof/>
        </w:rPr>
        <w:t>Continued recruitment into stands produces overstocking and slow growth of the overcrowded trees. This overcrowding may make them susceptible to insects, although others have argued that the more vigorously</w:t>
      </w:r>
      <w:r>
        <w:rPr>
          <w:rFonts w:eastAsia="Times New Roman"/>
          <w:bCs/>
          <w:noProof/>
        </w:rPr>
        <w:t xml:space="preserve"> </w:t>
      </w:r>
      <w:r w:rsidRPr="00C53086">
        <w:rPr>
          <w:rFonts w:eastAsia="Times New Roman"/>
          <w:bCs/>
          <w:noProof/>
        </w:rPr>
        <w:t>growing trees are more likely to be attacked. Beetle infestation creates large quantities of fuel that increase the probability o</w:t>
      </w:r>
      <w:r w:rsidR="008F16A0">
        <w:rPr>
          <w:rFonts w:eastAsia="Times New Roman"/>
          <w:bCs/>
          <w:noProof/>
        </w:rPr>
        <w:t>f wildfire</w:t>
      </w:r>
      <w:r w:rsidRPr="00C53086">
        <w:rPr>
          <w:rFonts w:eastAsia="Times New Roman"/>
          <w:bCs/>
          <w:noProof/>
        </w:rPr>
        <w:t xml:space="preserve"> (</w:t>
      </w:r>
      <w:r>
        <w:rPr>
          <w:rFonts w:eastAsia="Times New Roman"/>
          <w:bCs/>
          <w:noProof/>
        </w:rPr>
        <w:t xml:space="preserve">Bartolome </w:t>
      </w:r>
      <w:r w:rsidR="00623C71">
        <w:rPr>
          <w:rFonts w:eastAsia="Times New Roman"/>
          <w:bCs/>
          <w:noProof/>
        </w:rPr>
        <w:t>1988</w:t>
      </w:r>
      <w:r w:rsidRPr="00C53086">
        <w:rPr>
          <w:rFonts w:eastAsia="Times New Roman"/>
          <w:bCs/>
          <w:noProof/>
        </w:rPr>
        <w:t>)</w:t>
      </w:r>
      <w:r>
        <w:rPr>
          <w:rFonts w:eastAsia="Times New Roman"/>
          <w:bCs/>
          <w:noProof/>
        </w:rPr>
        <w:t>.</w:t>
      </w:r>
    </w:p>
    <w:p w14:paraId="4F5FAFB4" w14:textId="093EFCDD" w:rsidR="00C53086" w:rsidRPr="00C53086" w:rsidRDefault="00C53086" w:rsidP="00C53086">
      <w:pPr>
        <w:ind w:firstLine="360"/>
      </w:pPr>
    </w:p>
    <w:p w14:paraId="24E47B83" w14:textId="50777044" w:rsidR="00C53086" w:rsidRDefault="005C180D" w:rsidP="00A3304E">
      <w:r>
        <w:rPr>
          <w:noProof/>
        </w:rPr>
        <w:drawing>
          <wp:anchor distT="0" distB="0" distL="114300" distR="114300" simplePos="0" relativeHeight="251664384" behindDoc="0" locked="0" layoutInCell="1" allowOverlap="1" wp14:anchorId="1E6E1BC0" wp14:editId="1CED846D">
            <wp:simplePos x="0" y="0"/>
            <wp:positionH relativeFrom="column">
              <wp:posOffset>3027680</wp:posOffset>
            </wp:positionH>
            <wp:positionV relativeFrom="paragraph">
              <wp:posOffset>20320</wp:posOffset>
            </wp:positionV>
            <wp:extent cx="2891155" cy="228600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MDO.png"/>
                    <pic:cNvPicPr/>
                  </pic:nvPicPr>
                  <pic:blipFill rotWithShape="1">
                    <a:blip r:embed="rId10">
                      <a:extLst>
                        <a:ext uri="{28A0092B-C50C-407E-A947-70E740481C1C}">
                          <a14:useLocalDpi xmlns:a14="http://schemas.microsoft.com/office/drawing/2010/main" val="0"/>
                        </a:ext>
                      </a:extLst>
                    </a:blip>
                    <a:srcRect l="4786" t="5472" r="7864" b="2436"/>
                    <a:stretch/>
                  </pic:blipFill>
                  <pic:spPr bwMode="auto">
                    <a:xfrm>
                      <a:off x="0" y="0"/>
                      <a:ext cx="28911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3086" w:rsidRPr="00124DFE">
        <w:rPr>
          <w:b/>
        </w:rPr>
        <w:t>Succession Transition</w:t>
      </w:r>
      <w:r w:rsidR="00C53086">
        <w:tab/>
      </w:r>
      <w:r w:rsidR="00A3304E" w:rsidRPr="00A3304E">
        <w:t>This class will maintain under low mor</w:t>
      </w:r>
      <w:r w:rsidR="008F16A0">
        <w:t>tality disturbance, but after 20</w:t>
      </w:r>
      <w:r w:rsidR="00A3304E" w:rsidRPr="00A3304E">
        <w:t xml:space="preserve"> years without fire it begins transitioning to MDC</w:t>
      </w:r>
      <w:r w:rsidR="0079567E">
        <w:t xml:space="preserve"> </w:t>
      </w:r>
      <w:r>
        <w:t>at a rate</w:t>
      </w:r>
      <w:r w:rsidR="0079567E">
        <w:t xml:space="preserve"> of 0.8</w:t>
      </w:r>
      <w:r w:rsidR="00A3304E">
        <w:t xml:space="preserve"> per time step</w:t>
      </w:r>
      <w:r w:rsidR="00A3304E" w:rsidRPr="00A3304E">
        <w:t xml:space="preserve">. </w:t>
      </w:r>
      <w:commentRangeStart w:id="20"/>
      <w:r w:rsidR="00A3304E">
        <w:t>Succession to LDO occurs once the patch has been in mid development for 50 years.</w:t>
      </w:r>
      <w:commentRangeEnd w:id="20"/>
      <w:r w:rsidR="008706BF">
        <w:rPr>
          <w:rStyle w:val="CommentReference"/>
        </w:rPr>
        <w:commentReference w:id="20"/>
      </w:r>
      <w:r w:rsidR="00A3304E">
        <w:t xml:space="preserve"> The </w:t>
      </w:r>
      <w:r>
        <w:t>rate</w:t>
      </w:r>
      <w:r w:rsidR="00A3304E">
        <w:t xml:space="preserve"> of</w:t>
      </w:r>
      <w:r w:rsidR="0079567E">
        <w:t xml:space="preserve"> succession per time step is 0.5</w:t>
      </w:r>
      <w:r w:rsidR="00A3304E">
        <w:t>. After 100 years, all stands will have succeeded.</w:t>
      </w:r>
    </w:p>
    <w:p w14:paraId="6C631260" w14:textId="27D37342" w:rsidR="00C53086" w:rsidRDefault="00C53086" w:rsidP="00C53086">
      <w:pPr>
        <w:ind w:firstLine="360"/>
        <w:rPr>
          <w:rFonts w:eastAsia="Times New Roman"/>
          <w:noProof/>
        </w:rPr>
      </w:pPr>
    </w:p>
    <w:p w14:paraId="4C7BE64E" w14:textId="3EF132EC" w:rsidR="0079567E" w:rsidRDefault="00A3304E" w:rsidP="00C53086">
      <w:pPr>
        <w:pBdr>
          <w:bottom w:val="single" w:sz="4" w:space="1" w:color="auto"/>
        </w:pBdr>
        <w:autoSpaceDE w:val="0"/>
        <w:autoSpaceDN w:val="0"/>
        <w:adjustRightInd w:val="0"/>
        <w:outlineLvl w:val="2"/>
        <w:rPr>
          <w:rFonts w:eastAsia="Times New Roman"/>
          <w:noProof/>
        </w:rPr>
      </w:pPr>
      <w:r w:rsidRPr="00A3304E">
        <w:rPr>
          <w:rFonts w:eastAsia="Times New Roman"/>
          <w:b/>
          <w:noProof/>
        </w:rPr>
        <w:t xml:space="preserve">Wildfire Transition </w:t>
      </w:r>
      <w:r w:rsidRPr="00A3304E">
        <w:rPr>
          <w:rFonts w:eastAsia="Times New Roman"/>
          <w:noProof/>
        </w:rPr>
        <w:t>High mortality wildfire (7% of fires</w:t>
      </w:r>
      <w:r w:rsidR="0079567E">
        <w:rPr>
          <w:rFonts w:eastAsia="Times New Roman"/>
          <w:noProof/>
        </w:rPr>
        <w:t xml:space="preserve"> in this condition</w:t>
      </w:r>
      <w:r w:rsidRPr="00A3304E">
        <w:rPr>
          <w:rFonts w:eastAsia="Times New Roman"/>
          <w:noProof/>
        </w:rPr>
        <w:t>) recycles the p</w:t>
      </w:r>
      <w:r w:rsidR="0079567E">
        <w:rPr>
          <w:rFonts w:eastAsia="Times New Roman"/>
          <w:noProof/>
        </w:rPr>
        <w:t>atch through the Early Develop</w:t>
      </w:r>
      <w:r w:rsidRPr="00A3304E">
        <w:rPr>
          <w:rFonts w:eastAsia="Times New Roman"/>
          <w:noProof/>
        </w:rPr>
        <w:t xml:space="preserve">ment </w:t>
      </w:r>
      <w:r w:rsidR="002C7688">
        <w:rPr>
          <w:rFonts w:eastAsia="Times New Roman"/>
          <w:noProof/>
        </w:rPr>
        <w:t>condition</w:t>
      </w:r>
      <w:r w:rsidRPr="00A3304E">
        <w:rPr>
          <w:rFonts w:eastAsia="Times New Roman"/>
          <w:noProof/>
        </w:rPr>
        <w:t>. Low mortality wildfire (93%) maintains the patch in MDO.</w:t>
      </w:r>
    </w:p>
    <w:p w14:paraId="5F2EE5BA" w14:textId="77777777" w:rsidR="005C180D" w:rsidRPr="000F2126" w:rsidRDefault="005C180D" w:rsidP="00C53086">
      <w:pPr>
        <w:pBdr>
          <w:bottom w:val="single" w:sz="4" w:space="1" w:color="auto"/>
        </w:pBdr>
        <w:autoSpaceDE w:val="0"/>
        <w:autoSpaceDN w:val="0"/>
        <w:adjustRightInd w:val="0"/>
        <w:outlineLvl w:val="2"/>
        <w:rPr>
          <w:rFonts w:eastAsia="Times New Roman"/>
          <w:noProof/>
        </w:rPr>
      </w:pPr>
    </w:p>
    <w:p w14:paraId="6B3F4E87" w14:textId="77777777" w:rsidR="00C53086" w:rsidRDefault="00C53086" w:rsidP="00C53086">
      <w:pPr>
        <w:autoSpaceDE w:val="0"/>
        <w:autoSpaceDN w:val="0"/>
        <w:adjustRightInd w:val="0"/>
        <w:outlineLvl w:val="2"/>
        <w:rPr>
          <w:rFonts w:eastAsia="Times New Roman"/>
          <w:b/>
          <w:bCs/>
          <w:noProof/>
          <w:sz w:val="28"/>
        </w:rPr>
      </w:pPr>
    </w:p>
    <w:p w14:paraId="020B7ED7" w14:textId="19581A11" w:rsidR="00C53086" w:rsidRPr="002D4630" w:rsidRDefault="00C53086" w:rsidP="00C53086">
      <w:pPr>
        <w:autoSpaceDE w:val="0"/>
        <w:autoSpaceDN w:val="0"/>
        <w:adjustRightInd w:val="0"/>
        <w:outlineLvl w:val="2"/>
        <w:rPr>
          <w:rFonts w:eastAsia="Times New Roman"/>
          <w:b/>
          <w:bCs/>
          <w:noProof/>
          <w:sz w:val="28"/>
        </w:rPr>
      </w:pPr>
      <w:r w:rsidRPr="002D4630">
        <w:rPr>
          <w:rFonts w:eastAsia="Times New Roman"/>
          <w:b/>
          <w:bCs/>
          <w:noProof/>
          <w:sz w:val="28"/>
        </w:rPr>
        <w:t xml:space="preserve">Mid Development - </w:t>
      </w:r>
      <w:r w:rsidR="00E71D4E">
        <w:rPr>
          <w:rFonts w:eastAsia="Times New Roman"/>
          <w:b/>
          <w:bCs/>
          <w:noProof/>
          <w:sz w:val="28"/>
        </w:rPr>
        <w:t>Closed (MDC</w:t>
      </w:r>
      <w:r w:rsidRPr="002D4630">
        <w:rPr>
          <w:rFonts w:eastAsia="Times New Roman"/>
          <w:b/>
          <w:bCs/>
          <w:noProof/>
          <w:sz w:val="28"/>
        </w:rPr>
        <w:t>)</w:t>
      </w:r>
    </w:p>
    <w:p w14:paraId="0E0DA96B" w14:textId="77777777" w:rsidR="00C53086" w:rsidRPr="002D4630" w:rsidRDefault="00C53086" w:rsidP="00C53086">
      <w:pPr>
        <w:autoSpaceDE w:val="0"/>
        <w:autoSpaceDN w:val="0"/>
        <w:adjustRightInd w:val="0"/>
        <w:outlineLvl w:val="4"/>
        <w:rPr>
          <w:rFonts w:eastAsia="Times New Roman"/>
          <w:b/>
          <w:bCs/>
          <w:noProof/>
        </w:rPr>
      </w:pPr>
    </w:p>
    <w:p w14:paraId="265B397C" w14:textId="14172B65" w:rsidR="00C53086" w:rsidRPr="00C53086" w:rsidRDefault="00C53086" w:rsidP="00C53086">
      <w:pPr>
        <w:rPr>
          <w:rFonts w:eastAsia="Times New Roman"/>
          <w:bCs/>
          <w:noProof/>
        </w:rPr>
      </w:pPr>
      <w:r w:rsidRPr="00C53086">
        <w:rPr>
          <w:rFonts w:eastAsia="Times New Roman"/>
          <w:b/>
          <w:bCs/>
          <w:noProof/>
        </w:rPr>
        <w:t>Description</w:t>
      </w:r>
      <w:r w:rsidRPr="00C53086">
        <w:rPr>
          <w:rFonts w:eastAsia="Times New Roman"/>
          <w:bCs/>
          <w:noProof/>
        </w:rPr>
        <w:tab/>
        <w:t xml:space="preserve">Sparse ground cover of grasses, forbs, and shrubs; mid-maturity </w:t>
      </w:r>
      <w:r w:rsidR="00623C71">
        <w:rPr>
          <w:rFonts w:eastAsia="Times New Roman"/>
          <w:i/>
          <w:noProof/>
        </w:rPr>
        <w:t>P. contorta</w:t>
      </w:r>
      <w:r w:rsidR="00623C71">
        <w:rPr>
          <w:rFonts w:eastAsia="Times New Roman"/>
          <w:noProof/>
        </w:rPr>
        <w:t xml:space="preserve"> ssp. </w:t>
      </w:r>
      <w:r w:rsidR="00623C71">
        <w:rPr>
          <w:rFonts w:eastAsia="Times New Roman"/>
          <w:i/>
          <w:noProof/>
        </w:rPr>
        <w:t>murrayana</w:t>
      </w:r>
      <w:r w:rsidR="00623C71">
        <w:rPr>
          <w:rFonts w:eastAsia="Times New Roman"/>
          <w:noProof/>
        </w:rPr>
        <w:t xml:space="preserve"> </w:t>
      </w:r>
      <w:r w:rsidRPr="00C53086">
        <w:rPr>
          <w:rFonts w:eastAsia="Times New Roman"/>
          <w:bCs/>
          <w:noProof/>
        </w:rPr>
        <w:t>undergoing intrinsic stand thinning. Considerable surface fuel from tree mortality from previous fire. C</w:t>
      </w:r>
      <w:r>
        <w:rPr>
          <w:rFonts w:eastAsia="Times New Roman"/>
          <w:bCs/>
          <w:noProof/>
        </w:rPr>
        <w:t>anopy cover is greater than 50%</w:t>
      </w:r>
      <w:r w:rsidRPr="00C53086">
        <w:rPr>
          <w:rFonts w:eastAsia="Times New Roman"/>
          <w:bCs/>
          <w:noProof/>
        </w:rPr>
        <w:t xml:space="preserve"> (</w:t>
      </w:r>
      <w:r>
        <w:rPr>
          <w:rFonts w:eastAsia="Times New Roman"/>
          <w:bCs/>
          <w:noProof/>
        </w:rPr>
        <w:t>LandFire 2007a</w:t>
      </w:r>
      <w:r w:rsidRPr="00C53086">
        <w:rPr>
          <w:rFonts w:eastAsia="Times New Roman"/>
          <w:bCs/>
          <w:noProof/>
        </w:rPr>
        <w:t>)</w:t>
      </w:r>
      <w:r>
        <w:rPr>
          <w:rFonts w:eastAsia="Times New Roman"/>
          <w:bCs/>
          <w:noProof/>
        </w:rPr>
        <w:t>.</w:t>
      </w:r>
    </w:p>
    <w:p w14:paraId="72598499" w14:textId="6C2B3BDE" w:rsidR="00C53086" w:rsidRPr="00C53086" w:rsidRDefault="00C53086" w:rsidP="00C53086">
      <w:pPr>
        <w:ind w:firstLine="360"/>
        <w:rPr>
          <w:rFonts w:eastAsia="Times New Roman"/>
          <w:bCs/>
          <w:noProof/>
        </w:rPr>
      </w:pPr>
      <w:r w:rsidRPr="00C53086">
        <w:rPr>
          <w:rFonts w:eastAsia="Times New Roman"/>
          <w:bCs/>
          <w:noProof/>
        </w:rPr>
        <w:t>Continued recruitment into stands produces overstocking and slow growth of the overcrowded trees. This overcrowding may make them susceptible to insects, although others have argued that the more vigorously</w:t>
      </w:r>
      <w:r>
        <w:rPr>
          <w:rFonts w:eastAsia="Times New Roman"/>
          <w:bCs/>
          <w:noProof/>
        </w:rPr>
        <w:t xml:space="preserve"> </w:t>
      </w:r>
      <w:r w:rsidRPr="00C53086">
        <w:rPr>
          <w:rFonts w:eastAsia="Times New Roman"/>
          <w:bCs/>
          <w:noProof/>
        </w:rPr>
        <w:t>growing trees are more likely to be attacked. Beetle infestation creates large quantities of fuel that increase the probability of wildfire. (</w:t>
      </w:r>
      <w:r>
        <w:rPr>
          <w:rFonts w:eastAsia="Times New Roman"/>
          <w:bCs/>
          <w:noProof/>
        </w:rPr>
        <w:t>Bartolome 1988</w:t>
      </w:r>
      <w:r w:rsidRPr="00C53086">
        <w:rPr>
          <w:rFonts w:eastAsia="Times New Roman"/>
          <w:bCs/>
          <w:noProof/>
        </w:rPr>
        <w:t>)</w:t>
      </w:r>
      <w:r>
        <w:rPr>
          <w:rFonts w:eastAsia="Times New Roman"/>
          <w:bCs/>
          <w:noProof/>
        </w:rPr>
        <w:t>.</w:t>
      </w:r>
    </w:p>
    <w:p w14:paraId="17430B0C" w14:textId="7E177F5F" w:rsidR="00C53086" w:rsidRPr="00C53086" w:rsidRDefault="000F2126" w:rsidP="00C53086">
      <w:pPr>
        <w:ind w:firstLine="360"/>
      </w:pPr>
      <w:r>
        <w:rPr>
          <w:noProof/>
        </w:rPr>
        <w:drawing>
          <wp:anchor distT="0" distB="0" distL="114300" distR="114300" simplePos="0" relativeHeight="251665408" behindDoc="0" locked="0" layoutInCell="1" allowOverlap="1" wp14:anchorId="14694D9F" wp14:editId="19198202">
            <wp:simplePos x="0" y="0"/>
            <wp:positionH relativeFrom="column">
              <wp:posOffset>3048000</wp:posOffset>
            </wp:positionH>
            <wp:positionV relativeFrom="paragraph">
              <wp:posOffset>127000</wp:posOffset>
            </wp:positionV>
            <wp:extent cx="2882265" cy="2286000"/>
            <wp:effectExtent l="0" t="0" r="0" b="0"/>
            <wp:wrapTight wrapText="bothSides">
              <wp:wrapPolygon edited="0">
                <wp:start x="0" y="0"/>
                <wp:lineTo x="0" y="21360"/>
                <wp:lineTo x="21319" y="21360"/>
                <wp:lineTo x="213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MDC.png"/>
                    <pic:cNvPicPr/>
                  </pic:nvPicPr>
                  <pic:blipFill rotWithShape="1">
                    <a:blip r:embed="rId11">
                      <a:extLst>
                        <a:ext uri="{28A0092B-C50C-407E-A947-70E740481C1C}">
                          <a14:useLocalDpi xmlns:a14="http://schemas.microsoft.com/office/drawing/2010/main" val="0"/>
                        </a:ext>
                      </a:extLst>
                    </a:blip>
                    <a:srcRect l="4786" t="5015" r="7693" b="2436"/>
                    <a:stretch/>
                  </pic:blipFill>
                  <pic:spPr bwMode="auto">
                    <a:xfrm>
                      <a:off x="0" y="0"/>
                      <a:ext cx="28822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D28D17" w14:textId="05AC7687" w:rsidR="00C53086" w:rsidRDefault="00C53086" w:rsidP="00C53086">
      <w:r w:rsidRPr="00124DFE">
        <w:rPr>
          <w:b/>
        </w:rPr>
        <w:t>Succession Transition</w:t>
      </w:r>
      <w:r>
        <w:tab/>
        <w:t>After 40</w:t>
      </w:r>
      <w:r w:rsidRPr="00124DFE">
        <w:t xml:space="preserve"> years without a wildfire-triggered transi</w:t>
      </w:r>
      <w:r>
        <w:t>tion, this class will begin transitioning to LDC</w:t>
      </w:r>
      <w:r w:rsidRPr="00124DFE">
        <w:t>.</w:t>
      </w:r>
      <w:r>
        <w:t xml:space="preserve"> </w:t>
      </w:r>
      <w:r w:rsidRPr="00C53086">
        <w:t xml:space="preserve">Patches moving between MDC and </w:t>
      </w:r>
      <w:r w:rsidR="00B17A1C">
        <w:t xml:space="preserve">MDO begin transitioning after </w:t>
      </w:r>
      <w:r w:rsidR="0079567E">
        <w:t>4</w:t>
      </w:r>
      <w:r w:rsidR="00B17A1C">
        <w:t>0</w:t>
      </w:r>
      <w:r w:rsidRPr="00C53086">
        <w:t xml:space="preserve"> years since transition to mid development.</w:t>
      </w:r>
      <w:r>
        <w:t xml:space="preserve"> The </w:t>
      </w:r>
      <w:ins w:id="21" w:author="Gross, Shana" w:date="2013-07-03T11:47:00Z">
        <w:r w:rsidR="008706BF">
          <w:t>r</w:t>
        </w:r>
      </w:ins>
      <w:r w:rsidR="000F2126">
        <w:t>ate</w:t>
      </w:r>
      <w:r>
        <w:t xml:space="preserve"> of </w:t>
      </w:r>
      <w:r w:rsidR="000F2126">
        <w:t>succession per time step is 0.6.</w:t>
      </w:r>
      <w:r>
        <w:t xml:space="preserve"> After 80 years, all </w:t>
      </w:r>
      <w:r w:rsidRPr="006F682A">
        <w:t>stands will have</w:t>
      </w:r>
      <w:r>
        <w:t xml:space="preserve"> succeeded</w:t>
      </w:r>
      <w:r w:rsidRPr="006F682A">
        <w:t>.</w:t>
      </w:r>
    </w:p>
    <w:p w14:paraId="6C2427F0" w14:textId="77777777" w:rsidR="008F708C" w:rsidRDefault="008F708C" w:rsidP="00105DA1">
      <w:pPr>
        <w:ind w:firstLine="360"/>
        <w:rPr>
          <w:rFonts w:eastAsia="Times New Roman"/>
          <w:noProof/>
        </w:rPr>
      </w:pPr>
    </w:p>
    <w:p w14:paraId="2B780F6E" w14:textId="6BC27C9C" w:rsidR="00C53086" w:rsidRPr="00C53086" w:rsidRDefault="00C53086" w:rsidP="00C53086">
      <w:pPr>
        <w:rPr>
          <w:rFonts w:eastAsia="Times New Roman"/>
          <w:noProof/>
        </w:rPr>
      </w:pPr>
      <w:r w:rsidRPr="00C53086">
        <w:rPr>
          <w:rFonts w:eastAsia="Times New Roman"/>
          <w:b/>
          <w:noProof/>
        </w:rPr>
        <w:t>Wildfire Transition</w:t>
      </w:r>
      <w:r>
        <w:rPr>
          <w:rFonts w:eastAsia="Times New Roman"/>
          <w:noProof/>
        </w:rPr>
        <w:tab/>
      </w:r>
      <w:r w:rsidRPr="00C53086">
        <w:rPr>
          <w:rFonts w:eastAsia="Times New Roman"/>
          <w:noProof/>
        </w:rPr>
        <w:t xml:space="preserve">High mortality wildfire (41.7% </w:t>
      </w:r>
      <w:r w:rsidR="0079567E">
        <w:rPr>
          <w:rFonts w:eastAsia="Times New Roman"/>
          <w:noProof/>
        </w:rPr>
        <w:t>of fires in this condition)</w:t>
      </w:r>
      <w:r w:rsidRPr="00C53086">
        <w:rPr>
          <w:rFonts w:eastAsia="Times New Roman"/>
          <w:noProof/>
        </w:rPr>
        <w:t xml:space="preserve"> recycles the</w:t>
      </w:r>
      <w:r>
        <w:rPr>
          <w:rFonts w:eastAsia="Times New Roman"/>
          <w:noProof/>
        </w:rPr>
        <w:t xml:space="preserve"> patch through the Early Devel</w:t>
      </w:r>
      <w:r w:rsidRPr="00C53086">
        <w:rPr>
          <w:rFonts w:eastAsia="Times New Roman"/>
          <w:noProof/>
        </w:rPr>
        <w:t xml:space="preserve">opment </w:t>
      </w:r>
      <w:r w:rsidR="002C7688">
        <w:rPr>
          <w:rFonts w:eastAsia="Times New Roman"/>
          <w:noProof/>
        </w:rPr>
        <w:t>condition</w:t>
      </w:r>
      <w:r w:rsidRPr="00C53086">
        <w:rPr>
          <w:rFonts w:eastAsia="Times New Roman"/>
          <w:noProof/>
        </w:rPr>
        <w:t xml:space="preserve">. </w:t>
      </w:r>
      <w:commentRangeStart w:id="22"/>
      <w:commentRangeStart w:id="23"/>
      <w:r w:rsidRPr="00C53086">
        <w:rPr>
          <w:rFonts w:eastAsia="Times New Roman"/>
          <w:noProof/>
        </w:rPr>
        <w:t>Low mortality wildfire (58.3%) triggers a transition to MDO.</w:t>
      </w:r>
      <w:commentRangeEnd w:id="22"/>
      <w:r w:rsidR="008706BF">
        <w:rPr>
          <w:rStyle w:val="CommentReference"/>
        </w:rPr>
        <w:commentReference w:id="22"/>
      </w:r>
      <w:commentRangeEnd w:id="23"/>
      <w:r w:rsidR="006D7307">
        <w:rPr>
          <w:rStyle w:val="CommentReference"/>
        </w:rPr>
        <w:commentReference w:id="23"/>
      </w:r>
    </w:p>
    <w:p w14:paraId="2780991A" w14:textId="77777777" w:rsidR="00C53086" w:rsidRDefault="00C53086" w:rsidP="00A3304E">
      <w:pPr>
        <w:pBdr>
          <w:bottom w:val="single" w:sz="4" w:space="1" w:color="auto"/>
        </w:pBdr>
        <w:ind w:firstLine="360"/>
        <w:rPr>
          <w:rFonts w:eastAsia="Times New Roman"/>
          <w:noProof/>
        </w:rPr>
      </w:pPr>
    </w:p>
    <w:p w14:paraId="6EDD902D" w14:textId="77777777" w:rsidR="00A3304E" w:rsidRDefault="00A3304E" w:rsidP="00105DA1">
      <w:pPr>
        <w:ind w:firstLine="360"/>
        <w:rPr>
          <w:rFonts w:eastAsia="Times New Roman"/>
          <w:noProof/>
        </w:rPr>
      </w:pPr>
    </w:p>
    <w:p w14:paraId="06C0670C" w14:textId="77777777" w:rsidR="00A3304E" w:rsidRDefault="00A3304E" w:rsidP="00A3304E">
      <w:pPr>
        <w:rPr>
          <w:rFonts w:eastAsia="Times New Roman"/>
          <w:b/>
          <w:noProof/>
          <w:sz w:val="28"/>
          <w:szCs w:val="28"/>
        </w:rPr>
      </w:pPr>
      <w:r w:rsidRPr="00A3304E">
        <w:rPr>
          <w:rFonts w:eastAsia="Times New Roman"/>
          <w:b/>
          <w:noProof/>
          <w:sz w:val="28"/>
          <w:szCs w:val="28"/>
        </w:rPr>
        <w:t>Late Development - Open (LDO)</w:t>
      </w:r>
    </w:p>
    <w:p w14:paraId="0E8E5A0F" w14:textId="77777777" w:rsidR="001725B2" w:rsidRDefault="001725B2" w:rsidP="001725B2">
      <w:pPr>
        <w:rPr>
          <w:rFonts w:eastAsia="Times New Roman"/>
          <w:b/>
          <w:noProof/>
          <w:sz w:val="28"/>
          <w:szCs w:val="28"/>
        </w:rPr>
      </w:pPr>
    </w:p>
    <w:p w14:paraId="1E3DD87B" w14:textId="3FEB4031" w:rsidR="00A3304E" w:rsidRDefault="000F2126" w:rsidP="001725B2">
      <w:pPr>
        <w:rPr>
          <w:rFonts w:eastAsia="Times New Roman"/>
          <w:noProof/>
        </w:rPr>
      </w:pPr>
      <w:r>
        <w:rPr>
          <w:rFonts w:eastAsia="Times New Roman"/>
          <w:noProof/>
        </w:rPr>
        <w:drawing>
          <wp:anchor distT="0" distB="0" distL="114300" distR="114300" simplePos="0" relativeHeight="251661312" behindDoc="0" locked="0" layoutInCell="1" allowOverlap="1" wp14:anchorId="4871DD3E" wp14:editId="0C0BCCD1">
            <wp:simplePos x="0" y="0"/>
            <wp:positionH relativeFrom="column">
              <wp:posOffset>3007360</wp:posOffset>
            </wp:positionH>
            <wp:positionV relativeFrom="paragraph">
              <wp:posOffset>440690</wp:posOffset>
            </wp:positionV>
            <wp:extent cx="2914015" cy="228600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LDO.png"/>
                    <pic:cNvPicPr/>
                  </pic:nvPicPr>
                  <pic:blipFill rotWithShape="1">
                    <a:blip r:embed="rId12">
                      <a:extLst>
                        <a:ext uri="{28A0092B-C50C-407E-A947-70E740481C1C}">
                          <a14:useLocalDpi xmlns:a14="http://schemas.microsoft.com/office/drawing/2010/main" val="0"/>
                        </a:ext>
                      </a:extLst>
                    </a:blip>
                    <a:srcRect l="4273" t="5472" r="7692" b="2436"/>
                    <a:stretch/>
                  </pic:blipFill>
                  <pic:spPr bwMode="auto">
                    <a:xfrm>
                      <a:off x="0" y="0"/>
                      <a:ext cx="29140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304E" w:rsidRPr="00A3304E">
        <w:rPr>
          <w:rFonts w:eastAsia="Times New Roman"/>
          <w:b/>
          <w:noProof/>
        </w:rPr>
        <w:t>Description</w:t>
      </w:r>
      <w:r w:rsidR="00A3304E" w:rsidRPr="00A3304E">
        <w:rPr>
          <w:rFonts w:eastAsia="Times New Roman"/>
          <w:noProof/>
        </w:rPr>
        <w:t xml:space="preserve"> </w:t>
      </w:r>
      <w:r w:rsidR="00A3304E">
        <w:rPr>
          <w:rFonts w:eastAsia="Times New Roman"/>
          <w:noProof/>
        </w:rPr>
        <w:tab/>
      </w:r>
      <w:r w:rsidR="00A3304E" w:rsidRPr="00A3304E">
        <w:rPr>
          <w:rFonts w:eastAsia="Times New Roman"/>
          <w:noProof/>
        </w:rPr>
        <w:t>Areas that have experienced one or more low severity understory fires that had reduced stand density or old stands that have not experienced fire but have been thinned by other processes (tree falls etc.). Stands are uneven aged. C</w:t>
      </w:r>
      <w:r w:rsidR="001725B2">
        <w:rPr>
          <w:rFonts w:eastAsia="Times New Roman"/>
          <w:noProof/>
        </w:rPr>
        <w:t xml:space="preserve">anopy cover ranges from 10-50% </w:t>
      </w:r>
      <w:r w:rsidR="00A3304E" w:rsidRPr="00A3304E">
        <w:rPr>
          <w:rFonts w:eastAsia="Times New Roman"/>
          <w:noProof/>
        </w:rPr>
        <w:t>(</w:t>
      </w:r>
      <w:r w:rsidR="00A3304E">
        <w:rPr>
          <w:rFonts w:eastAsia="Times New Roman"/>
          <w:noProof/>
        </w:rPr>
        <w:t>LandFire 2007a</w:t>
      </w:r>
      <w:r w:rsidR="00A3304E" w:rsidRPr="00A3304E">
        <w:rPr>
          <w:rFonts w:eastAsia="Times New Roman"/>
          <w:noProof/>
        </w:rPr>
        <w:t>)</w:t>
      </w:r>
      <w:r w:rsidR="00A3304E">
        <w:rPr>
          <w:rFonts w:eastAsia="Times New Roman"/>
          <w:noProof/>
        </w:rPr>
        <w:t>.</w:t>
      </w:r>
    </w:p>
    <w:p w14:paraId="06219BA3" w14:textId="0ED296AE" w:rsidR="001725B2" w:rsidRDefault="001725B2" w:rsidP="001725B2">
      <w:pPr>
        <w:rPr>
          <w:rFonts w:eastAsia="Times New Roman"/>
          <w:noProof/>
        </w:rPr>
      </w:pPr>
    </w:p>
    <w:p w14:paraId="45A6A519" w14:textId="29A5D787" w:rsidR="00A3304E" w:rsidRDefault="00A3304E" w:rsidP="001725B2">
      <w:pPr>
        <w:rPr>
          <w:rFonts w:eastAsia="Times New Roman"/>
          <w:noProof/>
        </w:rPr>
      </w:pPr>
      <w:r w:rsidRPr="00A3304E">
        <w:rPr>
          <w:rFonts w:eastAsia="Times New Roman"/>
          <w:b/>
          <w:noProof/>
        </w:rPr>
        <w:t>Succession Transition</w:t>
      </w:r>
      <w:r w:rsidRPr="00A3304E">
        <w:rPr>
          <w:rFonts w:eastAsia="Times New Roman"/>
          <w:noProof/>
        </w:rPr>
        <w:t xml:space="preserve"> </w:t>
      </w:r>
      <w:r>
        <w:rPr>
          <w:rFonts w:eastAsia="Times New Roman"/>
          <w:noProof/>
        </w:rPr>
        <w:tab/>
      </w:r>
      <w:r w:rsidRPr="00A3304E">
        <w:rPr>
          <w:rFonts w:eastAsia="Times New Roman"/>
          <w:noProof/>
        </w:rPr>
        <w:t xml:space="preserve">This class will maintain under low mortality disturbance, but after 50 years without fire, this class </w:t>
      </w:r>
      <w:r w:rsidR="00B17A1C">
        <w:rPr>
          <w:rFonts w:eastAsia="Times New Roman"/>
          <w:noProof/>
        </w:rPr>
        <w:t xml:space="preserve">succeeds to LDC </w:t>
      </w:r>
      <w:r w:rsidR="000B3C75">
        <w:rPr>
          <w:rFonts w:eastAsia="Times New Roman"/>
          <w:noProof/>
        </w:rPr>
        <w:t>at a rate of 0.7 per timestep.</w:t>
      </w:r>
    </w:p>
    <w:p w14:paraId="525C79CE" w14:textId="77777777" w:rsidR="001725B2" w:rsidRDefault="001725B2" w:rsidP="001725B2">
      <w:pPr>
        <w:rPr>
          <w:rFonts w:eastAsia="Times New Roman"/>
          <w:noProof/>
        </w:rPr>
      </w:pPr>
    </w:p>
    <w:p w14:paraId="581066F0" w14:textId="12E49F20" w:rsidR="001B414E" w:rsidRPr="00A3304E" w:rsidRDefault="00A3304E" w:rsidP="001725B2">
      <w:pPr>
        <w:rPr>
          <w:rFonts w:eastAsia="Times New Roman"/>
          <w:noProof/>
        </w:rPr>
      </w:pPr>
      <w:r w:rsidRPr="00A3304E">
        <w:rPr>
          <w:rFonts w:eastAsia="Times New Roman"/>
          <w:b/>
          <w:noProof/>
        </w:rPr>
        <w:t>Wildfire Transition</w:t>
      </w:r>
      <w:r w:rsidRPr="00A3304E">
        <w:rPr>
          <w:rFonts w:eastAsia="Times New Roman"/>
          <w:noProof/>
        </w:rPr>
        <w:t xml:space="preserve"> </w:t>
      </w:r>
      <w:r>
        <w:rPr>
          <w:rFonts w:eastAsia="Times New Roman"/>
          <w:noProof/>
        </w:rPr>
        <w:tab/>
      </w:r>
      <w:r w:rsidRPr="00A3304E">
        <w:rPr>
          <w:rFonts w:eastAsia="Times New Roman"/>
          <w:noProof/>
        </w:rPr>
        <w:t xml:space="preserve">High mortality wildfire (7% </w:t>
      </w:r>
      <w:r w:rsidR="0079567E">
        <w:rPr>
          <w:rFonts w:eastAsia="Times New Roman"/>
          <w:noProof/>
        </w:rPr>
        <w:t>of fires in this condition)</w:t>
      </w:r>
      <w:r w:rsidRPr="00A3304E">
        <w:rPr>
          <w:rFonts w:eastAsia="Times New Roman"/>
          <w:noProof/>
        </w:rPr>
        <w:t xml:space="preserve"> recycles the p</w:t>
      </w:r>
      <w:r>
        <w:rPr>
          <w:rFonts w:eastAsia="Times New Roman"/>
          <w:noProof/>
        </w:rPr>
        <w:t>atch through the Early Develop</w:t>
      </w:r>
      <w:r w:rsidRPr="00A3304E">
        <w:rPr>
          <w:rFonts w:eastAsia="Times New Roman"/>
          <w:noProof/>
        </w:rPr>
        <w:t xml:space="preserve">ment </w:t>
      </w:r>
      <w:r w:rsidR="002C7688">
        <w:rPr>
          <w:rFonts w:eastAsia="Times New Roman"/>
          <w:noProof/>
        </w:rPr>
        <w:t>condition</w:t>
      </w:r>
      <w:r w:rsidRPr="00A3304E">
        <w:rPr>
          <w:rFonts w:eastAsia="Times New Roman"/>
          <w:noProof/>
        </w:rPr>
        <w:t>. Low mortality wildfire (93%) maintains the patch in LDO.</w:t>
      </w:r>
    </w:p>
    <w:p w14:paraId="0B7E4201" w14:textId="77777777" w:rsidR="00C53086" w:rsidRDefault="00C53086" w:rsidP="00A3304E">
      <w:pPr>
        <w:pBdr>
          <w:bottom w:val="single" w:sz="4" w:space="1" w:color="auto"/>
        </w:pBdr>
        <w:ind w:firstLine="360"/>
        <w:rPr>
          <w:rFonts w:eastAsia="Times New Roman"/>
          <w:noProof/>
        </w:rPr>
      </w:pPr>
    </w:p>
    <w:p w14:paraId="05B6E5C0" w14:textId="77777777" w:rsidR="00C53086" w:rsidRDefault="00C53086" w:rsidP="00105DA1">
      <w:pPr>
        <w:ind w:firstLine="360"/>
        <w:rPr>
          <w:rFonts w:eastAsia="Times New Roman"/>
          <w:noProof/>
        </w:rPr>
      </w:pPr>
    </w:p>
    <w:p w14:paraId="426CF4EF" w14:textId="77777777" w:rsidR="00A3304E" w:rsidRPr="00A3304E" w:rsidRDefault="00A3304E" w:rsidP="00A3304E">
      <w:pPr>
        <w:rPr>
          <w:rFonts w:eastAsia="Times New Roman"/>
          <w:b/>
          <w:noProof/>
        </w:rPr>
      </w:pPr>
      <w:r w:rsidRPr="00A3304E">
        <w:rPr>
          <w:rFonts w:eastAsia="Times New Roman"/>
          <w:b/>
          <w:noProof/>
          <w:sz w:val="28"/>
        </w:rPr>
        <w:t>Late Development - Closed (LDC)</w:t>
      </w:r>
    </w:p>
    <w:p w14:paraId="4C801575" w14:textId="77777777" w:rsidR="001725B2" w:rsidRDefault="001725B2" w:rsidP="00A3304E">
      <w:pPr>
        <w:rPr>
          <w:rFonts w:eastAsia="Times New Roman"/>
          <w:b/>
          <w:noProof/>
        </w:rPr>
      </w:pPr>
    </w:p>
    <w:p w14:paraId="68FD449F" w14:textId="4F6581AD" w:rsidR="00A3304E" w:rsidRPr="00A3304E" w:rsidRDefault="00A3304E" w:rsidP="00A3304E">
      <w:pPr>
        <w:rPr>
          <w:rFonts w:eastAsia="Times New Roman"/>
          <w:noProof/>
        </w:rPr>
      </w:pPr>
      <w:r w:rsidRPr="00A3304E">
        <w:rPr>
          <w:rFonts w:eastAsia="Times New Roman"/>
          <w:b/>
          <w:noProof/>
        </w:rPr>
        <w:t>Description</w:t>
      </w:r>
      <w:r w:rsidRPr="00A3304E">
        <w:rPr>
          <w:rFonts w:eastAsia="Times New Roman"/>
          <w:noProof/>
        </w:rPr>
        <w:t xml:space="preserve"> Old </w:t>
      </w:r>
      <w:r w:rsidR="00152810">
        <w:rPr>
          <w:rFonts w:eastAsia="Times New Roman"/>
          <w:i/>
          <w:noProof/>
          <w:szCs w:val="20"/>
        </w:rPr>
        <w:t xml:space="preserve">P. contorta </w:t>
      </w:r>
      <w:r w:rsidR="00152810">
        <w:rPr>
          <w:rFonts w:eastAsia="Times New Roman"/>
          <w:noProof/>
          <w:szCs w:val="20"/>
        </w:rPr>
        <w:t xml:space="preserve">ssp. </w:t>
      </w:r>
      <w:r w:rsidR="00152810">
        <w:rPr>
          <w:rFonts w:eastAsia="Times New Roman"/>
          <w:i/>
          <w:noProof/>
          <w:szCs w:val="20"/>
        </w:rPr>
        <w:t>murrayana</w:t>
      </w:r>
      <w:r w:rsidR="00152810" w:rsidRPr="00A3304E">
        <w:rPr>
          <w:rFonts w:eastAsia="Times New Roman"/>
          <w:noProof/>
        </w:rPr>
        <w:t xml:space="preserve"> </w:t>
      </w:r>
      <w:r w:rsidRPr="00A3304E">
        <w:rPr>
          <w:rFonts w:eastAsia="Times New Roman"/>
          <w:noProof/>
        </w:rPr>
        <w:t>stands where fire has had minimal influence. Canopy cover exceeds 50%.</w:t>
      </w:r>
    </w:p>
    <w:p w14:paraId="4E43A5FA" w14:textId="77777777" w:rsidR="00A3304E" w:rsidRDefault="00A3304E" w:rsidP="00A3304E">
      <w:pPr>
        <w:rPr>
          <w:rFonts w:eastAsia="Times New Roman"/>
          <w:b/>
          <w:noProof/>
        </w:rPr>
      </w:pPr>
    </w:p>
    <w:p w14:paraId="573E72C2" w14:textId="77777777" w:rsidR="00A3304E" w:rsidRPr="00A3304E" w:rsidRDefault="00A3304E" w:rsidP="00A3304E">
      <w:pPr>
        <w:rPr>
          <w:rFonts w:eastAsia="Times New Roman"/>
          <w:noProof/>
        </w:rPr>
      </w:pPr>
      <w:r w:rsidRPr="00A3304E">
        <w:rPr>
          <w:rFonts w:eastAsia="Times New Roman"/>
          <w:b/>
          <w:noProof/>
        </w:rPr>
        <w:t>Succession Transition</w:t>
      </w:r>
      <w:r w:rsidRPr="00A3304E">
        <w:rPr>
          <w:rFonts w:eastAsia="Times New Roman"/>
          <w:noProof/>
        </w:rPr>
        <w:t xml:space="preserve"> This class will maintain in the absence of disturbance.</w:t>
      </w:r>
    </w:p>
    <w:p w14:paraId="144355BE" w14:textId="77777777" w:rsidR="00A3304E" w:rsidRDefault="00A3304E" w:rsidP="00A3304E">
      <w:pPr>
        <w:rPr>
          <w:rFonts w:eastAsia="Times New Roman"/>
          <w:b/>
          <w:noProof/>
        </w:rPr>
      </w:pPr>
    </w:p>
    <w:p w14:paraId="11C56501" w14:textId="4A23C5DE" w:rsidR="00A3304E" w:rsidRDefault="00A3304E" w:rsidP="00A3304E">
      <w:pPr>
        <w:pBdr>
          <w:bottom w:val="double" w:sz="6" w:space="1" w:color="auto"/>
        </w:pBdr>
        <w:rPr>
          <w:rFonts w:eastAsia="Times New Roman"/>
          <w:noProof/>
        </w:rPr>
      </w:pPr>
      <w:r w:rsidRPr="00A3304E">
        <w:rPr>
          <w:rFonts w:eastAsia="Times New Roman"/>
          <w:b/>
          <w:noProof/>
        </w:rPr>
        <w:t>Wildfire Transition</w:t>
      </w:r>
      <w:r w:rsidRPr="00A3304E">
        <w:rPr>
          <w:rFonts w:eastAsia="Times New Roman"/>
          <w:noProof/>
        </w:rPr>
        <w:t xml:space="preserve"> High mortality wildfire (26.3% </w:t>
      </w:r>
      <w:r w:rsidR="0079567E">
        <w:rPr>
          <w:rFonts w:eastAsia="Times New Roman"/>
          <w:noProof/>
        </w:rPr>
        <w:t>of fires in this condition)</w:t>
      </w:r>
      <w:r w:rsidRPr="00A3304E">
        <w:rPr>
          <w:rFonts w:eastAsia="Times New Roman"/>
          <w:noProof/>
        </w:rPr>
        <w:t xml:space="preserve"> recycles the</w:t>
      </w:r>
      <w:r>
        <w:rPr>
          <w:rFonts w:eastAsia="Times New Roman"/>
          <w:noProof/>
        </w:rPr>
        <w:t xml:space="preserve"> patch through the Early Devel</w:t>
      </w:r>
      <w:r w:rsidRPr="00A3304E">
        <w:rPr>
          <w:rFonts w:eastAsia="Times New Roman"/>
          <w:noProof/>
        </w:rPr>
        <w:t xml:space="preserve">opment </w:t>
      </w:r>
      <w:r w:rsidR="002C7688">
        <w:rPr>
          <w:rFonts w:eastAsia="Times New Roman"/>
          <w:noProof/>
        </w:rPr>
        <w:t>condition</w:t>
      </w:r>
      <w:r w:rsidRPr="00A3304E">
        <w:rPr>
          <w:rFonts w:eastAsia="Times New Roman"/>
          <w:noProof/>
        </w:rPr>
        <w:t xml:space="preserve">. Low mortality wildfire (73.7%) maintains the patch in LDC. </w:t>
      </w:r>
    </w:p>
    <w:p w14:paraId="141360EE" w14:textId="77777777" w:rsidR="001725B2" w:rsidRPr="00A3304E" w:rsidRDefault="001725B2" w:rsidP="00A3304E">
      <w:pPr>
        <w:pBdr>
          <w:bottom w:val="double" w:sz="6" w:space="1" w:color="auto"/>
        </w:pBdr>
        <w:rPr>
          <w:rFonts w:eastAsia="Times New Roman"/>
          <w:noProof/>
        </w:rPr>
      </w:pPr>
    </w:p>
    <w:p w14:paraId="33D4FE0D" w14:textId="77777777" w:rsidR="001725B2" w:rsidRDefault="001725B2" w:rsidP="001725B2">
      <w:pPr>
        <w:rPr>
          <w:rFonts w:eastAsia="Times New Roman"/>
          <w:noProof/>
        </w:rPr>
      </w:pPr>
    </w:p>
    <w:p w14:paraId="2AB47239" w14:textId="77777777" w:rsidR="00BD3F57" w:rsidRPr="00A45378" w:rsidRDefault="00BD3F57" w:rsidP="00BD3F57">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678EB67E" w14:textId="77777777" w:rsidR="00BD3F57" w:rsidRPr="00A45378" w:rsidRDefault="00BD3F57" w:rsidP="00BD3F57">
      <w:pPr>
        <w:autoSpaceDE w:val="0"/>
        <w:autoSpaceDN w:val="0"/>
        <w:adjustRightInd w:val="0"/>
        <w:jc w:val="both"/>
        <w:rPr>
          <w:rFonts w:eastAsia="Times New Roman"/>
          <w:noProof/>
          <w:szCs w:val="20"/>
        </w:rPr>
      </w:pPr>
    </w:p>
    <w:p w14:paraId="68FBEC0B" w14:textId="77777777"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239B4DE5" w14:textId="77777777" w:rsidR="00BD3F57" w:rsidRPr="00A45378" w:rsidRDefault="00BD3F57" w:rsidP="00BD3F57">
      <w:pPr>
        <w:autoSpaceDE w:val="0"/>
        <w:autoSpaceDN w:val="0"/>
        <w:adjustRightInd w:val="0"/>
        <w:outlineLvl w:val="4"/>
        <w:rPr>
          <w:rFonts w:eastAsia="Times New Roman"/>
          <w:b/>
          <w:bCs/>
          <w:noProof/>
        </w:rPr>
      </w:pPr>
    </w:p>
    <w:p w14:paraId="18081340" w14:textId="77777777"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Pr>
          <w:rFonts w:eastAsia="Times New Roman"/>
          <w:noProof/>
        </w:rPr>
        <w:t xml:space="preserve">a stand-replacing disturbance. </w:t>
      </w:r>
    </w:p>
    <w:p w14:paraId="08D7358D" w14:textId="1120F21B" w:rsidR="00BD3F57" w:rsidRPr="00A45378" w:rsidRDefault="00BD3F57" w:rsidP="00BD3F57">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Pr>
          <w:rFonts w:eastAsia="Times New Roman"/>
          <w:noProof/>
        </w:rPr>
        <w:t>ade together</w:t>
      </w:r>
      <w:r w:rsidRPr="00A45378">
        <w:rPr>
          <w:rFonts w:eastAsia="Times New Roman"/>
          <w:noProof/>
        </w:rPr>
        <w:t xml:space="preserve"> (</w:t>
      </w:r>
      <w:r>
        <w:rPr>
          <w:rFonts w:eastAsia="Times New Roman"/>
          <w:noProof/>
        </w:rPr>
        <w:t>Verner 1988</w:t>
      </w:r>
      <w:r w:rsidRPr="00A45378">
        <w:rPr>
          <w:rFonts w:eastAsia="Times New Roman"/>
          <w:noProof/>
        </w:rPr>
        <w:t>)</w:t>
      </w:r>
      <w:r>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Pr>
          <w:rFonts w:eastAsia="Times New Roman"/>
          <w:noProof/>
        </w:rPr>
        <w:t xml:space="preserve"> (LandFire 2007c)</w:t>
      </w:r>
      <w:r w:rsidRPr="00A45378">
        <w:rPr>
          <w:rFonts w:eastAsia="Times New Roman"/>
          <w:noProof/>
        </w:rPr>
        <w:t xml:space="preserve">. </w:t>
      </w:r>
    </w:p>
    <w:p w14:paraId="432E17A6" w14:textId="77777777" w:rsidR="00BD3F57" w:rsidRPr="00A45378" w:rsidRDefault="00BD3F57" w:rsidP="00BD3F57">
      <w:pPr>
        <w:autoSpaceDE w:val="0"/>
        <w:autoSpaceDN w:val="0"/>
        <w:adjustRightInd w:val="0"/>
        <w:rPr>
          <w:rFonts w:eastAsia="Times New Roman"/>
          <w:noProof/>
          <w:szCs w:val="20"/>
        </w:rPr>
      </w:pPr>
    </w:p>
    <w:p w14:paraId="5A4E0256" w14:textId="6ACD17BF"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noProof/>
        </w:rPr>
        <w:tab/>
        <w:t xml:space="preserve">Unless it burns, a patch in the early </w:t>
      </w:r>
      <w:r w:rsidR="002C7688">
        <w:rPr>
          <w:rFonts w:eastAsia="Times New Roman"/>
          <w:noProof/>
        </w:rPr>
        <w:t>condition</w:t>
      </w:r>
      <w:r w:rsidRPr="00A45378">
        <w:rPr>
          <w:rFonts w:eastAsia="Times New Roman"/>
          <w:noProof/>
        </w:rPr>
        <w:t xml:space="preserve"> persists for 10 years, at w</w:t>
      </w:r>
      <w:r w:rsidR="00152810">
        <w:rPr>
          <w:rFonts w:eastAsia="Times New Roman"/>
          <w:noProof/>
        </w:rPr>
        <w:t>hich point it transitions to MD</w:t>
      </w:r>
      <w:r w:rsidRPr="00A45378">
        <w:rPr>
          <w:rFonts w:eastAsia="Times New Roman"/>
          <w:noProof/>
        </w:rPr>
        <w:t>-A.</w:t>
      </w:r>
    </w:p>
    <w:p w14:paraId="7DBC7E92" w14:textId="77777777" w:rsidR="00BD3F57" w:rsidRPr="00A45378" w:rsidRDefault="00BD3F57" w:rsidP="00BD3F57">
      <w:pPr>
        <w:autoSpaceDE w:val="0"/>
        <w:autoSpaceDN w:val="0"/>
        <w:adjustRightInd w:val="0"/>
        <w:rPr>
          <w:rFonts w:eastAsia="Times New Roman"/>
          <w:noProof/>
          <w:szCs w:val="20"/>
        </w:rPr>
      </w:pPr>
    </w:p>
    <w:p w14:paraId="4350A55E" w14:textId="1D6937A2" w:rsidR="00BD3F57" w:rsidRPr="00A45378" w:rsidRDefault="00BD3F57" w:rsidP="00BD3F57">
      <w:pPr>
        <w:pBdr>
          <w:bottom w:val="single" w:sz="4" w:space="1" w:color="auto"/>
        </w:pBdr>
        <w:autoSpaceDE w:val="0"/>
        <w:autoSpaceDN w:val="0"/>
        <w:adjustRightInd w:val="0"/>
        <w:rPr>
          <w:rFonts w:eastAsia="Times New Roman"/>
          <w:noProof/>
        </w:rPr>
      </w:pPr>
      <w:r w:rsidRPr="00BD3F57">
        <w:rPr>
          <w:rFonts w:eastAsia="Times New Roman"/>
          <w:b/>
          <w:noProof/>
        </w:rPr>
        <w:t>Wildfire Transition</w:t>
      </w:r>
      <w:r w:rsidRPr="00A45378">
        <w:rPr>
          <w:rFonts w:eastAsia="Times New Roman"/>
          <w:noProof/>
        </w:rPr>
        <w:tab/>
        <w:t xml:space="preserve">High mortality wildfire (100% </w:t>
      </w:r>
      <w:r w:rsidR="0079567E">
        <w:rPr>
          <w:rFonts w:eastAsia="Times New Roman"/>
          <w:noProof/>
        </w:rPr>
        <w:t>of fires in this condition)</w:t>
      </w:r>
      <w:r w:rsidRPr="00A45378">
        <w:rPr>
          <w:rFonts w:eastAsia="Times New Roman"/>
          <w:noProof/>
        </w:rPr>
        <w:t xml:space="preserve"> recycles the patch through the </w:t>
      </w:r>
      <w:r w:rsidR="00376614">
        <w:rPr>
          <w:rFonts w:eastAsia="Times New Roman"/>
          <w:noProof/>
        </w:rPr>
        <w:t>ED–A</w:t>
      </w:r>
      <w:r w:rsidRPr="00A45378">
        <w:rPr>
          <w:rFonts w:eastAsia="Times New Roman"/>
          <w:noProof/>
        </w:rPr>
        <w:t xml:space="preserve"> </w:t>
      </w:r>
      <w:r w:rsidR="002C7688">
        <w:rPr>
          <w:rFonts w:eastAsia="Times New Roman"/>
          <w:noProof/>
        </w:rPr>
        <w:t>condition</w:t>
      </w:r>
      <w:r w:rsidRPr="00A45378">
        <w:rPr>
          <w:rFonts w:eastAsia="Times New Roman"/>
          <w:noProof/>
        </w:rPr>
        <w:t xml:space="preserve">. Low mortality wildfire is not modeled for this </w:t>
      </w:r>
      <w:r w:rsidR="002C7688">
        <w:rPr>
          <w:rFonts w:eastAsia="Times New Roman"/>
          <w:noProof/>
        </w:rPr>
        <w:t>condition</w:t>
      </w:r>
      <w:r w:rsidRPr="00A45378">
        <w:rPr>
          <w:rFonts w:eastAsia="Times New Roman"/>
          <w:noProof/>
        </w:rPr>
        <w:t>.</w:t>
      </w:r>
    </w:p>
    <w:p w14:paraId="07E4EA95" w14:textId="0B961677" w:rsidR="00BD3F57" w:rsidRPr="00A45378" w:rsidRDefault="00BD3F57" w:rsidP="00BD3F57">
      <w:pPr>
        <w:pBdr>
          <w:bottom w:val="single" w:sz="4" w:space="1" w:color="auto"/>
        </w:pBdr>
        <w:autoSpaceDE w:val="0"/>
        <w:autoSpaceDN w:val="0"/>
        <w:adjustRightInd w:val="0"/>
        <w:rPr>
          <w:rFonts w:eastAsia="Times New Roman"/>
          <w:noProof/>
          <w:szCs w:val="20"/>
        </w:rPr>
      </w:pPr>
    </w:p>
    <w:p w14:paraId="74080B07" w14:textId="784FD3AE" w:rsidR="00BD3F57" w:rsidRPr="00A45378" w:rsidRDefault="00BD3F57" w:rsidP="00BD3F57">
      <w:pPr>
        <w:autoSpaceDE w:val="0"/>
        <w:autoSpaceDN w:val="0"/>
        <w:adjustRightInd w:val="0"/>
        <w:jc w:val="both"/>
        <w:rPr>
          <w:rFonts w:eastAsia="Times New Roman"/>
          <w:noProof/>
          <w:szCs w:val="20"/>
        </w:rPr>
      </w:pPr>
    </w:p>
    <w:p w14:paraId="739BEE85" w14:textId="4351923D"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401A6292" w14:textId="594A2BC7" w:rsidR="00BD3F57" w:rsidRPr="00A45378" w:rsidRDefault="00BD3F57" w:rsidP="00BD3F57">
      <w:pPr>
        <w:autoSpaceDE w:val="0"/>
        <w:autoSpaceDN w:val="0"/>
        <w:adjustRightInd w:val="0"/>
        <w:outlineLvl w:val="4"/>
        <w:rPr>
          <w:rFonts w:eastAsia="Times New Roman"/>
          <w:b/>
          <w:bCs/>
          <w:noProof/>
        </w:rPr>
      </w:pPr>
    </w:p>
    <w:p w14:paraId="4F44576D" w14:textId="4DB3E609" w:rsidR="00BD3F57" w:rsidRPr="00A45378" w:rsidRDefault="00367E06" w:rsidP="00BD3F57">
      <w:pPr>
        <w:autoSpaceDE w:val="0"/>
        <w:autoSpaceDN w:val="0"/>
        <w:adjustRightInd w:val="0"/>
        <w:outlineLvl w:val="4"/>
        <w:rPr>
          <w:rFonts w:eastAsia="Times New Roman"/>
          <w:bCs/>
          <w:noProof/>
        </w:rPr>
      </w:pPr>
      <w:r>
        <w:rPr>
          <w:rFonts w:eastAsia="Times New Roman"/>
          <w:bCs/>
          <w:noProof/>
        </w:rPr>
        <w:drawing>
          <wp:anchor distT="0" distB="0" distL="114300" distR="114300" simplePos="0" relativeHeight="251666432" behindDoc="0" locked="0" layoutInCell="1" allowOverlap="1" wp14:anchorId="04609A26" wp14:editId="38533ED6">
            <wp:simplePos x="0" y="0"/>
            <wp:positionH relativeFrom="column">
              <wp:posOffset>3037840</wp:posOffset>
            </wp:positionH>
            <wp:positionV relativeFrom="paragraph">
              <wp:posOffset>456565</wp:posOffset>
            </wp:positionV>
            <wp:extent cx="2889250" cy="2284095"/>
            <wp:effectExtent l="0" t="0" r="635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3">
                      <a:extLst>
                        <a:ext uri="{28A0092B-C50C-407E-A947-70E740481C1C}">
                          <a14:useLocalDpi xmlns:a14="http://schemas.microsoft.com/office/drawing/2010/main" val="0"/>
                        </a:ext>
                      </a:extLst>
                    </a:blip>
                    <a:srcRect l="4786" t="5472" r="7864" b="2436"/>
                    <a:stretch/>
                  </pic:blipFill>
                  <pic:spPr bwMode="auto">
                    <a:xfrm>
                      <a:off x="0" y="0"/>
                      <a:ext cx="2889250" cy="2284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3F57" w:rsidRPr="00BD3F57">
        <w:rPr>
          <w:rFonts w:eastAsia="Times New Roman"/>
          <w:b/>
          <w:bCs/>
          <w:noProof/>
        </w:rPr>
        <w:t>Description</w:t>
      </w:r>
      <w:r w:rsidR="00BD3F57" w:rsidRPr="00A45378">
        <w:rPr>
          <w:rFonts w:eastAsia="Times New Roman"/>
          <w:b/>
          <w:bCs/>
          <w:noProof/>
        </w:rPr>
        <w:tab/>
      </w:r>
      <w:r w:rsidR="00BD3F57" w:rsidRPr="00A45378">
        <w:rPr>
          <w:rFonts w:eastAsia="Times New Roman"/>
          <w:bCs/>
          <w:i/>
          <w:iCs/>
          <w:noProof/>
        </w:rPr>
        <w:t>P. tremuloides</w:t>
      </w:r>
      <w:r w:rsidR="00BD3F57" w:rsidRPr="00A45378">
        <w:rPr>
          <w:rFonts w:eastAsia="Times New Roman"/>
          <w:bCs/>
          <w:noProof/>
        </w:rPr>
        <w:t xml:space="preserve"> trees 5-16</w:t>
      </w:r>
      <w:r w:rsidR="00BD3F57">
        <w:rPr>
          <w:rFonts w:eastAsia="Times New Roman"/>
          <w:bCs/>
          <w:noProof/>
        </w:rPr>
        <w:t>”</w:t>
      </w:r>
      <w:r w:rsidR="00BD3F57" w:rsidRPr="00A45378">
        <w:rPr>
          <w:rFonts w:eastAsia="Times New Roman"/>
          <w:bCs/>
          <w:noProof/>
        </w:rPr>
        <w:t xml:space="preserve"> DBH. Canopy cover is highly variable, and can range from 40-100%. These pa</w:t>
      </w:r>
      <w:r w:rsidR="00376614">
        <w:rPr>
          <w:rFonts w:eastAsia="Times New Roman"/>
          <w:bCs/>
          <w:noProof/>
        </w:rPr>
        <w:t>tches range in age from 10 to 11</w:t>
      </w:r>
      <w:r w:rsidR="00BD3F57" w:rsidRPr="00A45378">
        <w:rPr>
          <w:rFonts w:eastAsia="Times New Roman"/>
          <w:bCs/>
          <w:noProof/>
        </w:rPr>
        <w:t xml:space="preserve">0 years. Some understory conifers, </w:t>
      </w:r>
      <w:r w:rsidR="00152810">
        <w:rPr>
          <w:rFonts w:eastAsia="Times New Roman"/>
          <w:bCs/>
          <w:noProof/>
        </w:rPr>
        <w:t>predominantly</w:t>
      </w:r>
      <w:r w:rsidR="00BD3F57" w:rsidRPr="00A45378">
        <w:rPr>
          <w:rFonts w:eastAsia="Times New Roman"/>
          <w:bCs/>
          <w:noProof/>
        </w:rPr>
        <w:t xml:space="preserve"> </w:t>
      </w:r>
      <w:r w:rsidR="00BD3F57">
        <w:rPr>
          <w:rFonts w:eastAsia="Times New Roman"/>
          <w:bCs/>
          <w:i/>
          <w:iCs/>
          <w:noProof/>
        </w:rPr>
        <w:t>P. contorta</w:t>
      </w:r>
      <w:r w:rsidR="00BD3F57" w:rsidRPr="00A45378">
        <w:rPr>
          <w:rFonts w:eastAsia="Times New Roman"/>
          <w:bCs/>
          <w:noProof/>
        </w:rPr>
        <w:t xml:space="preserve"> </w:t>
      </w:r>
      <w:r w:rsidR="00BD3F57">
        <w:rPr>
          <w:rFonts w:eastAsia="Times New Roman"/>
          <w:bCs/>
          <w:noProof/>
        </w:rPr>
        <w:t xml:space="preserve">ssp. </w:t>
      </w:r>
      <w:r w:rsidR="00BD3F57">
        <w:rPr>
          <w:rFonts w:eastAsia="Times New Roman"/>
          <w:bCs/>
          <w:i/>
          <w:noProof/>
        </w:rPr>
        <w:t xml:space="preserve">murrayana, </w:t>
      </w:r>
      <w:r w:rsidR="00BD3F57" w:rsidRPr="00A45378">
        <w:rPr>
          <w:rFonts w:eastAsia="Times New Roman"/>
          <w:bCs/>
          <w:noProof/>
        </w:rPr>
        <w:t xml:space="preserve">are encroaching, but </w:t>
      </w:r>
      <w:r w:rsidR="00BD3F57" w:rsidRPr="00A45378">
        <w:rPr>
          <w:rFonts w:eastAsia="Times New Roman"/>
          <w:bCs/>
          <w:i/>
          <w:iCs/>
          <w:noProof/>
        </w:rPr>
        <w:t>P. tremuloides</w:t>
      </w:r>
      <w:r w:rsidR="00BD3F57" w:rsidRPr="00A45378">
        <w:rPr>
          <w:rFonts w:eastAsia="Times New Roman"/>
          <w:bCs/>
          <w:noProof/>
        </w:rPr>
        <w:t xml:space="preserve"> is still the dominant component of the stand</w:t>
      </w:r>
      <w:r w:rsidR="00BD3F57">
        <w:rPr>
          <w:rFonts w:eastAsia="Times New Roman"/>
          <w:bCs/>
          <w:noProof/>
        </w:rPr>
        <w:t xml:space="preserve"> (LandFire 2007c)</w:t>
      </w:r>
      <w:r w:rsidR="00BD3F57" w:rsidRPr="00A45378">
        <w:rPr>
          <w:rFonts w:eastAsia="Times New Roman"/>
          <w:bCs/>
          <w:noProof/>
        </w:rPr>
        <w:t>.</w:t>
      </w:r>
    </w:p>
    <w:p w14:paraId="0BDAC904" w14:textId="612EA9E9" w:rsidR="00BD3F57" w:rsidRPr="00A45378" w:rsidRDefault="00BD3F57" w:rsidP="00BD3F57">
      <w:pPr>
        <w:autoSpaceDE w:val="0"/>
        <w:autoSpaceDN w:val="0"/>
        <w:adjustRightInd w:val="0"/>
        <w:outlineLvl w:val="4"/>
        <w:rPr>
          <w:rFonts w:eastAsia="Times New Roman"/>
          <w:bCs/>
          <w:noProof/>
        </w:rPr>
      </w:pPr>
    </w:p>
    <w:p w14:paraId="635E5ED1" w14:textId="407282CB" w:rsidR="00BD3F57" w:rsidRPr="00A45378" w:rsidRDefault="00152810" w:rsidP="00BD3F57">
      <w:pPr>
        <w:autoSpaceDE w:val="0"/>
        <w:autoSpaceDN w:val="0"/>
        <w:adjustRightInd w:val="0"/>
        <w:outlineLvl w:val="4"/>
        <w:rPr>
          <w:rFonts w:eastAsia="Times New Roman"/>
          <w:bCs/>
          <w:noProof/>
        </w:rPr>
      </w:pPr>
      <w:r>
        <w:rPr>
          <w:rFonts w:eastAsia="Times New Roman"/>
          <w:b/>
          <w:bCs/>
          <w:noProof/>
        </w:rPr>
        <w:t>Succession Transition</w:t>
      </w:r>
      <w:r w:rsidR="00BD3F57" w:rsidRPr="00BD3F57">
        <w:rPr>
          <w:rFonts w:eastAsia="Times New Roman"/>
          <w:b/>
          <w:bCs/>
          <w:noProof/>
        </w:rPr>
        <w:tab/>
      </w:r>
      <w:r w:rsidR="00BD3F57" w:rsidRPr="00BD3F57">
        <w:rPr>
          <w:rFonts w:eastAsia="Times New Roman"/>
          <w:bCs/>
          <w:noProof/>
        </w:rPr>
        <w:t>MD-A persists for at least 50 years in the absence of fire, after which stands begin transitioning</w:t>
      </w:r>
      <w:r w:rsidR="00BD3F57" w:rsidRPr="00A45378">
        <w:rPr>
          <w:rFonts w:eastAsia="Times New Roman"/>
          <w:bCs/>
          <w:noProof/>
        </w:rPr>
        <w:t xml:space="preserve"> to MD-AC</w:t>
      </w:r>
      <w:r w:rsidR="000F2126">
        <w:rPr>
          <w:rFonts w:eastAsia="Times New Roman"/>
          <w:bCs/>
          <w:noProof/>
        </w:rPr>
        <w:t xml:space="preserve"> at a rate of 0.6</w:t>
      </w:r>
      <w:r w:rsidR="00BD3F57">
        <w:rPr>
          <w:rFonts w:eastAsia="Times New Roman"/>
          <w:bCs/>
          <w:noProof/>
        </w:rPr>
        <w:t xml:space="preserve"> per timestep</w:t>
      </w:r>
      <w:r w:rsidR="00BD3F57" w:rsidRPr="00A45378">
        <w:rPr>
          <w:rFonts w:eastAsia="Times New Roman"/>
          <w:bCs/>
          <w:noProof/>
        </w:rPr>
        <w:t xml:space="preserve">. </w:t>
      </w:r>
      <w:r w:rsidR="009E7C0B">
        <w:rPr>
          <w:rFonts w:eastAsia="Times New Roman"/>
          <w:bCs/>
          <w:noProof/>
        </w:rPr>
        <w:t>After</w:t>
      </w:r>
      <w:r w:rsidR="00BD3F57" w:rsidRPr="00A45378">
        <w:rPr>
          <w:rFonts w:eastAsia="Times New Roman"/>
          <w:bCs/>
          <w:noProof/>
        </w:rPr>
        <w:t xml:space="preserve"> 1</w:t>
      </w:r>
      <w:r w:rsidR="00BD3F57">
        <w:rPr>
          <w:rFonts w:eastAsia="Times New Roman"/>
          <w:bCs/>
          <w:noProof/>
        </w:rPr>
        <w:t>0</w:t>
      </w:r>
      <w:r w:rsidR="00BD3F57" w:rsidRPr="00A45378">
        <w:rPr>
          <w:rFonts w:eastAsia="Times New Roman"/>
          <w:bCs/>
          <w:noProof/>
        </w:rPr>
        <w:t xml:space="preserve">0 </w:t>
      </w:r>
      <w:r w:rsidR="009E7C0B">
        <w:rPr>
          <w:rFonts w:eastAsia="Times New Roman"/>
          <w:bCs/>
          <w:noProof/>
        </w:rPr>
        <w:t xml:space="preserve">years </w:t>
      </w:r>
      <w:r w:rsidR="00BD3F57" w:rsidRPr="00A45378">
        <w:rPr>
          <w:rFonts w:eastAsia="Times New Roman"/>
          <w:bCs/>
          <w:noProof/>
        </w:rPr>
        <w:t xml:space="preserve">all remaining MD-A patches transition to MD-AC. </w:t>
      </w:r>
    </w:p>
    <w:p w14:paraId="366852E4" w14:textId="77777777" w:rsidR="00BD3F57" w:rsidRPr="00A45378" w:rsidRDefault="00BD3F57" w:rsidP="00BD3F57">
      <w:pPr>
        <w:autoSpaceDE w:val="0"/>
        <w:autoSpaceDN w:val="0"/>
        <w:adjustRightInd w:val="0"/>
        <w:outlineLvl w:val="4"/>
        <w:rPr>
          <w:rFonts w:eastAsia="Times New Roman"/>
          <w:b/>
          <w:bCs/>
          <w:noProof/>
        </w:rPr>
      </w:pPr>
    </w:p>
    <w:p w14:paraId="5B40BBEF" w14:textId="00919206" w:rsidR="00BD3F57" w:rsidRPr="00A45378" w:rsidRDefault="00BD3F57" w:rsidP="00BD3F57">
      <w:pPr>
        <w:pBdr>
          <w:bottom w:val="single" w:sz="12" w:space="12" w:color="auto"/>
        </w:pBdr>
        <w:autoSpaceDE w:val="0"/>
        <w:autoSpaceDN w:val="0"/>
        <w:adjustRightInd w:val="0"/>
        <w:outlineLvl w:val="4"/>
        <w:rPr>
          <w:rFonts w:eastAsia="Times New Roman"/>
          <w:bCs/>
          <w:noProof/>
        </w:rPr>
      </w:pPr>
      <w:r w:rsidRPr="00BD3F57">
        <w:rPr>
          <w:rFonts w:eastAsia="Times New Roman"/>
          <w:b/>
          <w:bCs/>
          <w:noProof/>
        </w:rPr>
        <w:t>Wildfire</w:t>
      </w:r>
      <w:r w:rsidRPr="00BD3F57">
        <w:rPr>
          <w:rFonts w:eastAsia="Times New Roman"/>
          <w:bCs/>
          <w:noProof/>
        </w:rPr>
        <w:t xml:space="preserve"> </w:t>
      </w:r>
      <w:r w:rsidRPr="00BD3F57">
        <w:rPr>
          <w:rFonts w:eastAsia="Times New Roman"/>
          <w:b/>
          <w:bCs/>
          <w:noProof/>
        </w:rPr>
        <w:t>Transition</w:t>
      </w:r>
      <w:r w:rsidRPr="00A45378">
        <w:rPr>
          <w:rFonts w:eastAsia="Times New Roman"/>
          <w:b/>
          <w:bCs/>
          <w:noProof/>
        </w:rPr>
        <w:tab/>
      </w:r>
      <w:r w:rsidRPr="00A45378">
        <w:rPr>
          <w:rFonts w:eastAsia="Times New Roman"/>
          <w:bCs/>
          <w:noProof/>
        </w:rPr>
        <w:t xml:space="preserve">High mortality wildfire (100% </w:t>
      </w:r>
      <w:r w:rsidR="0079567E">
        <w:rPr>
          <w:rFonts w:eastAsia="Times New Roman"/>
          <w:bCs/>
          <w:noProof/>
        </w:rPr>
        <w:t>of fires in this condition)</w:t>
      </w:r>
      <w:r w:rsidRPr="00A45378">
        <w:rPr>
          <w:rFonts w:eastAsia="Times New Roman"/>
          <w:bCs/>
          <w:noProof/>
        </w:rPr>
        <w:t xml:space="preserve"> recycles the patch through the </w:t>
      </w:r>
      <w:r w:rsidR="00376614">
        <w:rPr>
          <w:rFonts w:eastAsia="Times New Roman"/>
          <w:bCs/>
          <w:noProof/>
        </w:rPr>
        <w:t>ED–A</w:t>
      </w:r>
      <w:r w:rsidRPr="00A45378">
        <w:rPr>
          <w:rFonts w:eastAsia="Times New Roman"/>
          <w:bCs/>
          <w:noProof/>
        </w:rPr>
        <w:t xml:space="preserve"> </w:t>
      </w:r>
      <w:r w:rsidR="002C7688">
        <w:rPr>
          <w:rFonts w:eastAsia="Times New Roman"/>
          <w:bCs/>
          <w:noProof/>
        </w:rPr>
        <w:t>condition</w:t>
      </w:r>
      <w:r w:rsidRPr="00A45378">
        <w:rPr>
          <w:rFonts w:eastAsia="Times New Roman"/>
          <w:bCs/>
          <w:noProof/>
        </w:rPr>
        <w:t xml:space="preserve">. Low mortality wildfire is not modeled for this </w:t>
      </w:r>
      <w:r w:rsidR="002C7688">
        <w:rPr>
          <w:rFonts w:eastAsia="Times New Roman"/>
          <w:bCs/>
          <w:noProof/>
        </w:rPr>
        <w:t>condition</w:t>
      </w:r>
      <w:r w:rsidRPr="00A45378">
        <w:rPr>
          <w:rFonts w:eastAsia="Times New Roman"/>
          <w:bCs/>
          <w:noProof/>
        </w:rPr>
        <w:t>.</w:t>
      </w:r>
    </w:p>
    <w:p w14:paraId="5D76A81F" w14:textId="77777777" w:rsidR="00BD3F57" w:rsidRPr="00A45378" w:rsidRDefault="00BD3F57" w:rsidP="00BD3F57">
      <w:pPr>
        <w:autoSpaceDE w:val="0"/>
        <w:autoSpaceDN w:val="0"/>
        <w:adjustRightInd w:val="0"/>
        <w:outlineLvl w:val="2"/>
        <w:rPr>
          <w:rFonts w:eastAsia="Times New Roman"/>
          <w:b/>
          <w:bCs/>
          <w:noProof/>
        </w:rPr>
      </w:pPr>
    </w:p>
    <w:p w14:paraId="2C1CA779" w14:textId="77777777" w:rsidR="00BD3F57" w:rsidRPr="00A45378" w:rsidRDefault="00BD3F57" w:rsidP="00BD3F57">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62518A3F" w14:textId="77777777" w:rsidR="00BD3F57" w:rsidRPr="00A45378" w:rsidRDefault="00BD3F57" w:rsidP="00BD3F57">
      <w:pPr>
        <w:autoSpaceDE w:val="0"/>
        <w:autoSpaceDN w:val="0"/>
        <w:adjustRightInd w:val="0"/>
        <w:rPr>
          <w:rFonts w:eastAsia="Times New Roman"/>
          <w:noProof/>
          <w:szCs w:val="20"/>
        </w:rPr>
      </w:pPr>
    </w:p>
    <w:p w14:paraId="6D31830D" w14:textId="24410436"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b/>
          <w:noProof/>
        </w:rPr>
        <w:tab/>
      </w:r>
      <w:r w:rsidRPr="00A45378">
        <w:rPr>
          <w:rFonts w:eastAsia="Times New Roman"/>
          <w:noProof/>
        </w:rPr>
        <w:t xml:space="preserve">These stands have been protected from fire </w:t>
      </w:r>
      <w:r w:rsidR="00376614">
        <w:rPr>
          <w:rFonts w:eastAsia="Times New Roman"/>
          <w:noProof/>
        </w:rPr>
        <w:t>since the last stand-replacing disturbance</w:t>
      </w:r>
      <w:r w:rsidRPr="00A45378">
        <w:rPr>
          <w:rFonts w:eastAsia="Times New Roman"/>
          <w:noProof/>
        </w:rPr>
        <w:t xml:space="preserve">. </w:t>
      </w:r>
      <w:r w:rsidRPr="00A45378">
        <w:rPr>
          <w:rFonts w:eastAsia="Times New Roman"/>
          <w:i/>
          <w:iCs/>
          <w:noProof/>
        </w:rPr>
        <w:t>P. tremuloides</w:t>
      </w:r>
      <w:r>
        <w:rPr>
          <w:rFonts w:eastAsia="Times New Roman"/>
          <w:noProof/>
        </w:rPr>
        <w:t xml:space="preserve"> trees are predominantly 16”</w:t>
      </w:r>
      <w:r w:rsidRPr="00A45378">
        <w:rPr>
          <w:rFonts w:eastAsia="Times New Roman"/>
          <w:noProof/>
        </w:rPr>
        <w:t xml:space="preserve"> DBH and greater. Conifers</w:t>
      </w:r>
      <w:r w:rsidR="00152810">
        <w:rPr>
          <w:rFonts w:eastAsia="Times New Roman"/>
          <w:noProof/>
        </w:rPr>
        <w:t xml:space="preserve"> (predominantly </w:t>
      </w:r>
      <w:r w:rsidR="00152810">
        <w:rPr>
          <w:rFonts w:eastAsia="Times New Roman"/>
          <w:bCs/>
          <w:i/>
          <w:iCs/>
          <w:noProof/>
        </w:rPr>
        <w:t>P. contorta</w:t>
      </w:r>
      <w:r w:rsidR="00152810" w:rsidRPr="00A45378">
        <w:rPr>
          <w:rFonts w:eastAsia="Times New Roman"/>
          <w:bCs/>
          <w:noProof/>
        </w:rPr>
        <w:t xml:space="preserve"> </w:t>
      </w:r>
      <w:r w:rsidR="00152810">
        <w:rPr>
          <w:rFonts w:eastAsia="Times New Roman"/>
          <w:bCs/>
          <w:noProof/>
        </w:rPr>
        <w:t xml:space="preserve">ssp. </w:t>
      </w:r>
      <w:r w:rsidR="00152810">
        <w:rPr>
          <w:rFonts w:eastAsia="Times New Roman"/>
          <w:bCs/>
          <w:i/>
          <w:noProof/>
        </w:rPr>
        <w:t>murrayana</w:t>
      </w:r>
      <w:r w:rsidR="00152810">
        <w:rPr>
          <w:rFonts w:eastAsia="Times New Roman"/>
          <w:bCs/>
          <w:noProof/>
        </w:rPr>
        <w:t>)</w:t>
      </w:r>
      <w:r w:rsidRPr="00A45378">
        <w:rPr>
          <w:rFonts w:eastAsia="Times New Roman"/>
          <w:noProof/>
        </w:rPr>
        <w:t xml:space="preserve"> are present and overtopping the aspen. Conifers are pole to medium-sized, and conifer cover is at least 40%</w:t>
      </w:r>
      <w:r>
        <w:rPr>
          <w:rFonts w:eastAsia="Times New Roman"/>
          <w:noProof/>
        </w:rPr>
        <w:t xml:space="preserve"> (LandFire 2007c)</w:t>
      </w:r>
      <w:r w:rsidRPr="00A45378">
        <w:rPr>
          <w:rFonts w:eastAsia="Times New Roman"/>
          <w:noProof/>
        </w:rPr>
        <w:t>.</w:t>
      </w:r>
    </w:p>
    <w:p w14:paraId="1F7D86B5" w14:textId="77777777" w:rsidR="00BD3F57" w:rsidRPr="00A45378" w:rsidRDefault="00BD3F57" w:rsidP="00BD3F57">
      <w:pPr>
        <w:autoSpaceDE w:val="0"/>
        <w:autoSpaceDN w:val="0"/>
        <w:adjustRightInd w:val="0"/>
        <w:rPr>
          <w:rFonts w:eastAsia="Times New Roman"/>
          <w:noProof/>
          <w:szCs w:val="20"/>
        </w:rPr>
      </w:pPr>
    </w:p>
    <w:p w14:paraId="2DA58055" w14:textId="04DDBB67"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fire, after which stands transition to LDC. </w:t>
      </w:r>
    </w:p>
    <w:p w14:paraId="413907A8" w14:textId="77777777" w:rsidR="00BD3F57" w:rsidRPr="00A45378" w:rsidRDefault="00BD3F57" w:rsidP="00BD3F57">
      <w:pPr>
        <w:autoSpaceDE w:val="0"/>
        <w:autoSpaceDN w:val="0"/>
        <w:adjustRightInd w:val="0"/>
        <w:rPr>
          <w:rFonts w:eastAsia="Times New Roman"/>
          <w:noProof/>
          <w:szCs w:val="20"/>
        </w:rPr>
      </w:pPr>
    </w:p>
    <w:p w14:paraId="592EC53C" w14:textId="77777777" w:rsidR="00376614" w:rsidRPr="006F682A" w:rsidRDefault="00BD3F57" w:rsidP="00376614">
      <w:r w:rsidRPr="00BD3F57">
        <w:rPr>
          <w:rFonts w:eastAsia="Times New Roman"/>
          <w:b/>
          <w:noProof/>
        </w:rPr>
        <w:t>Wildfire Transition</w:t>
      </w:r>
      <w:r w:rsidRPr="00A45378">
        <w:rPr>
          <w:rFonts w:eastAsia="Times New Roman"/>
          <w:b/>
          <w:noProof/>
        </w:rPr>
        <w:tab/>
      </w:r>
      <w:r w:rsidR="00376614" w:rsidRPr="006F682A">
        <w:t>High mortality wildfire (</w:t>
      </w:r>
      <w:r w:rsidR="00376614">
        <w:t>55.6</w:t>
      </w:r>
      <w:r w:rsidR="00376614" w:rsidRPr="006F682A">
        <w:t xml:space="preserve">% </w:t>
      </w:r>
      <w:r w:rsidR="00376614">
        <w:t>of fires in this condition) returns the patch to ED-A</w:t>
      </w:r>
      <w:r w:rsidR="00376614" w:rsidRPr="006F682A">
        <w:t>. Low mortality wildfire (</w:t>
      </w:r>
      <w:r w:rsidR="00376614">
        <w:t>44.4</w:t>
      </w:r>
      <w:r w:rsidR="00376614" w:rsidRPr="006F682A">
        <w:t xml:space="preserve">%) </w:t>
      </w:r>
      <w:r w:rsidR="00376614">
        <w:t>maintains the patch in MD–AC</w:t>
      </w:r>
      <w:r w:rsidR="00376614" w:rsidRPr="006F682A">
        <w:t>.</w:t>
      </w:r>
    </w:p>
    <w:p w14:paraId="276C1752" w14:textId="0A361E22" w:rsidR="00BD3F57" w:rsidRPr="00A45378" w:rsidRDefault="00BD3F57" w:rsidP="00376614">
      <w:pPr>
        <w:pBdr>
          <w:bottom w:val="single" w:sz="4" w:space="1" w:color="auto"/>
        </w:pBdr>
        <w:autoSpaceDE w:val="0"/>
        <w:autoSpaceDN w:val="0"/>
        <w:adjustRightInd w:val="0"/>
        <w:rPr>
          <w:rFonts w:eastAsia="Times New Roman"/>
          <w:b/>
          <w:bCs/>
          <w:noProof/>
        </w:rPr>
      </w:pPr>
    </w:p>
    <w:p w14:paraId="78C7746F" w14:textId="77777777" w:rsidR="00BD3F57" w:rsidRPr="00A45378" w:rsidRDefault="00BD3F57" w:rsidP="00BD3F57">
      <w:pPr>
        <w:autoSpaceDE w:val="0"/>
        <w:autoSpaceDN w:val="0"/>
        <w:adjustRightInd w:val="0"/>
        <w:outlineLvl w:val="2"/>
        <w:rPr>
          <w:rFonts w:eastAsia="Times New Roman"/>
          <w:b/>
          <w:bCs/>
          <w:noProof/>
          <w:sz w:val="28"/>
        </w:rPr>
      </w:pPr>
    </w:p>
    <w:p w14:paraId="16CAC9C0" w14:textId="77777777"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Late Development – Closed (LDC)</w:t>
      </w:r>
    </w:p>
    <w:p w14:paraId="7CAA954D" w14:textId="77777777" w:rsidR="00BD3F57" w:rsidRPr="00A45378" w:rsidRDefault="00BD3F57" w:rsidP="00BD3F57">
      <w:pPr>
        <w:autoSpaceDE w:val="0"/>
        <w:autoSpaceDN w:val="0"/>
        <w:adjustRightInd w:val="0"/>
        <w:outlineLvl w:val="4"/>
        <w:rPr>
          <w:rFonts w:eastAsia="Times New Roman"/>
          <w:b/>
          <w:bCs/>
          <w:noProof/>
        </w:rPr>
      </w:pPr>
    </w:p>
    <w:p w14:paraId="372EA0E9" w14:textId="12B6535F" w:rsidR="00BD3F57" w:rsidRPr="00367E06" w:rsidRDefault="00BD3F57" w:rsidP="00367E06">
      <w:r w:rsidRPr="00BD3F57">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w:t>
      </w:r>
      <w:r w:rsidR="00152810">
        <w:rPr>
          <w:rFonts w:eastAsia="Times New Roman"/>
          <w:i/>
          <w:noProof/>
          <w:szCs w:val="20"/>
        </w:rPr>
        <w:t xml:space="preserve">P. contorta </w:t>
      </w:r>
      <w:r w:rsidR="00152810">
        <w:rPr>
          <w:rFonts w:eastAsia="Times New Roman"/>
          <w:noProof/>
          <w:szCs w:val="20"/>
        </w:rPr>
        <w:t xml:space="preserve">ssp. </w:t>
      </w:r>
      <w:r w:rsidR="00152810">
        <w:rPr>
          <w:rFonts w:eastAsia="Times New Roman"/>
          <w:i/>
          <w:noProof/>
          <w:szCs w:val="20"/>
        </w:rPr>
        <w:t>murrayana</w:t>
      </w:r>
      <w:r w:rsidR="00152810" w:rsidRPr="005B211F">
        <w:rPr>
          <w:rFonts w:eastAsia="Times New Roman"/>
          <w:iCs/>
          <w:noProof/>
        </w:rPr>
        <w:t xml:space="preserve"> </w:t>
      </w:r>
      <w:r w:rsidRPr="005B211F">
        <w:rPr>
          <w:rFonts w:eastAsia="Times New Roman"/>
          <w:iCs/>
          <w:noProof/>
        </w:rPr>
        <w:t xml:space="preserve">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w:t>
      </w:r>
      <w:r w:rsidR="00152810">
        <w:rPr>
          <w:rFonts w:eastAsia="Times New Roman"/>
          <w:iCs/>
          <w:noProof/>
        </w:rPr>
        <w:t>present in the midstory as well</w:t>
      </w:r>
      <w:r w:rsidRPr="005B211F">
        <w:rPr>
          <w:rFonts w:eastAsia="Times New Roman"/>
          <w:iCs/>
          <w:noProof/>
        </w:rPr>
        <w:t xml:space="preserve"> </w:t>
      </w:r>
      <w:r w:rsidRPr="005B211F">
        <w:rPr>
          <w:rFonts w:eastAsia="Times New Roman"/>
          <w:noProof/>
          <w:szCs w:val="20"/>
        </w:rPr>
        <w:t>(</w:t>
      </w:r>
      <w:r>
        <w:rPr>
          <w:rFonts w:eastAsia="Times New Roman"/>
          <w:noProof/>
          <w:szCs w:val="20"/>
        </w:rPr>
        <w:t>LandFire</w:t>
      </w:r>
      <w:r w:rsidRPr="005B211F">
        <w:rPr>
          <w:rFonts w:eastAsia="Times New Roman"/>
          <w:noProof/>
          <w:szCs w:val="20"/>
        </w:rPr>
        <w:t xml:space="preserve"> 2007a).</w:t>
      </w:r>
      <w:r w:rsidR="00367E06">
        <w:rPr>
          <w:rFonts w:eastAsia="Times New Roman"/>
          <w:noProof/>
          <w:szCs w:val="20"/>
        </w:rPr>
        <w:t xml:space="preserve"> </w:t>
      </w:r>
      <w:r w:rsidR="00367E06">
        <w:t>This condition class is analogous to the LDC condition for the LPN variant.</w:t>
      </w:r>
    </w:p>
    <w:p w14:paraId="12DFE0E4" w14:textId="77777777" w:rsidR="00BD3F57" w:rsidRPr="00BD3F57" w:rsidRDefault="00BD3F57" w:rsidP="00BD3F57">
      <w:pPr>
        <w:autoSpaceDE w:val="0"/>
        <w:autoSpaceDN w:val="0"/>
        <w:adjustRightInd w:val="0"/>
        <w:outlineLvl w:val="4"/>
        <w:rPr>
          <w:rFonts w:eastAsia="Times New Roman"/>
          <w:b/>
          <w:bCs/>
          <w:noProof/>
        </w:rPr>
      </w:pPr>
    </w:p>
    <w:p w14:paraId="31C340ED" w14:textId="3D500EBC" w:rsidR="00BD3F57" w:rsidRPr="005B211F" w:rsidRDefault="00BD3F57" w:rsidP="00BD3F57">
      <w:pPr>
        <w:autoSpaceDE w:val="0"/>
        <w:autoSpaceDN w:val="0"/>
        <w:adjustRightInd w:val="0"/>
        <w:outlineLvl w:val="4"/>
        <w:rPr>
          <w:rFonts w:eastAsia="Times New Roman"/>
          <w:b/>
          <w:bCs/>
          <w:noProof/>
        </w:rPr>
      </w:pPr>
      <w:r w:rsidRPr="00BD3F57">
        <w:rPr>
          <w:rFonts w:eastAsia="Times New Roman"/>
          <w:b/>
          <w:bCs/>
          <w:noProof/>
        </w:rPr>
        <w:t>Succession Transition</w:t>
      </w:r>
      <w:r w:rsidRPr="005B211F">
        <w:rPr>
          <w:rFonts w:eastAsia="Times New Roman"/>
          <w:b/>
          <w:bCs/>
          <w:noProof/>
        </w:rPr>
        <w:tab/>
      </w:r>
      <w:r w:rsidR="00152810" w:rsidRPr="00A3304E">
        <w:rPr>
          <w:rFonts w:eastAsia="Times New Roman"/>
          <w:noProof/>
        </w:rPr>
        <w:t>This class will maintain in the absence of disturbance.</w:t>
      </w:r>
    </w:p>
    <w:p w14:paraId="2A9EA37C" w14:textId="77777777" w:rsidR="00BD3F57" w:rsidRPr="005B211F" w:rsidRDefault="00BD3F57" w:rsidP="00BD3F57">
      <w:pPr>
        <w:autoSpaceDE w:val="0"/>
        <w:autoSpaceDN w:val="0"/>
        <w:adjustRightInd w:val="0"/>
        <w:outlineLvl w:val="4"/>
        <w:rPr>
          <w:rFonts w:eastAsia="Times New Roman"/>
          <w:b/>
          <w:bCs/>
          <w:noProof/>
        </w:rPr>
      </w:pPr>
    </w:p>
    <w:p w14:paraId="4D635A38" w14:textId="3F5EF948" w:rsidR="00BD3F57" w:rsidRDefault="00BD3F57" w:rsidP="00367E06">
      <w:pPr>
        <w:autoSpaceDE w:val="0"/>
        <w:autoSpaceDN w:val="0"/>
        <w:adjustRightInd w:val="0"/>
        <w:outlineLvl w:val="4"/>
      </w:pPr>
      <w:r w:rsidRPr="00BD3F57">
        <w:rPr>
          <w:rFonts w:eastAsia="Times New Roman"/>
          <w:b/>
          <w:bCs/>
          <w:noProof/>
        </w:rPr>
        <w:t>Wildfire Transition</w:t>
      </w:r>
      <w:r w:rsidRPr="005B211F">
        <w:rPr>
          <w:rFonts w:eastAsia="Times New Roman"/>
          <w:b/>
          <w:bCs/>
          <w:noProof/>
        </w:rPr>
        <w:tab/>
      </w:r>
      <w:r w:rsidR="00367E06" w:rsidRPr="00367E06">
        <w:t>High mortality wildfire (9% of fires in this condition) will return the patch to ED–A. Low mortality wildfire (91%) usually has little effect, although 15% of the time it opens the stand up to LD-CA.</w:t>
      </w:r>
    </w:p>
    <w:p w14:paraId="398E19F8" w14:textId="77777777" w:rsidR="00367E06" w:rsidRPr="00A45378" w:rsidRDefault="00367E06" w:rsidP="00367E06">
      <w:pPr>
        <w:pBdr>
          <w:bottom w:val="single" w:sz="4" w:space="1" w:color="auto"/>
        </w:pBdr>
        <w:autoSpaceDE w:val="0"/>
        <w:autoSpaceDN w:val="0"/>
        <w:adjustRightInd w:val="0"/>
        <w:outlineLvl w:val="4"/>
        <w:rPr>
          <w:rFonts w:eastAsia="Times New Roman"/>
          <w:b/>
          <w:bCs/>
          <w:noProof/>
        </w:rPr>
      </w:pPr>
    </w:p>
    <w:p w14:paraId="7789004A" w14:textId="77777777" w:rsidR="00BD3F57" w:rsidRDefault="00BD3F57" w:rsidP="00BD3F57">
      <w:pPr>
        <w:autoSpaceDE w:val="0"/>
        <w:autoSpaceDN w:val="0"/>
        <w:adjustRightInd w:val="0"/>
        <w:jc w:val="both"/>
        <w:rPr>
          <w:rFonts w:eastAsia="Times New Roman"/>
          <w:noProof/>
          <w:szCs w:val="20"/>
        </w:rPr>
      </w:pPr>
    </w:p>
    <w:p w14:paraId="57E42F98" w14:textId="77777777" w:rsidR="00367E06" w:rsidRPr="006F682A" w:rsidRDefault="00367E06" w:rsidP="00367E06">
      <w:pPr>
        <w:rPr>
          <w:sz w:val="28"/>
        </w:rPr>
      </w:pPr>
      <w:r>
        <w:rPr>
          <w:b/>
          <w:sz w:val="28"/>
        </w:rPr>
        <w:t>Late</w:t>
      </w:r>
      <w:r w:rsidRPr="006F682A">
        <w:rPr>
          <w:b/>
          <w:sz w:val="28"/>
        </w:rPr>
        <w:t xml:space="preserve"> Development –</w:t>
      </w:r>
      <w:r>
        <w:rPr>
          <w:b/>
          <w:sz w:val="28"/>
        </w:rPr>
        <w:t xml:space="preserve"> Conifer</w:t>
      </w:r>
      <w:r w:rsidRPr="006F682A">
        <w:rPr>
          <w:b/>
          <w:sz w:val="28"/>
        </w:rPr>
        <w:t xml:space="preserve"> with </w:t>
      </w:r>
      <w:r>
        <w:rPr>
          <w:b/>
          <w:sz w:val="28"/>
        </w:rPr>
        <w:t>Aspen</w:t>
      </w:r>
      <w:r w:rsidRPr="006F682A">
        <w:rPr>
          <w:b/>
          <w:sz w:val="28"/>
        </w:rPr>
        <w:t xml:space="preserve"> (</w:t>
      </w:r>
      <w:r>
        <w:rPr>
          <w:b/>
          <w:sz w:val="28"/>
        </w:rPr>
        <w:t>L</w:t>
      </w:r>
      <w:r w:rsidRPr="006F682A">
        <w:rPr>
          <w:b/>
          <w:sz w:val="28"/>
        </w:rPr>
        <w:t>D–</w:t>
      </w:r>
      <w:r>
        <w:rPr>
          <w:b/>
          <w:sz w:val="28"/>
        </w:rPr>
        <w:t>CA</w:t>
      </w:r>
      <w:r w:rsidRPr="006F682A">
        <w:rPr>
          <w:b/>
          <w:sz w:val="28"/>
        </w:rPr>
        <w:t>)</w:t>
      </w:r>
    </w:p>
    <w:p w14:paraId="6802B7BA" w14:textId="77777777" w:rsidR="00367E06" w:rsidRPr="006F682A" w:rsidRDefault="00367E06" w:rsidP="00367E06"/>
    <w:p w14:paraId="4B4F4EC9" w14:textId="39656B4A" w:rsidR="00367E06" w:rsidRPr="006F682A" w:rsidRDefault="00367E06" w:rsidP="00367E06">
      <w:r w:rsidRPr="006F682A">
        <w:rPr>
          <w:b/>
        </w:rPr>
        <w:t>Description</w:t>
      </w:r>
      <w:r w:rsidRPr="006F682A">
        <w:rPr>
          <w:b/>
        </w:rPr>
        <w:tab/>
      </w:r>
      <w:r>
        <w:t xml:space="preserve">If stands are sufficiently protected from fire such that conifer species overtop </w:t>
      </w:r>
      <w:r>
        <w:rPr>
          <w:i/>
        </w:rPr>
        <w:t>P. tremuloides</w:t>
      </w:r>
      <w:r>
        <w:t xml:space="preserve"> and become large, they may be able to withstand some fire that more sensitive </w:t>
      </w:r>
      <w:r>
        <w:rPr>
          <w:i/>
        </w:rPr>
        <w:t>P. tremuloides</w:t>
      </w:r>
      <w:r>
        <w:t xml:space="preserve"> cannot. When this occurs, it creates a patch characterized by late development conifers, such as </w:t>
      </w:r>
      <w:r>
        <w:rPr>
          <w:rFonts w:eastAsia="Times New Roman"/>
          <w:bCs/>
          <w:i/>
          <w:iCs/>
          <w:noProof/>
        </w:rPr>
        <w:t>P. contorta</w:t>
      </w:r>
      <w:r w:rsidRPr="00A45378">
        <w:rPr>
          <w:rFonts w:eastAsia="Times New Roman"/>
          <w:bCs/>
          <w:noProof/>
        </w:rPr>
        <w:t xml:space="preserve"> </w:t>
      </w:r>
      <w:r>
        <w:rPr>
          <w:rFonts w:eastAsia="Times New Roman"/>
          <w:bCs/>
          <w:noProof/>
        </w:rPr>
        <w:t xml:space="preserve">ssp. </w:t>
      </w:r>
      <w:r>
        <w:rPr>
          <w:rFonts w:eastAsia="Times New Roman"/>
          <w:bCs/>
          <w:i/>
          <w:noProof/>
        </w:rPr>
        <w:t>murrayana</w:t>
      </w:r>
      <w:r>
        <w:t xml:space="preserve">, and early seral </w:t>
      </w:r>
      <w:r>
        <w:rPr>
          <w:i/>
        </w:rPr>
        <w:t>P. tremuloides</w:t>
      </w:r>
      <w:r>
        <w:t xml:space="preserve">. </w:t>
      </w:r>
    </w:p>
    <w:p w14:paraId="3C8E444B" w14:textId="77777777" w:rsidR="00367E06" w:rsidRPr="006F682A" w:rsidRDefault="00367E06" w:rsidP="00367E06"/>
    <w:p w14:paraId="38DED1D4" w14:textId="68FA6638" w:rsidR="00367E06" w:rsidRPr="006F682A" w:rsidRDefault="00367E06" w:rsidP="00367E06">
      <w:r w:rsidRPr="006F682A">
        <w:rPr>
          <w:b/>
        </w:rPr>
        <w:t>Succession Transition</w:t>
      </w:r>
      <w:r w:rsidRPr="006F682A">
        <w:rPr>
          <w:b/>
        </w:rPr>
        <w:tab/>
      </w:r>
      <w:r>
        <w:t>L</w:t>
      </w:r>
      <w:r w:rsidRPr="006F682A">
        <w:t>D-</w:t>
      </w:r>
      <w:r w:rsidR="00376614">
        <w:t>CA</w:t>
      </w:r>
      <w:r>
        <w:t xml:space="preserve"> </w:t>
      </w:r>
      <w:r w:rsidRPr="006F682A">
        <w:t xml:space="preserve">persists for </w:t>
      </w:r>
      <w:r>
        <w:t>7</w:t>
      </w:r>
      <w:r w:rsidRPr="006F682A">
        <w:t xml:space="preserve">0 years in the absence of fire, after which stands transition to LDC. </w:t>
      </w:r>
    </w:p>
    <w:p w14:paraId="57249106" w14:textId="77777777" w:rsidR="00367E06" w:rsidRPr="006F682A" w:rsidRDefault="00367E06" w:rsidP="00367E06"/>
    <w:p w14:paraId="616A4330" w14:textId="02BB55A1" w:rsidR="00367E06" w:rsidRDefault="00367E06" w:rsidP="00367E06">
      <w:r w:rsidRPr="006F682A">
        <w:rPr>
          <w:b/>
        </w:rPr>
        <w:t>Wildfire Transition</w:t>
      </w:r>
      <w:r w:rsidRPr="006F682A">
        <w:rPr>
          <w:b/>
        </w:rPr>
        <w:tab/>
      </w:r>
      <w:r w:rsidRPr="006F682A">
        <w:t>High mortality wildfire (</w:t>
      </w:r>
      <w:r>
        <w:t>20</w:t>
      </w:r>
      <w:r w:rsidRPr="006F682A">
        <w:t xml:space="preserve">% </w:t>
      </w:r>
      <w:r>
        <w:t>of fires in this condition)</w:t>
      </w:r>
      <w:r w:rsidRPr="006F682A">
        <w:t xml:space="preserve"> returns the patch to ED</w:t>
      </w:r>
      <w:r>
        <w:t>-A</w:t>
      </w:r>
      <w:r w:rsidRPr="006F682A">
        <w:t>. Low mortality wildfire (</w:t>
      </w:r>
      <w:r>
        <w:t>80</w:t>
      </w:r>
      <w:r w:rsidRPr="006F682A">
        <w:t xml:space="preserve">%) </w:t>
      </w:r>
      <w:r>
        <w:t>maintains the stand in LD-</w:t>
      </w:r>
      <w:r w:rsidR="00376614">
        <w:t>CA</w:t>
      </w:r>
      <w:r w:rsidRPr="006F682A">
        <w:t>.</w:t>
      </w:r>
      <w:r>
        <w:t xml:space="preserve"> </w:t>
      </w:r>
    </w:p>
    <w:p w14:paraId="4F645872" w14:textId="77777777" w:rsidR="00376614" w:rsidRPr="00367E06" w:rsidRDefault="00376614" w:rsidP="00376614">
      <w:pPr>
        <w:pBdr>
          <w:bottom w:val="single" w:sz="4" w:space="1" w:color="auto"/>
        </w:pBdr>
        <w:rPr>
          <w:color w:val="365F91" w:themeColor="accent1" w:themeShade="BF"/>
        </w:rPr>
      </w:pPr>
    </w:p>
    <w:p w14:paraId="44A06234" w14:textId="77777777" w:rsidR="00367E06" w:rsidRPr="00A45378" w:rsidRDefault="00367E06" w:rsidP="00BD3F57">
      <w:pPr>
        <w:autoSpaceDE w:val="0"/>
        <w:autoSpaceDN w:val="0"/>
        <w:adjustRightInd w:val="0"/>
        <w:jc w:val="both"/>
        <w:rPr>
          <w:rFonts w:eastAsia="Times New Roman"/>
          <w:noProof/>
          <w:szCs w:val="20"/>
        </w:rPr>
      </w:pPr>
    </w:p>
    <w:p w14:paraId="781AA6D4" w14:textId="77777777" w:rsidR="00376614" w:rsidRDefault="00376614">
      <w:pPr>
        <w:rPr>
          <w:b/>
          <w:sz w:val="32"/>
        </w:rPr>
      </w:pPr>
      <w:r>
        <w:rPr>
          <w:b/>
          <w:sz w:val="32"/>
        </w:rPr>
        <w:br w:type="page"/>
      </w:r>
    </w:p>
    <w:p w14:paraId="3C327550" w14:textId="57A1DFFC" w:rsidR="00DF51FA" w:rsidRDefault="00DF51FA" w:rsidP="00DF51FA">
      <w:pPr>
        <w:rPr>
          <w:b/>
          <w:sz w:val="32"/>
        </w:rPr>
      </w:pPr>
      <w:r w:rsidRPr="006F682A">
        <w:rPr>
          <w:b/>
          <w:sz w:val="32"/>
        </w:rPr>
        <w:t>Condition Classification</w:t>
      </w:r>
    </w:p>
    <w:p w14:paraId="76CB5773" w14:textId="02D1D712" w:rsidR="00DF51FA" w:rsidRPr="00374919" w:rsidRDefault="00DF51FA" w:rsidP="00DF51FA">
      <w:pPr>
        <w:rPr>
          <w:sz w:val="22"/>
        </w:rPr>
      </w:pPr>
      <w:r w:rsidRPr="00374919">
        <w:rPr>
          <w:sz w:val="22"/>
        </w:rPr>
        <w:t xml:space="preserve">Table 2. Classification of cover condition for </w:t>
      </w:r>
      <w:r w:rsidR="009C0F1F">
        <w:rPr>
          <w:sz w:val="22"/>
        </w:rPr>
        <w:t>LPN</w:t>
      </w:r>
      <w:r w:rsidRPr="00374919">
        <w:rPr>
          <w:sz w:val="22"/>
        </w:rPr>
        <w:t>. Diameter at Breast Height (DBH) and Cover From Above (CFA) values taken from EVeg polygons. DBH categories are: null, 0-0.9”, 1-</w:t>
      </w:r>
      <w:r>
        <w:rPr>
          <w:sz w:val="22"/>
        </w:rPr>
        <w:t>4</w:t>
      </w:r>
      <w:r w:rsidRPr="00374919">
        <w:rPr>
          <w:sz w:val="22"/>
        </w:rPr>
        <w:t>.9”, 5-9.9”, 10-19.9”, 20-29.9”, 30”+. CFA categories are null, 0-10%, 10-20%, … , 90-100%. Each row in the table below should be read with a boolean AND across each column.</w:t>
      </w:r>
    </w:p>
    <w:p w14:paraId="71E6CB5D" w14:textId="77777777" w:rsidR="00DF51FA" w:rsidRPr="006F682A" w:rsidRDefault="00DF51FA" w:rsidP="00DF51FA"/>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DF51FA" w:rsidRPr="00664ACB" w14:paraId="2838067B" w14:textId="77777777" w:rsidTr="00DF51FA">
        <w:trPr>
          <w:trHeight w:val="360"/>
          <w:jc w:val="center"/>
        </w:trPr>
        <w:tc>
          <w:tcPr>
            <w:tcW w:w="1867" w:type="dxa"/>
            <w:tcBorders>
              <w:top w:val="single" w:sz="4" w:space="0" w:color="auto"/>
              <w:bottom w:val="single" w:sz="4" w:space="0" w:color="auto"/>
            </w:tcBorders>
            <w:vAlign w:val="center"/>
          </w:tcPr>
          <w:p w14:paraId="3E14A0E7" w14:textId="77777777" w:rsidR="00DF51FA" w:rsidRPr="006F682A" w:rsidRDefault="00DF51FA" w:rsidP="00DF51FA">
            <w:r w:rsidRPr="006F682A">
              <w:t>Cover Condition</w:t>
            </w:r>
          </w:p>
        </w:tc>
        <w:tc>
          <w:tcPr>
            <w:tcW w:w="1963" w:type="dxa"/>
            <w:tcBorders>
              <w:top w:val="single" w:sz="4" w:space="0" w:color="auto"/>
              <w:bottom w:val="single" w:sz="4" w:space="0" w:color="auto"/>
            </w:tcBorders>
            <w:vAlign w:val="center"/>
          </w:tcPr>
          <w:p w14:paraId="386D89F9" w14:textId="77777777" w:rsidR="00DF51FA" w:rsidRPr="006F682A" w:rsidRDefault="00DF51FA" w:rsidP="00DF51FA">
            <w:r w:rsidRPr="006F682A">
              <w:t>Overstory Tree</w:t>
            </w:r>
          </w:p>
          <w:p w14:paraId="5D52D6F1" w14:textId="77777777" w:rsidR="00DF51FA" w:rsidRPr="006F682A" w:rsidRDefault="00DF51FA" w:rsidP="00DF51FA">
            <w:r w:rsidRPr="006F682A">
              <w:t>Diameter 1 (DBH)</w:t>
            </w:r>
          </w:p>
        </w:tc>
        <w:tc>
          <w:tcPr>
            <w:tcW w:w="1886" w:type="dxa"/>
            <w:tcBorders>
              <w:top w:val="single" w:sz="4" w:space="0" w:color="auto"/>
              <w:bottom w:val="single" w:sz="4" w:space="0" w:color="auto"/>
            </w:tcBorders>
            <w:vAlign w:val="center"/>
          </w:tcPr>
          <w:p w14:paraId="4E0CD250" w14:textId="77777777" w:rsidR="00DF51FA" w:rsidRPr="006F682A" w:rsidRDefault="00DF51FA" w:rsidP="00DF51FA">
            <w:r w:rsidRPr="006F682A">
              <w:t>Overstory Tree</w:t>
            </w:r>
          </w:p>
          <w:p w14:paraId="5CED1D14" w14:textId="77777777" w:rsidR="00DF51FA" w:rsidRPr="006F682A" w:rsidRDefault="00DF51FA" w:rsidP="00DF51FA">
            <w:r w:rsidRPr="006F682A">
              <w:t>Diameter 2 (DBH)</w:t>
            </w:r>
          </w:p>
        </w:tc>
        <w:tc>
          <w:tcPr>
            <w:tcW w:w="1363" w:type="dxa"/>
            <w:tcBorders>
              <w:top w:val="single" w:sz="4" w:space="0" w:color="auto"/>
              <w:bottom w:val="single" w:sz="4" w:space="0" w:color="auto"/>
            </w:tcBorders>
            <w:vAlign w:val="center"/>
          </w:tcPr>
          <w:p w14:paraId="0F817630" w14:textId="77777777" w:rsidR="00DF51FA" w:rsidRPr="006F682A" w:rsidRDefault="00DF51FA" w:rsidP="00DF51FA">
            <w:r w:rsidRPr="006F682A">
              <w:t>Total Tree</w:t>
            </w:r>
          </w:p>
          <w:p w14:paraId="749FD4D1" w14:textId="77777777" w:rsidR="00DF51FA" w:rsidRPr="006F682A" w:rsidRDefault="00DF51FA" w:rsidP="00DF51FA">
            <w:r w:rsidRPr="006F682A">
              <w:t>CFA (%)</w:t>
            </w:r>
          </w:p>
        </w:tc>
        <w:tc>
          <w:tcPr>
            <w:tcW w:w="1080" w:type="dxa"/>
            <w:tcBorders>
              <w:top w:val="single" w:sz="4" w:space="0" w:color="auto"/>
              <w:bottom w:val="single" w:sz="4" w:space="0" w:color="auto"/>
            </w:tcBorders>
            <w:vAlign w:val="center"/>
          </w:tcPr>
          <w:p w14:paraId="32B45DC6" w14:textId="77777777" w:rsidR="00DF51FA" w:rsidRPr="006F682A" w:rsidRDefault="00DF51FA" w:rsidP="00DF51FA">
            <w:r w:rsidRPr="006F682A">
              <w:t>Conifer</w:t>
            </w:r>
          </w:p>
          <w:p w14:paraId="4C7E348B" w14:textId="77777777" w:rsidR="00DF51FA" w:rsidRPr="006F682A" w:rsidRDefault="00DF51FA" w:rsidP="00DF51FA">
            <w:r w:rsidRPr="006F682A">
              <w:t>CFA (%)</w:t>
            </w:r>
          </w:p>
        </w:tc>
        <w:tc>
          <w:tcPr>
            <w:tcW w:w="1081" w:type="dxa"/>
            <w:tcBorders>
              <w:top w:val="single" w:sz="4" w:space="0" w:color="auto"/>
              <w:bottom w:val="single" w:sz="4" w:space="0" w:color="auto"/>
            </w:tcBorders>
            <w:vAlign w:val="center"/>
          </w:tcPr>
          <w:p w14:paraId="20B29A81" w14:textId="77777777" w:rsidR="00DF51FA" w:rsidRPr="006F682A" w:rsidRDefault="00DF51FA" w:rsidP="00DF51FA">
            <w:r w:rsidRPr="006F682A">
              <w:t>Hardwood</w:t>
            </w:r>
          </w:p>
          <w:p w14:paraId="7EDE10D0" w14:textId="77777777" w:rsidR="00DF51FA" w:rsidRPr="006F682A" w:rsidRDefault="00DF51FA" w:rsidP="00DF51FA">
            <w:r w:rsidRPr="006F682A">
              <w:t>CFA (%)</w:t>
            </w:r>
          </w:p>
        </w:tc>
      </w:tr>
      <w:tr w:rsidR="00DF51FA" w:rsidRPr="00664ACB" w14:paraId="3FE9279B" w14:textId="77777777" w:rsidTr="009C0F1F">
        <w:trPr>
          <w:trHeight w:val="360"/>
          <w:jc w:val="center"/>
        </w:trPr>
        <w:tc>
          <w:tcPr>
            <w:tcW w:w="1867" w:type="dxa"/>
            <w:vAlign w:val="center"/>
          </w:tcPr>
          <w:p w14:paraId="3BE633A8" w14:textId="77777777" w:rsidR="00DF51FA" w:rsidRPr="006F682A" w:rsidRDefault="00DF51FA" w:rsidP="00DF51FA">
            <w:r w:rsidRPr="006F682A">
              <w:t>Early All</w:t>
            </w:r>
          </w:p>
        </w:tc>
        <w:tc>
          <w:tcPr>
            <w:tcW w:w="1963" w:type="dxa"/>
            <w:vAlign w:val="center"/>
          </w:tcPr>
          <w:p w14:paraId="09588DA6" w14:textId="77777777" w:rsidR="00DF51FA" w:rsidRPr="006F682A" w:rsidRDefault="00DF51FA" w:rsidP="00DF51FA">
            <w:r w:rsidRPr="006F682A">
              <w:t>0-</w:t>
            </w:r>
            <w:r>
              <w:t>4</w:t>
            </w:r>
            <w:r w:rsidRPr="006F682A">
              <w:t>.9”</w:t>
            </w:r>
          </w:p>
        </w:tc>
        <w:tc>
          <w:tcPr>
            <w:tcW w:w="1886" w:type="dxa"/>
            <w:vAlign w:val="center"/>
          </w:tcPr>
          <w:p w14:paraId="253ED613" w14:textId="77777777" w:rsidR="00DF51FA" w:rsidRPr="006F682A" w:rsidRDefault="00DF51FA" w:rsidP="00DF51FA">
            <w:r w:rsidRPr="006F682A">
              <w:t>any</w:t>
            </w:r>
          </w:p>
        </w:tc>
        <w:tc>
          <w:tcPr>
            <w:tcW w:w="1363" w:type="dxa"/>
            <w:vAlign w:val="center"/>
          </w:tcPr>
          <w:p w14:paraId="76A7564A" w14:textId="77777777" w:rsidR="00DF51FA" w:rsidRPr="006F682A" w:rsidRDefault="00DF51FA" w:rsidP="00DF51FA">
            <w:r w:rsidRPr="006F682A">
              <w:t>any</w:t>
            </w:r>
          </w:p>
        </w:tc>
        <w:tc>
          <w:tcPr>
            <w:tcW w:w="1080" w:type="dxa"/>
            <w:vAlign w:val="center"/>
          </w:tcPr>
          <w:p w14:paraId="0CA6485A" w14:textId="77777777" w:rsidR="00DF51FA" w:rsidRPr="006F682A" w:rsidRDefault="00DF51FA" w:rsidP="00DF51FA">
            <w:r w:rsidRPr="006F682A">
              <w:t>any</w:t>
            </w:r>
          </w:p>
        </w:tc>
        <w:tc>
          <w:tcPr>
            <w:tcW w:w="1081" w:type="dxa"/>
            <w:vAlign w:val="center"/>
          </w:tcPr>
          <w:p w14:paraId="623254B9" w14:textId="77777777" w:rsidR="00DF51FA" w:rsidRPr="006F682A" w:rsidRDefault="00DF51FA" w:rsidP="00DF51FA">
            <w:r w:rsidRPr="006F682A">
              <w:t>any</w:t>
            </w:r>
          </w:p>
        </w:tc>
      </w:tr>
      <w:tr w:rsidR="00DF51FA" w:rsidRPr="00664ACB" w14:paraId="51F5BC22" w14:textId="77777777" w:rsidTr="009C0F1F">
        <w:trPr>
          <w:trHeight w:val="360"/>
          <w:jc w:val="center"/>
        </w:trPr>
        <w:tc>
          <w:tcPr>
            <w:tcW w:w="1867" w:type="dxa"/>
            <w:vAlign w:val="center"/>
          </w:tcPr>
          <w:p w14:paraId="6EA13C73" w14:textId="77777777" w:rsidR="00DF51FA" w:rsidRPr="006F682A" w:rsidRDefault="00DF51FA" w:rsidP="00DF51FA">
            <w:r w:rsidRPr="006F682A">
              <w:t>Mid Open</w:t>
            </w:r>
          </w:p>
        </w:tc>
        <w:tc>
          <w:tcPr>
            <w:tcW w:w="1963" w:type="dxa"/>
            <w:vAlign w:val="center"/>
          </w:tcPr>
          <w:p w14:paraId="3A98EB22" w14:textId="3D273D40" w:rsidR="00DF51FA" w:rsidRPr="006F682A" w:rsidRDefault="00A66AA5" w:rsidP="00DF51FA">
            <w:r>
              <w:t>5-</w:t>
            </w:r>
            <w:r w:rsidR="00DF51FA" w:rsidRPr="006F682A">
              <w:t>9.9”</w:t>
            </w:r>
          </w:p>
        </w:tc>
        <w:tc>
          <w:tcPr>
            <w:tcW w:w="1886" w:type="dxa"/>
            <w:vAlign w:val="center"/>
          </w:tcPr>
          <w:p w14:paraId="17814BCC" w14:textId="77777777" w:rsidR="00DF51FA" w:rsidRPr="006F682A" w:rsidRDefault="00DF51FA" w:rsidP="00DF51FA">
            <w:r w:rsidRPr="006F682A">
              <w:t>any</w:t>
            </w:r>
          </w:p>
        </w:tc>
        <w:tc>
          <w:tcPr>
            <w:tcW w:w="1363" w:type="dxa"/>
            <w:vAlign w:val="center"/>
          </w:tcPr>
          <w:p w14:paraId="56459FC8" w14:textId="42130AFB" w:rsidR="00DF51FA" w:rsidRPr="006F682A" w:rsidRDefault="00F232A3" w:rsidP="00DF51FA">
            <w:r>
              <w:t>&lt;50</w:t>
            </w:r>
          </w:p>
        </w:tc>
        <w:tc>
          <w:tcPr>
            <w:tcW w:w="1080" w:type="dxa"/>
            <w:vAlign w:val="center"/>
          </w:tcPr>
          <w:p w14:paraId="480FB138" w14:textId="4850E234" w:rsidR="00DF51FA" w:rsidRPr="006F682A" w:rsidRDefault="009C0F1F" w:rsidP="00DF51FA">
            <w:r>
              <w:t>any</w:t>
            </w:r>
          </w:p>
        </w:tc>
        <w:tc>
          <w:tcPr>
            <w:tcW w:w="1081" w:type="dxa"/>
            <w:vAlign w:val="center"/>
          </w:tcPr>
          <w:p w14:paraId="1D0E8AF6" w14:textId="1F13D555" w:rsidR="00DF51FA" w:rsidRPr="006F682A" w:rsidRDefault="009C0F1F" w:rsidP="00DF51FA">
            <w:r>
              <w:t>any</w:t>
            </w:r>
          </w:p>
        </w:tc>
      </w:tr>
      <w:tr w:rsidR="00DF51FA" w:rsidRPr="00664ACB" w14:paraId="4B71C058" w14:textId="77777777" w:rsidTr="009C0F1F">
        <w:trPr>
          <w:trHeight w:val="360"/>
          <w:jc w:val="center"/>
        </w:trPr>
        <w:tc>
          <w:tcPr>
            <w:tcW w:w="1867" w:type="dxa"/>
            <w:vAlign w:val="center"/>
          </w:tcPr>
          <w:p w14:paraId="1E9BC7A0" w14:textId="77777777" w:rsidR="00DF51FA" w:rsidRPr="006F682A" w:rsidRDefault="00DF51FA" w:rsidP="00DF51FA">
            <w:r w:rsidRPr="006F682A">
              <w:t>Mid Closed</w:t>
            </w:r>
          </w:p>
        </w:tc>
        <w:tc>
          <w:tcPr>
            <w:tcW w:w="1963" w:type="dxa"/>
            <w:vAlign w:val="center"/>
          </w:tcPr>
          <w:p w14:paraId="5945F980" w14:textId="67D46632" w:rsidR="00DF51FA" w:rsidRPr="006F682A" w:rsidRDefault="00A66AA5" w:rsidP="00DF51FA">
            <w:r>
              <w:t>5-</w:t>
            </w:r>
            <w:r w:rsidR="00DF51FA" w:rsidRPr="006F682A">
              <w:t>9.9”</w:t>
            </w:r>
          </w:p>
        </w:tc>
        <w:tc>
          <w:tcPr>
            <w:tcW w:w="1886" w:type="dxa"/>
            <w:vAlign w:val="center"/>
          </w:tcPr>
          <w:p w14:paraId="6C817C10" w14:textId="77777777" w:rsidR="00DF51FA" w:rsidRPr="006F682A" w:rsidRDefault="00DF51FA" w:rsidP="00DF51FA">
            <w:r w:rsidRPr="006F682A">
              <w:t>any</w:t>
            </w:r>
          </w:p>
        </w:tc>
        <w:tc>
          <w:tcPr>
            <w:tcW w:w="1363" w:type="dxa"/>
            <w:vAlign w:val="center"/>
          </w:tcPr>
          <w:p w14:paraId="3E81667A" w14:textId="30721A3B" w:rsidR="00DF51FA" w:rsidRPr="006F682A" w:rsidRDefault="00DF51FA" w:rsidP="00DF51FA">
            <w:r w:rsidRPr="006F682A">
              <w:t>&gt;</w:t>
            </w:r>
            <w:r w:rsidR="009C0F1F">
              <w:t>5</w:t>
            </w:r>
            <w:r w:rsidRPr="006F682A">
              <w:t>0</w:t>
            </w:r>
          </w:p>
        </w:tc>
        <w:tc>
          <w:tcPr>
            <w:tcW w:w="1080" w:type="dxa"/>
            <w:vAlign w:val="center"/>
          </w:tcPr>
          <w:p w14:paraId="0545291F" w14:textId="77777777" w:rsidR="00DF51FA" w:rsidRPr="006F682A" w:rsidRDefault="00DF51FA" w:rsidP="00DF51FA">
            <w:r w:rsidRPr="006F682A">
              <w:t>any</w:t>
            </w:r>
          </w:p>
        </w:tc>
        <w:tc>
          <w:tcPr>
            <w:tcW w:w="1081" w:type="dxa"/>
            <w:vAlign w:val="center"/>
          </w:tcPr>
          <w:p w14:paraId="494732B9" w14:textId="77777777" w:rsidR="00DF51FA" w:rsidRPr="006F682A" w:rsidRDefault="00DF51FA" w:rsidP="00DF51FA">
            <w:r w:rsidRPr="006F682A">
              <w:t>any</w:t>
            </w:r>
          </w:p>
        </w:tc>
      </w:tr>
      <w:tr w:rsidR="00DF51FA" w:rsidRPr="00664ACB" w14:paraId="0BCB15B1" w14:textId="77777777" w:rsidTr="009C0F1F">
        <w:trPr>
          <w:trHeight w:val="360"/>
          <w:jc w:val="center"/>
        </w:trPr>
        <w:tc>
          <w:tcPr>
            <w:tcW w:w="1867" w:type="dxa"/>
            <w:vAlign w:val="center"/>
          </w:tcPr>
          <w:p w14:paraId="35384814" w14:textId="02F4831E" w:rsidR="00DF51FA" w:rsidRPr="006F682A" w:rsidRDefault="00DF51FA" w:rsidP="009C0F1F">
            <w:r w:rsidRPr="006F682A">
              <w:t xml:space="preserve">Late </w:t>
            </w:r>
            <w:r w:rsidR="009C0F1F">
              <w:t>Open</w:t>
            </w:r>
          </w:p>
        </w:tc>
        <w:tc>
          <w:tcPr>
            <w:tcW w:w="1963" w:type="dxa"/>
            <w:vAlign w:val="center"/>
          </w:tcPr>
          <w:p w14:paraId="4B31E887" w14:textId="3BD7772B" w:rsidR="00DF51FA" w:rsidRPr="006F682A" w:rsidRDefault="00A66AA5" w:rsidP="00DF51FA">
            <w:r>
              <w:t>1</w:t>
            </w:r>
            <w:r w:rsidR="00DF51FA" w:rsidRPr="006F682A">
              <w:t>0”+</w:t>
            </w:r>
          </w:p>
        </w:tc>
        <w:tc>
          <w:tcPr>
            <w:tcW w:w="1886" w:type="dxa"/>
            <w:vAlign w:val="center"/>
          </w:tcPr>
          <w:p w14:paraId="54B264E6" w14:textId="77777777" w:rsidR="00DF51FA" w:rsidRPr="006F682A" w:rsidRDefault="00DF51FA" w:rsidP="00DF51FA">
            <w:r w:rsidRPr="006F682A">
              <w:t>any</w:t>
            </w:r>
          </w:p>
        </w:tc>
        <w:tc>
          <w:tcPr>
            <w:tcW w:w="1363" w:type="dxa"/>
            <w:vAlign w:val="center"/>
          </w:tcPr>
          <w:p w14:paraId="5AD5ADEF" w14:textId="6D3E113D" w:rsidR="00DF51FA" w:rsidRPr="006F682A" w:rsidRDefault="009C0F1F" w:rsidP="009C0F1F">
            <w:r>
              <w:t>&lt;5</w:t>
            </w:r>
            <w:r w:rsidR="00DF51FA" w:rsidRPr="006F682A">
              <w:t>0</w:t>
            </w:r>
          </w:p>
        </w:tc>
        <w:tc>
          <w:tcPr>
            <w:tcW w:w="1080" w:type="dxa"/>
            <w:vAlign w:val="center"/>
          </w:tcPr>
          <w:p w14:paraId="527E969F" w14:textId="77777777" w:rsidR="00DF51FA" w:rsidRPr="006F682A" w:rsidRDefault="00DF51FA" w:rsidP="00DF51FA">
            <w:r w:rsidRPr="006F682A">
              <w:t>any</w:t>
            </w:r>
          </w:p>
        </w:tc>
        <w:tc>
          <w:tcPr>
            <w:tcW w:w="1081" w:type="dxa"/>
            <w:vAlign w:val="center"/>
          </w:tcPr>
          <w:p w14:paraId="5D6521B5" w14:textId="77777777" w:rsidR="00DF51FA" w:rsidRPr="006F682A" w:rsidRDefault="00DF51FA" w:rsidP="00DF51FA">
            <w:r w:rsidRPr="006F682A">
              <w:t>any</w:t>
            </w:r>
          </w:p>
        </w:tc>
      </w:tr>
      <w:tr w:rsidR="00DF51FA" w:rsidRPr="00664ACB" w14:paraId="12191BE9" w14:textId="77777777" w:rsidTr="009C0F1F">
        <w:trPr>
          <w:trHeight w:val="360"/>
          <w:jc w:val="center"/>
        </w:trPr>
        <w:tc>
          <w:tcPr>
            <w:tcW w:w="1867" w:type="dxa"/>
            <w:tcBorders>
              <w:bottom w:val="single" w:sz="4" w:space="0" w:color="auto"/>
            </w:tcBorders>
            <w:vAlign w:val="center"/>
          </w:tcPr>
          <w:p w14:paraId="5F1B61BE" w14:textId="1247303E" w:rsidR="00DF51FA" w:rsidRPr="006F682A" w:rsidRDefault="00DF51FA" w:rsidP="009C0F1F">
            <w:r w:rsidRPr="006F682A">
              <w:t xml:space="preserve">Late </w:t>
            </w:r>
            <w:r w:rsidR="009C0F1F">
              <w:t>Closed</w:t>
            </w:r>
          </w:p>
        </w:tc>
        <w:tc>
          <w:tcPr>
            <w:tcW w:w="1963" w:type="dxa"/>
            <w:tcBorders>
              <w:bottom w:val="single" w:sz="4" w:space="0" w:color="auto"/>
            </w:tcBorders>
            <w:vAlign w:val="center"/>
          </w:tcPr>
          <w:p w14:paraId="3881993B" w14:textId="4B87B23B" w:rsidR="00DF51FA" w:rsidRPr="006F682A" w:rsidRDefault="00A66AA5" w:rsidP="00DF51FA">
            <w:r>
              <w:t>1</w:t>
            </w:r>
            <w:r w:rsidR="00DF51FA" w:rsidRPr="006F682A">
              <w:t>0”+</w:t>
            </w:r>
          </w:p>
        </w:tc>
        <w:tc>
          <w:tcPr>
            <w:tcW w:w="1886" w:type="dxa"/>
            <w:tcBorders>
              <w:bottom w:val="single" w:sz="4" w:space="0" w:color="auto"/>
            </w:tcBorders>
            <w:vAlign w:val="center"/>
          </w:tcPr>
          <w:p w14:paraId="5EE032CA" w14:textId="77777777" w:rsidR="00DF51FA" w:rsidRPr="006F682A" w:rsidRDefault="00DF51FA" w:rsidP="00DF51FA">
            <w:r w:rsidRPr="006F682A">
              <w:t>any</w:t>
            </w:r>
          </w:p>
        </w:tc>
        <w:tc>
          <w:tcPr>
            <w:tcW w:w="1363" w:type="dxa"/>
            <w:tcBorders>
              <w:bottom w:val="single" w:sz="4" w:space="0" w:color="auto"/>
            </w:tcBorders>
            <w:vAlign w:val="center"/>
          </w:tcPr>
          <w:p w14:paraId="5A095EBA" w14:textId="026A32AD" w:rsidR="00DF51FA" w:rsidRPr="006F682A" w:rsidRDefault="009C0F1F" w:rsidP="009C0F1F">
            <w:r>
              <w:t>&gt;5</w:t>
            </w:r>
            <w:r w:rsidR="00DF51FA" w:rsidRPr="006F682A">
              <w:t>0</w:t>
            </w:r>
          </w:p>
        </w:tc>
        <w:tc>
          <w:tcPr>
            <w:tcW w:w="1080" w:type="dxa"/>
            <w:tcBorders>
              <w:bottom w:val="single" w:sz="4" w:space="0" w:color="auto"/>
            </w:tcBorders>
            <w:vAlign w:val="center"/>
          </w:tcPr>
          <w:p w14:paraId="3483DC43" w14:textId="77777777" w:rsidR="00DF51FA" w:rsidRPr="006F682A" w:rsidRDefault="00DF51FA" w:rsidP="00DF51FA">
            <w:r w:rsidRPr="006F682A">
              <w:t>any</w:t>
            </w:r>
          </w:p>
        </w:tc>
        <w:tc>
          <w:tcPr>
            <w:tcW w:w="1081" w:type="dxa"/>
            <w:tcBorders>
              <w:bottom w:val="single" w:sz="4" w:space="0" w:color="auto"/>
            </w:tcBorders>
            <w:vAlign w:val="center"/>
          </w:tcPr>
          <w:p w14:paraId="41A5D640" w14:textId="77777777" w:rsidR="00DF51FA" w:rsidRPr="006F682A" w:rsidRDefault="00DF51FA" w:rsidP="00DF51FA">
            <w:r w:rsidRPr="006F682A">
              <w:t>any</w:t>
            </w:r>
          </w:p>
        </w:tc>
      </w:tr>
    </w:tbl>
    <w:p w14:paraId="330088F9" w14:textId="77777777" w:rsidR="00DF51FA" w:rsidRPr="006F682A" w:rsidRDefault="00DF51FA" w:rsidP="00DF51FA"/>
    <w:p w14:paraId="0EA4228E" w14:textId="4E1709C1" w:rsidR="00DF51FA" w:rsidRDefault="00367E06" w:rsidP="00DF51FA">
      <w:r>
        <w:t xml:space="preserve">Methodology for assigning condition classes to </w:t>
      </w:r>
      <w:r w:rsidR="00376614">
        <w:t>LPN</w:t>
      </w:r>
      <w:r>
        <w:t>-ASP is still under development.</w:t>
      </w:r>
    </w:p>
    <w:p w14:paraId="10D73E32" w14:textId="77777777" w:rsidR="00367E06" w:rsidRDefault="00367E06" w:rsidP="00DF51FA">
      <w:pPr>
        <w:rPr>
          <w:b/>
          <w:sz w:val="32"/>
        </w:rPr>
      </w:pPr>
    </w:p>
    <w:p w14:paraId="49CE5F2D" w14:textId="77777777" w:rsidR="00DF51FA" w:rsidRPr="006F682A" w:rsidRDefault="00DF51FA" w:rsidP="00DF51FA">
      <w:pPr>
        <w:rPr>
          <w:b/>
          <w:sz w:val="32"/>
        </w:rPr>
      </w:pPr>
      <w:r w:rsidRPr="006F682A">
        <w:rPr>
          <w:b/>
          <w:sz w:val="32"/>
        </w:rPr>
        <w:t>Draft Models</w:t>
      </w:r>
    </w:p>
    <w:p w14:paraId="0D262707" w14:textId="3CD5804E" w:rsidR="00DF51FA" w:rsidRPr="00692C2E" w:rsidRDefault="00DF51FA" w:rsidP="00DF51FA">
      <w:r>
        <w:t xml:space="preserve">See PDF – Disturbance-Succession model for </w:t>
      </w:r>
      <w:r w:rsidR="00922441">
        <w:t>LPN</w:t>
      </w:r>
      <w:r>
        <w:t xml:space="preserve"> and </w:t>
      </w:r>
      <w:r w:rsidR="00922441">
        <w:t>LPN</w:t>
      </w:r>
      <w:r>
        <w:t>-ASP</w:t>
      </w:r>
    </w:p>
    <w:p w14:paraId="00EC778E" w14:textId="77777777" w:rsidR="00C53086" w:rsidRDefault="00C53086" w:rsidP="00DF51FA">
      <w:pPr>
        <w:rPr>
          <w:rFonts w:eastAsia="Times New Roman"/>
          <w:noProof/>
        </w:rPr>
      </w:pPr>
    </w:p>
    <w:p w14:paraId="366E2FF4" w14:textId="77777777" w:rsidR="00DF51FA" w:rsidRDefault="00DF51FA" w:rsidP="00DF51FA">
      <w:pPr>
        <w:rPr>
          <w:rFonts w:eastAsia="Times New Roman"/>
          <w:noProof/>
        </w:rPr>
      </w:pPr>
    </w:p>
    <w:p w14:paraId="56A7135D" w14:textId="77777777" w:rsidR="00A92997" w:rsidRDefault="00A92997" w:rsidP="00367E06">
      <w:pPr>
        <w:spacing w:after="120"/>
        <w:rPr>
          <w:b/>
          <w:sz w:val="32"/>
        </w:rPr>
      </w:pPr>
      <w:r>
        <w:rPr>
          <w:b/>
          <w:sz w:val="32"/>
        </w:rPr>
        <w:t>References</w:t>
      </w:r>
    </w:p>
    <w:p w14:paraId="00A2C755" w14:textId="77777777" w:rsidR="00367E06" w:rsidRPr="007D662A" w:rsidRDefault="00367E06" w:rsidP="00367E06">
      <w:pPr>
        <w:spacing w:line="276" w:lineRule="auto"/>
        <w:ind w:left="720" w:hanging="720"/>
      </w:pPr>
      <w:r>
        <w:t xml:space="preserve">Barrett, S., D. Havlina, J. Jones, W. Hann, C. Frame, D. Hamilton, K. Schon, T. Demeo, L. Hutter, and J. Menakis. </w:t>
      </w:r>
      <w:r>
        <w:rPr>
          <w:i/>
        </w:rPr>
        <w:t>Interagency Fire Regime Condition Class Guidebook</w:t>
      </w:r>
      <w:r>
        <w:t>. Version 3.0. USDA Forest Service, US Department of the Interior, and The Nature Conservancy, 2010. &lt;http://www.frcc.gov&gt;. Accessed 5 June 2013.</w:t>
      </w:r>
    </w:p>
    <w:p w14:paraId="7EE4A508" w14:textId="3F1D4675" w:rsidR="00A92997" w:rsidRDefault="0008738B" w:rsidP="00A92997">
      <w:pPr>
        <w:spacing w:line="276" w:lineRule="auto"/>
        <w:ind w:left="720" w:hanging="720"/>
      </w:pPr>
      <w:r>
        <w:t>Bartolome</w:t>
      </w:r>
      <w:r w:rsidR="00A92997">
        <w:t xml:space="preserve">, </w:t>
      </w:r>
      <w:r>
        <w:t>James W</w:t>
      </w:r>
      <w:r w:rsidR="00A92997">
        <w:t>. “</w:t>
      </w:r>
      <w:r>
        <w:t>Lodgepole Pine (LPN)</w:t>
      </w:r>
      <w:r w:rsidR="00A92997">
        <w:t xml:space="preserve">.” </w:t>
      </w:r>
      <w:r w:rsidR="00A92997">
        <w:rPr>
          <w:i/>
        </w:rPr>
        <w:t>A Guide to Wildlife Habitats of California</w:t>
      </w:r>
      <w:r>
        <w:t xml:space="preserve">, edited by </w:t>
      </w:r>
      <w:r w:rsidR="00A92997">
        <w:t xml:space="preserve">Mayer, Kenneth E. and </w:t>
      </w:r>
      <w:r>
        <w:t>William F. Laudenslayer</w:t>
      </w:r>
      <w:r w:rsidR="00A92997">
        <w:t xml:space="preserve">. California Deparment of Fish and Game. </w:t>
      </w:r>
      <w:r>
        <w:t xml:space="preserve">1988. </w:t>
      </w:r>
      <w:r w:rsidR="00A92997">
        <w:t>&lt;</w:t>
      </w:r>
      <w:r w:rsidR="00A92997" w:rsidRPr="0077408A">
        <w:t>http://www.dfg.ca.gov/biogeodata/cwhr/pdfs/</w:t>
      </w:r>
      <w:r w:rsidR="00623C71">
        <w:t>LPN</w:t>
      </w:r>
      <w:r w:rsidR="00A92997" w:rsidRPr="0077408A">
        <w:t>.pdf</w:t>
      </w:r>
      <w:r w:rsidR="00A92997">
        <w:t>&gt;. Accessed 4 December 2012.</w:t>
      </w:r>
    </w:p>
    <w:p w14:paraId="249C2742" w14:textId="77777777" w:rsidR="00A92997" w:rsidRDefault="00A92997" w:rsidP="00A92997">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159AD27D" w14:textId="3CD821DF" w:rsidR="00A92997" w:rsidRPr="004C5E60" w:rsidRDefault="00A92997" w:rsidP="00A92997">
      <w:pPr>
        <w:ind w:left="720" w:hanging="720"/>
      </w:pPr>
      <w:r w:rsidRPr="004C5E60">
        <w:t xml:space="preserve">Cope, Amy B. 1993. </w:t>
      </w:r>
      <w:r>
        <w:t>“</w:t>
      </w:r>
      <w:r w:rsidR="00CE1DD3">
        <w:t>Pinus contorta var. murrayana</w:t>
      </w:r>
      <w:r w:rsidRPr="004C5E60">
        <w:t>.</w:t>
      </w:r>
      <w:r>
        <w:t>”</w:t>
      </w:r>
      <w:r w:rsidRPr="004C5E60">
        <w:t xml:space="preserve"> In: Fire Effects Information System, [Online].  U.S. Department of Agriculture, Forest Service,  Rocky Mountain Research Station, Fire Sciences Laboratory (Producer).  </w:t>
      </w:r>
      <w:r>
        <w:t>&lt;</w:t>
      </w:r>
      <w:r w:rsidRPr="004C5E60">
        <w:t>http://www.fs.fed.us/database/feis/</w:t>
      </w:r>
      <w:r>
        <w:t>&gt;</w:t>
      </w:r>
      <w:r w:rsidRPr="004C5E60">
        <w:t xml:space="preserve"> [</w:t>
      </w:r>
      <w:r>
        <w:t>Accessed 4 December 2012</w:t>
      </w:r>
      <w:r w:rsidRPr="004C5E60">
        <w:t>].</w:t>
      </w:r>
    </w:p>
    <w:p w14:paraId="3DB4EED5" w14:textId="77777777" w:rsidR="00BD3F57" w:rsidRDefault="00BD3F57" w:rsidP="00BD3F57">
      <w:pPr>
        <w:spacing w:line="276" w:lineRule="auto"/>
        <w:ind w:left="720" w:hanging="720"/>
      </w:pPr>
      <w:r>
        <w:t xml:space="preserve">Fites-Kaufman, Jo Ann, Phil Rundel, Nathan Stephenson, and Dave A. Wixelman. “Montane and Subalpine Vegetation of the Sierra Nevada and Cascade Ranges.”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456-501. Berkeley and Los Angeles: University of California Press, 2007. </w:t>
      </w:r>
    </w:p>
    <w:p w14:paraId="6F89D222" w14:textId="1A3C4A5B" w:rsidR="00A92997" w:rsidRPr="00065875" w:rsidRDefault="0062527B" w:rsidP="00A92997">
      <w:pPr>
        <w:ind w:left="720" w:hanging="720"/>
      </w:pPr>
      <w:r>
        <w:t>Lotan, James E. and William B. Critchfield</w:t>
      </w:r>
      <w:r w:rsidR="00A92997">
        <w:t>. “</w:t>
      </w:r>
      <w:r>
        <w:t>Lodgepole Pine</w:t>
      </w:r>
      <w:r w:rsidR="00A92997">
        <w:t xml:space="preserve">.” </w:t>
      </w:r>
      <w:r w:rsidR="003D275C">
        <w:t xml:space="preserve">Russell M. Burns </w:t>
      </w:r>
      <w:r w:rsidR="00A92997" w:rsidRPr="00065875">
        <w:t xml:space="preserve">and Barbara H. Honkala, tech. coords. Silvics of North America, vol </w:t>
      </w:r>
      <w:r w:rsidR="00A92997">
        <w:t>1</w:t>
      </w:r>
      <w:r w:rsidR="00A92997" w:rsidRPr="00065875">
        <w:t xml:space="preserve">. </w:t>
      </w:r>
      <w:r w:rsidR="00A92997">
        <w:t>Conifers</w:t>
      </w:r>
      <w:r w:rsidR="00A92997" w:rsidRPr="00065875">
        <w:t>; Glossary. Agriculture ha</w:t>
      </w:r>
      <w:r w:rsidR="00367E06">
        <w:t>ndbook no.654. Washington, D.C.:</w:t>
      </w:r>
      <w:r w:rsidR="00A92997" w:rsidRPr="00065875">
        <w:t xml:space="preserve"> U.S. Dept. of Agriculture, Forest Service, 1990. </w:t>
      </w:r>
    </w:p>
    <w:p w14:paraId="154F628F" w14:textId="282E6866" w:rsidR="00A92997" w:rsidRDefault="00A92997" w:rsidP="00A92997">
      <w:pPr>
        <w:spacing w:line="276" w:lineRule="auto"/>
        <w:ind w:left="720" w:hanging="720"/>
      </w:pPr>
      <w:r>
        <w:t>LandFire. “Biophysical Setting Models.” Biophysical Setting 0610</w:t>
      </w:r>
      <w:r w:rsidR="003913BE">
        <w:t>581</w:t>
      </w:r>
      <w:r>
        <w:t>. 2007a. LANDFIRE Project, U.S. Department of Agriculture, Forest Service; U.S. Department of the Interior. &lt;</w:t>
      </w:r>
      <w:r w:rsidRPr="00283D74">
        <w:t>http://www.landfire.gov/national_veg_models_op2.php</w:t>
      </w:r>
      <w:r>
        <w:t>&gt;. Accessed 9 November 2012.</w:t>
      </w:r>
    </w:p>
    <w:p w14:paraId="2184B356" w14:textId="05D105B7" w:rsidR="00A92997" w:rsidRDefault="00A92997" w:rsidP="00A92997">
      <w:pPr>
        <w:spacing w:line="276" w:lineRule="auto"/>
        <w:ind w:left="720" w:hanging="720"/>
      </w:pPr>
      <w:r>
        <w:t>LandFire. “Biophysical Setting Mode</w:t>
      </w:r>
      <w:r w:rsidR="003913BE">
        <w:t>ls.” Biophysical Setting 0610582</w:t>
      </w:r>
      <w:r>
        <w:t>. 2007b. LANDFIRE Project, U.S. Department of Agriculture, Forest Service; U.S. Department of the Interior. &lt;</w:t>
      </w:r>
      <w:r w:rsidRPr="00283D74">
        <w:t>http://www.landfire.gov/national_veg_models_op2.php</w:t>
      </w:r>
      <w:r>
        <w:t>&gt;. Accessed 9 November 2012.</w:t>
      </w:r>
    </w:p>
    <w:p w14:paraId="7AE0A43C" w14:textId="77777777" w:rsidR="00A92997" w:rsidRDefault="00A92997" w:rsidP="00A92997">
      <w:pPr>
        <w:spacing w:line="276" w:lineRule="auto"/>
        <w:ind w:left="720" w:hanging="720"/>
      </w:pPr>
      <w:r>
        <w:t>LandFire.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7671CA5C" w14:textId="77777777" w:rsidR="00367E06" w:rsidRDefault="00367E06" w:rsidP="00367E06">
      <w:pPr>
        <w:widowControl w:val="0"/>
        <w:tabs>
          <w:tab w:val="left" w:pos="2250"/>
        </w:tabs>
        <w:spacing w:line="276" w:lineRule="auto"/>
        <w:ind w:left="720" w:hanging="720"/>
        <w:rPr>
          <w:rFonts w:cs="Times"/>
          <w:iCs/>
          <w:color w:val="1D1D1D"/>
          <w:lang w:eastAsia="ja-JP"/>
        </w:rPr>
      </w:pPr>
      <w:r>
        <w:rPr>
          <w:rFonts w:cs="Times"/>
          <w:iCs/>
          <w:color w:val="1D1D1D"/>
          <w:lang w:eastAsia="ja-JP"/>
        </w:rPr>
        <w:t>Safford, Hugh S. Personal communication, 5 May 2013.</w:t>
      </w:r>
    </w:p>
    <w:p w14:paraId="756231B4" w14:textId="361DD676" w:rsidR="00A92997" w:rsidRPr="00EC6359" w:rsidRDefault="003D275C" w:rsidP="00A92997">
      <w:pPr>
        <w:widowControl w:val="0"/>
        <w:tabs>
          <w:tab w:val="left" w:pos="2250"/>
        </w:tabs>
        <w:spacing w:line="276" w:lineRule="auto"/>
        <w:ind w:left="720" w:hanging="720"/>
        <w:rPr>
          <w:rFonts w:cs="Times"/>
          <w:lang w:eastAsia="ja-JP"/>
        </w:rPr>
      </w:pPr>
      <w:r>
        <w:rPr>
          <w:rFonts w:cs="Times"/>
          <w:iCs/>
          <w:color w:val="1D1D1D"/>
          <w:lang w:eastAsia="ja-JP"/>
        </w:rPr>
        <w:t>Skinner, Carl N. and Chi-Ru Chang</w:t>
      </w:r>
      <w:r w:rsidR="00A92997">
        <w:rPr>
          <w:rFonts w:cs="Times"/>
          <w:iCs/>
          <w:color w:val="1D1D1D"/>
          <w:lang w:eastAsia="ja-JP"/>
        </w:rPr>
        <w:t xml:space="preserve">. “Fire Regimes, Past and Present.” </w:t>
      </w:r>
      <w:r w:rsidR="00A92997" w:rsidRPr="00EC6359">
        <w:rPr>
          <w:rFonts w:cs="Palatino"/>
          <w:i/>
          <w:lang w:eastAsia="ja-JP"/>
        </w:rPr>
        <w:t>Sierra Nevada Ecosystem Project: Final report to Congress, vol. II, Assessments and scientific basis for management options</w:t>
      </w:r>
      <w:r w:rsidR="00A92997" w:rsidRPr="00EC6359">
        <w:rPr>
          <w:rFonts w:cs="Palatino"/>
          <w:lang w:eastAsia="ja-JP"/>
        </w:rPr>
        <w:t>. Davis: University of California, Centers for Water and Wildland Resources, 1996.</w:t>
      </w:r>
    </w:p>
    <w:p w14:paraId="5319B4E9" w14:textId="42C65482" w:rsidR="00A92997" w:rsidRDefault="003D275C" w:rsidP="00A92997">
      <w:pPr>
        <w:spacing w:line="276" w:lineRule="auto"/>
        <w:ind w:left="720" w:hanging="720"/>
        <w:rPr>
          <w:rFonts w:cs="Times"/>
          <w:iCs/>
          <w:color w:val="1D1D1D"/>
          <w:lang w:eastAsia="ja-JP"/>
        </w:rPr>
      </w:pPr>
      <w:r>
        <w:t>Van de Water, Kip M. and Hugh D. Safford</w:t>
      </w:r>
      <w:r w:rsidR="00A92997">
        <w:t xml:space="preserve">. “A Summary of Fire Frequency Estimates for California Vegetation Before Euro-American Settlement.” </w:t>
      </w:r>
      <w:r w:rsidR="00A92997">
        <w:rPr>
          <w:i/>
        </w:rPr>
        <w:t>Fire Ecology</w:t>
      </w:r>
      <w:r w:rsidR="00A92997">
        <w:t xml:space="preserve"> 7.3 (2011): 26-57.</w:t>
      </w:r>
      <w:r w:rsidR="00A92997" w:rsidRPr="00BE12CD">
        <w:t xml:space="preserve"> </w:t>
      </w:r>
      <w:r w:rsidR="00A92997" w:rsidRPr="00BE12CD">
        <w:rPr>
          <w:rFonts w:cs="Times"/>
          <w:iCs/>
          <w:color w:val="1D1D1D"/>
          <w:lang w:eastAsia="ja-JP"/>
        </w:rPr>
        <w:t>doi: 10.4996/fireecology.0703026</w:t>
      </w:r>
      <w:r w:rsidR="00A92997">
        <w:rPr>
          <w:rFonts w:cs="Times"/>
          <w:iCs/>
          <w:color w:val="1D1D1D"/>
          <w:lang w:eastAsia="ja-JP"/>
        </w:rPr>
        <w:t>.</w:t>
      </w:r>
    </w:p>
    <w:p w14:paraId="2260CB35" w14:textId="77777777" w:rsidR="00367E06" w:rsidRPr="0077408A" w:rsidRDefault="00367E06" w:rsidP="00367E06">
      <w:pPr>
        <w:spacing w:line="276" w:lineRule="auto"/>
        <w:ind w:left="720" w:hanging="720"/>
      </w:pPr>
      <w:r>
        <w:t xml:space="preserve">Verner, Jared. “Aspen (ASP).” ).” </w:t>
      </w:r>
      <w:r>
        <w:rPr>
          <w:i/>
        </w:rPr>
        <w:t>A Guide to Wildlife Habitats of California</w:t>
      </w:r>
      <w:r>
        <w:t>, edited by Kenneth E. Mayer and William F. Laudenslayer. California Deparment of Fish and Game, 1988. &lt;</w:t>
      </w:r>
      <w:r w:rsidRPr="0077408A">
        <w:t>http://www.dfg.ca.gov/biogeodata/cwhr/pdfs/</w:t>
      </w:r>
      <w:r>
        <w:t>ASP</w:t>
      </w:r>
      <w:r w:rsidRPr="0077408A">
        <w:t>.pdf</w:t>
      </w:r>
      <w:r>
        <w:t>&gt;. Accessed 4 December 2012.</w:t>
      </w:r>
    </w:p>
    <w:p w14:paraId="54B8F54B" w14:textId="77777777" w:rsidR="00A92997" w:rsidRDefault="00A92997" w:rsidP="004452F4">
      <w:pPr>
        <w:rPr>
          <w:rFonts w:eastAsia="Times New Roman"/>
          <w:noProof/>
        </w:rPr>
      </w:pPr>
    </w:p>
    <w:sectPr w:rsidR="00A92997" w:rsidSect="00465631">
      <w:footerReference w:type="even"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ross, Shana" w:date="2013-07-03T10:35:00Z" w:initials="GS">
    <w:p w14:paraId="63F3863E" w14:textId="16ED5F8D" w:rsidR="004B5E2E" w:rsidRDefault="004B5E2E">
      <w:pPr>
        <w:pStyle w:val="CommentText"/>
      </w:pPr>
      <w:r>
        <w:rPr>
          <w:rStyle w:val="CommentReference"/>
        </w:rPr>
        <w:annotationRef/>
      </w:r>
      <w:r>
        <w:t>Later on you discuss the dog hair thickets and higher density stands; may want to update this sentence I feel that in general current lodgepole stands are very dense</w:t>
      </w:r>
    </w:p>
  </w:comment>
  <w:comment w:id="1" w:author="Maritza Mallek" w:date="2013-07-10T14:24:00Z" w:initials="MM">
    <w:p w14:paraId="69886177" w14:textId="07483D33" w:rsidR="004B5E2E" w:rsidRDefault="004B5E2E">
      <w:pPr>
        <w:pStyle w:val="CommentText"/>
      </w:pPr>
      <w:r>
        <w:rPr>
          <w:rStyle w:val="CommentReference"/>
        </w:rPr>
        <w:annotationRef/>
      </w:r>
      <w:r>
        <w:t>I think she’s right here and the open stand is supposed to refer to the subalpine lodgepole, which isn’t precisely what we’re observing in the project area. Will take this out.</w:t>
      </w:r>
    </w:p>
  </w:comment>
  <w:comment w:id="2" w:author="Gross, Shana" w:date="2013-07-03T10:37:00Z" w:initials="GS">
    <w:p w14:paraId="2B7754B4" w14:textId="3C03A747" w:rsidR="004B5E2E" w:rsidRDefault="004B5E2E">
      <w:pPr>
        <w:pStyle w:val="CommentText"/>
      </w:pPr>
      <w:r>
        <w:rPr>
          <w:rStyle w:val="CommentReference"/>
        </w:rPr>
        <w:annotationRef/>
      </w:r>
      <w:r>
        <w:t>Species associations are likely very location specific, if you are focused on this specific to Eldorado this may be true but in the LTB these species are not common associates in stream side PICO stands – some of these species are generally found on very acidic soils (Phyllodoce and Kalmia)</w:t>
      </w:r>
    </w:p>
  </w:comment>
  <w:comment w:id="3" w:author="Gross, Shana" w:date="2013-07-03T10:37:00Z" w:initials="GS">
    <w:p w14:paraId="73352EB3" w14:textId="2B8D7816" w:rsidR="004B5E2E" w:rsidRDefault="004B5E2E">
      <w:pPr>
        <w:pStyle w:val="CommentText"/>
      </w:pPr>
      <w:r>
        <w:rPr>
          <w:rStyle w:val="CommentReference"/>
        </w:rPr>
        <w:annotationRef/>
      </w:r>
      <w:r>
        <w:t>Drier areas – may not be specific to streamside, perhaps next ecotone transition to upland forest</w:t>
      </w:r>
    </w:p>
  </w:comment>
  <w:comment w:id="4" w:author="Maritza Mallek" w:date="2013-07-10T14:35:00Z" w:initials="MM">
    <w:p w14:paraId="0E03145D" w14:textId="639328F9" w:rsidR="004B5E2E" w:rsidRDefault="004B5E2E">
      <w:pPr>
        <w:pStyle w:val="CommentText"/>
      </w:pPr>
      <w:r>
        <w:rPr>
          <w:rStyle w:val="CommentReference"/>
        </w:rPr>
        <w:annotationRef/>
      </w:r>
      <w:r>
        <w:t>May be cheating, but I tried to just remove implication of specific moisture conditions for these plants, since they are only a general secondary description and don’t’ really drive the model.</w:t>
      </w:r>
    </w:p>
  </w:comment>
  <w:comment w:id="5" w:author="Gross, Shana" w:date="2013-07-03T10:38:00Z" w:initials="GS">
    <w:p w14:paraId="6D44BB35" w14:textId="1A664730" w:rsidR="004B5E2E" w:rsidRDefault="004B5E2E">
      <w:pPr>
        <w:pStyle w:val="CommentText"/>
      </w:pPr>
      <w:r>
        <w:rPr>
          <w:rStyle w:val="CommentReference"/>
        </w:rPr>
        <w:annotationRef/>
      </w:r>
      <w:r>
        <w:t>In LPN or in general?</w:t>
      </w:r>
    </w:p>
  </w:comment>
  <w:comment w:id="6" w:author="Maritza Mallek" w:date="2013-07-10T14:36:00Z" w:initials="MM">
    <w:p w14:paraId="1F97B55F" w14:textId="0558EC69" w:rsidR="004B5E2E" w:rsidRDefault="004B5E2E">
      <w:pPr>
        <w:pStyle w:val="CommentText"/>
      </w:pPr>
      <w:r>
        <w:rPr>
          <w:rStyle w:val="CommentReference"/>
        </w:rPr>
        <w:annotationRef/>
      </w:r>
      <w:r>
        <w:t>This is probably true in general; not sure if this needs to be changed in the document.</w:t>
      </w:r>
    </w:p>
  </w:comment>
  <w:comment w:id="7" w:author="Gross, Shana" w:date="2013-07-03T11:34:00Z" w:initials="GS">
    <w:p w14:paraId="7589C823" w14:textId="2313FBFB" w:rsidR="004B5E2E" w:rsidRDefault="004B5E2E">
      <w:pPr>
        <w:pStyle w:val="CommentText"/>
      </w:pPr>
      <w:r>
        <w:rPr>
          <w:rStyle w:val="CommentReference"/>
        </w:rPr>
        <w:annotationRef/>
      </w:r>
      <w:r>
        <w:t>Current range is 1900-3500 m Anderson 1996; Anderson 1996 is attached which has a nice summary of the biogeography of PICO in the Southern Sierra which could provide some nice information here and potentially you could link some to climate also</w:t>
      </w:r>
    </w:p>
  </w:comment>
  <w:comment w:id="8" w:author="Maritza Mallek" w:date="2013-07-10T14:38:00Z" w:initials="MM">
    <w:p w14:paraId="1880C0D6" w14:textId="54B5031B" w:rsidR="004B5E2E" w:rsidRDefault="004B5E2E">
      <w:pPr>
        <w:pStyle w:val="CommentText"/>
      </w:pPr>
      <w:r>
        <w:rPr>
          <w:rStyle w:val="CommentReference"/>
        </w:rPr>
        <w:annotationRef/>
      </w:r>
      <w:r>
        <w:t>Hmm. Lower range is similar to mine (70m difference) and upper range is very high. Our study area doesn’t come close to that elevation. The fact that she is linking to southern sierra info makes me not want to use this for northern sierra. It is something to keep in mind if the description is modified for use elsewhere, though.</w:t>
      </w:r>
    </w:p>
  </w:comment>
  <w:comment w:id="9" w:author="Gross, Shana" w:date="2013-07-03T11:39:00Z" w:initials="GS">
    <w:p w14:paraId="1F923EBB" w14:textId="4D76C865" w:rsidR="004B5E2E" w:rsidRDefault="004B5E2E">
      <w:pPr>
        <w:pStyle w:val="CommentText"/>
      </w:pPr>
      <w:r>
        <w:rPr>
          <w:rStyle w:val="CommentReference"/>
        </w:rPr>
        <w:annotationRef/>
      </w:r>
      <w:r>
        <w:t>Depending on the density and understory veg present to carry the fire – which is explained in more detail below</w:t>
      </w:r>
    </w:p>
    <w:p w14:paraId="60F2AD12" w14:textId="77777777" w:rsidR="004B5E2E" w:rsidRDefault="004B5E2E">
      <w:pPr>
        <w:pStyle w:val="CommentText"/>
      </w:pPr>
    </w:p>
    <w:p w14:paraId="58E67855" w14:textId="47895299" w:rsidR="004B5E2E" w:rsidRDefault="004B5E2E">
      <w:pPr>
        <w:pStyle w:val="CommentText"/>
      </w:pPr>
      <w:r>
        <w:t>Maybe add in some information about low severity fires tend to only kill small seedlings and depends on the herbaceous layer to carry fire. Erik Frenzel completed his masters looking at fire in meadows as a tool to kill lodgepole. Small experimental plots but low severity fire only successful in killing some seedlings and saplings &lt;5cm DBH. Under experimental conditions and in meadow – but some of this information might help? Attaching his thesis if you are interested</w:t>
      </w:r>
    </w:p>
  </w:comment>
  <w:comment w:id="10" w:author="Gross, Shana" w:date="2013-07-03T11:35:00Z" w:initials="GS">
    <w:p w14:paraId="7F067D16" w14:textId="7D068E15" w:rsidR="004B5E2E" w:rsidRDefault="004B5E2E">
      <w:pPr>
        <w:pStyle w:val="CommentText"/>
      </w:pPr>
      <w:r>
        <w:rPr>
          <w:rStyle w:val="CommentReference"/>
        </w:rPr>
        <w:annotationRef/>
      </w:r>
      <w:r>
        <w:t xml:space="preserve">Historically? I think a good number of the PICO stands I have seen in the LTB are more even aged, except for when it is an understory component </w:t>
      </w:r>
      <w:r>
        <w:rPr>
          <w:vanish/>
        </w:rPr>
        <w:t>. trigger would be a certain number of low severity within a patch? Although not sure how you would determine this... up the for</w:t>
      </w:r>
    </w:p>
  </w:comment>
  <w:comment w:id="11" w:author="Maritza Mallek" w:date="2013-07-10T15:02:00Z" w:initials="MM">
    <w:p w14:paraId="13C17525" w14:textId="1934E53B" w:rsidR="004B5E2E" w:rsidRDefault="004B5E2E">
      <w:pPr>
        <w:pStyle w:val="CommentText"/>
      </w:pPr>
      <w:r>
        <w:rPr>
          <w:rStyle w:val="CommentReference"/>
        </w:rPr>
        <w:annotationRef/>
      </w:r>
      <w:r>
        <w:t>Not sure if she agrees or disagrees. I thought the even-aged stands were due to the fact that they replaced logged red fir and pine after clearcuts. But am not sure where I read that – a BPS, maybe.</w:t>
      </w:r>
    </w:p>
  </w:comment>
  <w:comment w:id="14" w:author="Gross, Shana" w:date="2013-07-03T11:43:00Z" w:initials="GS">
    <w:p w14:paraId="7F8BFEB7" w14:textId="4484FB36" w:rsidR="004B5E2E" w:rsidRDefault="004B5E2E">
      <w:pPr>
        <w:pStyle w:val="CommentText"/>
      </w:pPr>
      <w:r>
        <w:rPr>
          <w:rStyle w:val="CommentReference"/>
        </w:rPr>
        <w:annotationRef/>
      </w:r>
      <w:r>
        <w:t>I looked in the FAQ document, but didn’t see mention to this any fire reference. It seems odd to me that the frequency of any fire is lower than for either low or high, which suggests that maybe mid-severity are most common – except these are not modeled and are clearly defined in the FAQ. I am not familiar with the calculations you are using, but it seems really different especially in LPN with Aspen. This might make perfect sense and maybe I am just not understanding, but it seems like the low and high are used in the model, not this any? So I guess is it important?</w:t>
      </w:r>
    </w:p>
  </w:comment>
  <w:comment w:id="15" w:author="Maritza Mallek" w:date="2013-07-10T15:05:00Z" w:initials="MM">
    <w:p w14:paraId="1679EC11" w14:textId="1D0BAF2F" w:rsidR="004B5E2E" w:rsidRDefault="004B5E2E">
      <w:pPr>
        <w:pStyle w:val="CommentText"/>
      </w:pPr>
      <w:r>
        <w:rPr>
          <w:rStyle w:val="CommentReference"/>
        </w:rPr>
        <w:annotationRef/>
      </w:r>
      <w:r>
        <w:t>Do not understand why no one else gets this. The overall prob of a fire should always be lower than the high or low numbers. Maybe the chart just needs to appear in the opposite order?</w:t>
      </w:r>
    </w:p>
  </w:comment>
  <w:comment w:id="16" w:author="Gross, Shana" w:date="2013-07-03T11:44:00Z" w:initials="GS">
    <w:p w14:paraId="3CA6294C" w14:textId="6EFA38D5" w:rsidR="004B5E2E" w:rsidRDefault="004B5E2E">
      <w:pPr>
        <w:pStyle w:val="CommentText"/>
      </w:pPr>
      <w:r>
        <w:rPr>
          <w:rStyle w:val="CommentReference"/>
        </w:rPr>
        <w:annotationRef/>
      </w:r>
      <w:r>
        <w:t>Why did you select the wet Klamath LPN rather than the dry Southern for this table only? Does this mean only the wet Klamath data is being inputted into the model? If so why is the dry Southern presented?</w:t>
      </w:r>
    </w:p>
  </w:comment>
  <w:comment w:id="17" w:author="Maritza Mallek" w:date="2013-07-10T15:11:00Z" w:initials="MM">
    <w:p w14:paraId="6A221AB7" w14:textId="5707E1CC" w:rsidR="004B5E2E" w:rsidRDefault="004B5E2E">
      <w:pPr>
        <w:pStyle w:val="CommentText"/>
      </w:pPr>
      <w:r>
        <w:rPr>
          <w:rStyle w:val="CommentReference"/>
        </w:rPr>
        <w:annotationRef/>
      </w:r>
      <w:r>
        <w:t>Not sure if this is worth answering to her. We had to pick one as a base to work off of. I guess I thought the reviewers would focus less on the aggregated data and more on the actual numbers to be put into the table. Maybe we need to have the reviewers just review the model inputs at some point?</w:t>
      </w:r>
    </w:p>
  </w:comment>
  <w:comment w:id="18" w:author="Gross, Shana" w:date="2013-07-03T11:46:00Z" w:initials="GS">
    <w:p w14:paraId="0C9CFCD9" w14:textId="25EB4B2B" w:rsidR="004B5E2E" w:rsidRDefault="004B5E2E">
      <w:pPr>
        <w:pStyle w:val="CommentText"/>
      </w:pPr>
      <w:r>
        <w:rPr>
          <w:rStyle w:val="CommentReference"/>
        </w:rPr>
        <w:annotationRef/>
      </w:r>
      <w:r>
        <w:t>It seems like it there is high herbaceous cover and low tree density then low intensity fire could allow this state to transition into MDO rather than MDC by killing small seedlings and saplings</w:t>
      </w:r>
    </w:p>
  </w:comment>
  <w:comment w:id="19" w:author="Maritza Mallek" w:date="2013-07-10T15:20:00Z" w:initials="MM">
    <w:p w14:paraId="2F10984D" w14:textId="2A2DB7F3" w:rsidR="006D7307" w:rsidRDefault="006D7307">
      <w:pPr>
        <w:pStyle w:val="CommentText"/>
      </w:pPr>
      <w:r>
        <w:rPr>
          <w:rStyle w:val="CommentReference"/>
        </w:rPr>
        <w:annotationRef/>
      </w:r>
      <w:r>
        <w:t>Need to discuss with Kevin how to respond to these types of comments.</w:t>
      </w:r>
    </w:p>
  </w:comment>
  <w:comment w:id="20" w:author="Gross, Shana" w:date="2013-07-03T11:46:00Z" w:initials="GS">
    <w:p w14:paraId="4EAF7541" w14:textId="6B145276" w:rsidR="004B5E2E" w:rsidRDefault="004B5E2E">
      <w:pPr>
        <w:pStyle w:val="CommentText"/>
      </w:pPr>
      <w:r>
        <w:rPr>
          <w:rStyle w:val="CommentReference"/>
        </w:rPr>
        <w:annotationRef/>
      </w:r>
      <w:r>
        <w:t>With low severity fires occurring?</w:t>
      </w:r>
    </w:p>
  </w:comment>
  <w:comment w:id="22" w:author="Gross, Shana" w:date="2013-07-03T11:48:00Z" w:initials="GS">
    <w:p w14:paraId="444BBDAF" w14:textId="20F08CC2" w:rsidR="004B5E2E" w:rsidRDefault="004B5E2E">
      <w:pPr>
        <w:pStyle w:val="CommentText"/>
      </w:pPr>
      <w:r>
        <w:rPr>
          <w:rStyle w:val="CommentReference"/>
        </w:rPr>
        <w:annotationRef/>
      </w:r>
      <w:r>
        <w:t>Maybe but it would depend on the spectrum of low severity fire because if it was too low not enough trees would die to open up the forest so it may stay in MDC – maybe a trigger would be a certain number of low severity within a patch? Although not sure how you would determine this….</w:t>
      </w:r>
    </w:p>
  </w:comment>
  <w:comment w:id="23" w:author="Maritza Mallek" w:date="2013-07-10T15:24:00Z" w:initials="MM">
    <w:p w14:paraId="4306D8CA" w14:textId="373C8B5A" w:rsidR="006D7307" w:rsidRDefault="006D7307">
      <w:pPr>
        <w:pStyle w:val="CommentText"/>
      </w:pPr>
      <w:r>
        <w:rPr>
          <w:rStyle w:val="CommentReference"/>
        </w:rPr>
        <w:annotationRef/>
      </w:r>
      <w:r>
        <w:t>Maybe she means there should be some probability of not transitioning? Need to see how this is actually calculated/addressed in the simulation.</w:t>
      </w:r>
      <w:bookmarkStart w:id="24" w:name="_GoBack"/>
      <w:bookmarkEnd w:id="24"/>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4A778E" w14:textId="77777777" w:rsidR="004B5E2E" w:rsidRDefault="004B5E2E" w:rsidP="00807E8A">
      <w:r>
        <w:separator/>
      </w:r>
    </w:p>
  </w:endnote>
  <w:endnote w:type="continuationSeparator" w:id="0">
    <w:p w14:paraId="1EC12781" w14:textId="77777777" w:rsidR="004B5E2E" w:rsidRDefault="004B5E2E" w:rsidP="00807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021D4" w14:textId="77777777" w:rsidR="004B5E2E" w:rsidRDefault="004B5E2E" w:rsidP="007E07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F901BF" w14:textId="77777777" w:rsidR="004B5E2E" w:rsidRDefault="004B5E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EA12C" w14:textId="77777777" w:rsidR="004B5E2E" w:rsidRDefault="004B5E2E" w:rsidP="007E07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7307">
      <w:rPr>
        <w:rStyle w:val="PageNumber"/>
        <w:noProof/>
      </w:rPr>
      <w:t>1</w:t>
    </w:r>
    <w:r>
      <w:rPr>
        <w:rStyle w:val="PageNumber"/>
      </w:rPr>
      <w:fldChar w:fldCharType="end"/>
    </w:r>
  </w:p>
  <w:p w14:paraId="262FA027" w14:textId="77777777" w:rsidR="004B5E2E" w:rsidRDefault="004B5E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27E6B0" w14:textId="77777777" w:rsidR="004B5E2E" w:rsidRDefault="004B5E2E" w:rsidP="00807E8A">
      <w:r>
        <w:separator/>
      </w:r>
    </w:p>
  </w:footnote>
  <w:footnote w:type="continuationSeparator" w:id="0">
    <w:p w14:paraId="166A43DD" w14:textId="77777777" w:rsidR="004B5E2E" w:rsidRDefault="004B5E2E" w:rsidP="00807E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trackRevision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C46"/>
    <w:rsid w:val="00042C46"/>
    <w:rsid w:val="00045693"/>
    <w:rsid w:val="0008377A"/>
    <w:rsid w:val="0008738B"/>
    <w:rsid w:val="000B3C75"/>
    <w:rsid w:val="000D2D0A"/>
    <w:rsid w:val="000F2126"/>
    <w:rsid w:val="00105DA1"/>
    <w:rsid w:val="00132966"/>
    <w:rsid w:val="00152810"/>
    <w:rsid w:val="00164809"/>
    <w:rsid w:val="00170ED2"/>
    <w:rsid w:val="001725B2"/>
    <w:rsid w:val="001B414E"/>
    <w:rsid w:val="002234FE"/>
    <w:rsid w:val="002432D4"/>
    <w:rsid w:val="002C7688"/>
    <w:rsid w:val="002C7843"/>
    <w:rsid w:val="00321218"/>
    <w:rsid w:val="00367E06"/>
    <w:rsid w:val="00376614"/>
    <w:rsid w:val="003809DB"/>
    <w:rsid w:val="003913BE"/>
    <w:rsid w:val="003A3003"/>
    <w:rsid w:val="003A4C52"/>
    <w:rsid w:val="003D275C"/>
    <w:rsid w:val="003F4A34"/>
    <w:rsid w:val="004452F4"/>
    <w:rsid w:val="00465631"/>
    <w:rsid w:val="004B5E2E"/>
    <w:rsid w:val="004F652A"/>
    <w:rsid w:val="005443DC"/>
    <w:rsid w:val="005447DE"/>
    <w:rsid w:val="005C180D"/>
    <w:rsid w:val="005D2234"/>
    <w:rsid w:val="005D5ED0"/>
    <w:rsid w:val="00623C71"/>
    <w:rsid w:val="0062527B"/>
    <w:rsid w:val="00651A33"/>
    <w:rsid w:val="006C0C23"/>
    <w:rsid w:val="006D7307"/>
    <w:rsid w:val="00704B99"/>
    <w:rsid w:val="00711C02"/>
    <w:rsid w:val="00747079"/>
    <w:rsid w:val="00760D2E"/>
    <w:rsid w:val="0078478C"/>
    <w:rsid w:val="0079567E"/>
    <w:rsid w:val="007D584D"/>
    <w:rsid w:val="007E075E"/>
    <w:rsid w:val="00807E8A"/>
    <w:rsid w:val="008706BF"/>
    <w:rsid w:val="008939EC"/>
    <w:rsid w:val="008C31E7"/>
    <w:rsid w:val="008F16A0"/>
    <w:rsid w:val="008F708C"/>
    <w:rsid w:val="00905037"/>
    <w:rsid w:val="00922441"/>
    <w:rsid w:val="009C0F1F"/>
    <w:rsid w:val="009C7F24"/>
    <w:rsid w:val="009E7C0B"/>
    <w:rsid w:val="00A3304E"/>
    <w:rsid w:val="00A66AA5"/>
    <w:rsid w:val="00A92997"/>
    <w:rsid w:val="00AF4163"/>
    <w:rsid w:val="00B11F5B"/>
    <w:rsid w:val="00B17A1C"/>
    <w:rsid w:val="00B57275"/>
    <w:rsid w:val="00B628D5"/>
    <w:rsid w:val="00BB055B"/>
    <w:rsid w:val="00BB5DF4"/>
    <w:rsid w:val="00BD3F57"/>
    <w:rsid w:val="00C31CE2"/>
    <w:rsid w:val="00C50FF5"/>
    <w:rsid w:val="00C53086"/>
    <w:rsid w:val="00C7010D"/>
    <w:rsid w:val="00CE1DD3"/>
    <w:rsid w:val="00D22BAD"/>
    <w:rsid w:val="00D81547"/>
    <w:rsid w:val="00DF51FA"/>
    <w:rsid w:val="00E226A2"/>
    <w:rsid w:val="00E46E25"/>
    <w:rsid w:val="00E71D4E"/>
    <w:rsid w:val="00EE1A37"/>
    <w:rsid w:val="00EF66E7"/>
    <w:rsid w:val="00F15C00"/>
    <w:rsid w:val="00F232A3"/>
    <w:rsid w:val="00F2568C"/>
    <w:rsid w:val="00F3597F"/>
    <w:rsid w:val="00F62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BF9E5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46"/>
    <w:rPr>
      <w:rFonts w:ascii="Garamond" w:hAnsi="Garamond"/>
      <w:sz w:val="24"/>
      <w:szCs w:val="24"/>
      <w:lang w:eastAsia="en-US"/>
    </w:rPr>
  </w:style>
  <w:style w:type="paragraph" w:styleId="Heading2">
    <w:name w:val="heading 2"/>
    <w:basedOn w:val="Normal"/>
    <w:next w:val="Normal"/>
    <w:link w:val="Heading2Char"/>
    <w:uiPriority w:val="99"/>
    <w:qFormat/>
    <w:rsid w:val="00042C46"/>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semiHidden/>
    <w:unhideWhenUsed/>
    <w:qFormat/>
    <w:rsid w:val="00367E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042C46"/>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65631"/>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2234FE"/>
    <w:rPr>
      <w:sz w:val="18"/>
      <w:szCs w:val="18"/>
    </w:rPr>
  </w:style>
  <w:style w:type="paragraph" w:styleId="CommentText">
    <w:name w:val="annotation text"/>
    <w:basedOn w:val="Normal"/>
    <w:link w:val="CommentTextChar"/>
    <w:uiPriority w:val="99"/>
    <w:semiHidden/>
    <w:unhideWhenUsed/>
    <w:rsid w:val="002234FE"/>
  </w:style>
  <w:style w:type="character" w:customStyle="1" w:styleId="CommentTextChar">
    <w:name w:val="Comment Text Char"/>
    <w:basedOn w:val="DefaultParagraphFont"/>
    <w:link w:val="CommentText"/>
    <w:uiPriority w:val="99"/>
    <w:semiHidden/>
    <w:rsid w:val="002234FE"/>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2234FE"/>
    <w:rPr>
      <w:b/>
      <w:bCs/>
      <w:sz w:val="20"/>
      <w:szCs w:val="20"/>
    </w:rPr>
  </w:style>
  <w:style w:type="character" w:customStyle="1" w:styleId="CommentSubjectChar">
    <w:name w:val="Comment Subject Char"/>
    <w:basedOn w:val="CommentTextChar"/>
    <w:link w:val="CommentSubject"/>
    <w:uiPriority w:val="99"/>
    <w:semiHidden/>
    <w:rsid w:val="002234FE"/>
    <w:rPr>
      <w:rFonts w:ascii="Garamond" w:hAnsi="Garamond"/>
      <w:b/>
      <w:bCs/>
      <w:sz w:val="24"/>
      <w:szCs w:val="24"/>
      <w:lang w:eastAsia="en-US"/>
    </w:rPr>
  </w:style>
  <w:style w:type="paragraph" w:styleId="BalloonText">
    <w:name w:val="Balloon Text"/>
    <w:basedOn w:val="Normal"/>
    <w:link w:val="BalloonTextChar"/>
    <w:uiPriority w:val="99"/>
    <w:semiHidden/>
    <w:unhideWhenUsed/>
    <w:rsid w:val="0022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4FE"/>
    <w:rPr>
      <w:rFonts w:ascii="Lucida Grande" w:hAnsi="Lucida Grande" w:cs="Lucida Grande"/>
      <w:sz w:val="18"/>
      <w:szCs w:val="18"/>
      <w:lang w:eastAsia="en-US"/>
    </w:rPr>
  </w:style>
  <w:style w:type="paragraph" w:customStyle="1" w:styleId="Table">
    <w:name w:val="Table"/>
    <w:basedOn w:val="Normal"/>
    <w:uiPriority w:val="99"/>
    <w:rsid w:val="008F708C"/>
    <w:pPr>
      <w:keepLines/>
      <w:autoSpaceDE w:val="0"/>
      <w:autoSpaceDN w:val="0"/>
      <w:adjustRightInd w:val="0"/>
      <w:spacing w:before="120"/>
      <w:jc w:val="center"/>
    </w:pPr>
    <w:rPr>
      <w:rFonts w:eastAsia="Times New Roman"/>
      <w:noProof/>
      <w:szCs w:val="20"/>
    </w:rPr>
  </w:style>
  <w:style w:type="character" w:customStyle="1" w:styleId="Heading3Char">
    <w:name w:val="Heading 3 Char"/>
    <w:basedOn w:val="DefaultParagraphFont"/>
    <w:link w:val="Heading3"/>
    <w:uiPriority w:val="9"/>
    <w:semiHidden/>
    <w:rsid w:val="00367E06"/>
    <w:rPr>
      <w:rFonts w:asciiTheme="majorHAnsi" w:eastAsiaTheme="majorEastAsia" w:hAnsiTheme="majorHAnsi" w:cstheme="majorBidi"/>
      <w:b/>
      <w:bCs/>
      <w:color w:val="4F81BD" w:themeColor="accent1"/>
      <w:sz w:val="24"/>
      <w:szCs w:val="24"/>
      <w:lang w:eastAsia="en-US"/>
    </w:rPr>
  </w:style>
  <w:style w:type="paragraph" w:styleId="Header">
    <w:name w:val="header"/>
    <w:basedOn w:val="Normal"/>
    <w:link w:val="HeaderChar"/>
    <w:uiPriority w:val="99"/>
    <w:unhideWhenUsed/>
    <w:rsid w:val="00807E8A"/>
    <w:pPr>
      <w:tabs>
        <w:tab w:val="center" w:pos="4320"/>
        <w:tab w:val="right" w:pos="8640"/>
      </w:tabs>
    </w:pPr>
  </w:style>
  <w:style w:type="character" w:customStyle="1" w:styleId="HeaderChar">
    <w:name w:val="Header Char"/>
    <w:basedOn w:val="DefaultParagraphFont"/>
    <w:link w:val="Header"/>
    <w:uiPriority w:val="99"/>
    <w:rsid w:val="00807E8A"/>
    <w:rPr>
      <w:rFonts w:ascii="Garamond" w:hAnsi="Garamond"/>
      <w:sz w:val="24"/>
      <w:szCs w:val="24"/>
      <w:lang w:eastAsia="en-US"/>
    </w:rPr>
  </w:style>
  <w:style w:type="paragraph" w:styleId="Footer">
    <w:name w:val="footer"/>
    <w:basedOn w:val="Normal"/>
    <w:link w:val="FooterChar"/>
    <w:uiPriority w:val="99"/>
    <w:unhideWhenUsed/>
    <w:rsid w:val="00807E8A"/>
    <w:pPr>
      <w:tabs>
        <w:tab w:val="center" w:pos="4320"/>
        <w:tab w:val="right" w:pos="8640"/>
      </w:tabs>
    </w:pPr>
  </w:style>
  <w:style w:type="character" w:customStyle="1" w:styleId="FooterChar">
    <w:name w:val="Footer Char"/>
    <w:basedOn w:val="DefaultParagraphFont"/>
    <w:link w:val="Footer"/>
    <w:uiPriority w:val="99"/>
    <w:rsid w:val="00807E8A"/>
    <w:rPr>
      <w:rFonts w:ascii="Garamond" w:hAnsi="Garamond"/>
      <w:sz w:val="24"/>
      <w:szCs w:val="24"/>
      <w:lang w:eastAsia="en-US"/>
    </w:rPr>
  </w:style>
  <w:style w:type="character" w:styleId="PageNumber">
    <w:name w:val="page number"/>
    <w:basedOn w:val="DefaultParagraphFont"/>
    <w:uiPriority w:val="99"/>
    <w:semiHidden/>
    <w:unhideWhenUsed/>
    <w:rsid w:val="00807E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46"/>
    <w:rPr>
      <w:rFonts w:ascii="Garamond" w:hAnsi="Garamond"/>
      <w:sz w:val="24"/>
      <w:szCs w:val="24"/>
      <w:lang w:eastAsia="en-US"/>
    </w:rPr>
  </w:style>
  <w:style w:type="paragraph" w:styleId="Heading2">
    <w:name w:val="heading 2"/>
    <w:basedOn w:val="Normal"/>
    <w:next w:val="Normal"/>
    <w:link w:val="Heading2Char"/>
    <w:uiPriority w:val="99"/>
    <w:qFormat/>
    <w:rsid w:val="00042C46"/>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semiHidden/>
    <w:unhideWhenUsed/>
    <w:qFormat/>
    <w:rsid w:val="00367E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042C46"/>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65631"/>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2234FE"/>
    <w:rPr>
      <w:sz w:val="18"/>
      <w:szCs w:val="18"/>
    </w:rPr>
  </w:style>
  <w:style w:type="paragraph" w:styleId="CommentText">
    <w:name w:val="annotation text"/>
    <w:basedOn w:val="Normal"/>
    <w:link w:val="CommentTextChar"/>
    <w:uiPriority w:val="99"/>
    <w:semiHidden/>
    <w:unhideWhenUsed/>
    <w:rsid w:val="002234FE"/>
  </w:style>
  <w:style w:type="character" w:customStyle="1" w:styleId="CommentTextChar">
    <w:name w:val="Comment Text Char"/>
    <w:basedOn w:val="DefaultParagraphFont"/>
    <w:link w:val="CommentText"/>
    <w:uiPriority w:val="99"/>
    <w:semiHidden/>
    <w:rsid w:val="002234FE"/>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2234FE"/>
    <w:rPr>
      <w:b/>
      <w:bCs/>
      <w:sz w:val="20"/>
      <w:szCs w:val="20"/>
    </w:rPr>
  </w:style>
  <w:style w:type="character" w:customStyle="1" w:styleId="CommentSubjectChar">
    <w:name w:val="Comment Subject Char"/>
    <w:basedOn w:val="CommentTextChar"/>
    <w:link w:val="CommentSubject"/>
    <w:uiPriority w:val="99"/>
    <w:semiHidden/>
    <w:rsid w:val="002234FE"/>
    <w:rPr>
      <w:rFonts w:ascii="Garamond" w:hAnsi="Garamond"/>
      <w:b/>
      <w:bCs/>
      <w:sz w:val="24"/>
      <w:szCs w:val="24"/>
      <w:lang w:eastAsia="en-US"/>
    </w:rPr>
  </w:style>
  <w:style w:type="paragraph" w:styleId="BalloonText">
    <w:name w:val="Balloon Text"/>
    <w:basedOn w:val="Normal"/>
    <w:link w:val="BalloonTextChar"/>
    <w:uiPriority w:val="99"/>
    <w:semiHidden/>
    <w:unhideWhenUsed/>
    <w:rsid w:val="0022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4FE"/>
    <w:rPr>
      <w:rFonts w:ascii="Lucida Grande" w:hAnsi="Lucida Grande" w:cs="Lucida Grande"/>
      <w:sz w:val="18"/>
      <w:szCs w:val="18"/>
      <w:lang w:eastAsia="en-US"/>
    </w:rPr>
  </w:style>
  <w:style w:type="paragraph" w:customStyle="1" w:styleId="Table">
    <w:name w:val="Table"/>
    <w:basedOn w:val="Normal"/>
    <w:uiPriority w:val="99"/>
    <w:rsid w:val="008F708C"/>
    <w:pPr>
      <w:keepLines/>
      <w:autoSpaceDE w:val="0"/>
      <w:autoSpaceDN w:val="0"/>
      <w:adjustRightInd w:val="0"/>
      <w:spacing w:before="120"/>
      <w:jc w:val="center"/>
    </w:pPr>
    <w:rPr>
      <w:rFonts w:eastAsia="Times New Roman"/>
      <w:noProof/>
      <w:szCs w:val="20"/>
    </w:rPr>
  </w:style>
  <w:style w:type="character" w:customStyle="1" w:styleId="Heading3Char">
    <w:name w:val="Heading 3 Char"/>
    <w:basedOn w:val="DefaultParagraphFont"/>
    <w:link w:val="Heading3"/>
    <w:uiPriority w:val="9"/>
    <w:semiHidden/>
    <w:rsid w:val="00367E06"/>
    <w:rPr>
      <w:rFonts w:asciiTheme="majorHAnsi" w:eastAsiaTheme="majorEastAsia" w:hAnsiTheme="majorHAnsi" w:cstheme="majorBidi"/>
      <w:b/>
      <w:bCs/>
      <w:color w:val="4F81BD" w:themeColor="accent1"/>
      <w:sz w:val="24"/>
      <w:szCs w:val="24"/>
      <w:lang w:eastAsia="en-US"/>
    </w:rPr>
  </w:style>
  <w:style w:type="paragraph" w:styleId="Header">
    <w:name w:val="header"/>
    <w:basedOn w:val="Normal"/>
    <w:link w:val="HeaderChar"/>
    <w:uiPriority w:val="99"/>
    <w:unhideWhenUsed/>
    <w:rsid w:val="00807E8A"/>
    <w:pPr>
      <w:tabs>
        <w:tab w:val="center" w:pos="4320"/>
        <w:tab w:val="right" w:pos="8640"/>
      </w:tabs>
    </w:pPr>
  </w:style>
  <w:style w:type="character" w:customStyle="1" w:styleId="HeaderChar">
    <w:name w:val="Header Char"/>
    <w:basedOn w:val="DefaultParagraphFont"/>
    <w:link w:val="Header"/>
    <w:uiPriority w:val="99"/>
    <w:rsid w:val="00807E8A"/>
    <w:rPr>
      <w:rFonts w:ascii="Garamond" w:hAnsi="Garamond"/>
      <w:sz w:val="24"/>
      <w:szCs w:val="24"/>
      <w:lang w:eastAsia="en-US"/>
    </w:rPr>
  </w:style>
  <w:style w:type="paragraph" w:styleId="Footer">
    <w:name w:val="footer"/>
    <w:basedOn w:val="Normal"/>
    <w:link w:val="FooterChar"/>
    <w:uiPriority w:val="99"/>
    <w:unhideWhenUsed/>
    <w:rsid w:val="00807E8A"/>
    <w:pPr>
      <w:tabs>
        <w:tab w:val="center" w:pos="4320"/>
        <w:tab w:val="right" w:pos="8640"/>
      </w:tabs>
    </w:pPr>
  </w:style>
  <w:style w:type="character" w:customStyle="1" w:styleId="FooterChar">
    <w:name w:val="Footer Char"/>
    <w:basedOn w:val="DefaultParagraphFont"/>
    <w:link w:val="Footer"/>
    <w:uiPriority w:val="99"/>
    <w:rsid w:val="00807E8A"/>
    <w:rPr>
      <w:rFonts w:ascii="Garamond" w:hAnsi="Garamond"/>
      <w:sz w:val="24"/>
      <w:szCs w:val="24"/>
      <w:lang w:eastAsia="en-US"/>
    </w:rPr>
  </w:style>
  <w:style w:type="character" w:styleId="PageNumber">
    <w:name w:val="page number"/>
    <w:basedOn w:val="DefaultParagraphFont"/>
    <w:uiPriority w:val="99"/>
    <w:semiHidden/>
    <w:unhideWhenUsed/>
    <w:rsid w:val="00807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03590">
      <w:bodyDiv w:val="1"/>
      <w:marLeft w:val="0"/>
      <w:marRight w:val="0"/>
      <w:marTop w:val="0"/>
      <w:marBottom w:val="0"/>
      <w:divBdr>
        <w:top w:val="none" w:sz="0" w:space="0" w:color="auto"/>
        <w:left w:val="none" w:sz="0" w:space="0" w:color="auto"/>
        <w:bottom w:val="none" w:sz="0" w:space="0" w:color="auto"/>
        <w:right w:val="none" w:sz="0" w:space="0" w:color="auto"/>
      </w:divBdr>
    </w:div>
    <w:div w:id="1986818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3476</Words>
  <Characters>19817</Characters>
  <Application>Microsoft Macintosh Word</Application>
  <DocSecurity>0</DocSecurity>
  <Lines>165</Lines>
  <Paragraphs>46</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Lodgepole Pine (LPN)</vt:lpstr>
      <vt:lpstr>        General Information</vt:lpstr>
      <vt:lpstr>        Cover Type Overview</vt:lpstr>
      <vt:lpstr>        Vegetation Description</vt:lpstr>
      <vt:lpstr>        Distribution</vt:lpstr>
      <vt:lpstr>        Wildfire</vt:lpstr>
      <vt:lpstr>        Other Disturbance</vt:lpstr>
      <vt:lpstr>        Vegetation Condition Classes</vt:lpstr>
      <vt:lpstr>        Lodgepole Pine Variant</vt:lpstr>
      <vt:lpstr>        Early Development (ED)</vt:lpstr>
      <vt:lpstr>        Mid Development - Open (MDO)</vt:lpstr>
      <vt:lpstr>        Wildfire Transition High mortality wildfire (7% of fires in this condition) recy</vt:lpstr>
      <vt:lpstr>        </vt:lpstr>
      <vt:lpstr>        </vt:lpstr>
      <vt:lpstr>        Mid Development - Closed (MDC)</vt:lpstr>
      <vt:lpstr>        Aspen Variant</vt:lpstr>
      <vt:lpstr>        Early Development – Aspen (ED–A)</vt:lpstr>
      <vt:lpstr>        Mid Development – Aspen (MD–A)</vt:lpstr>
      <vt:lpstr>        </vt:lpstr>
      <vt:lpstr>        </vt:lpstr>
      <vt:lpstr>        Late Development – Closed (LDC)</vt:lpstr>
    </vt:vector>
  </TitlesOfParts>
  <Company/>
  <LinksUpToDate>false</LinksUpToDate>
  <CharactersWithSpaces>23247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5</cp:revision>
  <dcterms:created xsi:type="dcterms:W3CDTF">2013-07-03T17:38:00Z</dcterms:created>
  <dcterms:modified xsi:type="dcterms:W3CDTF">2013-07-10T19:24:00Z</dcterms:modified>
</cp:coreProperties>
</file>