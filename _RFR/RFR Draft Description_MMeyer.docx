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commentRangeStart w:id="0"/>
      <w:commentRangeStart w:id="1"/>
      <w:r>
        <w:t>Ultramafic</w:t>
      </w:r>
      <w:commentRangeEnd w:id="0"/>
      <w:r w:rsidR="00DF4282">
        <w:rPr>
          <w:rStyle w:val="CommentReference"/>
        </w:rPr>
        <w:commentReference w:id="0"/>
      </w:r>
      <w:commentRangeEnd w:id="1"/>
      <w:r w:rsidR="00EB02C6">
        <w:rPr>
          <w:rStyle w:val="CommentReference"/>
        </w:rPr>
        <w:commentReference w:id="1"/>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6F2F58BD"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(Landfire 2007a, Landfire 2007b)</w:t>
      </w:r>
      <w:r w:rsidR="00367487">
        <w:rPr>
          <w:rFonts w:eastAsia="Times New Roman"/>
          <w:noProof/>
        </w:rPr>
        <w:t>.</w:t>
      </w:r>
    </w:p>
    <w:p w14:paraId="48D4DAAF" w14:textId="73FA34E8"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w:t>
      </w:r>
      <w:commentRangeStart w:id="2"/>
      <w:commentRangeStart w:id="3"/>
      <w:ins w:id="4" w:author="M" w:date="2013-06-19T12:33:00Z">
        <w:r w:rsidR="00534B9B">
          <w:rPr>
            <w:rFonts w:eastAsia="Times New Roman"/>
            <w:noProof/>
          </w:rPr>
          <w:t xml:space="preserve">and disease </w:t>
        </w:r>
        <w:commentRangeEnd w:id="2"/>
        <w:r w:rsidR="00534B9B">
          <w:rPr>
            <w:rStyle w:val="CommentReference"/>
            <w:rFonts w:eastAsia="Times New Roman"/>
            <w:noProof/>
          </w:rPr>
          <w:commentReference w:id="2"/>
        </w:r>
      </w:ins>
      <w:commentRangeEnd w:id="3"/>
      <w:r w:rsidR="00EB02C6">
        <w:rPr>
          <w:rStyle w:val="CommentReference"/>
          <w:rFonts w:eastAsia="Times New Roman"/>
          <w:noProof/>
        </w:rPr>
        <w:commentReference w:id="3"/>
      </w:r>
      <w:r w:rsidR="0064263D" w:rsidRPr="0064263D">
        <w:rPr>
          <w:rFonts w:eastAsia="Times New Roman"/>
          <w:noProof/>
        </w:rPr>
        <w:t xml:space="preserve">outbreaks kill groups of trees. </w:t>
      </w:r>
      <w:r>
        <w:rPr>
          <w:rFonts w:eastAsia="Times New Roman"/>
          <w:noProof/>
        </w:rPr>
        <w:t>Consequently, s</w:t>
      </w:r>
      <w:r w:rsidRPr="0064263D">
        <w:rPr>
          <w:rFonts w:eastAsia="Times New Roman"/>
          <w:noProof/>
        </w:rPr>
        <w:t xml:space="preserve">tand structure </w:t>
      </w:r>
      <w:commentRangeStart w:id="5"/>
      <w:commentRangeStart w:id="6"/>
      <w:r w:rsidRPr="0064263D">
        <w:rPr>
          <w:rFonts w:eastAsia="Times New Roman"/>
          <w:noProof/>
        </w:rPr>
        <w:t xml:space="preserve">is typified by even-aged </w:t>
      </w:r>
      <w:commentRangeEnd w:id="5"/>
      <w:r w:rsidR="00C9537F">
        <w:rPr>
          <w:rStyle w:val="CommentReference"/>
          <w:rFonts w:eastAsia="Times New Roman"/>
          <w:noProof/>
        </w:rPr>
        <w:commentReference w:id="5"/>
      </w:r>
      <w:commentRangeEnd w:id="6"/>
      <w:r w:rsidR="00672EA2">
        <w:rPr>
          <w:rStyle w:val="CommentReference"/>
          <w:rFonts w:eastAsia="Times New Roman"/>
          <w:noProof/>
        </w:rPr>
        <w:commentReference w:id="6"/>
      </w:r>
      <w:r w:rsidRPr="0064263D">
        <w:rPr>
          <w:rFonts w:eastAsia="Times New Roman"/>
          <w:noProof/>
        </w:rPr>
        <w:t>(established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commentRangeStart w:id="7"/>
      <w:r w:rsidR="00302235">
        <w:rPr>
          <w:rFonts w:eastAsia="Times New Roman"/>
          <w:noProof/>
        </w:rPr>
        <w:t>Barrett 1998</w:t>
      </w:r>
      <w:commentRangeEnd w:id="7"/>
      <w:r w:rsidR="00534B9B">
        <w:rPr>
          <w:rStyle w:val="CommentReference"/>
          <w:rFonts w:eastAsia="Times New Roman"/>
          <w:noProof/>
        </w:rPr>
        <w:commentReference w:id="7"/>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 xml:space="preserve">is the climax dominant, </w:t>
      </w:r>
      <w:commentRangeStart w:id="8"/>
      <w:commentRangeStart w:id="9"/>
      <w:r>
        <w:rPr>
          <w:rFonts w:eastAsia="Times New Roman"/>
          <w:noProof/>
        </w:rPr>
        <w:t xml:space="preserve">associated conifers </w:t>
      </w:r>
      <w:commentRangeEnd w:id="8"/>
      <w:r w:rsidR="00534B9B">
        <w:rPr>
          <w:rStyle w:val="CommentReference"/>
          <w:rFonts w:eastAsia="Times New Roman"/>
          <w:noProof/>
        </w:rPr>
        <w:commentReference w:id="8"/>
      </w:r>
      <w:commentRangeEnd w:id="9"/>
      <w:r w:rsidR="00672EA2">
        <w:rPr>
          <w:rStyle w:val="CommentReference"/>
          <w:rFonts w:eastAsia="Times New Roman"/>
          <w:noProof/>
        </w:rPr>
        <w:commentReference w:id="9"/>
      </w:r>
      <w:r>
        <w:rPr>
          <w:rFonts w:eastAsia="Times New Roman"/>
          <w:noProof/>
        </w:rPr>
        <w:t>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7CA7F2FA"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w:t>
      </w:r>
      <w:commentRangeStart w:id="10"/>
      <w:commentRangeStart w:id="11"/>
      <w:ins w:id="12" w:author="M" w:date="2013-06-19T12:40:00Z">
        <w:r w:rsidR="001941C0">
          <w:rPr>
            <w:rFonts w:eastAsia="Times New Roman"/>
            <w:noProof/>
          </w:rPr>
          <w:t xml:space="preserve">on productive sites </w:t>
        </w:r>
        <w:commentRangeEnd w:id="10"/>
        <w:r w:rsidR="001941C0">
          <w:rPr>
            <w:rStyle w:val="CommentReference"/>
            <w:rFonts w:eastAsia="Times New Roman"/>
            <w:noProof/>
          </w:rPr>
          <w:commentReference w:id="10"/>
        </w:r>
      </w:ins>
      <w:commentRangeEnd w:id="11"/>
      <w:r w:rsidR="00502475">
        <w:rPr>
          <w:rStyle w:val="CommentReference"/>
          <w:rFonts w:eastAsia="Times New Roman"/>
          <w:noProof/>
        </w:rPr>
        <w:commentReference w:id="11"/>
      </w:r>
      <w:r w:rsidRPr="0064263D">
        <w:rPr>
          <w:rFonts w:eastAsia="Times New Roman"/>
          <w:noProof/>
        </w:rPr>
        <w:t xml:space="preserve">are </w:t>
      </w:r>
      <w:r>
        <w:rPr>
          <w:rFonts w:eastAsia="Times New Roman"/>
          <w:noProof/>
        </w:rPr>
        <w:t xml:space="preserve">frequently </w:t>
      </w:r>
      <w:r w:rsidRPr="0064263D">
        <w:rPr>
          <w:rFonts w:eastAsia="Times New Roman"/>
          <w:noProof/>
        </w:rPr>
        <w:t>monotypic, with very few other plant species in any layer. Heavy shade and a thick</w:t>
      </w:r>
      <w:ins w:id="13" w:author="M" w:date="2013-06-19T12:43:00Z">
        <w:r w:rsidR="001941C0">
          <w:rPr>
            <w:rFonts w:eastAsia="Times New Roman"/>
            <w:noProof/>
          </w:rPr>
          <w:t>, compact</w:t>
        </w:r>
      </w:ins>
      <w:r w:rsidRPr="0064263D">
        <w:rPr>
          <w:rFonts w:eastAsia="Times New Roman"/>
          <w:noProof/>
        </w:rPr>
        <w:t xml:space="preserve"> layer of duff tends to inhibit </w:t>
      </w:r>
      <w:ins w:id="14" w:author="M" w:date="2013-06-19T12:44:00Z">
        <w:r w:rsidR="001941C0">
          <w:rPr>
            <w:rFonts w:eastAsia="Times New Roman"/>
            <w:noProof/>
          </w:rPr>
          <w:t xml:space="preserve">most </w:t>
        </w:r>
      </w:ins>
      <w:r w:rsidRPr="0064263D">
        <w:rPr>
          <w:rFonts w:eastAsia="Times New Roman"/>
          <w:noProof/>
        </w:rPr>
        <w:t>understory vegetat</w:t>
      </w:r>
      <w:r w:rsidR="00302235">
        <w:rPr>
          <w:rFonts w:eastAsia="Times New Roman"/>
          <w:noProof/>
        </w:rPr>
        <w:t>ion, especially in dense stands</w:t>
      </w:r>
      <w:r w:rsidRPr="0064263D">
        <w:rPr>
          <w:rFonts w:eastAsia="Times New Roman"/>
          <w:noProof/>
        </w:rPr>
        <w:t xml:space="preserve"> (</w:t>
      </w:r>
      <w:r w:rsidR="00302235">
        <w:rPr>
          <w:rFonts w:eastAsia="Times New Roman"/>
          <w:noProof/>
        </w:rPr>
        <w:t>Barrett 1998</w:t>
      </w:r>
      <w:r w:rsidRPr="0064263D">
        <w:rPr>
          <w:rFonts w:eastAsia="Times New Roman"/>
          <w:noProof/>
        </w:rPr>
        <w:t>)</w:t>
      </w:r>
      <w:r w:rsidR="00302235">
        <w:rPr>
          <w:rFonts w:eastAsia="Times New Roman"/>
          <w:noProof/>
        </w:rPr>
        <w:t>.</w:t>
      </w:r>
    </w:p>
    <w:p w14:paraId="670EA03F" w14:textId="7B253013"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commentRangeStart w:id="15"/>
      <w:commentRangeStart w:id="16"/>
      <w:r>
        <w:rPr>
          <w:rFonts w:eastAsia="Times New Roman"/>
          <w:i/>
          <w:noProof/>
        </w:rPr>
        <w:t>Arctostaphylos</w:t>
      </w:r>
      <w:commentRangeEnd w:id="15"/>
      <w:r w:rsidR="009868C2">
        <w:rPr>
          <w:rStyle w:val="CommentReference"/>
          <w:rFonts w:eastAsia="Times New Roman"/>
          <w:noProof/>
        </w:rPr>
        <w:commentReference w:id="15"/>
      </w:r>
      <w:commentRangeEnd w:id="16"/>
      <w:r w:rsidR="0039550B">
        <w:rPr>
          <w:rStyle w:val="CommentReference"/>
          <w:rFonts w:eastAsia="Times New Roman"/>
          <w:noProof/>
        </w:rPr>
        <w:commentReference w:id="16"/>
      </w:r>
      <w:r>
        <w:rPr>
          <w:rFonts w:eastAsia="Times New Roman"/>
          <w:noProof/>
        </w:rPr>
        <w:t xml:space="preserve">, </w:t>
      </w:r>
      <w:ins w:id="17" w:author="M" w:date="2013-06-19T12:45:00Z">
        <w:r w:rsidR="009868C2" w:rsidRPr="009868C2">
          <w:rPr>
            <w:rFonts w:eastAsia="Times New Roman"/>
            <w:i/>
            <w:noProof/>
          </w:rPr>
          <w:t>Chrysolepis sempervirens</w:t>
        </w:r>
        <w:r w:rsidR="009868C2">
          <w:rPr>
            <w:rFonts w:eastAsia="Times New Roman"/>
            <w:noProof/>
          </w:rPr>
          <w:t xml:space="preserve">, </w:t>
        </w:r>
      </w:ins>
      <w:r>
        <w:rPr>
          <w:rFonts w:eastAsia="Times New Roman"/>
          <w:noProof/>
        </w:rPr>
        <w:t xml:space="preserve">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w:t>
      </w:r>
      <w:ins w:id="18" w:author="M" w:date="2013-06-19T12:48:00Z">
        <w:r w:rsidR="00EF4258">
          <w:rPr>
            <w:rFonts w:eastAsia="Times New Roman"/>
            <w:noProof/>
          </w:rPr>
          <w:t xml:space="preserve"> in the absence of stand-replacing disturbance events</w:t>
        </w:r>
      </w:ins>
      <w:r w:rsidRPr="0064263D">
        <w:rPr>
          <w:rFonts w:eastAsia="Times New Roman"/>
          <w:noProof/>
        </w:rPr>
        <w:t xml:space="preserve">. With some combinations of low site quality, </w:t>
      </w:r>
      <w:r>
        <w:rPr>
          <w:rFonts w:eastAsia="Times New Roman"/>
          <w:noProof/>
        </w:rPr>
        <w:t>shrub</w:t>
      </w:r>
      <w:r w:rsidRPr="0064263D">
        <w:rPr>
          <w:rFonts w:eastAsia="Times New Roman"/>
          <w:noProof/>
        </w:rPr>
        <w:t xml:space="preserve"> species, and </w:t>
      </w:r>
      <w:commentRangeStart w:id="19"/>
      <w:commentRangeStart w:id="20"/>
      <w:r w:rsidRPr="0064263D">
        <w:rPr>
          <w:rFonts w:eastAsia="Times New Roman"/>
          <w:noProof/>
        </w:rPr>
        <w:t>resident rodent population</w:t>
      </w:r>
      <w:commentRangeEnd w:id="19"/>
      <w:r w:rsidR="00EF4258">
        <w:rPr>
          <w:rStyle w:val="CommentReference"/>
          <w:rFonts w:eastAsia="Times New Roman"/>
          <w:noProof/>
        </w:rPr>
        <w:commentReference w:id="19"/>
      </w:r>
      <w:commentRangeEnd w:id="20"/>
      <w:r w:rsidR="0039550B">
        <w:rPr>
          <w:rStyle w:val="CommentReference"/>
          <w:rFonts w:eastAsia="Times New Roman"/>
          <w:noProof/>
        </w:rPr>
        <w:commentReference w:id="20"/>
      </w:r>
      <w:r w:rsidRPr="0064263D">
        <w:rPr>
          <w:rFonts w:eastAsia="Times New Roman"/>
          <w:noProof/>
        </w:rPr>
        <w:t xml:space="preserve">, however, reforestation can be </w:t>
      </w:r>
      <w:r w:rsidR="007938BA">
        <w:rPr>
          <w:rFonts w:eastAsia="Times New Roman"/>
          <w:noProof/>
        </w:rPr>
        <w:t>effectively delayed for decades</w:t>
      </w:r>
      <w:r w:rsidRPr="0064263D">
        <w:rPr>
          <w:rFonts w:eastAsia="Times New Roman"/>
          <w:noProof/>
        </w:rPr>
        <w:t xml:space="preserve"> (</w:t>
      </w:r>
      <w:r w:rsidR="007938BA">
        <w:t>Laacke 1990</w:t>
      </w:r>
      <w:r w:rsidRPr="0064263D">
        <w:rPr>
          <w:rFonts w:eastAsia="Times New Roman"/>
          <w:noProof/>
        </w:rPr>
        <w:t>)</w:t>
      </w:r>
      <w:r w:rsidR="007938BA">
        <w:rPr>
          <w:rFonts w:eastAsia="Times New Roman"/>
          <w:noProof/>
        </w:rPr>
        <w:t>.</w:t>
      </w:r>
    </w:p>
    <w:p w14:paraId="6709B996" w14:textId="74A1D250"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w:t>
      </w:r>
      <w:del w:id="21" w:author="M" w:date="2013-06-19T13:07:00Z">
        <w:r w:rsidR="0064263D" w:rsidRPr="0064263D" w:rsidDel="00625305">
          <w:rPr>
            <w:rFonts w:eastAsia="Times New Roman"/>
            <w:noProof/>
          </w:rPr>
          <w:delText xml:space="preserve"> </w:delText>
        </w:r>
        <w:commentRangeStart w:id="22"/>
        <w:r w:rsidR="00E179B6" w:rsidDel="00625305">
          <w:rPr>
            <w:rFonts w:eastAsia="Times New Roman"/>
            <w:i/>
            <w:noProof/>
          </w:rPr>
          <w:delText>Vaccinium</w:delText>
        </w:r>
        <w:commentRangeEnd w:id="22"/>
        <w:r w:rsidR="00625305" w:rsidDel="00625305">
          <w:rPr>
            <w:rStyle w:val="CommentReference"/>
            <w:rFonts w:eastAsia="Times New Roman"/>
            <w:noProof/>
          </w:rPr>
          <w:commentReference w:id="22"/>
        </w:r>
        <w:r w:rsidR="00E179B6" w:rsidDel="00625305">
          <w:rPr>
            <w:rFonts w:eastAsia="Times New Roman"/>
            <w:noProof/>
          </w:rPr>
          <w:delText xml:space="preserve">, </w:delText>
        </w:r>
        <w:commentRangeStart w:id="23"/>
        <w:r w:rsidR="00E179B6" w:rsidDel="00625305">
          <w:rPr>
            <w:rFonts w:eastAsia="Times New Roman"/>
            <w:i/>
            <w:noProof/>
          </w:rPr>
          <w:delText>Linnaea</w:delText>
        </w:r>
      </w:del>
      <w:r w:rsidR="00E179B6">
        <w:rPr>
          <w:rFonts w:eastAsia="Times New Roman"/>
          <w:noProof/>
        </w:rPr>
        <w:t>,</w:t>
      </w:r>
      <w:commentRangeEnd w:id="23"/>
      <w:r w:rsidR="008837D7">
        <w:rPr>
          <w:rStyle w:val="CommentReference"/>
          <w:rFonts w:eastAsia="Times New Roman"/>
          <w:noProof/>
        </w:rPr>
        <w:commentReference w:id="23"/>
      </w:r>
      <w:r w:rsidR="00E179B6">
        <w:rPr>
          <w:rFonts w:eastAsia="Times New Roman"/>
          <w:noProof/>
        </w:rPr>
        <w:t xml:space="preserve"> </w:t>
      </w:r>
      <w:r w:rsidR="00E179B6">
        <w:rPr>
          <w:rFonts w:eastAsia="Times New Roman"/>
          <w:i/>
          <w:noProof/>
        </w:rPr>
        <w:t>Symphoricarpos</w:t>
      </w:r>
      <w:ins w:id="24" w:author="M" w:date="2013-06-19T13:07:00Z">
        <w:r w:rsidR="00625305">
          <w:rPr>
            <w:rFonts w:eastAsia="Times New Roman"/>
            <w:i/>
            <w:noProof/>
          </w:rPr>
          <w:t xml:space="preserve"> rotundifolius</w:t>
        </w:r>
      </w:ins>
      <w:r w:rsidR="00E179B6">
        <w:rPr>
          <w:rFonts w:eastAsia="Times New Roman"/>
          <w:i/>
          <w:noProof/>
        </w:rPr>
        <w:t xml:space="preserve">, </w:t>
      </w:r>
      <w:ins w:id="25" w:author="M" w:date="2013-06-19T13:09:00Z">
        <w:r w:rsidR="009E4BB6" w:rsidRPr="009E4BB6">
          <w:rPr>
            <w:rFonts w:eastAsia="Times New Roman"/>
            <w:i/>
            <w:noProof/>
          </w:rPr>
          <w:t>Lonicera conjugialis</w:t>
        </w:r>
      </w:ins>
      <w:ins w:id="26" w:author="M" w:date="2013-06-19T13:03:00Z">
        <w:r w:rsidR="00625305">
          <w:rPr>
            <w:rFonts w:eastAsia="Times New Roman"/>
            <w:i/>
            <w:noProof/>
          </w:rPr>
          <w:t xml:space="preserve">, </w:t>
        </w:r>
      </w:ins>
      <w:r w:rsidR="00E179B6">
        <w:rPr>
          <w:rFonts w:eastAsia="Times New Roman"/>
          <w:noProof/>
        </w:rPr>
        <w:t>and</w:t>
      </w:r>
      <w:r w:rsidR="00E179B6">
        <w:rPr>
          <w:rFonts w:eastAsia="Times New Roman"/>
          <w:i/>
          <w:noProof/>
        </w:rPr>
        <w:t xml:space="preserve"> Quercus</w:t>
      </w:r>
      <w:ins w:id="27" w:author="M" w:date="2013-06-19T12:56:00Z">
        <w:r w:rsidR="008837D7">
          <w:rPr>
            <w:rFonts w:eastAsia="Times New Roman"/>
            <w:i/>
            <w:noProof/>
          </w:rPr>
          <w:t xml:space="preserve"> vaccinifolia</w:t>
        </w:r>
      </w:ins>
      <w:r w:rsidR="00E179B6">
        <w:rPr>
          <w:rFonts w:eastAsia="Times New Roman"/>
          <w:noProof/>
        </w:rPr>
        <w:t xml:space="preserve">. Associated herbaceous genera include </w:t>
      </w:r>
      <w:r w:rsidR="00E179B6">
        <w:rPr>
          <w:rFonts w:eastAsia="Times New Roman"/>
          <w:i/>
          <w:noProof/>
        </w:rPr>
        <w:t xml:space="preserve">Carex, Lupinus, Xerophyllum, </w:t>
      </w:r>
      <w:commentRangeStart w:id="28"/>
      <w:del w:id="29" w:author="M" w:date="2013-06-19T13:10:00Z">
        <w:r w:rsidR="00E179B6" w:rsidDel="009E4BB6">
          <w:rPr>
            <w:rFonts w:eastAsia="Times New Roman"/>
            <w:i/>
            <w:noProof/>
          </w:rPr>
          <w:delText>Chrospsis</w:delText>
        </w:r>
      </w:del>
      <w:ins w:id="30" w:author="M" w:date="2013-06-19T13:10:00Z">
        <w:r w:rsidR="009E4BB6">
          <w:rPr>
            <w:rFonts w:eastAsia="Times New Roman"/>
            <w:i/>
            <w:noProof/>
          </w:rPr>
          <w:t>Eucephalus</w:t>
        </w:r>
      </w:ins>
      <w:commentRangeEnd w:id="28"/>
      <w:r w:rsidR="0039550B">
        <w:rPr>
          <w:rStyle w:val="CommentReference"/>
          <w:rFonts w:eastAsia="Times New Roman"/>
          <w:noProof/>
        </w:rPr>
        <w:commentReference w:id="28"/>
      </w:r>
      <w:r w:rsidR="00E179B6">
        <w:rPr>
          <w:rFonts w:eastAsia="Times New Roman"/>
          <w:i/>
          <w:noProof/>
        </w:rPr>
        <w:t>,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2F71E300"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w:t>
      </w:r>
      <w:ins w:id="31" w:author="M" w:date="2013-06-19T13:11:00Z">
        <w:r w:rsidR="00DA6D72">
          <w:t xml:space="preserve"> except at lower elevations</w:t>
        </w:r>
      </w:ins>
      <w:r w:rsidR="00D43455">
        <w:t xml:space="preserve">. </w:t>
      </w:r>
      <w:commentRangeStart w:id="32"/>
      <w:r w:rsidR="00D43455">
        <w:t>Shrubs are more abundant than at less productive sites</w:t>
      </w:r>
      <w:commentRangeEnd w:id="32"/>
      <w:r w:rsidR="00DA6D72">
        <w:rPr>
          <w:rStyle w:val="CommentReference"/>
        </w:rPr>
        <w:commentReference w:id="32"/>
      </w:r>
      <w:r w:rsidR="00D43455">
        <w:t>, but species are similar</w:t>
      </w:r>
      <w:r w:rsidR="007938BA">
        <w:t xml:space="preserve"> (Landfire 2007b)</w:t>
      </w:r>
      <w:r w:rsidR="00D43455">
        <w:t>.</w:t>
      </w:r>
    </w:p>
    <w:p w14:paraId="4C58F8F6" w14:textId="77777777" w:rsidR="00E179B6" w:rsidRPr="006F682A" w:rsidRDefault="00E179B6" w:rsidP="00E179B6">
      <w:pPr>
        <w:ind w:left="300"/>
        <w:rPr>
          <w:b/>
        </w:rPr>
      </w:pPr>
    </w:p>
    <w:p w14:paraId="07F31967" w14:textId="27B05C8D"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ins w:id="33" w:author="M" w:date="2013-06-19T13:19:00Z">
        <w:r w:rsidR="00DF4282">
          <w:t xml:space="preserve">and </w:t>
        </w:r>
      </w:ins>
      <w:r w:rsidR="00212D6F">
        <w:rPr>
          <w:i/>
        </w:rPr>
        <w:t>P. contorta</w:t>
      </w:r>
      <w:r w:rsidR="00212D6F">
        <w:t xml:space="preserve"> ssp. </w:t>
      </w:r>
      <w:r w:rsidR="00212D6F">
        <w:rPr>
          <w:i/>
        </w:rPr>
        <w:t>marayanna</w:t>
      </w:r>
      <w:r w:rsidR="00212D6F">
        <w:t xml:space="preserve">, </w:t>
      </w:r>
      <w:ins w:id="34" w:author="M" w:date="2013-06-19T13:19:00Z">
        <w:r w:rsidR="00DF4282">
          <w:t>although</w:t>
        </w:r>
      </w:ins>
      <w:del w:id="35" w:author="M" w:date="2013-06-19T13:19:00Z">
        <w:r w:rsidR="00212D6F" w:rsidDel="00DF4282">
          <w:delText xml:space="preserve">and </w:delText>
        </w:r>
      </w:del>
      <w:del w:id="36" w:author="M" w:date="2013-06-19T13:16:00Z">
        <w:r w:rsidR="00212D6F" w:rsidDel="00DA6D72">
          <w:delText xml:space="preserve">mixed </w:delText>
        </w:r>
      </w:del>
      <w:ins w:id="37" w:author="M" w:date="2013-06-19T13:16:00Z">
        <w:r w:rsidR="00DA6D72">
          <w:t xml:space="preserve">other </w:t>
        </w:r>
      </w:ins>
      <w:r w:rsidR="00212D6F">
        <w:t xml:space="preserve">conifer species </w:t>
      </w:r>
      <w:ins w:id="38" w:author="M" w:date="2013-06-19T13:16:00Z">
        <w:r w:rsidR="00DA6D72">
          <w:t xml:space="preserve">(e.g., </w:t>
        </w:r>
        <w:r w:rsidR="00DA6D72" w:rsidRPr="00DA6D72">
          <w:rPr>
            <w:i/>
            <w:rPrChange w:id="39" w:author="M" w:date="2013-06-19T13:17:00Z">
              <w:rPr/>
            </w:rPrChange>
          </w:rPr>
          <w:t>P. lambertiana</w:t>
        </w:r>
        <w:r w:rsidR="00DA6D72">
          <w:t xml:space="preserve">) </w:t>
        </w:r>
      </w:ins>
      <w:r w:rsidR="00212D6F">
        <w:t>can also be present in lesser amounts</w:t>
      </w:r>
      <w:ins w:id="40" w:author="M" w:date="2013-06-19T13:24:00Z">
        <w:r w:rsidR="00DF4282">
          <w:t xml:space="preserve"> at lower elevations</w:t>
        </w:r>
      </w:ins>
      <w:r w:rsidR="00212D6F">
        <w:t xml:space="preserve">. </w:t>
      </w:r>
      <w:commentRangeStart w:id="41"/>
      <w:r w:rsidR="00212D6F">
        <w:rPr>
          <w:i/>
        </w:rPr>
        <w:t>P. monticola</w:t>
      </w:r>
      <w:r w:rsidR="00212D6F">
        <w:t xml:space="preserve"> is uncommon</w:t>
      </w:r>
      <w:commentRangeEnd w:id="41"/>
      <w:r w:rsidR="00DF4282">
        <w:rPr>
          <w:rStyle w:val="CommentReference"/>
        </w:rPr>
        <w:commentReference w:id="41"/>
      </w:r>
      <w:r w:rsidR="00212D6F">
        <w:t xml:space="preserve">.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w:t>
      </w:r>
      <w:ins w:id="42" w:author="M" w:date="2013-06-19T13:22:00Z">
        <w:r w:rsidR="00DF4282">
          <w:t xml:space="preserve">on shallow soils, </w:t>
        </w:r>
      </w:ins>
      <w:commentRangeStart w:id="43"/>
      <w:del w:id="44" w:author="M" w:date="2013-06-19T13:23:00Z">
        <w:r w:rsidR="006F1EDF" w:rsidDel="00DF4282">
          <w:delText xml:space="preserve">near ultramafic soils </w:delText>
        </w:r>
        <w:commentRangeEnd w:id="43"/>
        <w:r w:rsidR="00DF4282" w:rsidDel="00DF4282">
          <w:rPr>
            <w:rStyle w:val="CommentReference"/>
          </w:rPr>
          <w:commentReference w:id="43"/>
        </w:r>
      </w:del>
      <w:r w:rsidR="006F1EDF">
        <w:t xml:space="preserve">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(Landfire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778599C2" w:rsidR="00013EFF" w:rsidRPr="006F682A" w:rsidRDefault="006F1EDF" w:rsidP="00013EFF">
      <w:commentRangeStart w:id="45"/>
      <w:commentRangeStart w:id="46"/>
      <w:r>
        <w:rPr>
          <w:b/>
        </w:rPr>
        <w:t xml:space="preserve">Red Fir with </w:t>
      </w:r>
      <w:r w:rsidR="00013EFF" w:rsidRPr="00013EFF">
        <w:rPr>
          <w:b/>
        </w:rPr>
        <w:t xml:space="preserve">Aspen </w:t>
      </w:r>
      <w:r w:rsidR="00013EFF">
        <w:rPr>
          <w:b/>
        </w:rPr>
        <w:t>(RFR-ASP)</w:t>
      </w:r>
      <w:commentRangeEnd w:id="45"/>
      <w:r w:rsidR="00EF6A47">
        <w:rPr>
          <w:rStyle w:val="CommentReference"/>
          <w:rFonts w:eastAsia="Times New Roman"/>
          <w:noProof/>
        </w:rPr>
        <w:commentReference w:id="45"/>
      </w:r>
      <w:commentRangeEnd w:id="46"/>
      <w:r w:rsidR="002225B8">
        <w:rPr>
          <w:rStyle w:val="CommentReference"/>
          <w:rFonts w:eastAsia="Times New Roman"/>
          <w:noProof/>
        </w:rPr>
        <w:commentReference w:id="46"/>
      </w:r>
      <w:r w:rsidR="00013EFF" w:rsidRPr="00013EFF">
        <w:rPr>
          <w:b/>
        </w:rPr>
        <w:tab/>
      </w:r>
      <w:r w:rsidR="00013EFF" w:rsidRPr="006F682A">
        <w:t xml:space="preserve">When </w:t>
      </w:r>
      <w:r w:rsidR="00013EFF" w:rsidRPr="00013EFF">
        <w:rPr>
          <w:i/>
          <w:iCs/>
        </w:rPr>
        <w:t>Populus tremuloides</w:t>
      </w:r>
      <w:r w:rsidR="00013EFF" w:rsidRPr="006F682A">
        <w:t xml:space="preserve"> co-occurs with SMC</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w:t>
      </w:r>
      <w:commentRangeStart w:id="47"/>
      <w:r w:rsidR="00013EFF">
        <w:t>on mesic sites</w:t>
      </w:r>
      <w:commentRangeEnd w:id="47"/>
      <w:r w:rsidR="00EF6A47">
        <w:rPr>
          <w:rStyle w:val="CommentReference"/>
          <w:rFonts w:eastAsia="Times New Roman"/>
          <w:noProof/>
        </w:rPr>
        <w:commentReference w:id="47"/>
      </w:r>
      <w:r w:rsidR="00013EFF">
        <w:t xml:space="preserve">. </w:t>
      </w:r>
      <w:r w:rsidR="00013EFF" w:rsidRPr="006F682A">
        <w:t xml:space="preserve">Mature stands in which </w:t>
      </w:r>
      <w:r w:rsidR="00013EFF" w:rsidRPr="00013EFF">
        <w:rPr>
          <w:i/>
          <w:iCs/>
        </w:rPr>
        <w:t>P. tremuloides</w:t>
      </w:r>
      <w:r w:rsidR="00013EFF" w:rsidRPr="006F682A">
        <w:t xml:space="preserve"> are still dominant are usually relatively open. Average </w:t>
      </w:r>
      <w:commentRangeStart w:id="48"/>
      <w:commentRangeStart w:id="49"/>
      <w:r w:rsidR="00013EFF" w:rsidRPr="006F682A">
        <w:t xml:space="preserve">canopy closures </w:t>
      </w:r>
      <w:commentRangeEnd w:id="48"/>
      <w:r w:rsidR="00C9537F">
        <w:rPr>
          <w:rStyle w:val="CommentReference"/>
          <w:rFonts w:eastAsia="Times New Roman"/>
          <w:noProof/>
        </w:rPr>
        <w:commentReference w:id="48"/>
      </w:r>
      <w:commentRangeEnd w:id="49"/>
      <w:r w:rsidR="002225B8">
        <w:rPr>
          <w:rStyle w:val="CommentReference"/>
          <w:rFonts w:eastAsia="Times New Roman"/>
          <w:noProof/>
        </w:rPr>
        <w:commentReference w:id="49"/>
      </w:r>
      <w:r w:rsidR="00013EFF" w:rsidRPr="006F682A">
        <w:t xml:space="preserve">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r w:rsidR="007938BA">
        <w:t>Verner</w:t>
      </w:r>
      <w:r w:rsidR="00265A62">
        <w:t xml:space="preserve"> 1998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50"/>
      <w:r w:rsidRPr="006F1EDF">
        <w:rPr>
          <w:rFonts w:eastAsia="Times New Roman"/>
          <w:b/>
          <w:bCs/>
          <w:noProof/>
          <w:sz w:val="32"/>
        </w:rPr>
        <w:t>Distribution</w:t>
      </w:r>
      <w:commentRangeEnd w:id="50"/>
      <w:r w:rsidR="00E876E5">
        <w:rPr>
          <w:rStyle w:val="CommentReference"/>
          <w:rFonts w:eastAsia="Times New Roman"/>
          <w:noProof/>
        </w:rPr>
        <w:commentReference w:id="50"/>
      </w:r>
    </w:p>
    <w:p w14:paraId="19D01398" w14:textId="121A5E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 xml:space="preserve">may grade into the Subalpine Conifer, </w:t>
      </w:r>
      <w:commentRangeStart w:id="51"/>
      <w:commentRangeStart w:id="52"/>
      <w:r w:rsidR="00847368">
        <w:rPr>
          <w:rFonts w:eastAsia="Times New Roman"/>
          <w:noProof/>
        </w:rPr>
        <w:t>Western White Pine</w:t>
      </w:r>
      <w:commentRangeEnd w:id="51"/>
      <w:r w:rsidR="002103A9">
        <w:rPr>
          <w:rStyle w:val="CommentReference"/>
          <w:rFonts w:eastAsia="Times New Roman"/>
          <w:noProof/>
        </w:rPr>
        <w:commentReference w:id="51"/>
      </w:r>
      <w:commentRangeEnd w:id="52"/>
      <w:r w:rsidR="002225B8">
        <w:rPr>
          <w:rStyle w:val="CommentReference"/>
          <w:rFonts w:eastAsia="Times New Roman"/>
          <w:noProof/>
        </w:rPr>
        <w:commentReference w:id="52"/>
      </w:r>
      <w:r w:rsidR="00847368">
        <w:rPr>
          <w:rFonts w:eastAsia="Times New Roman"/>
          <w:noProof/>
        </w:rPr>
        <w:t>, or Lodgepole Pine covertypes</w:t>
      </w:r>
      <w:r>
        <w:rPr>
          <w:rFonts w:eastAsia="Times New Roman"/>
          <w:noProof/>
        </w:rPr>
        <w:t xml:space="preserve"> </w:t>
      </w:r>
      <w:r w:rsidR="00E500F9">
        <w:rPr>
          <w:rFonts w:eastAsia="Times New Roman"/>
          <w:noProof/>
        </w:rPr>
        <w:t>(</w:t>
      </w:r>
      <w:r w:rsidR="00302235">
        <w:rPr>
          <w:rFonts w:eastAsia="Times New Roman"/>
          <w:noProof/>
        </w:rPr>
        <w:t>Barrett 1998</w:t>
      </w:r>
      <w:r w:rsidR="00E500F9">
        <w:rPr>
          <w:rFonts w:eastAsia="Times New Roman"/>
          <w:noProof/>
        </w:rPr>
        <w:t>)</w:t>
      </w:r>
      <w:r w:rsidR="00302235">
        <w:rPr>
          <w:rFonts w:eastAsia="Times New Roman"/>
          <w:noProof/>
        </w:rPr>
        <w:t>.</w:t>
      </w: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commentRangeStart w:id="53"/>
      <w:commentRangeStart w:id="54"/>
      <w:r>
        <w:rPr>
          <w:b/>
        </w:rPr>
        <w:t>Mesic</w:t>
      </w:r>
      <w:r w:rsidR="006F1EDF" w:rsidRPr="008E4ACA">
        <w:rPr>
          <w:b/>
        </w:rPr>
        <w:t xml:space="preserve"> Modifer</w:t>
      </w:r>
      <w:commentRangeEnd w:id="53"/>
      <w:r w:rsidR="002103A9">
        <w:rPr>
          <w:rStyle w:val="CommentReference"/>
        </w:rPr>
        <w:commentReference w:id="53"/>
      </w:r>
      <w:commentRangeEnd w:id="54"/>
      <w:r w:rsidR="003D2434">
        <w:rPr>
          <w:rStyle w:val="CommentReference"/>
        </w:rPr>
        <w:commentReference w:id="54"/>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7C740B2F" w:rsidR="006F1EDF" w:rsidRPr="00296BDF" w:rsidRDefault="006F1EDF" w:rsidP="006F1EDF">
      <w:pPr>
        <w:pStyle w:val="ListParagraph"/>
      </w:pPr>
      <w:commentRangeStart w:id="55"/>
      <w:commentRangeStart w:id="56"/>
      <w:r>
        <w:rPr>
          <w:b/>
        </w:rPr>
        <w:t>Ultramafic</w:t>
      </w:r>
      <w:r w:rsidRPr="00853470">
        <w:rPr>
          <w:b/>
        </w:rPr>
        <w:t xml:space="preserve"> Modifier</w:t>
      </w:r>
      <w:commentRangeEnd w:id="55"/>
      <w:r w:rsidR="002103A9">
        <w:rPr>
          <w:rStyle w:val="CommentReference"/>
        </w:rPr>
        <w:commentReference w:id="55"/>
      </w:r>
      <w:commentRangeEnd w:id="56"/>
      <w:r w:rsidR="003D2434">
        <w:rPr>
          <w:rStyle w:val="CommentReference"/>
        </w:rPr>
        <w:commentReference w:id="56"/>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847368">
        <w:t>SMC</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7938BA">
        <w:t>Barbour et al. 2007</w:t>
      </w:r>
      <w:r w:rsidR="00E500F9">
        <w:t>)</w:t>
      </w:r>
      <w:r w:rsidR="00AE61A8">
        <w:t>.</w:t>
      </w:r>
    </w:p>
    <w:p w14:paraId="0BCE1BCD" w14:textId="77777777" w:rsidR="00052255" w:rsidRDefault="00052255" w:rsidP="00052255">
      <w:pPr>
        <w:rPr>
          <w:b/>
        </w:rPr>
      </w:pPr>
    </w:p>
    <w:p w14:paraId="4C87CA4D" w14:textId="12143579"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FF60BB">
        <w:t>Landfire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6BF16D4"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 xml:space="preserve">forests are generally not as intense as those in the Rocky Mountains and are typically less intense than those at lower elevations. This may be a result of </w:t>
      </w:r>
      <w:commentRangeStart w:id="57"/>
      <w:r w:rsidR="002B5F0D" w:rsidRPr="002B5F0D">
        <w:rPr>
          <w:lang w:eastAsia="ja-JP"/>
        </w:rPr>
        <w:t xml:space="preserve">low annual fuel accumulation </w:t>
      </w:r>
      <w:commentRangeEnd w:id="57"/>
      <w:r w:rsidR="00CC4076">
        <w:rPr>
          <w:rStyle w:val="CommentReference"/>
          <w:rFonts w:eastAsia="Times New Roman"/>
          <w:noProof/>
        </w:rPr>
        <w:commentReference w:id="57"/>
      </w:r>
      <w:r w:rsidR="002B5F0D" w:rsidRPr="002B5F0D">
        <w:rPr>
          <w:lang w:eastAsia="ja-JP"/>
        </w:rPr>
        <w:t>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these types</w:t>
      </w:r>
      <w:r w:rsidR="007938BA" w:rsidRPr="002B5F0D">
        <w:rPr>
          <w:rFonts w:cs="Times"/>
          <w:lang w:eastAsia="ja-JP"/>
        </w:rPr>
        <w:t xml:space="preserve"> occurs under a California red fir canopy, </w:t>
      </w:r>
      <w:r w:rsidR="007938BA">
        <w:rPr>
          <w:rFonts w:cs="Times"/>
          <w:lang w:eastAsia="ja-JP"/>
        </w:rPr>
        <w:t>they are</w:t>
      </w:r>
      <w:r w:rsidR="007938BA" w:rsidRPr="002B5F0D">
        <w:rPr>
          <w:rFonts w:cs="Times"/>
          <w:lang w:eastAsia="ja-JP"/>
        </w:rPr>
        <w:t xml:space="preserve"> eventually </w:t>
      </w:r>
      <w:r w:rsidR="007938BA">
        <w:rPr>
          <w:rFonts w:cs="Times"/>
          <w:lang w:eastAsia="ja-JP"/>
        </w:rPr>
        <w:t xml:space="preserve">succeeded by </w:t>
      </w:r>
      <w:r w:rsidR="007938BA">
        <w:rPr>
          <w:rFonts w:cs="Times"/>
          <w:i/>
          <w:lang w:eastAsia="ja-JP"/>
        </w:rPr>
        <w:t>A. magnifica.</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commentRangeStart w:id="58"/>
      <w:commentRangeStart w:id="59"/>
      <w:r>
        <w:t>Data on fire return intervals (FRIs</w:t>
      </w:r>
      <w:commentRangeEnd w:id="58"/>
      <w:r w:rsidR="00CC4076">
        <w:rPr>
          <w:rStyle w:val="CommentReference"/>
          <w:rFonts w:eastAsia="Times New Roman"/>
          <w:noProof/>
        </w:rPr>
        <w:commentReference w:id="58"/>
      </w:r>
      <w:commentRangeEnd w:id="59"/>
      <w:r w:rsidR="00786C09">
        <w:rPr>
          <w:rStyle w:val="CommentReference"/>
          <w:rFonts w:eastAsia="Times New Roman"/>
          <w:noProof/>
        </w:rPr>
        <w:commentReference w:id="59"/>
      </w:r>
      <w:r>
        <w:t>) are available from a few review papers. Skinner and Chang (1996) aggregated FRIs from the Sierra Nevada and separated pre-1850 data from total data. Van de Water and Safford’s 2011 review paper aggregates hundreds of articles, conference proceedings, and LandFire data on fire return intervals, with an emphasis on Californian sources. We also include here data from the pertinent LandFire BpS models (2007a, 2007b, 2007c, 2007d, 2007e).</w:t>
      </w:r>
    </w:p>
    <w:p w14:paraId="5ED6EF29" w14:textId="551148A0" w:rsidR="00F1687F" w:rsidRPr="002B5F0D" w:rsidRDefault="002B5F0D" w:rsidP="00F1687F">
      <w:pPr>
        <w:ind w:firstLine="360"/>
      </w:pPr>
      <w:commentRangeStart w:id="60"/>
      <w:r w:rsidRPr="002B5F0D">
        <w:rPr>
          <w:lang w:eastAsia="ja-JP"/>
        </w:rPr>
        <w:t>The</w:t>
      </w:r>
      <w:commentRangeEnd w:id="60"/>
      <w:r w:rsidR="00847368">
        <w:rPr>
          <w:rStyle w:val="CommentReference"/>
          <w:rFonts w:eastAsia="Times New Roman"/>
          <w:noProof/>
        </w:rPr>
        <w:commentReference w:id="60"/>
      </w:r>
      <w:r w:rsidRPr="002B5F0D">
        <w:rPr>
          <w:lang w:eastAsia="ja-JP"/>
        </w:rPr>
        <w:t xml:space="preserve"> estimated fire frequency ranges from 10 to 65 years. Fires are usually patchy and of low severity. </w:t>
      </w:r>
      <w:commentRangeStart w:id="61"/>
      <w:r w:rsidR="00302235">
        <w:rPr>
          <w:lang w:eastAsia="ja-JP"/>
        </w:rPr>
        <w:t>Stand-replacing fires are rare</w:t>
      </w:r>
      <w:r w:rsidRPr="002B5F0D">
        <w:rPr>
          <w:lang w:eastAsia="ja-JP"/>
        </w:rPr>
        <w:t xml:space="preserve"> </w:t>
      </w:r>
      <w:commentRangeEnd w:id="61"/>
      <w:r w:rsidR="00CC4076">
        <w:rPr>
          <w:rStyle w:val="CommentReference"/>
          <w:rFonts w:eastAsia="Times New Roman"/>
          <w:noProof/>
        </w:rPr>
        <w:commentReference w:id="61"/>
      </w:r>
      <w:r w:rsidRPr="002B5F0D">
        <w:rPr>
          <w:lang w:eastAsia="ja-JP"/>
        </w:rPr>
        <w:t>(</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w:t>
      </w:r>
      <w:commentRangeStart w:id="62"/>
      <w:commentRangeStart w:id="63"/>
      <w:r>
        <w:rPr>
          <w:lang w:eastAsia="ja-JP"/>
        </w:rPr>
        <w:t xml:space="preserve">mean fire return interval </w:t>
      </w:r>
      <w:commentRangeEnd w:id="62"/>
      <w:r w:rsidR="00CC4076">
        <w:rPr>
          <w:rStyle w:val="CommentReference"/>
          <w:rFonts w:eastAsia="Times New Roman"/>
          <w:noProof/>
        </w:rPr>
        <w:commentReference w:id="62"/>
      </w:r>
      <w:commentRangeEnd w:id="63"/>
      <w:r w:rsidR="00786C09">
        <w:rPr>
          <w:rStyle w:val="CommentReference"/>
          <w:rFonts w:eastAsia="Times New Roman"/>
          <w:noProof/>
        </w:rPr>
        <w:commentReference w:id="63"/>
      </w:r>
      <w:r>
        <w:rPr>
          <w:lang w:eastAsia="ja-JP"/>
        </w:rPr>
        <w:t xml:space="preserve">of 40 years, with a median of 33, mean minimum of 15, and mean maximum of 130. These numbers are applicable to all red fir types. Skinner and Chang </w:t>
      </w:r>
      <w:r w:rsidR="007938BA">
        <w:rPr>
          <w:lang w:eastAsia="ja-JP"/>
        </w:rPr>
        <w:t xml:space="preserve">(1996) </w:t>
      </w:r>
      <w:r>
        <w:rPr>
          <w:lang w:eastAsia="ja-JP"/>
        </w:rPr>
        <w:t xml:space="preserve">found </w:t>
      </w:r>
      <w:commentRangeStart w:id="64"/>
      <w:commentRangeStart w:id="65"/>
      <w:r>
        <w:rPr>
          <w:lang w:eastAsia="ja-JP"/>
        </w:rPr>
        <w:t xml:space="preserve">median </w:t>
      </w:r>
      <w:commentRangeEnd w:id="64"/>
      <w:r w:rsidR="0008766B">
        <w:rPr>
          <w:rStyle w:val="CommentReference"/>
          <w:rFonts w:eastAsia="Times New Roman"/>
          <w:noProof/>
        </w:rPr>
        <w:commentReference w:id="64"/>
      </w:r>
      <w:commentRangeEnd w:id="65"/>
      <w:r w:rsidR="009662DE">
        <w:rPr>
          <w:rStyle w:val="CommentReference"/>
          <w:rFonts w:eastAsia="Times New Roman"/>
          <w:noProof/>
        </w:rPr>
        <w:commentReference w:id="65"/>
      </w:r>
      <w:r>
        <w:rPr>
          <w:lang w:eastAsia="ja-JP"/>
        </w:rPr>
        <w:t>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6A9F6F24"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The Landfire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t>
      </w:r>
      <w:commentRangeStart w:id="66"/>
      <w:commentRangeStart w:id="67"/>
      <w:r w:rsidR="002B5F0D">
        <w:rPr>
          <w:lang w:eastAsia="ja-JP"/>
        </w:rPr>
        <w:t xml:space="preserve">white pine </w:t>
      </w:r>
      <w:commentRangeEnd w:id="66"/>
      <w:r w:rsidR="0008766B">
        <w:rPr>
          <w:rStyle w:val="CommentReference"/>
        </w:rPr>
        <w:commentReference w:id="66"/>
      </w:r>
      <w:commentRangeEnd w:id="67"/>
      <w:r w:rsidR="00786C09">
        <w:rPr>
          <w:rStyle w:val="CommentReference"/>
        </w:rPr>
        <w:commentReference w:id="67"/>
      </w:r>
      <w:r w:rsidR="002B5F0D">
        <w:rPr>
          <w:lang w:eastAsia="ja-JP"/>
        </w:rPr>
        <w:t>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commentRangeStart w:id="68"/>
      <w:commentRangeStart w:id="69"/>
      <w:r>
        <w:t>For r</w:t>
      </w:r>
      <w:r w:rsidRPr="002B5F0D">
        <w:t>ed fir-white fir forests</w:t>
      </w:r>
      <w:r w:rsidR="00F1687F">
        <w:t xml:space="preserve"> </w:t>
      </w:r>
      <w:commentRangeEnd w:id="68"/>
      <w:r w:rsidR="0008766B">
        <w:rPr>
          <w:rStyle w:val="CommentReference"/>
        </w:rPr>
        <w:commentReference w:id="68"/>
      </w:r>
      <w:commentRangeEnd w:id="69"/>
      <w:r w:rsidR="00786C09">
        <w:rPr>
          <w:rStyle w:val="CommentReference"/>
        </w:rPr>
        <w:commentReference w:id="69"/>
      </w:r>
      <w:r w:rsidR="00F1687F">
        <w:t>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28A051B"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serpentine sites that support conifers. </w:t>
      </w:r>
      <w:r w:rsidR="009B5475">
        <w:t>They</w:t>
      </w:r>
      <w:r>
        <w:t xml:space="preserve"> found a median FRI of 13 years, with a minimum of 4 and a maximum of 157. This is consistent with the general consensus that fire intervals on serpentine sites are longer and more variable </w:t>
      </w:r>
      <w:r w:rsidR="00D26AD8">
        <w:t xml:space="preserve">than </w:t>
      </w:r>
      <w:r>
        <w:t xml:space="preserve">adjacent non-serpentine sites. The LandFire model for </w:t>
      </w:r>
      <w:r w:rsidRPr="007D4AD1">
        <w:rPr>
          <w:bCs/>
        </w:rPr>
        <w:t>Klamath-Siskiyou Upper Montane Serpentine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049F6FC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P. tremuloides</w:t>
      </w:r>
      <w:r w:rsidRPr="006F682A">
        <w:t xml:space="preserve"> on upland sites disappears completely (site overtaken by conifers) due to prolonged absence of disturbance, then restoration to a </w:t>
      </w:r>
      <w:r w:rsidRPr="001253A1">
        <w:rPr>
          <w:i/>
          <w:iCs/>
        </w:rPr>
        <w:t>P. tremuloides</w:t>
      </w:r>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FF60BB">
        <w:t>Landfire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LandFire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09021006" w14:textId="77777777" w:rsidR="00B773B3" w:rsidRDefault="00B773B3">
      <w:pPr>
        <w:rPr>
          <w:rFonts w:eastAsia="Times New Roman"/>
          <w:noProof/>
          <w:sz w:val="22"/>
        </w:rPr>
      </w:pPr>
      <w:r>
        <w:rPr>
          <w:sz w:val="22"/>
        </w:rPr>
        <w:br w:type="page"/>
      </w:r>
    </w:p>
    <w:p w14:paraId="2F2D7AAA" w14:textId="1D2C64FC" w:rsidR="00B773B3" w:rsidRPr="00B773B3" w:rsidRDefault="004E14E7" w:rsidP="00B773B3">
      <w:pPr>
        <w:pStyle w:val="Table"/>
        <w:keepNext/>
        <w:spacing w:before="240" w:after="120"/>
        <w:jc w:val="left"/>
        <w:rPr>
          <w:sz w:val="22"/>
          <w:szCs w:val="24"/>
        </w:rPr>
      </w:pPr>
      <w:r w:rsidRPr="00B773B3">
        <w:rPr>
          <w:sz w:val="22"/>
          <w:szCs w:val="24"/>
        </w:rPr>
        <w:t xml:space="preserve">Table 1. RFR, RFR-ASP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RFR on </w:t>
      </w:r>
      <w:r w:rsidR="00D26AD8">
        <w:rPr>
          <w:sz w:val="22"/>
          <w:szCs w:val="24"/>
        </w:rPr>
        <w:t>mesic sites</w:t>
      </w:r>
      <w:r w:rsidRPr="00B773B3">
        <w:rPr>
          <w:sz w:val="22"/>
          <w:szCs w:val="24"/>
        </w:rPr>
        <w:t xml:space="preserve"> were derived from BpS model 0610322 and Skinner and Chang (1996). Numbers for RFR on </w:t>
      </w:r>
      <w:r w:rsidR="00D26AD8">
        <w:rPr>
          <w:sz w:val="22"/>
          <w:szCs w:val="24"/>
        </w:rPr>
        <w:t>xeric sites</w:t>
      </w:r>
      <w:r w:rsidRPr="00B773B3">
        <w:rPr>
          <w:sz w:val="22"/>
          <w:szCs w:val="24"/>
        </w:rPr>
        <w:t xml:space="preserve"> were derived from BpS model 0610321 and Skinner and Chang (1996). Numbers for RFR on </w:t>
      </w:r>
      <w:r w:rsidR="00D26AD8">
        <w:rPr>
          <w:sz w:val="22"/>
          <w:szCs w:val="24"/>
        </w:rPr>
        <w:t>ultramafic sites</w:t>
      </w:r>
      <w:r w:rsidRPr="00B773B3">
        <w:rPr>
          <w:sz w:val="22"/>
          <w:szCs w:val="24"/>
        </w:rPr>
        <w:t xml:space="preserve"> were derived from BpS model 0310220. Numbers for RFR-ASP were derived from BpS model 0610610 and Van de Water and Safford (2011). </w:t>
      </w: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E14E7" w:rsidRPr="00571334" w14:paraId="10AEB4DD" w14:textId="77777777" w:rsidTr="006D448F">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219C3A1" w14:textId="77777777" w:rsidR="004E14E7" w:rsidRPr="00B773B3" w:rsidRDefault="004E14E7" w:rsidP="006D448F">
            <w:pPr>
              <w:keepNext/>
              <w:keepLines/>
              <w:spacing w:before="200"/>
              <w:ind w:left="360" w:hanging="360"/>
              <w:jc w:val="center"/>
              <w:outlineLvl w:val="8"/>
              <w:rPr>
                <w:b/>
                <w:color w:val="000000"/>
              </w:rPr>
            </w:pPr>
            <w:r w:rsidRPr="00B773B3">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172EB53" w14:textId="77777777" w:rsidR="004E14E7" w:rsidRPr="00B773B3" w:rsidRDefault="004E14E7" w:rsidP="006D448F">
            <w:pPr>
              <w:keepNext/>
              <w:keepLines/>
              <w:spacing w:before="200"/>
              <w:jc w:val="center"/>
              <w:outlineLvl w:val="8"/>
              <w:rPr>
                <w:b/>
                <w:color w:val="000000"/>
              </w:rPr>
            </w:pPr>
            <w:r w:rsidRPr="00B773B3">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0BAC877" w14:textId="77777777" w:rsidR="004E14E7" w:rsidRPr="00B773B3" w:rsidRDefault="004E14E7" w:rsidP="006D448F">
            <w:pPr>
              <w:keepNext/>
              <w:keepLines/>
              <w:spacing w:before="200"/>
              <w:jc w:val="center"/>
              <w:outlineLvl w:val="8"/>
              <w:rPr>
                <w:b/>
                <w:color w:val="000000"/>
              </w:rPr>
            </w:pPr>
            <w:r w:rsidRPr="00B773B3">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8A933A0" w14:textId="77777777" w:rsidR="004E14E7" w:rsidRPr="00B773B3" w:rsidRDefault="004E14E7" w:rsidP="006D448F">
            <w:pPr>
              <w:jc w:val="center"/>
              <w:rPr>
                <w:b/>
                <w:color w:val="000000"/>
              </w:rPr>
            </w:pPr>
            <w:r w:rsidRPr="00B773B3">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3E2E7C62" w14:textId="77777777" w:rsidR="004E14E7" w:rsidRPr="00B773B3" w:rsidRDefault="004E14E7" w:rsidP="006D448F">
            <w:pPr>
              <w:jc w:val="center"/>
              <w:rPr>
                <w:b/>
                <w:color w:val="000000"/>
              </w:rPr>
            </w:pPr>
            <w:r w:rsidRPr="00B773B3">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8668DBA" w14:textId="77777777" w:rsidR="004E14E7" w:rsidRPr="00B773B3" w:rsidRDefault="004E14E7" w:rsidP="006D448F">
            <w:pPr>
              <w:jc w:val="center"/>
              <w:rPr>
                <w:b/>
                <w:color w:val="000000"/>
              </w:rPr>
            </w:pPr>
            <w:r w:rsidRPr="00B773B3">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157CF0B" w14:textId="77777777" w:rsidR="004E14E7" w:rsidRPr="00B773B3" w:rsidRDefault="004E14E7" w:rsidP="006D448F">
            <w:pPr>
              <w:jc w:val="center"/>
              <w:rPr>
                <w:b/>
                <w:color w:val="000000"/>
              </w:rPr>
            </w:pPr>
            <w:r w:rsidRPr="00B773B3">
              <w:rPr>
                <w:b/>
                <w:color w:val="000000"/>
              </w:rPr>
              <w:t>% of Fires</w:t>
            </w:r>
          </w:p>
        </w:tc>
      </w:tr>
      <w:tr w:rsidR="004E14E7" w:rsidRPr="00571334" w14:paraId="0198A9F6" w14:textId="77777777" w:rsidTr="006D448F">
        <w:trPr>
          <w:trHeight w:val="300"/>
        </w:trPr>
        <w:tc>
          <w:tcPr>
            <w:tcW w:w="1300" w:type="dxa"/>
            <w:vMerge w:val="restart"/>
            <w:tcBorders>
              <w:top w:val="nil"/>
              <w:left w:val="nil"/>
              <w:bottom w:val="nil"/>
              <w:right w:val="nil"/>
            </w:tcBorders>
            <w:shd w:val="clear" w:color="auto" w:fill="auto"/>
            <w:noWrap/>
            <w:vAlign w:val="center"/>
            <w:hideMark/>
          </w:tcPr>
          <w:p w14:paraId="195D29ED" w14:textId="4A67D0CB" w:rsidR="004E14E7" w:rsidRPr="00B773B3" w:rsidRDefault="004E14E7" w:rsidP="006D448F">
            <w:pPr>
              <w:keepNext/>
              <w:keepLines/>
              <w:spacing w:before="200"/>
              <w:jc w:val="center"/>
              <w:outlineLvl w:val="8"/>
              <w:rPr>
                <w:b/>
                <w:color w:val="000000"/>
              </w:rPr>
            </w:pPr>
            <w:r w:rsidRPr="00B773B3">
              <w:rPr>
                <w:b/>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261E1FF2" w14:textId="5ABF854B" w:rsidR="004E14E7" w:rsidRPr="007D4AD1" w:rsidRDefault="00D26AD8" w:rsidP="006D448F">
            <w:pPr>
              <w:keepNext/>
              <w:keepLines/>
              <w:spacing w:before="200"/>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6CBC5F41" w14:textId="77777777" w:rsidR="004E14E7" w:rsidRPr="00571334" w:rsidRDefault="004E14E7" w:rsidP="006D448F">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119F2060" w14:textId="4322DA00" w:rsidR="004E14E7" w:rsidRPr="007D4AD1" w:rsidRDefault="004E14E7" w:rsidP="006D448F">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20A9BBB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2A94630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9A8F3AB" w14:textId="792C2EF1" w:rsidR="004E14E7" w:rsidRPr="007D4AD1" w:rsidRDefault="004E14E7" w:rsidP="006D448F">
            <w:pPr>
              <w:jc w:val="center"/>
              <w:rPr>
                <w:color w:val="000000"/>
              </w:rPr>
            </w:pPr>
            <w:r w:rsidRPr="00571334">
              <w:rPr>
                <w:color w:val="000000"/>
              </w:rPr>
              <w:t>1</w:t>
            </w:r>
            <w:r>
              <w:rPr>
                <w:color w:val="000000"/>
              </w:rPr>
              <w:t>8</w:t>
            </w:r>
          </w:p>
        </w:tc>
      </w:tr>
      <w:tr w:rsidR="004E14E7" w:rsidRPr="00571334" w14:paraId="3F2817E3" w14:textId="77777777" w:rsidTr="006D448F">
        <w:trPr>
          <w:trHeight w:val="300"/>
        </w:trPr>
        <w:tc>
          <w:tcPr>
            <w:tcW w:w="1300" w:type="dxa"/>
            <w:vMerge/>
            <w:tcBorders>
              <w:top w:val="nil"/>
              <w:left w:val="nil"/>
              <w:bottom w:val="nil"/>
              <w:right w:val="nil"/>
            </w:tcBorders>
            <w:vAlign w:val="center"/>
            <w:hideMark/>
          </w:tcPr>
          <w:p w14:paraId="58BCF6B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452AF9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270D9E"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C425778" w14:textId="6E8546F7" w:rsidR="004E14E7" w:rsidRPr="007D4AD1" w:rsidRDefault="004E14E7" w:rsidP="006D448F">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38224DB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70D3FE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725843A5" w14:textId="567A4CF3" w:rsidR="004E14E7" w:rsidRPr="007D4AD1" w:rsidRDefault="004E14E7" w:rsidP="006D448F">
            <w:pPr>
              <w:jc w:val="center"/>
              <w:rPr>
                <w:color w:val="000000"/>
              </w:rPr>
            </w:pPr>
            <w:r w:rsidRPr="00571334">
              <w:rPr>
                <w:color w:val="000000"/>
              </w:rPr>
              <w:t>8</w:t>
            </w:r>
            <w:r>
              <w:rPr>
                <w:color w:val="000000"/>
              </w:rPr>
              <w:t>2</w:t>
            </w:r>
          </w:p>
        </w:tc>
      </w:tr>
      <w:tr w:rsidR="004E14E7" w:rsidRPr="00571334" w14:paraId="39EBC245" w14:textId="77777777" w:rsidTr="006D448F">
        <w:trPr>
          <w:trHeight w:val="300"/>
        </w:trPr>
        <w:tc>
          <w:tcPr>
            <w:tcW w:w="1300" w:type="dxa"/>
            <w:vMerge/>
            <w:tcBorders>
              <w:top w:val="nil"/>
              <w:left w:val="nil"/>
              <w:bottom w:val="nil"/>
              <w:right w:val="nil"/>
            </w:tcBorders>
            <w:vAlign w:val="center"/>
            <w:hideMark/>
          </w:tcPr>
          <w:p w14:paraId="00293E8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49516DF4"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F41577"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5E846B4" w14:textId="4B28D1B6" w:rsidR="004E14E7" w:rsidRPr="007D4AD1" w:rsidRDefault="004E14E7" w:rsidP="006D448F">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4AED4460" w14:textId="04C2E1A2" w:rsidR="004E14E7" w:rsidRPr="007D4AD1" w:rsidRDefault="004E14E7" w:rsidP="006D448F">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0B6500AD" w14:textId="70E1DC9A" w:rsidR="004E14E7" w:rsidRPr="007D4AD1" w:rsidRDefault="004E14E7" w:rsidP="006D448F">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3CD7B29B" w14:textId="77777777" w:rsidR="004E14E7" w:rsidRPr="007D4AD1" w:rsidRDefault="004E14E7" w:rsidP="006D448F">
            <w:pPr>
              <w:jc w:val="center"/>
              <w:rPr>
                <w:color w:val="000000"/>
              </w:rPr>
            </w:pPr>
          </w:p>
        </w:tc>
      </w:tr>
      <w:tr w:rsidR="004E14E7" w:rsidRPr="00571334" w14:paraId="34E8C934" w14:textId="77777777" w:rsidTr="006D448F">
        <w:trPr>
          <w:trHeight w:val="300"/>
        </w:trPr>
        <w:tc>
          <w:tcPr>
            <w:tcW w:w="1300" w:type="dxa"/>
            <w:vMerge/>
            <w:tcBorders>
              <w:top w:val="nil"/>
              <w:left w:val="nil"/>
              <w:bottom w:val="nil"/>
              <w:right w:val="nil"/>
            </w:tcBorders>
            <w:vAlign w:val="center"/>
            <w:hideMark/>
          </w:tcPr>
          <w:p w14:paraId="2488A25E"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28C9A6B3" w14:textId="67ADFB72" w:rsidR="004E14E7" w:rsidRPr="007D4AD1" w:rsidRDefault="00D26AD8" w:rsidP="006D448F">
            <w:pPr>
              <w:keepNext/>
              <w:keepLines/>
              <w:spacing w:before="200"/>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B0CDD7E"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79A1B05" w14:textId="273C5A15" w:rsidR="004E14E7" w:rsidRPr="007D4AD1" w:rsidRDefault="004E14E7" w:rsidP="006D448F">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0E0B460B"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18AC2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352A74C" w14:textId="6BDF6575" w:rsidR="004E14E7" w:rsidRPr="007D4AD1" w:rsidRDefault="004E14E7" w:rsidP="006D448F">
            <w:pPr>
              <w:jc w:val="center"/>
              <w:rPr>
                <w:color w:val="000000"/>
              </w:rPr>
            </w:pPr>
            <w:r>
              <w:rPr>
                <w:color w:val="000000"/>
              </w:rPr>
              <w:t>21</w:t>
            </w:r>
          </w:p>
        </w:tc>
      </w:tr>
      <w:tr w:rsidR="004E14E7" w:rsidRPr="00571334" w14:paraId="4CE74B89" w14:textId="77777777" w:rsidTr="006D448F">
        <w:trPr>
          <w:trHeight w:val="300"/>
        </w:trPr>
        <w:tc>
          <w:tcPr>
            <w:tcW w:w="1300" w:type="dxa"/>
            <w:vMerge/>
            <w:tcBorders>
              <w:top w:val="nil"/>
              <w:left w:val="nil"/>
              <w:bottom w:val="nil"/>
              <w:right w:val="nil"/>
            </w:tcBorders>
            <w:vAlign w:val="center"/>
            <w:hideMark/>
          </w:tcPr>
          <w:p w14:paraId="617BAB6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06A79C2"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6FCDF94A"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4BE188B7" w14:textId="4D28191E" w:rsidR="004E14E7" w:rsidRPr="007D4AD1" w:rsidRDefault="004E14E7" w:rsidP="006D448F">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26469FA3"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E66EAC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D4AE2B0" w14:textId="75EE42F3" w:rsidR="004E14E7" w:rsidRPr="007D4AD1" w:rsidRDefault="004E14E7" w:rsidP="006D448F">
            <w:pPr>
              <w:jc w:val="center"/>
              <w:rPr>
                <w:color w:val="000000"/>
              </w:rPr>
            </w:pPr>
            <w:r>
              <w:rPr>
                <w:color w:val="000000"/>
              </w:rPr>
              <w:t>79</w:t>
            </w:r>
          </w:p>
        </w:tc>
      </w:tr>
      <w:tr w:rsidR="004E14E7" w:rsidRPr="00571334" w14:paraId="6D5F8035" w14:textId="77777777" w:rsidTr="006D448F">
        <w:trPr>
          <w:trHeight w:val="300"/>
        </w:trPr>
        <w:tc>
          <w:tcPr>
            <w:tcW w:w="1300" w:type="dxa"/>
            <w:vMerge/>
            <w:tcBorders>
              <w:top w:val="nil"/>
              <w:left w:val="nil"/>
              <w:bottom w:val="nil"/>
              <w:right w:val="nil"/>
            </w:tcBorders>
            <w:vAlign w:val="center"/>
            <w:hideMark/>
          </w:tcPr>
          <w:p w14:paraId="6049993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286BF2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065FE03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27283A94" w14:textId="5A963066" w:rsidR="004E14E7" w:rsidRPr="007D4AD1" w:rsidRDefault="004E14E7" w:rsidP="006D448F">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4D5BFF85"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5D667203" w14:textId="52BFBBE0" w:rsidR="004E14E7" w:rsidRPr="007D4AD1" w:rsidRDefault="004E14E7" w:rsidP="006D448F">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E30B368" w14:textId="77777777" w:rsidR="004E14E7" w:rsidRPr="007D4AD1" w:rsidRDefault="004E14E7" w:rsidP="006D448F">
            <w:pPr>
              <w:jc w:val="center"/>
              <w:rPr>
                <w:color w:val="000000"/>
              </w:rPr>
            </w:pPr>
          </w:p>
        </w:tc>
      </w:tr>
      <w:tr w:rsidR="004E14E7" w:rsidRPr="00571334" w14:paraId="76A1AB88" w14:textId="77777777" w:rsidTr="006D448F">
        <w:trPr>
          <w:trHeight w:val="300"/>
        </w:trPr>
        <w:tc>
          <w:tcPr>
            <w:tcW w:w="1300" w:type="dxa"/>
            <w:vMerge/>
            <w:tcBorders>
              <w:top w:val="nil"/>
              <w:left w:val="nil"/>
              <w:bottom w:val="nil"/>
              <w:right w:val="nil"/>
            </w:tcBorders>
            <w:vAlign w:val="center"/>
            <w:hideMark/>
          </w:tcPr>
          <w:p w14:paraId="03C672E2"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F3204DE" w14:textId="77777777" w:rsidR="004E14E7" w:rsidRPr="00E169C5" w:rsidRDefault="004E14E7" w:rsidP="006D448F">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6CF19E66"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0C56A2AC" w14:textId="77777777" w:rsidR="004E14E7" w:rsidRPr="007D4AD1" w:rsidRDefault="004E14E7" w:rsidP="006D448F">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72AB5E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35343EF"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C61FFDE" w14:textId="77777777" w:rsidR="004E14E7" w:rsidRPr="007D4AD1" w:rsidRDefault="004E14E7" w:rsidP="006D448F">
            <w:pPr>
              <w:jc w:val="center"/>
              <w:rPr>
                <w:color w:val="000000"/>
              </w:rPr>
            </w:pPr>
            <w:r>
              <w:rPr>
                <w:color w:val="000000"/>
              </w:rPr>
              <w:t>18</w:t>
            </w:r>
          </w:p>
        </w:tc>
      </w:tr>
      <w:tr w:rsidR="004E14E7" w:rsidRPr="00571334" w14:paraId="053DA96F" w14:textId="77777777" w:rsidTr="006D448F">
        <w:trPr>
          <w:trHeight w:val="300"/>
        </w:trPr>
        <w:tc>
          <w:tcPr>
            <w:tcW w:w="1300" w:type="dxa"/>
            <w:vMerge/>
            <w:tcBorders>
              <w:top w:val="nil"/>
              <w:left w:val="nil"/>
              <w:bottom w:val="nil"/>
              <w:right w:val="nil"/>
            </w:tcBorders>
            <w:vAlign w:val="center"/>
            <w:hideMark/>
          </w:tcPr>
          <w:p w14:paraId="333E6FFA"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7D5A8F20"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1631BF81"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D8C7B87" w14:textId="77777777" w:rsidR="004E14E7" w:rsidRPr="007D4AD1" w:rsidRDefault="004E14E7" w:rsidP="006D448F">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616B9E57"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8A6679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22DFF819" w14:textId="2A897665" w:rsidR="004E14E7" w:rsidRPr="007D4AD1" w:rsidRDefault="004E14E7" w:rsidP="00DD5B54">
            <w:pPr>
              <w:jc w:val="center"/>
              <w:rPr>
                <w:color w:val="000000"/>
              </w:rPr>
            </w:pPr>
            <w:r>
              <w:rPr>
                <w:color w:val="000000"/>
              </w:rPr>
              <w:t>8</w:t>
            </w:r>
            <w:r w:rsidR="00DD5B54">
              <w:rPr>
                <w:color w:val="000000"/>
              </w:rPr>
              <w:t>2</w:t>
            </w:r>
          </w:p>
        </w:tc>
      </w:tr>
      <w:tr w:rsidR="004E14E7" w:rsidRPr="00571334" w14:paraId="58E06510" w14:textId="77777777" w:rsidTr="006D448F">
        <w:trPr>
          <w:trHeight w:val="300"/>
        </w:trPr>
        <w:tc>
          <w:tcPr>
            <w:tcW w:w="1300" w:type="dxa"/>
            <w:vMerge/>
            <w:tcBorders>
              <w:top w:val="nil"/>
              <w:left w:val="nil"/>
              <w:bottom w:val="nil"/>
              <w:right w:val="nil"/>
            </w:tcBorders>
            <w:vAlign w:val="center"/>
            <w:hideMark/>
          </w:tcPr>
          <w:p w14:paraId="2999AC57"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775551C"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3B4EBBEF"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568C9278" w14:textId="77777777" w:rsidR="004E14E7" w:rsidRPr="007D4AD1" w:rsidRDefault="004E14E7" w:rsidP="006D448F">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69DBECD8" w14:textId="77777777" w:rsidR="004E14E7" w:rsidRPr="007D4AD1" w:rsidRDefault="004E14E7" w:rsidP="006D448F">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3519FFD9" w14:textId="77777777" w:rsidR="004E14E7" w:rsidRPr="007D4AD1" w:rsidRDefault="004E14E7" w:rsidP="006D448F">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4178F875" w14:textId="77777777" w:rsidR="004E14E7" w:rsidRPr="007D4AD1" w:rsidRDefault="004E14E7" w:rsidP="006D448F">
            <w:pPr>
              <w:jc w:val="center"/>
              <w:rPr>
                <w:color w:val="000000"/>
              </w:rPr>
            </w:pPr>
          </w:p>
        </w:tc>
      </w:tr>
      <w:tr w:rsidR="004E14E7" w:rsidRPr="00571334" w14:paraId="587F356F" w14:textId="77777777" w:rsidTr="006D448F">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3391F85F" w14:textId="2814572E" w:rsidR="004E14E7" w:rsidRPr="00B773B3" w:rsidRDefault="004E14E7" w:rsidP="006D448F">
            <w:pPr>
              <w:keepNext/>
              <w:keepLines/>
              <w:spacing w:before="200"/>
              <w:jc w:val="center"/>
              <w:outlineLvl w:val="8"/>
              <w:rPr>
                <w:b/>
                <w:color w:val="000000"/>
              </w:rPr>
            </w:pPr>
            <w:r w:rsidRPr="00B773B3">
              <w:rPr>
                <w:b/>
                <w:color w:val="000000"/>
              </w:rPr>
              <w:t>RFR-ASP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01F21B06" w14:textId="77777777" w:rsidR="004E14E7" w:rsidRPr="007D4AD1" w:rsidRDefault="004E14E7" w:rsidP="006D448F">
            <w:pPr>
              <w:keepNext/>
              <w:keepLines/>
              <w:spacing w:before="200"/>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400365BC"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D62ABBF" w14:textId="77777777" w:rsidR="004E14E7" w:rsidRPr="007D4AD1" w:rsidRDefault="004E14E7" w:rsidP="006D448F">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D63B60C"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54BC745"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72884E6" w14:textId="77777777" w:rsidR="004E14E7" w:rsidRPr="007D4AD1" w:rsidRDefault="004E14E7" w:rsidP="006D448F">
            <w:pPr>
              <w:jc w:val="center"/>
              <w:rPr>
                <w:color w:val="000000"/>
              </w:rPr>
            </w:pPr>
            <w:r w:rsidRPr="00571334">
              <w:rPr>
                <w:color w:val="000000"/>
              </w:rPr>
              <w:t>37</w:t>
            </w:r>
          </w:p>
        </w:tc>
      </w:tr>
      <w:tr w:rsidR="004E14E7" w:rsidRPr="00571334" w14:paraId="0E746E02"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31C0E9"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6C27F7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2EA0C363"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6874678E" w14:textId="77777777" w:rsidR="004E14E7" w:rsidRPr="007D4AD1" w:rsidRDefault="004E14E7" w:rsidP="006D448F">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4B5B47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59D7FE35"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E402912" w14:textId="77777777" w:rsidR="004E14E7" w:rsidRPr="007D4AD1" w:rsidRDefault="004E14E7" w:rsidP="006D448F">
            <w:pPr>
              <w:jc w:val="center"/>
              <w:rPr>
                <w:color w:val="000000"/>
              </w:rPr>
            </w:pPr>
            <w:r w:rsidRPr="00571334">
              <w:rPr>
                <w:color w:val="000000"/>
              </w:rPr>
              <w:t>63</w:t>
            </w:r>
          </w:p>
        </w:tc>
      </w:tr>
      <w:tr w:rsidR="004E14E7" w:rsidRPr="00571334" w14:paraId="458B93CF"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AD0DBB"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0F491F4" w14:textId="77777777" w:rsidR="004E14E7" w:rsidRPr="00571334" w:rsidRDefault="004E14E7" w:rsidP="006D448F">
            <w:pPr>
              <w:rPr>
                <w:color w:val="000000"/>
              </w:rPr>
            </w:pPr>
          </w:p>
        </w:tc>
        <w:tc>
          <w:tcPr>
            <w:tcW w:w="1300" w:type="dxa"/>
            <w:tcBorders>
              <w:top w:val="nil"/>
              <w:left w:val="nil"/>
              <w:bottom w:val="single" w:sz="4" w:space="0" w:color="auto"/>
              <w:right w:val="nil"/>
            </w:tcBorders>
            <w:shd w:val="clear" w:color="auto" w:fill="auto"/>
            <w:vAlign w:val="center"/>
            <w:hideMark/>
          </w:tcPr>
          <w:p w14:paraId="0190216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115D0A4A" w14:textId="77777777" w:rsidR="004E14E7" w:rsidRPr="007D4AD1" w:rsidRDefault="004E14E7" w:rsidP="006D448F">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39606504"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42102F45" w14:textId="77777777" w:rsidR="004E14E7" w:rsidRPr="007D4AD1" w:rsidRDefault="004E14E7" w:rsidP="006D448F">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01F23FF0" w14:textId="77777777" w:rsidR="004E14E7" w:rsidRPr="007D4AD1" w:rsidRDefault="004E14E7" w:rsidP="006D448F">
            <w:pPr>
              <w:jc w:val="center"/>
              <w:rPr>
                <w:color w:val="000000"/>
              </w:rPr>
            </w:pPr>
          </w:p>
        </w:tc>
      </w:tr>
    </w:tbl>
    <w:p w14:paraId="093E5F9F" w14:textId="77777777" w:rsidR="004E14E7" w:rsidRPr="004E14E7" w:rsidRDefault="004E14E7" w:rsidP="004E14E7"/>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70"/>
      <w:r w:rsidRPr="001C3308">
        <w:rPr>
          <w:rFonts w:eastAsia="Times New Roman"/>
          <w:b/>
          <w:bCs/>
          <w:noProof/>
          <w:sz w:val="36"/>
        </w:rPr>
        <w:t>Classes</w:t>
      </w:r>
      <w:commentRangeEnd w:id="70"/>
      <w:r w:rsidR="00D26AD8">
        <w:rPr>
          <w:rStyle w:val="CommentReference"/>
          <w:rFonts w:eastAsia="Times New Roman"/>
          <w:noProof/>
        </w:rPr>
        <w:commentReference w:id="70"/>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14FB6E0F" w:rsidR="00871B02" w:rsidRPr="00871B02" w:rsidRDefault="001C3308" w:rsidP="00871B02">
      <w:pPr>
        <w:rPr>
          <w:rFonts w:eastAsia="Times New Roman"/>
          <w:b/>
        </w:rPr>
      </w:pPr>
      <w:r w:rsidRPr="00871B02">
        <w:rPr>
          <w:b/>
          <w:bCs/>
          <w:i/>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302235">
        <w:rPr>
          <w:noProof/>
        </w:rPr>
        <w:t>Barrett 1998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(Landfire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cover varies. </w:t>
      </w:r>
      <w:commentRangeStart w:id="71"/>
      <w:r w:rsidR="00871B02">
        <w:t xml:space="preserve">Herbs are often sparse </w:t>
      </w:r>
      <w:commentRangeEnd w:id="71"/>
      <w:r w:rsidR="005D1514">
        <w:rPr>
          <w:rStyle w:val="CommentReference"/>
          <w:rFonts w:eastAsia="Times New Roman"/>
          <w:noProof/>
        </w:rPr>
        <w:commentReference w:id="71"/>
      </w:r>
      <w:r w:rsidR="00871B02">
        <w:t xml:space="preserve">due to competition for soil moisture on light soils (Landfire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xml:space="preserve">, are relatively more common </w:t>
      </w:r>
      <w:r w:rsidR="00871B02">
        <w:t xml:space="preserve">Shrubs and herbs are </w:t>
      </w:r>
      <w:commentRangeStart w:id="72"/>
      <w:r w:rsidR="00871B02">
        <w:t>sparse</w:t>
      </w:r>
      <w:commentRangeEnd w:id="72"/>
      <w:r w:rsidR="00871B02">
        <w:rPr>
          <w:rStyle w:val="CommentReference"/>
        </w:rPr>
        <w:commentReference w:id="72"/>
      </w:r>
      <w:r w:rsidR="00871B02">
        <w:t xml:space="preserve">. </w:t>
      </w:r>
      <w:r w:rsidR="00871B02" w:rsidRPr="00871B02">
        <w:rPr>
          <w:bCs/>
        </w:rPr>
        <w:t>(Barbour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E91FDC">
        <w:rPr>
          <w:rFonts w:ascii="Garamond" w:hAnsi="Garamond"/>
          <w:b/>
          <w:i/>
          <w:color w:val="auto"/>
        </w:rPr>
        <w:t xml:space="preserve">Succession </w:t>
      </w:r>
      <w:commentRangeStart w:id="73"/>
      <w:r w:rsidRPr="00E91FDC">
        <w:rPr>
          <w:rFonts w:ascii="Garamond" w:hAnsi="Garamond"/>
          <w:b/>
          <w:i/>
          <w:color w:val="auto"/>
        </w:rPr>
        <w:t>Transition</w:t>
      </w:r>
      <w:commentRangeEnd w:id="73"/>
      <w:r w:rsidR="005B211F">
        <w:rPr>
          <w:rStyle w:val="CommentReference"/>
          <w:rFonts w:ascii="Garamond" w:eastAsia="Times New Roman" w:hAnsi="Garamond" w:cs="Times New Roman"/>
          <w:noProof/>
          <w:color w:val="auto"/>
        </w:rPr>
        <w:commentReference w:id="73"/>
      </w:r>
      <w:r w:rsidRPr="00E91FDC">
        <w:rPr>
          <w:rFonts w:ascii="Garamond" w:hAnsi="Garamond"/>
          <w:b/>
          <w:i/>
          <w:color w:val="auto"/>
          <w:sz w:val="28"/>
        </w:rPr>
        <w:tab/>
      </w:r>
    </w:p>
    <w:p w14:paraId="780A5566" w14:textId="273F114B" w:rsidR="00581A8B" w:rsidRDefault="00BA3DA6" w:rsidP="00581A8B">
      <w:pPr>
        <w:pStyle w:val="ListParagraph"/>
      </w:pPr>
      <w:r>
        <w:rPr>
          <w:b/>
          <w:sz w:val="28"/>
        </w:rPr>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In the absence of disturbance, this cla</w:t>
      </w:r>
      <w:r>
        <w:t>ss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0189FF6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class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6EB95CEA"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class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E91FDC">
        <w:rPr>
          <w:b/>
          <w:i/>
        </w:rPr>
        <w:t>Wildfire Transition</w:t>
      </w:r>
      <w:r w:rsidRPr="006F682A">
        <w:tab/>
        <w:t xml:space="preserve">High mortality wildfire (100% of fires) recycles the patch through the Early Development stage. </w:t>
      </w:r>
      <w:commentRangeStart w:id="74"/>
      <w:commentRangeStart w:id="75"/>
      <w:r w:rsidRPr="006F682A">
        <w:t>Low mortality wildfire is not modeled for this stage</w:t>
      </w:r>
      <w:commentRangeEnd w:id="74"/>
      <w:r w:rsidR="00412560">
        <w:rPr>
          <w:rStyle w:val="CommentReference"/>
          <w:rFonts w:eastAsia="Times New Roman"/>
          <w:noProof/>
        </w:rPr>
        <w:commentReference w:id="74"/>
      </w:r>
      <w:commentRangeEnd w:id="75"/>
      <w:r w:rsidR="002340E0">
        <w:rPr>
          <w:rStyle w:val="CommentReference"/>
          <w:rFonts w:eastAsia="Times New Roman"/>
          <w:noProof/>
        </w:rPr>
        <w:commentReference w:id="75"/>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6E28B85B" w:rsidR="00752354" w:rsidRDefault="00752354" w:rsidP="00752354">
      <w:pPr>
        <w:autoSpaceDE w:val="0"/>
        <w:autoSpaceDN w:val="0"/>
        <w:adjustRightInd w:val="0"/>
        <w:outlineLvl w:val="4"/>
        <w:rPr>
          <w:rFonts w:eastAsia="Times New Roman"/>
          <w:noProof/>
          <w:szCs w:val="20"/>
        </w:rPr>
      </w:pPr>
      <w:r w:rsidRPr="00E91FDC">
        <w:rPr>
          <w:rFonts w:eastAsia="Times New Roman"/>
          <w:b/>
          <w:bCs/>
          <w:i/>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(Landfire 2007a; Landfire 2007b).</w:t>
      </w:r>
    </w:p>
    <w:p w14:paraId="364A5B98" w14:textId="7A7F9C6D"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(Landfire 2007a; Landfire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FF60BB">
        <w:t>Barbour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Succession Transition</w:t>
      </w:r>
      <w:r w:rsidRPr="00E91FDC">
        <w:rPr>
          <w:rFonts w:eastAsia="Times New Roman"/>
          <w:b/>
          <w:bCs/>
          <w:i/>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598BC011" w:rsidR="00EF43AC" w:rsidRPr="005B211F" w:rsidRDefault="00771244" w:rsidP="0003511E">
      <w:pPr>
        <w:rPr>
          <w:rFonts w:eastAsia="Times New Roman"/>
          <w:noProof/>
          <w:szCs w:val="20"/>
        </w:rPr>
      </w:pPr>
      <w:r w:rsidRPr="00E91FDC">
        <w:rPr>
          <w:rFonts w:eastAsia="Times New Roman"/>
          <w:b/>
          <w:i/>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(Landfire 2007a, Landfire 2007b).</w:t>
      </w:r>
    </w:p>
    <w:p w14:paraId="3FE07B52" w14:textId="77777777" w:rsidR="00EF43AC" w:rsidRDefault="00EF43AC" w:rsidP="0003511E">
      <w:pPr>
        <w:rPr>
          <w:b/>
          <w:bCs/>
        </w:rPr>
      </w:pPr>
    </w:p>
    <w:p w14:paraId="0784A4FA" w14:textId="7DB94DF2" w:rsidR="0003511E" w:rsidRPr="00E91FDC" w:rsidRDefault="0003511E" w:rsidP="0003511E">
      <w:pPr>
        <w:rPr>
          <w:b/>
          <w:bCs/>
          <w:i/>
        </w:rPr>
      </w:pPr>
      <w:r w:rsidRPr="00E91FDC">
        <w:rPr>
          <w:b/>
          <w:bCs/>
          <w:i/>
        </w:rPr>
        <w:t>Succession Transition</w:t>
      </w:r>
      <w:r w:rsidRPr="00E91FDC">
        <w:rPr>
          <w:b/>
          <w:bCs/>
          <w:i/>
        </w:rPr>
        <w:tab/>
      </w:r>
    </w:p>
    <w:p w14:paraId="06B9BA7B" w14:textId="41BA2ACA" w:rsidR="0003511E" w:rsidRPr="0003511E" w:rsidRDefault="0003511E" w:rsidP="0003511E">
      <w:pPr>
        <w:rPr>
          <w:b/>
          <w:bCs/>
        </w:rPr>
      </w:pPr>
    </w:p>
    <w:p w14:paraId="1E33A1E1" w14:textId="7346122C" w:rsidR="0003511E" w:rsidRPr="0003511E" w:rsidRDefault="00EF43AC"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2AC5583D">
            <wp:simplePos x="0" y="0"/>
            <wp:positionH relativeFrom="column">
              <wp:posOffset>3036570</wp:posOffset>
            </wp:positionH>
            <wp:positionV relativeFrom="paragraph">
              <wp:posOffset>9525</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on productive soils and in the absence of fire, at which point all stands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6FD6E058"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on unproductive soils, in the absence of disturbance, this class will begin transitioning to LDC after </w:t>
      </w:r>
      <w:r>
        <w:t>8</w:t>
      </w:r>
      <w:r w:rsidRPr="0003511E">
        <w:t xml:space="preserve">0 years at a rate of </w:t>
      </w:r>
      <w:r>
        <w:t>7</w:t>
      </w:r>
      <w:r w:rsidRPr="0003511E">
        <w:t>0% per time step and may be delayed in the MDC stage for up to 100 years.</w:t>
      </w:r>
    </w:p>
    <w:p w14:paraId="16FE56EE" w14:textId="77777777" w:rsidR="0003511E" w:rsidRPr="0003511E" w:rsidRDefault="0003511E" w:rsidP="00722413">
      <w:pPr>
        <w:ind w:left="360"/>
        <w:rPr>
          <w:b/>
        </w:rPr>
      </w:pPr>
    </w:p>
    <w:p w14:paraId="36599D23" w14:textId="74BE4624"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this class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76"/>
      <w:commentRangeStart w:id="77"/>
      <w:commentRangeStart w:id="78"/>
      <w:r w:rsidRPr="00E91FDC">
        <w:rPr>
          <w:rFonts w:eastAsia="Times New Roman"/>
          <w:b/>
          <w:i/>
          <w:noProof/>
          <w:szCs w:val="20"/>
        </w:rPr>
        <w:t>Transition</w:t>
      </w:r>
      <w:commentRangeEnd w:id="76"/>
      <w:r w:rsidR="000479DE">
        <w:rPr>
          <w:rStyle w:val="CommentReference"/>
          <w:rFonts w:eastAsia="Times New Roman"/>
          <w:noProof/>
        </w:rPr>
        <w:commentReference w:id="76"/>
      </w:r>
      <w:commentRangeEnd w:id="77"/>
      <w:r w:rsidR="007F2D81">
        <w:rPr>
          <w:rStyle w:val="CommentReference"/>
          <w:rFonts w:eastAsia="Times New Roman"/>
          <w:noProof/>
        </w:rPr>
        <w:commentReference w:id="77"/>
      </w:r>
      <w:commentRangeEnd w:id="78"/>
      <w:r w:rsidR="00BF4BE3">
        <w:rPr>
          <w:rStyle w:val="CommentReference"/>
          <w:rFonts w:eastAsia="Times New Roman"/>
          <w:noProof/>
        </w:rPr>
        <w:commentReference w:id="78"/>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4FA745F4"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w:t>
      </w:r>
      <w:commentRangeStart w:id="79"/>
      <w:commentRangeStart w:id="80"/>
      <w:r w:rsidRPr="0036446A">
        <w:rPr>
          <w:rFonts w:ascii="Garamond" w:hAnsi="Garamond"/>
          <w:color w:val="auto"/>
        </w:rPr>
        <w:t>average about 400 years old</w:t>
      </w:r>
      <w:commentRangeEnd w:id="79"/>
      <w:r w:rsidR="007F2D81">
        <w:rPr>
          <w:rStyle w:val="CommentReference"/>
          <w:rFonts w:ascii="Garamond" w:eastAsia="Times New Roman" w:hAnsi="Garamond" w:cs="Times New Roman"/>
          <w:noProof/>
          <w:color w:val="auto"/>
        </w:rPr>
        <w:commentReference w:id="79"/>
      </w:r>
      <w:commentRangeEnd w:id="80"/>
      <w:r w:rsidR="00BF4BE3">
        <w:rPr>
          <w:rStyle w:val="CommentReference"/>
          <w:rFonts w:ascii="Garamond" w:eastAsia="Times New Roman" w:hAnsi="Garamond" w:cs="Times New Roman"/>
          <w:noProof/>
          <w:color w:val="auto"/>
        </w:rPr>
        <w:commentReference w:id="80"/>
      </w:r>
      <w:r w:rsidRPr="0036446A">
        <w:rPr>
          <w:rFonts w:ascii="Garamond" w:hAnsi="Garamond"/>
          <w:color w:val="auto"/>
        </w:rPr>
        <w:t xml:space="preserve">.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populate disturbance-generated gaps. </w:t>
      </w:r>
      <w:r w:rsidRPr="0036446A">
        <w:rPr>
          <w:rFonts w:ascii="Garamond" w:hAnsi="Garamond"/>
          <w:color w:val="auto"/>
        </w:rPr>
        <w:t>(</w:t>
      </w:r>
      <w:r w:rsidR="008C1966" w:rsidRPr="008C1966">
        <w:rPr>
          <w:rFonts w:ascii="Garamond" w:hAnsi="Garamond"/>
          <w:color w:val="auto"/>
        </w:rPr>
        <w:t>Landfire 2007a, Landfire 2007b</w:t>
      </w:r>
      <w:r w:rsidRPr="0036446A">
        <w:rPr>
          <w:rFonts w:ascii="Garamond" w:hAnsi="Garamond"/>
          <w:color w:val="auto"/>
        </w:rPr>
        <w:t>)</w:t>
      </w:r>
      <w:r>
        <w:rPr>
          <w:rFonts w:ascii="Garamond" w:hAnsi="Garamond"/>
          <w:color w:val="auto"/>
        </w:rPr>
        <w:t xml:space="preserve"> </w:t>
      </w:r>
    </w:p>
    <w:p w14:paraId="6CE97823" w14:textId="3B1D88A0"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w:t>
      </w:r>
      <w:commentRangeStart w:id="81"/>
      <w:r>
        <w:t xml:space="preserve">may comprise up to 20% of tree cover </w:t>
      </w:r>
      <w:commentRangeEnd w:id="81"/>
      <w:r w:rsidR="00F877C4">
        <w:rPr>
          <w:rStyle w:val="CommentReference"/>
          <w:rFonts w:eastAsia="Times New Roman"/>
          <w:noProof/>
        </w:rPr>
        <w:commentReference w:id="81"/>
      </w:r>
      <w:r>
        <w:t xml:space="preserve">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Barrett 1998</w:t>
      </w:r>
      <w:r w:rsidR="00302235">
        <w:t xml:space="preserve">, </w:t>
      </w:r>
      <w:r w:rsidR="00FF60BB">
        <w:t>Landfire 2007a, Landfire 2007b</w:t>
      </w:r>
      <w:r w:rsidR="00302235">
        <w:t xml:space="preserve">). </w:t>
      </w:r>
      <w:r w:rsidRPr="0036446A">
        <w:t xml:space="preserve">Ultramafic sites will have similar species composition, especially at edges, but </w:t>
      </w:r>
      <w:r w:rsidRPr="0036446A">
        <w:rPr>
          <w:i/>
        </w:rPr>
        <w:t>P. jeffreyi</w:t>
      </w:r>
      <w:r>
        <w:t xml:space="preserve"> is</w:t>
      </w:r>
      <w:r w:rsidRPr="0036446A">
        <w:t xml:space="preserve"> relatively more common. (</w:t>
      </w:r>
      <w:r w:rsidR="00FF60BB">
        <w:t>Barbour et al. 2007</w:t>
      </w:r>
      <w:r w:rsidRPr="0036446A">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77777777" w:rsidR="00752354" w:rsidRPr="0036446A" w:rsidRDefault="00752354" w:rsidP="00752354">
      <w:pPr>
        <w:pStyle w:val="ListParagraph"/>
      </w:pPr>
      <w:r w:rsidRPr="0036446A">
        <w:rPr>
          <w:b/>
        </w:rPr>
        <w:t xml:space="preserve">Mesic Modifier </w:t>
      </w:r>
      <w:r w:rsidRPr="0036446A">
        <w:tab/>
        <w:t xml:space="preserve">In the presence of low mortality disturbance, this 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soils may succeed to LDC after 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commentRangeStart w:id="82"/>
      <w:commentRangeStart w:id="83"/>
      <w:r>
        <w:t>17.4</w:t>
      </w:r>
      <w:r w:rsidRPr="0036446A">
        <w:t>% of fires</w:t>
      </w:r>
      <w:commentRangeEnd w:id="82"/>
      <w:r w:rsidR="00F877C4">
        <w:rPr>
          <w:rStyle w:val="CommentReference"/>
        </w:rPr>
        <w:commentReference w:id="82"/>
      </w:r>
      <w:commentRangeEnd w:id="83"/>
      <w:r w:rsidR="00BF4BE3">
        <w:rPr>
          <w:rStyle w:val="CommentReference"/>
        </w:rPr>
        <w:commentReference w:id="83"/>
      </w:r>
      <w:r w:rsidRPr="0036446A">
        <w:t>)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E91FDC">
        <w:rPr>
          <w:rFonts w:eastAsia="Times New Roman"/>
          <w:b/>
          <w:i/>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6C079DDE"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Barrett 1998</w:t>
      </w:r>
      <w:r w:rsidR="008C1966">
        <w:rPr>
          <w:rFonts w:eastAsia="Times New Roman"/>
          <w:noProof/>
          <w:szCs w:val="20"/>
        </w:rPr>
        <w:t xml:space="preserve">, Landfire 2007a, Landfire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FF60BB">
        <w:t>Barbour et al. 2007</w:t>
      </w:r>
      <w:r w:rsidRPr="00B00C4A">
        <w:rPr>
          <w:rFonts w:eastAsia="Times New Roman"/>
          <w:bCs/>
          <w:noProof/>
        </w:rPr>
        <w:t>)</w:t>
      </w:r>
    </w:p>
    <w:p w14:paraId="2D2BEAE3" w14:textId="53D3CF8D" w:rsidR="00B00C4A" w:rsidRPr="00752354" w:rsidRDefault="00B00C4A" w:rsidP="00B00C4A">
      <w:pPr>
        <w:autoSpaceDE w:val="0"/>
        <w:autoSpaceDN w:val="0"/>
        <w:adjustRightInd w:val="0"/>
        <w:ind w:firstLine="360"/>
        <w:rPr>
          <w:rFonts w:eastAsia="Times New Roman"/>
          <w:noProof/>
        </w:rPr>
      </w:pPr>
      <w:r w:rsidRPr="00752354">
        <w:rPr>
          <w:rFonts w:eastAsia="Times New Roman"/>
          <w:noProof/>
        </w:rPr>
        <w:t xml:space="preserve">Areas with aspen are now </w:t>
      </w:r>
      <w:r w:rsidR="004F6828" w:rsidRPr="00752354">
        <w:rPr>
          <w:rFonts w:eastAsia="Times New Roman"/>
          <w:noProof/>
        </w:rPr>
        <w:t>overtopped</w:t>
      </w:r>
      <w:r w:rsidRPr="00752354">
        <w:rPr>
          <w:rFonts w:eastAsia="Times New Roman"/>
          <w:noProof/>
        </w:rPr>
        <w:t xml:space="preserve"> by </w:t>
      </w:r>
      <w:r w:rsidR="00140236" w:rsidRPr="00752354">
        <w:rPr>
          <w:rFonts w:eastAsia="Times New Roman"/>
          <w:i/>
          <w:noProof/>
        </w:rPr>
        <w:t>A. magnifica</w:t>
      </w:r>
      <w:r w:rsidR="00140236" w:rsidRPr="00752354">
        <w:rPr>
          <w:rFonts w:eastAsia="Times New Roman"/>
          <w:noProof/>
        </w:rPr>
        <w:t xml:space="preserve"> or </w:t>
      </w:r>
      <w:r w:rsidR="00140236" w:rsidRPr="00752354">
        <w:rPr>
          <w:rFonts w:eastAsia="Times New Roman"/>
          <w:i/>
          <w:noProof/>
        </w:rPr>
        <w:t>A. concolor</w:t>
      </w:r>
      <w:r w:rsidRPr="00752354">
        <w:rPr>
          <w:rFonts w:eastAsia="Times New Roman"/>
          <w:noProof/>
        </w:rPr>
        <w:t xml:space="preserve">. Some decadent aspen </w:t>
      </w:r>
      <w:r w:rsidR="004F6828" w:rsidRPr="00752354">
        <w:rPr>
          <w:rFonts w:eastAsia="Times New Roman"/>
          <w:noProof/>
        </w:rPr>
        <w:t>may persist, but without disturbance the clone will not replace itself.</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5245ADA9" w:rsidR="00B00C4A" w:rsidRPr="00B00C4A" w:rsidRDefault="00B00C4A" w:rsidP="00B00C4A">
      <w:pPr>
        <w:autoSpaceDE w:val="0"/>
        <w:autoSpaceDN w:val="0"/>
        <w:adjustRightInd w:val="0"/>
        <w:outlineLvl w:val="4"/>
        <w:rPr>
          <w:rFonts w:eastAsia="Times New Roman"/>
          <w:b/>
          <w:bCs/>
          <w:noProof/>
        </w:rPr>
      </w:pPr>
      <w:r w:rsidRPr="00E91FDC">
        <w:rPr>
          <w:rFonts w:eastAsia="Times New Roman"/>
          <w:b/>
          <w:bCs/>
          <w:i/>
          <w:noProof/>
        </w:rPr>
        <w:t>Succession Transition</w:t>
      </w:r>
      <w:r w:rsidR="005B211F">
        <w:rPr>
          <w:rFonts w:eastAsia="Times New Roman"/>
          <w:b/>
          <w:bCs/>
          <w:noProof/>
        </w:rPr>
        <w:tab/>
      </w:r>
      <w:r w:rsidR="005B211F">
        <w:rPr>
          <w:rFonts w:eastAsia="Times New Roman"/>
          <w:b/>
          <w:bCs/>
          <w:noProof/>
        </w:rPr>
        <w:tab/>
      </w:r>
      <w:r w:rsidRPr="00B00C4A">
        <w:rPr>
          <w:rFonts w:eastAsia="Times New Roman"/>
          <w:bCs/>
          <w:noProof/>
        </w:rPr>
        <w:t>In the absence of disturbance, this class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E91FDC" w:rsidRDefault="00B00C4A" w:rsidP="00B00C4A">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commentRangeStart w:id="84"/>
      <w:commentRangeStart w:id="85"/>
      <w:r w:rsidR="00EA5913">
        <w:t>25.4</w:t>
      </w:r>
      <w:r w:rsidRPr="00B00C4A">
        <w:t>% of fires</w:t>
      </w:r>
      <w:commentRangeEnd w:id="84"/>
      <w:r w:rsidR="002F0A11">
        <w:rPr>
          <w:rStyle w:val="CommentReference"/>
        </w:rPr>
        <w:commentReference w:id="84"/>
      </w:r>
      <w:commentRangeEnd w:id="85"/>
      <w:r w:rsidR="0017245B">
        <w:rPr>
          <w:rStyle w:val="CommentReference"/>
        </w:rPr>
        <w:commentReference w:id="85"/>
      </w:r>
      <w:r w:rsidRPr="00B00C4A">
        <w:t>) will return the patch to Early Development. Low mortality wildfire (</w:t>
      </w:r>
      <w:r w:rsidR="00EA5913">
        <w:t>74.6</w:t>
      </w:r>
      <w:r w:rsidRPr="00B00C4A">
        <w:t xml:space="preserve">%) </w:t>
      </w:r>
      <w:commentRangeStart w:id="87"/>
      <w:commentRangeStart w:id="88"/>
      <w:r w:rsidRPr="00B00C4A">
        <w:t>opens the stand up to LDO</w:t>
      </w:r>
      <w:r w:rsidR="00EA5913">
        <w:t xml:space="preserve"> 75% o</w:t>
      </w:r>
      <w:r w:rsidR="004F6828">
        <w:t>f</w:t>
      </w:r>
      <w:r w:rsidR="00EA5913">
        <w:t xml:space="preserve"> the time</w:t>
      </w:r>
      <w:commentRangeEnd w:id="87"/>
      <w:r w:rsidR="006557E1">
        <w:rPr>
          <w:rStyle w:val="CommentReference"/>
        </w:rPr>
        <w:commentReference w:id="87"/>
      </w:r>
      <w:commentRangeEnd w:id="88"/>
      <w:r w:rsidR="0017245B">
        <w:rPr>
          <w:rStyle w:val="CommentReference"/>
        </w:rPr>
        <w:commentReference w:id="88"/>
      </w:r>
      <w:r w:rsidR="00EA5913">
        <w:t>;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77777777" w:rsidR="00B00C4A" w:rsidRDefault="00B00C4A" w:rsidP="00F75558">
      <w:pPr>
        <w:pStyle w:val="ListParagraph"/>
        <w:numPr>
          <w:ilvl w:val="0"/>
          <w:numId w:val="3"/>
        </w:numPr>
        <w:ind w:left="360"/>
      </w:pPr>
      <w:r w:rsidRPr="00B00C4A">
        <w:rPr>
          <w:b/>
        </w:rPr>
        <w:t>Serpentine Modifier</w:t>
      </w:r>
      <w:r w:rsidRPr="00B00C4A">
        <w:rPr>
          <w:b/>
        </w:rPr>
        <w:tab/>
      </w:r>
      <w:r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 w14:paraId="7DB91E08" w14:textId="77777777" w:rsidR="00F75558" w:rsidRPr="00B00C4A" w:rsidRDefault="00F75558" w:rsidP="00F75558">
      <w:pPr>
        <w:pStyle w:val="ListParagraph"/>
        <w:numPr>
          <w:ilvl w:val="0"/>
          <w:numId w:val="0"/>
        </w:numPr>
        <w:pBdr>
          <w:bottom w:val="single" w:sz="4"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6D6A70C4"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Barrett 1998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19F424C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noProof/>
        </w:rPr>
        <w:tab/>
      </w:r>
      <w:r w:rsidR="00E91FDC">
        <w:rPr>
          <w:rFonts w:eastAsia="Times New Roman"/>
          <w:noProof/>
        </w:rPr>
        <w:tab/>
      </w:r>
      <w:r w:rsidRPr="00A45378">
        <w:rPr>
          <w:rFonts w:eastAsia="Times New Roman"/>
          <w:noProof/>
        </w:rPr>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E91FDC">
        <w:rPr>
          <w:rFonts w:eastAsia="Times New Roman"/>
          <w:b/>
          <w:i/>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0D0CB213"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Succession Transition</w:t>
      </w:r>
      <w:r w:rsidRPr="00A45378">
        <w:rPr>
          <w:rFonts w:eastAsia="Times New Roman"/>
          <w:b/>
          <w:bCs/>
          <w:noProof/>
        </w:rPr>
        <w:tab/>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E91FDC">
        <w:rPr>
          <w:rFonts w:eastAsia="Times New Roman"/>
          <w:b/>
          <w:bCs/>
          <w:i/>
          <w:noProof/>
        </w:rPr>
        <w:t>Wildfire</w:t>
      </w:r>
      <w:r w:rsidRPr="00E91FDC">
        <w:rPr>
          <w:rFonts w:eastAsia="Times New Roman"/>
          <w:bCs/>
          <w:i/>
          <w:noProof/>
        </w:rPr>
        <w:t xml:space="preserve"> </w:t>
      </w:r>
      <w:r w:rsidRPr="00E91FDC">
        <w:rPr>
          <w:rFonts w:eastAsia="Times New Roman"/>
          <w:b/>
          <w:bCs/>
          <w:i/>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124E6F61"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A45378">
      <w:pPr>
        <w:autoSpaceDE w:val="0"/>
        <w:autoSpaceDN w:val="0"/>
        <w:adjustRightInd w:val="0"/>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89"/>
      <w:r w:rsidRPr="00A45378">
        <w:rPr>
          <w:rFonts w:eastAsia="Times New Roman"/>
          <w:b/>
          <w:bCs/>
          <w:noProof/>
          <w:sz w:val="28"/>
        </w:rPr>
        <w:t>LDC</w:t>
      </w:r>
      <w:commentRangeEnd w:id="89"/>
      <w:r w:rsidR="005B211F">
        <w:rPr>
          <w:rStyle w:val="CommentReference"/>
          <w:rFonts w:eastAsia="Times New Roman"/>
          <w:noProof/>
        </w:rPr>
        <w:commentReference w:id="89"/>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254A5235" w:rsidR="005B211F" w:rsidRPr="005B211F" w:rsidRDefault="005B211F" w:rsidP="005B211F">
      <w:pPr>
        <w:autoSpaceDE w:val="0"/>
        <w:autoSpaceDN w:val="0"/>
        <w:adjustRightInd w:val="0"/>
        <w:rPr>
          <w:rFonts w:eastAsia="Times New Roman"/>
          <w:noProof/>
          <w:szCs w:val="20"/>
        </w:rPr>
      </w:pPr>
      <w:r w:rsidRPr="005B211F">
        <w:rPr>
          <w:rFonts w:eastAsia="Times New Roman"/>
          <w:b/>
          <w:i/>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(Landfire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Succession Transition</w:t>
      </w:r>
      <w:r w:rsidRPr="005B211F">
        <w:rPr>
          <w:rFonts w:eastAsia="Times New Roman"/>
          <w:b/>
          <w:bCs/>
          <w:noProof/>
        </w:rPr>
        <w:tab/>
      </w:r>
      <w:r w:rsidRPr="005B211F">
        <w:rPr>
          <w:rFonts w:eastAsia="Times New Roman"/>
          <w:bCs/>
          <w:noProof/>
        </w:rPr>
        <w:t>See description of same stage under Sierran Mixed Conifer Variant</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90"/>
      <w:r w:rsidR="005B211F">
        <w:rPr>
          <w:b/>
          <w:sz w:val="28"/>
        </w:rPr>
        <w:t>FM</w:t>
      </w:r>
      <w:r w:rsidR="005B211F" w:rsidRPr="006F682A">
        <w:rPr>
          <w:b/>
          <w:sz w:val="28"/>
        </w:rPr>
        <w:t>AC</w:t>
      </w:r>
      <w:commentRangeEnd w:id="90"/>
      <w:r w:rsidR="005B211F">
        <w:rPr>
          <w:rStyle w:val="CommentReference"/>
        </w:rPr>
        <w:commentReference w:id="90"/>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4633498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56BE20FB" w14:textId="77777777" w:rsidR="0070489D" w:rsidRPr="00202A07" w:rsidRDefault="0070489D" w:rsidP="0070489D">
      <w:pPr>
        <w:rPr>
          <w:b/>
          <w:sz w:val="32"/>
        </w:rPr>
      </w:pPr>
      <w:r w:rsidRPr="007D4AD1">
        <w:t>T</w:t>
      </w:r>
      <w:r>
        <w:t>able 2. Cover Condition for SMC and the attributes from EVeg used to assign that condition. Each row should be read with a boolean AND across each column of a row.</w:t>
      </w:r>
    </w:p>
    <w:p w14:paraId="570431B2" w14:textId="77777777" w:rsidR="0070489D" w:rsidRPr="006F682A" w:rsidRDefault="0070489D" w:rsidP="0070489D">
      <w:pPr>
        <w:spacing w:before="60"/>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77777777" w:rsidR="0070489D" w:rsidRPr="006F682A" w:rsidRDefault="0070489D" w:rsidP="005E0858">
            <w:r w:rsidRPr="006F682A">
              <w:t>0-5.9”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1151278C" w14:textId="77777777" w:rsidR="002F028C" w:rsidRDefault="002F028C" w:rsidP="002F028C">
      <w:pPr>
        <w:rPr>
          <w:b/>
          <w:sz w:val="32"/>
        </w:rPr>
      </w:pPr>
    </w:p>
    <w:p w14:paraId="7166E2C6" w14:textId="77777777" w:rsidR="002F028C" w:rsidRDefault="002F028C"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52AC48FA" w14:textId="77777777" w:rsidR="00302235" w:rsidRDefault="00302235" w:rsidP="00265A62">
      <w:pPr>
        <w:spacing w:line="276" w:lineRule="auto"/>
        <w:ind w:left="720" w:hanging="720"/>
      </w:pPr>
      <w:r>
        <w:t xml:space="preserve">Barbour, Michael, Keeler-Wolf, Todd, and Schoenherr, Allan A., eds. </w:t>
      </w:r>
      <w:r>
        <w:rPr>
          <w:i/>
        </w:rPr>
        <w:t>Terrestrial Vegetation of California, 3</w:t>
      </w:r>
      <w:r w:rsidRPr="00832813">
        <w:rPr>
          <w:i/>
          <w:vertAlign w:val="superscript"/>
        </w:rPr>
        <w:t>rd</w:t>
      </w:r>
      <w:r>
        <w:rPr>
          <w:i/>
        </w:rPr>
        <w:t xml:space="preserve"> Edition</w:t>
      </w:r>
      <w:r>
        <w:t xml:space="preserve">. 2007. </w:t>
      </w:r>
    </w:p>
    <w:p w14:paraId="36787B35" w14:textId="77777777" w:rsidR="00302235" w:rsidRDefault="00302235" w:rsidP="00265A62">
      <w:pPr>
        <w:spacing w:line="276" w:lineRule="auto"/>
        <w:ind w:left="720" w:hanging="720"/>
      </w:pPr>
      <w:r>
        <w:t xml:space="preserve">Barrett, Reginald H. “Red Fir (RFR).” </w:t>
      </w:r>
      <w:r>
        <w:rPr>
          <w:i/>
        </w:rPr>
        <w:t>A Guide to Wildlife Habitats of California</w:t>
      </w:r>
      <w:r>
        <w:t>. 1988. Mayer, Kenneth E. and Laudenslayer, William F., eds. California Deparment of Fish and Game. &lt;</w:t>
      </w:r>
      <w:r w:rsidRPr="0077408A">
        <w:t>http://www.dfg.ca.gov/biogeodata/cwhr/pdfs/SMC.pdf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77777777" w:rsidR="00302235" w:rsidRPr="004C5E60" w:rsidRDefault="00302235" w:rsidP="004C5E60">
      <w:pPr>
        <w:ind w:left="720" w:hanging="720"/>
      </w:pPr>
      <w:r w:rsidRPr="004C5E60">
        <w:t xml:space="preserve">Cope, Amy B. 1993. </w:t>
      </w:r>
      <w:r>
        <w:t>“</w:t>
      </w:r>
      <w:r w:rsidRPr="004C5E60">
        <w:t>Abies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3F11EDA" w14:textId="77777777" w:rsidR="00302235" w:rsidRPr="00065875" w:rsidRDefault="00302235" w:rsidP="00A10F52">
      <w:pPr>
        <w:ind w:left="720" w:hanging="720"/>
      </w:pPr>
      <w:r>
        <w:t xml:space="preserve">Laacke, Robert J. “California Red Fir.” </w:t>
      </w:r>
      <w:r w:rsidRPr="00065875">
        <w:t xml:space="preserve">Burns, Russell M. and Barbara H. Honkala, tech. coords. Silvics of North America, vol </w:t>
      </w:r>
      <w:r>
        <w:t>1</w:t>
      </w:r>
      <w:r w:rsidRPr="00065875">
        <w:t xml:space="preserve">. </w:t>
      </w:r>
      <w:r>
        <w:t>Conifers</w:t>
      </w:r>
      <w:r w:rsidRPr="00065875">
        <w:t xml:space="preserve">; Glossary. Agriculture handbook no.654. Washington, D.C. : U.S. Dept. of Agriculture, Forest Service, 1990. </w:t>
      </w:r>
    </w:p>
    <w:p w14:paraId="34376A38" w14:textId="777AF3B4" w:rsidR="00302235" w:rsidRDefault="00302235" w:rsidP="00265A62">
      <w:pPr>
        <w:spacing w:line="276" w:lineRule="auto"/>
        <w:ind w:left="720" w:hanging="720"/>
      </w:pPr>
      <w:r>
        <w:t xml:space="preserve">LandFire. “Biophysical Setting Models.” </w:t>
      </w:r>
      <w:r w:rsidR="008C1966">
        <w:t xml:space="preserve">Biophysical Setting 0610321. </w:t>
      </w:r>
      <w:r>
        <w:t>Zone 6. 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r>
        <w:t>LandFire.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r>
        <w:t xml:space="preserve">LandFire.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r>
        <w:t xml:space="preserve">LandFire.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CF2A848" w14:textId="77777777" w:rsidR="00302235" w:rsidRPr="00EC6359" w:rsidRDefault="00302235" w:rsidP="00265A62">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142EA601" w14:textId="77777777" w:rsidR="00302235" w:rsidRDefault="00302235" w:rsidP="00265A62">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5CA331A7" w14:textId="77777777" w:rsidR="00302235" w:rsidRPr="0077408A" w:rsidRDefault="00302235" w:rsidP="00265A62">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 w:date="2013-06-19T17:54:00Z" w:initials="M">
    <w:p w14:paraId="12A90CA0" w14:textId="48C942DA" w:rsidR="00BF4BE3" w:rsidRDefault="00BF4BE3">
      <w:pPr>
        <w:pStyle w:val="CommentText"/>
      </w:pPr>
      <w:r>
        <w:rPr>
          <w:rStyle w:val="CommentReference"/>
        </w:rPr>
        <w:annotationRef/>
      </w:r>
      <w:r>
        <w:t>I suspect this is relatively rare in the Sierra Nevada, except maybe in a small portion of the northern Sierra.  Much more common in the Klamath and North Coast Range of California.</w:t>
      </w:r>
    </w:p>
  </w:comment>
  <w:comment w:id="1" w:author="Maritza Mallek" w:date="2013-06-25T10:59:00Z" w:initials="MM">
    <w:p w14:paraId="1A061116" w14:textId="30516B78" w:rsidR="00BF4BE3" w:rsidRDefault="00BF4BE3">
      <w:pPr>
        <w:pStyle w:val="CommentText"/>
      </w:pPr>
      <w:r>
        <w:rPr>
          <w:rStyle w:val="CommentReference"/>
        </w:rPr>
        <w:annotationRef/>
      </w:r>
      <w:r>
        <w:t xml:space="preserve">Probably not clear to reviewers why some get ultramafic modifiers and some don’t. </w:t>
      </w:r>
    </w:p>
  </w:comment>
  <w:comment w:id="2" w:author="M" w:date="2013-06-19T12:44:00Z" w:initials="M">
    <w:p w14:paraId="60CCADA7" w14:textId="4866ECB0" w:rsidR="00BF4BE3" w:rsidRDefault="00BF4BE3">
      <w:pPr>
        <w:pStyle w:val="CommentText"/>
      </w:pPr>
      <w:r>
        <w:rPr>
          <w:rStyle w:val="CommentReference"/>
        </w:rPr>
        <w:annotationRef/>
      </w:r>
      <w:r>
        <w:t>Outbreaks of dwarf mistletoe and Cytospora canker are notable pathogens/parasites.</w:t>
      </w:r>
    </w:p>
  </w:comment>
  <w:comment w:id="3" w:author="Maritza Mallek" w:date="2013-06-25T11:00:00Z" w:initials="MM">
    <w:p w14:paraId="3E94AA2B" w14:textId="07EE8002" w:rsidR="00BF4BE3" w:rsidRDefault="00BF4BE3">
      <w:pPr>
        <w:pStyle w:val="CommentText"/>
      </w:pPr>
      <w:r>
        <w:rPr>
          <w:rStyle w:val="CommentReference"/>
        </w:rPr>
        <w:annotationRef/>
      </w:r>
      <w:r>
        <w:t>If we add insects/disease we should include these.</w:t>
      </w:r>
    </w:p>
  </w:comment>
  <w:comment w:id="5" w:author="M" w:date="2013-06-19T12:44:00Z" w:initials="M">
    <w:p w14:paraId="5FF8BF8A" w14:textId="56C23864" w:rsidR="00BF4BE3" w:rsidRDefault="00BF4BE3">
      <w:pPr>
        <w:pStyle w:val="CommentText"/>
      </w:pPr>
      <w:r>
        <w:rPr>
          <w:rStyle w:val="CommentReference"/>
        </w:rPr>
        <w:annotationRef/>
      </w:r>
      <w:r>
        <w:t>Red fir stand structure is more complex than this.  Most current (fire-suppressed) red fir stands that were logged in the 19</w:t>
      </w:r>
      <w:r w:rsidRPr="00C9537F">
        <w:rPr>
          <w:vertAlign w:val="superscript"/>
        </w:rPr>
        <w:t>th</w:t>
      </w:r>
      <w:r>
        <w:t xml:space="preserve"> century have an even-aged structure.  In contrast, current unlogged but fire-suppressed red fir stands have an uneven-aged or irrelgular age structure.  Lastly, presettlement stands with an active fire regime had a relatively flat age-class structure that did not fit a classic even- and uneven-aged distribution.  This is based on the red fir NRV assessment.</w:t>
      </w:r>
    </w:p>
  </w:comment>
  <w:comment w:id="6" w:author="Maritza Mallek" w:date="2013-06-25T12:20:00Z" w:initials="MM">
    <w:p w14:paraId="7F089EDE" w14:textId="5333D953" w:rsidR="00BF4BE3" w:rsidRDefault="00BF4BE3">
      <w:pPr>
        <w:pStyle w:val="CommentText"/>
      </w:pPr>
      <w:r>
        <w:rPr>
          <w:rStyle w:val="CommentReference"/>
        </w:rPr>
        <w:annotationRef/>
      </w:r>
      <w:r>
        <w:t>Added this to doc, tried to clarify flat age-class comment.</w:t>
      </w:r>
    </w:p>
  </w:comment>
  <w:comment w:id="7" w:author="M" w:date="2013-06-19T12:44:00Z" w:initials="M">
    <w:p w14:paraId="2F930404" w14:textId="33AF070F" w:rsidR="00BF4BE3" w:rsidRDefault="00BF4BE3">
      <w:pPr>
        <w:pStyle w:val="CommentText"/>
      </w:pPr>
      <w:r>
        <w:rPr>
          <w:rStyle w:val="CommentReference"/>
        </w:rPr>
        <w:annotationRef/>
      </w:r>
      <w:r>
        <w:t>Better sources include: Potter (1998), Taylor and Halpern (1991), and others.</w:t>
      </w:r>
    </w:p>
  </w:comment>
  <w:comment w:id="8" w:author="M" w:date="2013-06-19T12:44:00Z" w:initials="M">
    <w:p w14:paraId="5CAE92AE" w14:textId="4F061565" w:rsidR="00BF4BE3" w:rsidRDefault="00BF4BE3">
      <w:pPr>
        <w:pStyle w:val="CommentText"/>
      </w:pPr>
      <w:r>
        <w:rPr>
          <w:rStyle w:val="CommentReference"/>
        </w:rPr>
        <w:annotationRef/>
      </w:r>
      <w:r>
        <w:t>This is primarily lodpogele pine, and less frequently other species (Jeffrey pine, aspen, western white pine).  However, red fir does colonize post-fire canopy gaps especially if these are small to moderate in size (e.g., Chappell and Agee 1996).</w:t>
      </w:r>
    </w:p>
  </w:comment>
  <w:comment w:id="9" w:author="Maritza Mallek" w:date="2013-06-25T12:30:00Z" w:initials="MM">
    <w:p w14:paraId="0338C9A9" w14:textId="05B55485" w:rsidR="00BF4BE3" w:rsidRDefault="00BF4BE3">
      <w:pPr>
        <w:pStyle w:val="CommentText"/>
      </w:pPr>
      <w:r>
        <w:rPr>
          <w:rStyle w:val="CommentReference"/>
        </w:rPr>
        <w:annotationRef/>
      </w:r>
      <w:r>
        <w:t>Added to doc.</w:t>
      </w:r>
    </w:p>
  </w:comment>
  <w:comment w:id="10" w:author="M" w:date="2013-06-19T12:44:00Z" w:initials="M">
    <w:p w14:paraId="6CAA38E3" w14:textId="7984379F" w:rsidR="00BF4BE3" w:rsidRDefault="00BF4BE3">
      <w:pPr>
        <w:pStyle w:val="CommentText"/>
      </w:pPr>
      <w:r>
        <w:rPr>
          <w:rStyle w:val="CommentReference"/>
        </w:rPr>
        <w:annotationRef/>
      </w:r>
      <w:r>
        <w:t>This is more typically the case on deeper, more productive soils, which produces the classic red fir monotypic stand.  However, there are many open or patchy red fir stands on less productive soils that are not monotypic but are codominant with other tree species and may have substantial shrub cover.</w:t>
      </w:r>
    </w:p>
  </w:comment>
  <w:comment w:id="11" w:author="Maritza Mallek" w:date="2013-06-25T14:37:00Z" w:initials="MM">
    <w:p w14:paraId="6777DB0D" w14:textId="456B5D3F" w:rsidR="00BF4BE3" w:rsidRDefault="00BF4BE3">
      <w:pPr>
        <w:pStyle w:val="CommentText"/>
      </w:pPr>
      <w:r>
        <w:rPr>
          <w:rStyle w:val="CommentReference"/>
        </w:rPr>
        <w:annotationRef/>
      </w:r>
      <w:r>
        <w:t>Added.</w:t>
      </w:r>
    </w:p>
  </w:comment>
  <w:comment w:id="15" w:author="M" w:date="2013-06-19T12:47:00Z" w:initials="M">
    <w:p w14:paraId="7D398744" w14:textId="69304071" w:rsidR="00BF4BE3" w:rsidRDefault="00BF4BE3">
      <w:pPr>
        <w:pStyle w:val="CommentText"/>
      </w:pPr>
      <w:r>
        <w:rPr>
          <w:rStyle w:val="CommentReference"/>
        </w:rPr>
        <w:annotationRef/>
      </w:r>
      <w:r>
        <w:t>Primarily only A. patula and A. nevadensis.</w:t>
      </w:r>
    </w:p>
  </w:comment>
  <w:comment w:id="16" w:author="Maritza Mallek" w:date="2013-06-25T14:41:00Z" w:initials="MM">
    <w:p w14:paraId="425D9156" w14:textId="226A8DF6" w:rsidR="00BF4BE3" w:rsidRDefault="00BF4BE3">
      <w:pPr>
        <w:pStyle w:val="CommentText"/>
      </w:pPr>
      <w:r>
        <w:rPr>
          <w:rStyle w:val="CommentReference"/>
        </w:rPr>
        <w:annotationRef/>
      </w:r>
      <w:r>
        <w:t xml:space="preserve">Trying to avoid specific species </w:t>
      </w:r>
    </w:p>
  </w:comment>
  <w:comment w:id="19" w:author="M" w:date="2013-06-19T12:51:00Z" w:initials="M">
    <w:p w14:paraId="5CB240DC" w14:textId="7D121B86" w:rsidR="00BF4BE3" w:rsidRDefault="00BF4BE3">
      <w:pPr>
        <w:pStyle w:val="CommentText"/>
      </w:pPr>
      <w:r>
        <w:rPr>
          <w:rStyle w:val="CommentReference"/>
        </w:rPr>
        <w:annotationRef/>
      </w:r>
      <w:r>
        <w:t>I’d suggest removing this reference to resident rodent populations.  Rodents such as chipmunks can be very effective seed dispersers as well as seed predators of red fir.  Laacke (1990) oversimplifies the role of these species as simply negative in red fir regeneration processes.</w:t>
      </w:r>
    </w:p>
  </w:comment>
  <w:comment w:id="20" w:author="Maritza Mallek" w:date="2013-06-25T14:41:00Z" w:initials="MM">
    <w:p w14:paraId="6CD4C99E" w14:textId="674041DE" w:rsidR="00BF4BE3" w:rsidRDefault="00BF4BE3">
      <w:pPr>
        <w:pStyle w:val="CommentText"/>
      </w:pPr>
      <w:r>
        <w:rPr>
          <w:rStyle w:val="CommentReference"/>
        </w:rPr>
        <w:annotationRef/>
      </w:r>
      <w:r>
        <w:t>done</w:t>
      </w:r>
    </w:p>
  </w:comment>
  <w:comment w:id="22" w:author="M" w:date="2013-06-19T13:06:00Z" w:initials="M">
    <w:p w14:paraId="4264FC87" w14:textId="05E3703D" w:rsidR="00BF4BE3" w:rsidRDefault="00BF4BE3">
      <w:pPr>
        <w:pStyle w:val="CommentText"/>
      </w:pPr>
      <w:r>
        <w:rPr>
          <w:rStyle w:val="CommentReference"/>
        </w:rPr>
        <w:annotationRef/>
      </w:r>
      <w:r>
        <w:t>Vaccinium is not that common in red fir stands – usually more common in subalpine in the Sierra Nevada.</w:t>
      </w:r>
    </w:p>
  </w:comment>
  <w:comment w:id="23" w:author="M" w:date="2013-06-19T13:07:00Z" w:initials="M">
    <w:p w14:paraId="71948A21" w14:textId="01557907" w:rsidR="00BF4BE3" w:rsidRDefault="00BF4BE3">
      <w:pPr>
        <w:pStyle w:val="CommentText"/>
      </w:pPr>
      <w:r>
        <w:rPr>
          <w:rStyle w:val="CommentReference"/>
        </w:rPr>
        <w:annotationRef/>
      </w:r>
      <w:r>
        <w:t>Limited to the northern Sierra Nevada only and not that common overall.</w:t>
      </w:r>
    </w:p>
  </w:comment>
  <w:comment w:id="28" w:author="Maritza Mallek" w:date="2013-06-25T14:41:00Z" w:initials="MM">
    <w:p w14:paraId="272BDC15" w14:textId="35668B84" w:rsidR="00BF4BE3" w:rsidRDefault="00BF4BE3">
      <w:pPr>
        <w:pStyle w:val="CommentText"/>
      </w:pPr>
      <w:r>
        <w:rPr>
          <w:rStyle w:val="CommentReference"/>
        </w:rPr>
        <w:annotationRef/>
      </w:r>
      <w:r>
        <w:t>All above deletions and additions implemented.</w:t>
      </w:r>
    </w:p>
  </w:comment>
  <w:comment w:id="32" w:author="M" w:date="2013-06-19T13:16:00Z" w:initials="M">
    <w:p w14:paraId="3F1E34F7" w14:textId="6741D9F5" w:rsidR="00BF4BE3" w:rsidRDefault="00BF4BE3">
      <w:pPr>
        <w:pStyle w:val="CommentText"/>
      </w:pPr>
      <w:r>
        <w:rPr>
          <w:rStyle w:val="CommentReference"/>
        </w:rPr>
        <w:annotationRef/>
      </w:r>
      <w:r>
        <w:t>Are you saying that shrubs are more abundant at lower or higher productivity sites?  I assume more shrubs at lower productivity sites in the absence of fire.</w:t>
      </w:r>
    </w:p>
  </w:comment>
  <w:comment w:id="41" w:author="M" w:date="2013-06-19T13:25:00Z" w:initials="M">
    <w:p w14:paraId="33DB64E4" w14:textId="1EEB3381" w:rsidR="00BF4BE3" w:rsidRDefault="00BF4BE3">
      <w:pPr>
        <w:pStyle w:val="CommentText"/>
      </w:pPr>
      <w:r>
        <w:rPr>
          <w:rStyle w:val="CommentReference"/>
        </w:rPr>
        <w:annotationRef/>
      </w:r>
      <w:r>
        <w:t>I don’t agree – P. monticola can be a regular codominant with red fir in many parts of the upper montane.  See Potter (1998) for details.</w:t>
      </w:r>
    </w:p>
  </w:comment>
  <w:comment w:id="43" w:author="M" w:date="2013-06-19T13:21:00Z" w:initials="M">
    <w:p w14:paraId="113161A4" w14:textId="52E4E600" w:rsidR="00BF4BE3" w:rsidRDefault="00BF4BE3">
      <w:pPr>
        <w:pStyle w:val="CommentText"/>
      </w:pPr>
      <w:r>
        <w:rPr>
          <w:rStyle w:val="CommentReference"/>
        </w:rPr>
        <w:annotationRef/>
      </w:r>
      <w:r>
        <w:t>This is relatively uncommon.  More commonly, Jeffrey pine is common codiminant/dominant on shallow soils, regardless of soil type.</w:t>
      </w:r>
    </w:p>
  </w:comment>
  <w:comment w:id="45" w:author="M" w:date="2013-06-19T12:44:00Z" w:initials="M">
    <w:p w14:paraId="2F71C6E4" w14:textId="77777777" w:rsidR="00BF4BE3" w:rsidRDefault="00BF4BE3" w:rsidP="00EF6A47">
      <w:pPr>
        <w:pStyle w:val="CommentText"/>
      </w:pPr>
      <w:r>
        <w:rPr>
          <w:rStyle w:val="CommentReference"/>
        </w:rPr>
        <w:annotationRef/>
      </w:r>
      <w:r>
        <w:t xml:space="preserve">This section mostly refers to aspen in SMC rather than aspen with red fir.  A better source of information than Verner (1998) is Potter (1998, 2005) which specifically covers aspen stands in the upper montane with a significant component of red fir.  See: </w:t>
      </w:r>
    </w:p>
    <w:p w14:paraId="13B0B00B" w14:textId="300C25A6" w:rsidR="00BF4BE3" w:rsidRDefault="00BF4BE3" w:rsidP="00EF6A47">
      <w:pPr>
        <w:pStyle w:val="CommentText"/>
      </w:pPr>
      <w:r>
        <w:t>Potter, Donald A. 1998. Forested communities of the upper montane in the central and southern Sierra Nevada. Gen. Tech. Rep. PSW-GTR-169. Albany, CA: Pacific Southwest Research Station, Forest Service, U.S. Department of Agriculture; 319 p.</w:t>
      </w:r>
    </w:p>
  </w:comment>
  <w:comment w:id="46" w:author="Maritza Mallek" w:date="2013-06-25T14:53:00Z" w:initials="MM">
    <w:p w14:paraId="2E918F1F" w14:textId="32D9F124" w:rsidR="00BF4BE3" w:rsidRDefault="00BF4BE3">
      <w:pPr>
        <w:pStyle w:val="CommentText"/>
      </w:pPr>
      <w:r>
        <w:rPr>
          <w:rStyle w:val="CommentReference"/>
        </w:rPr>
        <w:annotationRef/>
      </w:r>
      <w:r>
        <w:t>Reviewed Potter but did not see any information that wasn't included already.</w:t>
      </w:r>
    </w:p>
  </w:comment>
  <w:comment w:id="47" w:author="M" w:date="2013-06-19T12:44:00Z" w:initials="M">
    <w:p w14:paraId="5DF213F7" w14:textId="75256B26" w:rsidR="00BF4BE3" w:rsidRDefault="00BF4BE3">
      <w:pPr>
        <w:pStyle w:val="CommentText"/>
      </w:pPr>
      <w:r>
        <w:rPr>
          <w:rStyle w:val="CommentReference"/>
        </w:rPr>
        <w:annotationRef/>
      </w:r>
      <w:r>
        <w:t>Also usually only found in drainage bottoms at lower and (sometimes) middle slopes.</w:t>
      </w:r>
    </w:p>
  </w:comment>
  <w:comment w:id="48" w:author="M" w:date="2013-06-19T12:44:00Z" w:initials="M">
    <w:p w14:paraId="20F60C75" w14:textId="1AFC6699" w:rsidR="00BF4BE3" w:rsidRDefault="00BF4BE3">
      <w:pPr>
        <w:pStyle w:val="CommentText"/>
      </w:pPr>
      <w:r>
        <w:rPr>
          <w:rStyle w:val="CommentReference"/>
        </w:rPr>
        <w:annotationRef/>
      </w:r>
      <w:r>
        <w:t>Canopy closure range more typically 35-95%.</w:t>
      </w:r>
    </w:p>
  </w:comment>
  <w:comment w:id="49" w:author="Maritza Mallek" w:date="2013-06-25T14:55:00Z" w:initials="MM">
    <w:p w14:paraId="1E73F2D7" w14:textId="6EB5F0A3" w:rsidR="00BF4BE3" w:rsidRDefault="00BF4BE3">
      <w:pPr>
        <w:pStyle w:val="CommentText"/>
      </w:pPr>
      <w:r>
        <w:rPr>
          <w:rStyle w:val="CommentReference"/>
        </w:rPr>
        <w:annotationRef/>
      </w:r>
      <w:r>
        <w:t>Replaced both values with Marc's.</w:t>
      </w:r>
    </w:p>
  </w:comment>
  <w:comment w:id="50" w:author="Maritza Mallek" w:date="2013-06-19T12:44:00Z" w:initials="MM">
    <w:p w14:paraId="48964DC0" w14:textId="1822E802" w:rsidR="00BF4BE3" w:rsidRDefault="00BF4BE3">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51" w:author="M" w:date="2013-06-19T13:29:00Z" w:initials="M">
    <w:p w14:paraId="1EBBDD8F" w14:textId="3DCACC81" w:rsidR="00BF4BE3" w:rsidRDefault="00BF4BE3">
      <w:pPr>
        <w:pStyle w:val="CommentText"/>
      </w:pPr>
      <w:r>
        <w:rPr>
          <w:rStyle w:val="CommentReference"/>
        </w:rPr>
        <w:annotationRef/>
      </w:r>
      <w:r>
        <w:t>This type is usually lumped with subalpine conifer.</w:t>
      </w:r>
    </w:p>
  </w:comment>
  <w:comment w:id="52" w:author="Maritza Mallek" w:date="2013-06-25T14:55:00Z" w:initials="MM">
    <w:p w14:paraId="14535060" w14:textId="20FB45F0" w:rsidR="00BF4BE3" w:rsidRDefault="00BF4BE3">
      <w:pPr>
        <w:pStyle w:val="CommentText"/>
      </w:pPr>
      <w:r>
        <w:rPr>
          <w:rStyle w:val="CommentReference"/>
        </w:rPr>
        <w:annotationRef/>
      </w:r>
      <w:r>
        <w:t>We aren't because the PFR didn't.</w:t>
      </w:r>
    </w:p>
  </w:comment>
  <w:comment w:id="53" w:author="M" w:date="2013-06-19T13:30:00Z" w:initials="M">
    <w:p w14:paraId="28143E31" w14:textId="19470477" w:rsidR="00BF4BE3" w:rsidRDefault="00BF4BE3">
      <w:pPr>
        <w:pStyle w:val="CommentText"/>
      </w:pPr>
      <w:r>
        <w:rPr>
          <w:rStyle w:val="CommentReference"/>
        </w:rPr>
        <w:annotationRef/>
      </w:r>
      <w:r>
        <w:t>What about topographic position, such as drainage bottoms and north-facing slopes.</w:t>
      </w:r>
    </w:p>
  </w:comment>
  <w:comment w:id="54" w:author="Maritza Mallek" w:date="2013-06-25T15:00:00Z" w:initials="MM">
    <w:p w14:paraId="2932CF49" w14:textId="4D308748" w:rsidR="00BF4BE3" w:rsidRDefault="00BF4BE3">
      <w:pPr>
        <w:pStyle w:val="CommentText"/>
      </w:pPr>
      <w:r>
        <w:rPr>
          <w:rStyle w:val="CommentReference"/>
        </w:rPr>
        <w:annotationRef/>
      </w:r>
      <w:r>
        <w:t>Tried to expand on this</w:t>
      </w:r>
    </w:p>
  </w:comment>
  <w:comment w:id="55" w:author="M" w:date="2013-06-19T17:17:00Z" w:initials="M">
    <w:p w14:paraId="4C59C8E1" w14:textId="326FF64C" w:rsidR="00BF4BE3" w:rsidRDefault="00BF4BE3">
      <w:pPr>
        <w:pStyle w:val="CommentText"/>
      </w:pPr>
      <w:r>
        <w:rPr>
          <w:rStyle w:val="CommentReference"/>
        </w:rPr>
        <w:annotationRef/>
      </w:r>
      <w:r>
        <w:t>I wonder whether it would make more sense to use a different modifier, such as volcanic substrates or east-side red fir.  Or possibly remove modifier this altogether, given the low area of red fir covered by ultramafic soils in the Sierra Nevada.</w:t>
      </w:r>
    </w:p>
  </w:comment>
  <w:comment w:id="56" w:author="Maritza Mallek" w:date="2013-06-25T15:05:00Z" w:initials="MM">
    <w:p w14:paraId="171289FB" w14:textId="00881ACE" w:rsidR="00BF4BE3" w:rsidRDefault="00BF4BE3">
      <w:pPr>
        <w:pStyle w:val="CommentText"/>
      </w:pPr>
      <w:r>
        <w:rPr>
          <w:rStyle w:val="CommentReference"/>
        </w:rPr>
        <w:annotationRef/>
      </w:r>
      <w:r>
        <w:t>It’s a good point; um coverage is an artifact of the overall um strategy though.</w:t>
      </w:r>
    </w:p>
  </w:comment>
  <w:comment w:id="57" w:author="M" w:date="2013-06-19T13:41:00Z" w:initials="M">
    <w:p w14:paraId="3B482540" w14:textId="2F1073C1" w:rsidR="00BF4BE3" w:rsidRDefault="00BF4BE3">
      <w:pPr>
        <w:pStyle w:val="CommentText"/>
      </w:pPr>
      <w:r>
        <w:rPr>
          <w:rStyle w:val="CommentReference"/>
        </w:rPr>
        <w:annotationRef/>
      </w:r>
      <w:r>
        <w:t>Also because fire weather conditions are typically less severe than at lower elevations.  Fuels are also compact and can be patchy (discontinuous fuel loading).</w:t>
      </w:r>
    </w:p>
  </w:comment>
  <w:comment w:id="58" w:author="M" w:date="2013-06-19T13:42:00Z" w:initials="M">
    <w:p w14:paraId="25358E4E" w14:textId="7C7B5735" w:rsidR="00BF4BE3" w:rsidRDefault="00BF4BE3">
      <w:pPr>
        <w:pStyle w:val="CommentText"/>
      </w:pPr>
      <w:r>
        <w:rPr>
          <w:rStyle w:val="CommentReference"/>
        </w:rPr>
        <w:annotationRef/>
      </w:r>
      <w:r>
        <w:t>I’ve also summarized FRI in the red fir NRV assessment.</w:t>
      </w:r>
    </w:p>
  </w:comment>
  <w:comment w:id="59" w:author="Maritza Mallek" w:date="2013-06-25T15:43:00Z" w:initials="MM">
    <w:p w14:paraId="68DCEE24" w14:textId="4DEEF4FB" w:rsidR="00BF4BE3" w:rsidRDefault="00BF4BE3">
      <w:pPr>
        <w:pStyle w:val="CommentText"/>
      </w:pPr>
      <w:r>
        <w:rPr>
          <w:rStyle w:val="CommentReference"/>
        </w:rPr>
        <w:annotationRef/>
      </w:r>
      <w:r>
        <w:t>Added some of these in.</w:t>
      </w:r>
    </w:p>
  </w:comment>
  <w:comment w:id="60" w:author="Maritza Mallek" w:date="2013-06-19T12:44:00Z" w:initials="MM">
    <w:p w14:paraId="1F1D5816" w14:textId="4C2EEAC5" w:rsidR="00BF4BE3" w:rsidRDefault="00BF4BE3">
      <w:pPr>
        <w:pStyle w:val="CommentText"/>
      </w:pPr>
      <w:r>
        <w:rPr>
          <w:rStyle w:val="CommentReference"/>
        </w:rPr>
        <w:annotationRef/>
      </w:r>
      <w:r>
        <w:t>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Landfire numbers were supposed to be tailored to a specific zone. We would appreciate your opinion on which numbers are most reflective of our project area specifically and the northern Sierra more generally, if they differ.</w:t>
      </w:r>
    </w:p>
  </w:comment>
  <w:comment w:id="61" w:author="M" w:date="2013-06-19T13:46:00Z" w:initials="M">
    <w:p w14:paraId="23C30F51" w14:textId="7A5EC44F" w:rsidR="00BF4BE3" w:rsidRDefault="00BF4BE3">
      <w:pPr>
        <w:pStyle w:val="CommentText"/>
      </w:pPr>
      <w:r>
        <w:rPr>
          <w:rStyle w:val="CommentReference"/>
        </w:rPr>
        <w:annotationRef/>
      </w:r>
      <w:r>
        <w:t>Stand-replacing (high severity) fires were not rare but also not common.  The average estimates for high-severity fire proportion is 8% in contemporary reference sites, 13% from historic data, and 21% from the LANDFIRE BpS Models.</w:t>
      </w:r>
    </w:p>
  </w:comment>
  <w:comment w:id="62" w:author="M" w:date="2013-06-19T13:50:00Z" w:initials="M">
    <w:p w14:paraId="54CC02C3" w14:textId="19B273CA" w:rsidR="00BF4BE3" w:rsidRDefault="00BF4BE3">
      <w:pPr>
        <w:pStyle w:val="CommentText"/>
      </w:pPr>
      <w:r>
        <w:rPr>
          <w:rStyle w:val="CommentReference"/>
        </w:rPr>
        <w:annotationRef/>
      </w:r>
      <w:r>
        <w:t xml:space="preserve">Based on the Red fir NRV assessment, mean FRI is 51 in the Southern Cascades/Northern Sierra, 33 in the Southern &amp; Central Sierra, and 21 in east-side Sierra red fir forests.  I’ve also broken these down by elevation zone if you’re interested in these values. </w:t>
      </w:r>
    </w:p>
  </w:comment>
  <w:comment w:id="63" w:author="Maritza Mallek" w:date="2013-06-25T15:46:00Z" w:initials="MM">
    <w:p w14:paraId="7D490484" w14:textId="02D4846B" w:rsidR="00BF4BE3" w:rsidRDefault="00BF4BE3">
      <w:pPr>
        <w:pStyle w:val="CommentText"/>
      </w:pPr>
      <w:r>
        <w:rPr>
          <w:rStyle w:val="CommentReference"/>
        </w:rPr>
        <w:annotationRef/>
      </w:r>
      <w:r>
        <w:t>Added.</w:t>
      </w:r>
    </w:p>
  </w:comment>
  <w:comment w:id="64" w:author="M" w:date="2013-06-19T13:58:00Z" w:initials="M">
    <w:p w14:paraId="095D94C1" w14:textId="5A42BBB1" w:rsidR="00BF4BE3" w:rsidRDefault="00BF4BE3">
      <w:pPr>
        <w:pStyle w:val="CommentText"/>
      </w:pPr>
      <w:r>
        <w:rPr>
          <w:rStyle w:val="CommentReference"/>
        </w:rPr>
        <w:annotationRef/>
      </w:r>
      <w:r>
        <w:t>Mixing the mean and median FRIs could be problematic.  The median is substantially lower.</w:t>
      </w:r>
    </w:p>
  </w:comment>
  <w:comment w:id="65" w:author="Maritza Mallek" w:date="2013-06-25T15:35:00Z" w:initials="MM">
    <w:p w14:paraId="7B277681" w14:textId="4240634A" w:rsidR="00BF4BE3" w:rsidRDefault="00BF4BE3">
      <w:pPr>
        <w:pStyle w:val="CommentText"/>
      </w:pPr>
      <w:r>
        <w:rPr>
          <w:rStyle w:val="CommentReference"/>
        </w:rPr>
        <w:annotationRef/>
      </w:r>
      <w:r>
        <w:t>Didn’t do that. This was multiple sets of median values.</w:t>
      </w:r>
    </w:p>
  </w:comment>
  <w:comment w:id="66" w:author="M" w:date="2013-06-19T13:52:00Z" w:initials="M">
    <w:p w14:paraId="6E10BCC9" w14:textId="3E36BCCA" w:rsidR="00BF4BE3" w:rsidRDefault="00BF4BE3">
      <w:pPr>
        <w:pStyle w:val="CommentText"/>
      </w:pPr>
      <w:r>
        <w:rPr>
          <w:rStyle w:val="CommentReference"/>
        </w:rPr>
        <w:annotationRef/>
      </w:r>
      <w:r>
        <w:t>Western white pine?  Or does this also include whitebark pine?</w:t>
      </w:r>
    </w:p>
  </w:comment>
  <w:comment w:id="67" w:author="Maritza Mallek" w:date="2013-06-25T15:48:00Z" w:initials="MM">
    <w:p w14:paraId="79CD1A2F" w14:textId="519E0247" w:rsidR="00BF4BE3" w:rsidRDefault="00BF4BE3">
      <w:pPr>
        <w:pStyle w:val="CommentText"/>
      </w:pPr>
      <w:r>
        <w:rPr>
          <w:rStyle w:val="CommentReference"/>
        </w:rPr>
        <w:annotationRef/>
      </w:r>
      <w:r>
        <w:t>I assumed WWP but the source was a phone call so we can’t know for sure. Can take it out if it seems wrong.</w:t>
      </w:r>
    </w:p>
  </w:comment>
  <w:comment w:id="68" w:author="M" w:date="2013-06-19T14:01:00Z" w:initials="M">
    <w:p w14:paraId="54F575A3" w14:textId="541625F9" w:rsidR="00BF4BE3" w:rsidRDefault="00BF4BE3">
      <w:pPr>
        <w:pStyle w:val="CommentText"/>
      </w:pPr>
      <w:r>
        <w:rPr>
          <w:rStyle w:val="CommentReference"/>
        </w:rPr>
        <w:annotationRef/>
      </w:r>
      <w:r>
        <w:t xml:space="preserve">I probably wouldn’t use the FRI for the red fir-white fir forest type exclusively for the Xeric Modifier, unless you’re specifically aiming for lower-elevation red fir forests (which doesn’t encompass all the ‘xeric’ red fir forests at mid- to higher elevations).  But on second thought…this may work fine for your purposes here.  The lower-elevation red fir mean and median FRI is 27 and 14 years, respectively, based on the red fir NRV assessment. </w:t>
      </w:r>
    </w:p>
  </w:comment>
  <w:comment w:id="69" w:author="Maritza Mallek" w:date="2013-06-25T15:53:00Z" w:initials="MM">
    <w:p w14:paraId="406E4D72" w14:textId="60DAE0A7" w:rsidR="00BF4BE3" w:rsidRDefault="00BF4BE3">
      <w:pPr>
        <w:pStyle w:val="CommentText"/>
      </w:pPr>
      <w:r>
        <w:rPr>
          <w:rStyle w:val="CommentReference"/>
        </w:rPr>
        <w:annotationRef/>
      </w:r>
      <w:r>
        <w:t>Added more FRIs.</w:t>
      </w:r>
    </w:p>
  </w:comment>
  <w:comment w:id="70" w:author="Maritza Mallek" w:date="2013-06-19T12:44:00Z" w:initials="MM">
    <w:p w14:paraId="512CF218" w14:textId="3C3015EA" w:rsidR="00BF4BE3" w:rsidRDefault="00BF4BE3">
      <w:pPr>
        <w:pStyle w:val="CommentText"/>
      </w:pPr>
      <w:r>
        <w:rPr>
          <w:rStyle w:val="CommentReference"/>
        </w:rPr>
        <w:annotationRef/>
      </w:r>
      <w:r>
        <w:t>For the reviewer:</w:t>
      </w:r>
      <w:r>
        <w:br/>
        <w:t>ED = Early Development</w:t>
      </w:r>
    </w:p>
    <w:p w14:paraId="188B89BF" w14:textId="04F1B13D" w:rsidR="00BF4BE3" w:rsidRDefault="00BF4BE3">
      <w:pPr>
        <w:pStyle w:val="CommentText"/>
      </w:pPr>
      <w:r>
        <w:t>MD = Mid Development</w:t>
      </w:r>
    </w:p>
    <w:p w14:paraId="1BC58E52" w14:textId="12FBD588" w:rsidR="00BF4BE3" w:rsidRDefault="00BF4BE3">
      <w:pPr>
        <w:pStyle w:val="CommentText"/>
      </w:pPr>
      <w:r>
        <w:t>LD = Late Development</w:t>
      </w:r>
    </w:p>
    <w:p w14:paraId="472935A5" w14:textId="219E68D0" w:rsidR="00BF4BE3" w:rsidRDefault="00BF4BE3">
      <w:pPr>
        <w:pStyle w:val="CommentText"/>
      </w:pPr>
      <w:r>
        <w:t>O (as in MDO) = Open (canopy)</w:t>
      </w:r>
    </w:p>
    <w:p w14:paraId="5527C588" w14:textId="1CB16F3A" w:rsidR="00BF4BE3" w:rsidRDefault="00BF4BE3">
      <w:pPr>
        <w:pStyle w:val="CommentText"/>
      </w:pPr>
      <w:r>
        <w:t>C = Closed (canopy)</w:t>
      </w:r>
    </w:p>
  </w:comment>
  <w:comment w:id="71" w:author="M" w:date="2013-06-19T14:07:00Z" w:initials="M">
    <w:p w14:paraId="61030B57" w14:textId="6C88CC43" w:rsidR="00BF4BE3" w:rsidRDefault="00BF4BE3">
      <w:pPr>
        <w:pStyle w:val="CommentText"/>
      </w:pPr>
      <w:r>
        <w:rPr>
          <w:rStyle w:val="CommentReference"/>
        </w:rPr>
        <w:annotationRef/>
      </w:r>
      <w:r>
        <w:t>Herbs can be sparse or abundant depending on a variety of factors in ED red fir stands.</w:t>
      </w:r>
    </w:p>
  </w:comment>
  <w:comment w:id="72" w:author="Maritza Mallek" w:date="2013-06-19T12:44:00Z" w:initials="MM">
    <w:p w14:paraId="3F068C09" w14:textId="77777777" w:rsidR="00BF4BE3" w:rsidRDefault="00BF4BE3"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73" w:author="Maritza Mallek" w:date="2013-06-19T12:44:00Z" w:initials="MM">
    <w:p w14:paraId="5FDD5C82" w14:textId="13FC851F" w:rsidR="00BF4BE3" w:rsidRDefault="00BF4BE3">
      <w:pPr>
        <w:pStyle w:val="CommentText"/>
      </w:pPr>
      <w:r>
        <w:rPr>
          <w:rStyle w:val="CommentReference"/>
        </w:rPr>
        <w:annotationRef/>
      </w:r>
      <w:r>
        <w:t>Recall that all these numbers are from the zone 7 red fir landfire model.</w:t>
      </w:r>
    </w:p>
  </w:comment>
  <w:comment w:id="74" w:author="M" w:date="2013-06-19T17:13:00Z" w:initials="M">
    <w:p w14:paraId="5CF7FD5A" w14:textId="46F4A522" w:rsidR="00BF4BE3" w:rsidRDefault="00BF4BE3">
      <w:pPr>
        <w:pStyle w:val="CommentText"/>
      </w:pPr>
      <w:r>
        <w:rPr>
          <w:rStyle w:val="CommentReference"/>
        </w:rPr>
        <w:annotationRef/>
      </w:r>
      <w:r>
        <w:t>Why no low mortality fires for the ED stage?  The limited information available indicates that fires that burn in this stage in red fir forests may produce moderate severity effects that may retain patches of low mortality. Perhaps some small proportion should transition to MDO, despite the occurrence of fire?</w:t>
      </w:r>
    </w:p>
  </w:comment>
  <w:comment w:id="75" w:author="Maritza Mallek" w:date="2013-06-25T16:08:00Z" w:initials="MM">
    <w:p w14:paraId="6FC51320" w14:textId="595F4C17" w:rsidR="00BF4BE3" w:rsidRDefault="00BF4BE3">
      <w:pPr>
        <w:pStyle w:val="CommentText"/>
      </w:pPr>
      <w:r>
        <w:rPr>
          <w:rStyle w:val="CommentReference"/>
        </w:rPr>
        <w:annotationRef/>
      </w:r>
      <w:r>
        <w:t>I guess the idea here is that any low mortality fire area is like it didn’t burn. May also be a quirk of the model since each fire is assigned purely high/low and in ED most fire area would be high, so the whole thing goes to high.</w:t>
      </w:r>
    </w:p>
  </w:comment>
  <w:comment w:id="76" w:author="Maritza Mallek" w:date="2013-06-19T12:44:00Z" w:initials="MM">
    <w:p w14:paraId="07ABC2E1" w14:textId="77777777" w:rsidR="00BF4BE3" w:rsidRDefault="00BF4BE3">
      <w:pPr>
        <w:pStyle w:val="CommentText"/>
      </w:pPr>
      <w:r>
        <w:rPr>
          <w:rStyle w:val="CommentReference"/>
        </w:rPr>
        <w:annotationRef/>
      </w:r>
      <w:r>
        <w:t>KEY POINT</w:t>
      </w:r>
    </w:p>
    <w:p w14:paraId="7F1D502E" w14:textId="3175CA39" w:rsidR="00BF4BE3" w:rsidRPr="000479DE" w:rsidRDefault="00BF4BE3">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77" w:author="M" w:date="2013-06-19T17:43:00Z" w:initials="M">
    <w:p w14:paraId="1B448574" w14:textId="2DB24B1C" w:rsidR="00BF4BE3" w:rsidRDefault="00BF4BE3">
      <w:pPr>
        <w:pStyle w:val="CommentText"/>
      </w:pPr>
      <w:r>
        <w:rPr>
          <w:rStyle w:val="CommentReference"/>
        </w:rPr>
        <w:annotationRef/>
      </w:r>
      <w:r>
        <w:t>Given your comment above, it appears that the moderate fire severity class has been used to derive estimates for transition probabilities from MDC to MDO (or LDC to LDO).  So perhaps there’s no real issue avoiding the “mixed severity” fire label.</w:t>
      </w:r>
    </w:p>
  </w:comment>
  <w:comment w:id="78" w:author="Maritza Mallek" w:date="2013-06-25T16:09:00Z" w:initials="MM">
    <w:p w14:paraId="7E422316" w14:textId="1A8EE2E2" w:rsidR="00BF4BE3" w:rsidRDefault="00BF4BE3">
      <w:pPr>
        <w:pStyle w:val="CommentText"/>
      </w:pPr>
      <w:r>
        <w:rPr>
          <w:rStyle w:val="CommentReference"/>
        </w:rPr>
        <w:annotationRef/>
      </w:r>
      <w:r>
        <w:t>Mixed severity isn’t explicit about the relative proportion, though.</w:t>
      </w:r>
    </w:p>
  </w:comment>
  <w:comment w:id="79" w:author="M" w:date="2013-06-19T17:29:00Z" w:initials="M">
    <w:p w14:paraId="7C93D4CD" w14:textId="68D3AA98" w:rsidR="00BF4BE3" w:rsidRDefault="00BF4BE3">
      <w:pPr>
        <w:pStyle w:val="CommentText"/>
      </w:pPr>
      <w:r>
        <w:rPr>
          <w:rStyle w:val="CommentReference"/>
        </w:rPr>
        <w:annotationRef/>
      </w:r>
      <w:r>
        <w:t>This seems a bit high.  Typical mean tree age for LD red fir is between 250 and 280 years with the minimum defined at 200 years for low productivity sites. See Potter (1998, 1992) for details.</w:t>
      </w:r>
    </w:p>
  </w:comment>
  <w:comment w:id="80" w:author="Maritza Mallek" w:date="2013-06-25T16:10:00Z" w:initials="MM">
    <w:p w14:paraId="26850729" w14:textId="2CADA158" w:rsidR="00BF4BE3" w:rsidRDefault="00BF4BE3">
      <w:pPr>
        <w:pStyle w:val="CommentText"/>
      </w:pPr>
      <w:r>
        <w:rPr>
          <w:rStyle w:val="CommentReference"/>
        </w:rPr>
        <w:annotationRef/>
      </w:r>
      <w:r>
        <w:t>Just removed that sentence</w:t>
      </w:r>
    </w:p>
  </w:comment>
  <w:comment w:id="81" w:author="M" w:date="2013-06-19T17:40:00Z" w:initials="M">
    <w:p w14:paraId="65673BB4" w14:textId="66D87E72" w:rsidR="00BF4BE3" w:rsidRDefault="00BF4BE3">
      <w:pPr>
        <w:pStyle w:val="CommentText"/>
      </w:pPr>
      <w:r>
        <w:rPr>
          <w:rStyle w:val="CommentReference"/>
        </w:rPr>
        <w:annotationRef/>
      </w:r>
      <w:r>
        <w:t>What is the overall canopy cover in LDO?  I’m guessing something like 20 to 40% total cover, similar to the cover in moderate-severity burned stands (avg = 28%).</w:t>
      </w:r>
    </w:p>
  </w:comment>
  <w:comment w:id="82" w:author="M" w:date="2013-06-19T17:52:00Z" w:initials="M">
    <w:p w14:paraId="3A575512" w14:textId="4797403E" w:rsidR="00BF4BE3" w:rsidRDefault="00BF4BE3">
      <w:pPr>
        <w:pStyle w:val="CommentText"/>
      </w:pPr>
      <w:r>
        <w:rPr>
          <w:rStyle w:val="CommentReference"/>
        </w:rPr>
        <w:annotationRef/>
      </w:r>
      <w:r>
        <w:t>This is a slightly higher value than I would estimate (8-13%), especially for the southern half of the Sierra Nevada, assuming this is derived from high-severity fire class proportions.</w:t>
      </w:r>
    </w:p>
  </w:comment>
  <w:comment w:id="83" w:author="Maritza Mallek" w:date="2013-06-25T16:11:00Z" w:initials="MM">
    <w:p w14:paraId="49F0AA56" w14:textId="0E1BF9A2" w:rsidR="00BF4BE3" w:rsidRDefault="00BF4BE3">
      <w:pPr>
        <w:pStyle w:val="CommentText"/>
      </w:pPr>
      <w:r>
        <w:rPr>
          <w:rStyle w:val="CommentReference"/>
        </w:rPr>
        <w:annotationRef/>
      </w:r>
      <w:r>
        <w:t>That’s the overall number – question is, does the LDO number and the overall number coincide?</w:t>
      </w:r>
    </w:p>
  </w:comment>
  <w:comment w:id="84" w:author="M" w:date="2013-06-19T17:53:00Z" w:initials="M">
    <w:p w14:paraId="7417E0E3" w14:textId="5D59601E" w:rsidR="00BF4BE3" w:rsidRDefault="00BF4BE3">
      <w:pPr>
        <w:pStyle w:val="CommentText"/>
      </w:pPr>
      <w:r>
        <w:rPr>
          <w:rStyle w:val="CommentReference"/>
        </w:rPr>
        <w:annotationRef/>
      </w:r>
      <w:r>
        <w:t>This exceeds the LANDFIRE BpS model estimates (18-23%), nearly all historic estimates, and modern estimates.  Same reason as comment above.</w:t>
      </w:r>
    </w:p>
  </w:comment>
  <w:comment w:id="85" w:author="Maritza Mallek" w:date="2013-06-25T16:25:00Z" w:initials="MM">
    <w:p w14:paraId="46CD0487" w14:textId="4F708B43" w:rsidR="0017245B" w:rsidRDefault="0017245B">
      <w:pPr>
        <w:pStyle w:val="CommentText"/>
      </w:pPr>
      <w:r>
        <w:rPr>
          <w:rStyle w:val="CommentReference"/>
        </w:rPr>
        <w:annotationRef/>
      </w:r>
      <w:r>
        <w:t>Need to ask Kevin about this. For now increased FRI for mid stages by 100 years.</w:t>
      </w:r>
      <w:bookmarkStart w:id="86" w:name="_GoBack"/>
      <w:bookmarkEnd w:id="86"/>
    </w:p>
  </w:comment>
  <w:comment w:id="87" w:author="M" w:date="2013-06-19T18:04:00Z" w:initials="M">
    <w:p w14:paraId="23564326" w14:textId="6BD2E015" w:rsidR="00BF4BE3" w:rsidRDefault="00BF4BE3">
      <w:pPr>
        <w:pStyle w:val="CommentText"/>
      </w:pPr>
      <w:r>
        <w:rPr>
          <w:rStyle w:val="CommentReference"/>
        </w:rPr>
        <w:annotationRef/>
      </w:r>
      <w:r>
        <w:t>Based on wildland fire data in Yosemite NP, this value is probably closer to 50-55% of the time.  This value should probably not exceed 65 to 70%.  Same goes for xeric modifier below.  Stand may be opened up more in the understory than the overstory when there is no transition to LDO.</w:t>
      </w:r>
    </w:p>
  </w:comment>
  <w:comment w:id="88" w:author="Maritza Mallek" w:date="2013-06-25T16:18:00Z" w:initials="MM">
    <w:p w14:paraId="69D91F1F" w14:textId="5B4024B4" w:rsidR="0017245B" w:rsidRDefault="0017245B">
      <w:pPr>
        <w:pStyle w:val="CommentText"/>
      </w:pPr>
      <w:r>
        <w:rPr>
          <w:rStyle w:val="CommentReference"/>
        </w:rPr>
        <w:annotationRef/>
      </w:r>
      <w:r>
        <w:t>Implemented</w:t>
      </w:r>
    </w:p>
  </w:comment>
  <w:comment w:id="89" w:author="Maritza Mallek" w:date="2013-06-19T12:44:00Z" w:initials="MM">
    <w:p w14:paraId="26CF2410" w14:textId="15339F0F" w:rsidR="00BF4BE3" w:rsidRDefault="00BF4BE3">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90" w:author="Maritza Mallek" w:date="2013-06-19T12:44:00Z" w:initials="MM">
    <w:p w14:paraId="01A01107" w14:textId="77777777" w:rsidR="00BF4BE3" w:rsidRDefault="00BF4BE3" w:rsidP="005B211F">
      <w:pPr>
        <w:pStyle w:val="CommentText"/>
      </w:pPr>
      <w:r>
        <w:rPr>
          <w:rStyle w:val="CommentReference"/>
        </w:rPr>
        <w:annotationRef/>
      </w:r>
      <w:r>
        <w:t>Provisional stage being considered for removal.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F309D" w14:textId="77777777" w:rsidR="00BF4BE3" w:rsidRDefault="00BF4BE3" w:rsidP="00E179B6">
      <w:r>
        <w:separator/>
      </w:r>
    </w:p>
  </w:endnote>
  <w:endnote w:type="continuationSeparator" w:id="0">
    <w:p w14:paraId="7214FE6D" w14:textId="77777777" w:rsidR="00BF4BE3" w:rsidRDefault="00BF4BE3"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74A6E" w14:textId="77777777" w:rsidR="00BF4BE3" w:rsidRDefault="00BF4BE3" w:rsidP="00E179B6">
      <w:r>
        <w:separator/>
      </w:r>
    </w:p>
  </w:footnote>
  <w:footnote w:type="continuationSeparator" w:id="0">
    <w:p w14:paraId="68328B5A" w14:textId="77777777" w:rsidR="00BF4BE3" w:rsidRDefault="00BF4BE3"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8766B"/>
    <w:rsid w:val="00094121"/>
    <w:rsid w:val="001136B8"/>
    <w:rsid w:val="001253A1"/>
    <w:rsid w:val="00140236"/>
    <w:rsid w:val="00156DF3"/>
    <w:rsid w:val="0017245B"/>
    <w:rsid w:val="001941C0"/>
    <w:rsid w:val="001A033D"/>
    <w:rsid w:val="001C3308"/>
    <w:rsid w:val="001E2FD4"/>
    <w:rsid w:val="001F35D2"/>
    <w:rsid w:val="002103A9"/>
    <w:rsid w:val="00212D6F"/>
    <w:rsid w:val="002225B8"/>
    <w:rsid w:val="002340E0"/>
    <w:rsid w:val="00247D9A"/>
    <w:rsid w:val="00265A62"/>
    <w:rsid w:val="00290D29"/>
    <w:rsid w:val="002B5F0D"/>
    <w:rsid w:val="002D4630"/>
    <w:rsid w:val="002E09EB"/>
    <w:rsid w:val="002F028C"/>
    <w:rsid w:val="002F0A11"/>
    <w:rsid w:val="00300084"/>
    <w:rsid w:val="00302235"/>
    <w:rsid w:val="00330286"/>
    <w:rsid w:val="0036446A"/>
    <w:rsid w:val="00367487"/>
    <w:rsid w:val="0039550B"/>
    <w:rsid w:val="003A42A6"/>
    <w:rsid w:val="003D2434"/>
    <w:rsid w:val="00412560"/>
    <w:rsid w:val="004B564D"/>
    <w:rsid w:val="004C10F3"/>
    <w:rsid w:val="004C5828"/>
    <w:rsid w:val="004C5E60"/>
    <w:rsid w:val="004E14E7"/>
    <w:rsid w:val="004F6828"/>
    <w:rsid w:val="00502475"/>
    <w:rsid w:val="00527F5C"/>
    <w:rsid w:val="00534B9B"/>
    <w:rsid w:val="00562F6C"/>
    <w:rsid w:val="005737A4"/>
    <w:rsid w:val="00581A8B"/>
    <w:rsid w:val="005A28A0"/>
    <w:rsid w:val="005B211F"/>
    <w:rsid w:val="005B2225"/>
    <w:rsid w:val="005D1514"/>
    <w:rsid w:val="005E0858"/>
    <w:rsid w:val="00625305"/>
    <w:rsid w:val="0064263D"/>
    <w:rsid w:val="006431B1"/>
    <w:rsid w:val="00651361"/>
    <w:rsid w:val="00653872"/>
    <w:rsid w:val="006557E1"/>
    <w:rsid w:val="00672EA2"/>
    <w:rsid w:val="00692C2E"/>
    <w:rsid w:val="006C502F"/>
    <w:rsid w:val="006D448F"/>
    <w:rsid w:val="006F1EDF"/>
    <w:rsid w:val="0070489D"/>
    <w:rsid w:val="00722413"/>
    <w:rsid w:val="00734F1D"/>
    <w:rsid w:val="00752354"/>
    <w:rsid w:val="00754575"/>
    <w:rsid w:val="00771244"/>
    <w:rsid w:val="00786C09"/>
    <w:rsid w:val="007938BA"/>
    <w:rsid w:val="007E0557"/>
    <w:rsid w:val="007F0945"/>
    <w:rsid w:val="007F2D81"/>
    <w:rsid w:val="00847368"/>
    <w:rsid w:val="00871B02"/>
    <w:rsid w:val="00872A24"/>
    <w:rsid w:val="008837D7"/>
    <w:rsid w:val="008C1966"/>
    <w:rsid w:val="008E6DE6"/>
    <w:rsid w:val="009662DE"/>
    <w:rsid w:val="009868C2"/>
    <w:rsid w:val="00994217"/>
    <w:rsid w:val="009B5475"/>
    <w:rsid w:val="009C6A17"/>
    <w:rsid w:val="009C7F24"/>
    <w:rsid w:val="009E4BB6"/>
    <w:rsid w:val="00A10F52"/>
    <w:rsid w:val="00A2787A"/>
    <w:rsid w:val="00A30CE7"/>
    <w:rsid w:val="00A45378"/>
    <w:rsid w:val="00A535AC"/>
    <w:rsid w:val="00AA348E"/>
    <w:rsid w:val="00AE61A8"/>
    <w:rsid w:val="00AE73D3"/>
    <w:rsid w:val="00B00C4A"/>
    <w:rsid w:val="00B05AD9"/>
    <w:rsid w:val="00B114B3"/>
    <w:rsid w:val="00B54803"/>
    <w:rsid w:val="00B773B3"/>
    <w:rsid w:val="00BA3DA6"/>
    <w:rsid w:val="00BF4BE3"/>
    <w:rsid w:val="00C64ED1"/>
    <w:rsid w:val="00C6737B"/>
    <w:rsid w:val="00C71E49"/>
    <w:rsid w:val="00C85C54"/>
    <w:rsid w:val="00C9537F"/>
    <w:rsid w:val="00CB1F30"/>
    <w:rsid w:val="00CC4076"/>
    <w:rsid w:val="00D26AD8"/>
    <w:rsid w:val="00D40676"/>
    <w:rsid w:val="00D43455"/>
    <w:rsid w:val="00DA6D72"/>
    <w:rsid w:val="00DD5B54"/>
    <w:rsid w:val="00DF4282"/>
    <w:rsid w:val="00E179B6"/>
    <w:rsid w:val="00E22CC8"/>
    <w:rsid w:val="00E500F9"/>
    <w:rsid w:val="00E64775"/>
    <w:rsid w:val="00E876E5"/>
    <w:rsid w:val="00E91FDC"/>
    <w:rsid w:val="00EA37F4"/>
    <w:rsid w:val="00EA5913"/>
    <w:rsid w:val="00EB02C6"/>
    <w:rsid w:val="00EF4258"/>
    <w:rsid w:val="00EF43AC"/>
    <w:rsid w:val="00EF49D6"/>
    <w:rsid w:val="00EF6A47"/>
    <w:rsid w:val="00F1687F"/>
    <w:rsid w:val="00F32C9B"/>
    <w:rsid w:val="00F75558"/>
    <w:rsid w:val="00F877C4"/>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paragraph" w:styleId="Revision">
    <w:name w:val="Revision"/>
    <w:hidden/>
    <w:uiPriority w:val="99"/>
    <w:semiHidden/>
    <w:rsid w:val="0039550B"/>
    <w:rPr>
      <w:rFonts w:ascii="Garamond" w:hAnsi="Garamond"/>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paragraph" w:styleId="Revision">
    <w:name w:val="Revision"/>
    <w:hidden/>
    <w:uiPriority w:val="99"/>
    <w:semiHidden/>
    <w:rsid w:val="0039550B"/>
    <w:rPr>
      <w:rFonts w:ascii="Garamond" w:hAnsi="Garamond"/>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82934-FDC9-7C4A-A730-37F4E5EA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13</Pages>
  <Words>4782</Words>
  <Characters>27263</Characters>
  <Application>Microsoft Macintosh Word</Application>
  <DocSecurity>0</DocSecurity>
  <Lines>227</Lines>
  <Paragraphs>63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Red Fir (RFR)</vt:lpstr>
      <vt:lpstr>        General Information</vt:lpstr>
      <vt:lpstr>        Cover Type Overview</vt:lpstr>
      <vt:lpstr>        Vegetation Description</vt:lpstr>
      <vt:lpstr>        Distribution </vt:lpstr>
      <vt:lpstr>        Wildfire</vt:lpstr>
      <vt:lpstr>        Other Disturbance</vt:lpstr>
      <vt:lpstr>        Vegetation Condition Classes </vt:lpstr>
      <vt:lpstr>        Red Fir Variant</vt:lpstr>
      <vt:lpstr>        Early Development (ED)</vt:lpstr>
      <vt:lpstr>        </vt:lpstr>
      <vt:lpstr>        Mid Development - Open (MDO)</vt:lpstr>
      <vt:lpstr>        Late Development – Open (LDO)</vt:lpstr>
      <vt:lpstr>        </vt:lpstr>
      <vt:lpstr>        Late Development – Closed (LDC)</vt:lpstr>
      <vt:lpstr>        </vt:lpstr>
      <vt:lpstr>        Aspen Variant</vt:lpstr>
      <vt:lpstr>        Early Development – Aspen (ED–A)</vt:lpstr>
      <vt:lpstr>        Mid Development – Aspen (MD–A)</vt:lpstr>
      <vt:lpstr>        </vt:lpstr>
      <vt:lpstr>        </vt:lpstr>
      <vt:lpstr>        </vt:lpstr>
      <vt:lpstr>        Late Development – Closed (LDC )</vt:lpstr>
      <vt:lpstr>        </vt:lpstr>
    </vt:vector>
  </TitlesOfParts>
  <Company/>
  <LinksUpToDate>false</LinksUpToDate>
  <CharactersWithSpaces>31982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15</cp:revision>
  <dcterms:created xsi:type="dcterms:W3CDTF">2013-06-19T19:39:00Z</dcterms:created>
  <dcterms:modified xsi:type="dcterms:W3CDTF">2013-06-25T20:26:00Z</dcterms:modified>
</cp:coreProperties>
</file>