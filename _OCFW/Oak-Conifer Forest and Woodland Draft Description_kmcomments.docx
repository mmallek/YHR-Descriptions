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549D1CBF" w14:textId="107FA19B" w:rsidR="00B27B6E" w:rsidRDefault="004628C9" w:rsidP="007F2F0B">
      <w:pPr>
        <w:pStyle w:val="ListParagraph"/>
      </w:pPr>
      <w:r>
        <w:t>125,308</w:t>
      </w:r>
      <w:r w:rsidR="00F843FD">
        <w:t xml:space="preserve"> </w:t>
      </w:r>
      <w:r w:rsidR="00B27B6E">
        <w:t xml:space="preserve">acres / </w:t>
      </w:r>
      <w:r>
        <w:t>50,710</w:t>
      </w:r>
      <w:r w:rsidR="00F843FD">
        <w:t xml:space="preserve"> </w:t>
      </w:r>
      <w:r w:rsidR="00B27B6E">
        <w:t>hectares</w:t>
      </w:r>
    </w:p>
    <w:p w14:paraId="2A649DA9" w14:textId="77777777" w:rsidR="00F07DF2" w:rsidRDefault="00F07DF2" w:rsidP="007F2F0B">
      <w:pPr>
        <w:pStyle w:val="ListParagraph"/>
      </w:pPr>
      <w:r>
        <w:t>Crosswalks</w:t>
      </w:r>
    </w:p>
    <w:p w14:paraId="387FB45C" w14:textId="55F67FD7" w:rsidR="00EF4A08" w:rsidRDefault="00EF4A08" w:rsidP="00EF4A08">
      <w:pPr>
        <w:pStyle w:val="ListParagraph"/>
        <w:numPr>
          <w:ilvl w:val="1"/>
          <w:numId w:val="2"/>
        </w:numPr>
      </w:pPr>
      <w:r>
        <w:t>East of the Sierra Crest</w:t>
      </w:r>
    </w:p>
    <w:p w14:paraId="1636F8E1" w14:textId="69E990FA" w:rsidR="00EF4A08" w:rsidRDefault="00EF4A08" w:rsidP="00EF4A08">
      <w:pPr>
        <w:pStyle w:val="ListParagraph"/>
        <w:numPr>
          <w:ilvl w:val="2"/>
          <w:numId w:val="2"/>
        </w:numPr>
      </w:pPr>
      <w:r>
        <w:t>Regional Dominance Type 1 = Black Oak</w:t>
      </w:r>
    </w:p>
    <w:p w14:paraId="6C934C78" w14:textId="7D7AB3FE" w:rsidR="00EF4A08" w:rsidRDefault="00EF4A08" w:rsidP="00EF4A08">
      <w:pPr>
        <w:pStyle w:val="ListParagraph"/>
        <w:numPr>
          <w:ilvl w:val="2"/>
          <w:numId w:val="2"/>
        </w:numPr>
      </w:pPr>
      <w:r>
        <w:t>Regional Dominance Type 1 = Eastside Pine, Jeffrey Pine, Ponderosa Pine</w:t>
      </w:r>
    </w:p>
    <w:p w14:paraId="03435F2D" w14:textId="08BA9815" w:rsidR="00EF4A08" w:rsidRDefault="00A12CB5" w:rsidP="00EF4A08">
      <w:pPr>
        <w:pStyle w:val="ListParagraph"/>
        <w:numPr>
          <w:ilvl w:val="4"/>
          <w:numId w:val="2"/>
        </w:numPr>
        <w:ind w:left="1800"/>
      </w:pPr>
      <w:r>
        <w:t xml:space="preserve">Regional Dominance Type 2 = </w:t>
      </w:r>
      <w:r w:rsidR="00EF4A08">
        <w:t>Black Oak</w:t>
      </w:r>
      <w:r>
        <w:t xml:space="preserve">, </w:t>
      </w:r>
      <w:r w:rsidR="00EF4A08">
        <w:t>Canyon Live Oak</w:t>
      </w:r>
      <w:r>
        <w:t xml:space="preserve">, </w:t>
      </w:r>
      <w:r w:rsidR="00EF4A08">
        <w:t>Madrone</w:t>
      </w:r>
      <w:r>
        <w:t xml:space="preserve">, </w:t>
      </w:r>
      <w:r w:rsidR="00EF4A08">
        <w:t>Montane Mixed Hardwood</w:t>
      </w:r>
      <w:r>
        <w:t xml:space="preserve">, </w:t>
      </w:r>
      <w:r w:rsidR="00EF4A08">
        <w:t>Scrub Oak</w:t>
      </w:r>
    </w:p>
    <w:p w14:paraId="49A0905C" w14:textId="2FCF02EC" w:rsidR="00EF4A08" w:rsidRDefault="00EF4A08" w:rsidP="00EF4A08">
      <w:pPr>
        <w:pStyle w:val="ListParagraph"/>
        <w:numPr>
          <w:ilvl w:val="1"/>
          <w:numId w:val="2"/>
        </w:numPr>
      </w:pPr>
      <w:r>
        <w:t>West of the Sierra Crest</w:t>
      </w:r>
    </w:p>
    <w:p w14:paraId="33AFE7FC" w14:textId="2758B198" w:rsidR="00EF4A08" w:rsidRDefault="00EF4A08" w:rsidP="00EF4A08">
      <w:pPr>
        <w:pStyle w:val="ListParagraph"/>
        <w:numPr>
          <w:ilvl w:val="2"/>
          <w:numId w:val="2"/>
        </w:numPr>
      </w:pPr>
      <w:r>
        <w:t>Regional Dominance Type 1 = Black Oak, Eastside Pine, Jeffrey Pine, Ponderosa Pine</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 xml:space="preserve">Vegetation </w:t>
      </w:r>
      <w:commentRangeStart w:id="0"/>
      <w:r w:rsidRPr="006F682A">
        <w:rPr>
          <w:szCs w:val="24"/>
        </w:rPr>
        <w:t>Description</w:t>
      </w:r>
      <w:commentRangeEnd w:id="0"/>
      <w:r w:rsidR="00156254">
        <w:rPr>
          <w:rStyle w:val="CommentReference"/>
          <w:b w:val="0"/>
          <w:bCs w:val="0"/>
        </w:rPr>
        <w:commentReference w:id="0"/>
      </w:r>
    </w:p>
    <w:p w14:paraId="6B1BCF52" w14:textId="15D4C54D" w:rsidR="00D6111E" w:rsidRPr="00E41604" w:rsidRDefault="007F2F0B" w:rsidP="007F2F0B">
      <w:pPr>
        <w:jc w:val="left"/>
        <w:rPr>
          <w:i/>
          <w:szCs w:val="24"/>
        </w:rPr>
      </w:pPr>
      <w:r w:rsidRPr="007F2F0B">
        <w:rPr>
          <w:szCs w:val="24"/>
        </w:rPr>
        <w:t xml:space="preserve">The </w:t>
      </w:r>
      <w:r w:rsidR="00C11A08">
        <w:rPr>
          <w:szCs w:val="24"/>
        </w:rPr>
        <w:t>Oak-C</w:t>
      </w:r>
      <w:r w:rsidR="00D6111E">
        <w:rPr>
          <w:szCs w:val="24"/>
        </w:rPr>
        <w:t>o</w:t>
      </w:r>
      <w:r w:rsidR="00C11A08">
        <w:rPr>
          <w:szCs w:val="24"/>
        </w:rPr>
        <w:t>nifer Forest and W</w:t>
      </w:r>
      <w:r w:rsidR="00D6111E">
        <w:rPr>
          <w:szCs w:val="24"/>
        </w:rPr>
        <w:t>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w:t>
      </w:r>
      <w:r w:rsidR="00C11A08">
        <w:rPr>
          <w:szCs w:val="24"/>
        </w:rPr>
        <w:t>.</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27161C">
        <w:rPr>
          <w:szCs w:val="24"/>
        </w:rPr>
        <w:t xml:space="preserve">as a bi-layered canopy </w:t>
      </w:r>
      <w:r w:rsidR="00E41604">
        <w:rPr>
          <w:szCs w:val="24"/>
        </w:rPr>
        <w:t>(</w:t>
      </w:r>
      <w:r w:rsidR="00E56B6D">
        <w:rPr>
          <w:szCs w:val="24"/>
        </w:rPr>
        <w:t>LandFire 2007a</w:t>
      </w:r>
      <w:r w:rsidR="00E41604">
        <w:rPr>
          <w:szCs w:val="24"/>
        </w:rPr>
        <w:t xml:space="preserve">). In other cases, characteristic species occur in a mosaic-like pattern with small pure stands of conifers interspersed with small stands of broad-leaved trees. </w:t>
      </w:r>
      <w:r w:rsidR="00210C2C">
        <w:rPr>
          <w:i/>
          <w:szCs w:val="24"/>
        </w:rPr>
        <w:t xml:space="preserve">Q. chrysolepsis </w:t>
      </w:r>
      <w:r w:rsidR="00210C2C">
        <w:rPr>
          <w:szCs w:val="24"/>
        </w:rPr>
        <w:t xml:space="preserve">may occur in pure stands, particularly on harsher sites. </w:t>
      </w:r>
      <w:r w:rsidR="00E41604">
        <w:rPr>
          <w:szCs w:val="24"/>
        </w:rPr>
        <w:t>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6698E2C6"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t>
      </w:r>
      <w:commentRangeStart w:id="1"/>
      <w:r w:rsidR="004B1A2C">
        <w:t>woodlands</w:t>
      </w:r>
      <w:commentRangeEnd w:id="1"/>
      <w:r w:rsidR="00156254">
        <w:rPr>
          <w:rStyle w:val="CommentReference"/>
        </w:rPr>
        <w:commentReference w:id="1"/>
      </w:r>
      <w:r w:rsidR="004B1A2C">
        <w:t xml:space="preserve">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w:t>
      </w:r>
      <w:r w:rsidR="009F078E">
        <w:t>and forbs (O’Geen et al. 2007</w:t>
      </w:r>
      <w:r w:rsidR="004B1A2C">
        <w:t xml:space="preserve">). </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r w:rsidRPr="007D4AD1">
        <w:rPr>
          <w:szCs w:val="24"/>
        </w:rPr>
        <w:t>Distribution</w:t>
      </w:r>
    </w:p>
    <w:p w14:paraId="2B2E38D7" w14:textId="77777777" w:rsidR="00F658C0" w:rsidRDefault="00F658C0" w:rsidP="00792F74">
      <w:pPr>
        <w:jc w:val="left"/>
        <w:rPr>
          <w:b/>
          <w:szCs w:val="24"/>
        </w:rPr>
      </w:pPr>
    </w:p>
    <w:p w14:paraId="2D5B439B" w14:textId="1EA1DCFD" w:rsidR="00792F74" w:rsidRPr="00792F74" w:rsidRDefault="000E656A" w:rsidP="00792F74">
      <w:pPr>
        <w:jc w:val="left"/>
        <w:rPr>
          <w:szCs w:val="24"/>
        </w:rPr>
      </w:pPr>
      <w:r>
        <w:rPr>
          <w:szCs w:val="24"/>
        </w:rPr>
        <w:t xml:space="preserve">This type occurs in the </w:t>
      </w:r>
      <w:r w:rsidR="00792F74" w:rsidRPr="00792F74">
        <w:rPr>
          <w:szCs w:val="24"/>
        </w:rPr>
        <w:t xml:space="preserve">valleys and lower slopes </w:t>
      </w:r>
      <w:r>
        <w:rPr>
          <w:szCs w:val="24"/>
        </w:rPr>
        <w:t xml:space="preserve">of mountainous terrain, </w:t>
      </w:r>
      <w:r w:rsidR="00792F74" w:rsidRPr="00792F74">
        <w:rPr>
          <w:szCs w:val="24"/>
        </w:rPr>
        <w:t>on a variety of parent materials including granitics, metamorphic and Franciscan metasedimentary parent material and deep, well developed soils</w:t>
      </w:r>
      <w:r w:rsidR="0027161C">
        <w:rPr>
          <w:szCs w:val="24"/>
        </w:rPr>
        <w:t>, although rocky soils are also possible</w:t>
      </w:r>
      <w:r w:rsidR="00792F74" w:rsidRPr="00792F74">
        <w:rPr>
          <w:szCs w:val="24"/>
        </w:rPr>
        <w:t xml:space="preserve">. </w:t>
      </w:r>
      <w:r>
        <w:rPr>
          <w:szCs w:val="24"/>
        </w:rPr>
        <w:t xml:space="preserve">Slopes are generally steep and all aspects are included. </w:t>
      </w:r>
      <w:r w:rsidR="00792F74" w:rsidRPr="00792F74">
        <w:rPr>
          <w:szCs w:val="24"/>
        </w:rPr>
        <w:t>In the northern Sierra Nevada the elevational range is</w:t>
      </w:r>
      <w:r>
        <w:rPr>
          <w:szCs w:val="24"/>
        </w:rPr>
        <w:t xml:space="preserve"> 240 to 1800 m (800 to 5000 ft)</w:t>
      </w:r>
      <w:r w:rsidR="00792F74" w:rsidRPr="00792F74">
        <w:rPr>
          <w:szCs w:val="24"/>
        </w:rPr>
        <w:t xml:space="preserve"> (</w:t>
      </w:r>
      <w:r>
        <w:rPr>
          <w:szCs w:val="24"/>
        </w:rPr>
        <w:t>LandFire 2007a, Anderson 1988</w:t>
      </w:r>
      <w:r w:rsidR="00792F74" w:rsidRPr="00792F74">
        <w:rPr>
          <w:szCs w:val="24"/>
        </w:rPr>
        <w:t>)</w:t>
      </w:r>
      <w:r>
        <w:rPr>
          <w:szCs w:val="24"/>
        </w:rPr>
        <w:t>.</w:t>
      </w:r>
    </w:p>
    <w:p w14:paraId="0D1C1D37" w14:textId="77777777" w:rsidR="0097477C" w:rsidRPr="00792F74" w:rsidRDefault="0097477C" w:rsidP="00792F74">
      <w:pPr>
        <w:ind w:firstLine="360"/>
        <w:jc w:val="left"/>
      </w:pPr>
    </w:p>
    <w:p w14:paraId="4DC802B1" w14:textId="7EC68DD8"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 xml:space="preserve">throughout the elevational range of the </w:t>
      </w:r>
      <w:r w:rsidR="009F078E">
        <w:t>OCFW</w:t>
      </w:r>
      <w:r>
        <w:t xml:space="preserve">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w:t>
      </w:r>
      <w:r w:rsidR="009F078E">
        <w:t xml:space="preserve">O’Geen </w:t>
      </w:r>
      <w:r w:rsidRPr="00BE12CD">
        <w:t>et al. 2007</w:t>
      </w:r>
      <w:r>
        <w:t>)</w:t>
      </w:r>
      <w:r w:rsidR="00745DAC">
        <w:t>.</w:t>
      </w:r>
    </w:p>
    <w:p w14:paraId="3C2519F5" w14:textId="5E5F8DF1" w:rsidR="007F2F0B" w:rsidRDefault="007F2F0B" w:rsidP="00672A96">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769AF7F8" w:rsidR="0097477C" w:rsidRPr="0097477C" w:rsidRDefault="0097477C" w:rsidP="0097477C">
      <w:pPr>
        <w:jc w:val="left"/>
        <w:rPr>
          <w:szCs w:val="24"/>
        </w:rPr>
      </w:pPr>
      <w:r w:rsidRPr="006F682A">
        <w:rPr>
          <w:szCs w:val="24"/>
        </w:rPr>
        <w:t xml:space="preserve">Wildfires are common and frequent; mortality </w:t>
      </w:r>
      <w:r w:rsidRPr="0097477C">
        <w:rPr>
          <w:szCs w:val="24"/>
        </w:rPr>
        <w:t>depends on vegetation vulnerabil</w:t>
      </w:r>
      <w:r w:rsidR="003C0704">
        <w:rPr>
          <w:szCs w:val="24"/>
        </w:rPr>
        <w:t xml:space="preserve">ity and wildfire intensity. Low </w:t>
      </w:r>
      <w:del w:id="2" w:author="Kyle Merriam" w:date="2013-07-09T10:38:00Z">
        <w:r w:rsidRPr="0097477C" w:rsidDel="00156254">
          <w:rPr>
            <w:szCs w:val="24"/>
          </w:rPr>
          <w:delText xml:space="preserve">mortality </w:delText>
        </w:r>
      </w:del>
      <w:ins w:id="3" w:author="Kyle Merriam" w:date="2013-07-09T10:38:00Z">
        <w:r w:rsidR="00156254">
          <w:rPr>
            <w:szCs w:val="24"/>
          </w:rPr>
          <w:t>severity</w:t>
        </w:r>
        <w:r w:rsidR="00156254" w:rsidRPr="0097477C">
          <w:rPr>
            <w:szCs w:val="24"/>
          </w:rPr>
          <w:t xml:space="preserve"> </w:t>
        </w:r>
      </w:ins>
      <w:r w:rsidRPr="0097477C">
        <w:rPr>
          <w:szCs w:val="24"/>
        </w:rPr>
        <w:t>fires kill small trees and consume above-ground portions of shrubs and herbs, but do not kill large trees or below-ground organs of most shrubs and herbs</w:t>
      </w:r>
      <w:r w:rsidR="003C0704">
        <w:rPr>
          <w:szCs w:val="24"/>
        </w:rPr>
        <w:t xml:space="preserve"> which promptly re-sprout. High </w:t>
      </w:r>
      <w:r w:rsidRPr="0097477C">
        <w:rPr>
          <w:szCs w:val="24"/>
        </w:rPr>
        <w:t>mortality fires kill large as well as small trees, and may kill many of the shrubs and herbs</w:t>
      </w:r>
      <w:r w:rsidR="003C0704">
        <w:rPr>
          <w:szCs w:val="24"/>
        </w:rPr>
        <w:t xml:space="preserve"> as well. Fire kills the above-</w:t>
      </w:r>
      <w:r w:rsidRPr="0097477C">
        <w:rPr>
          <w:szCs w:val="24"/>
        </w:rPr>
        <w:t>ground portions of the shrubs and herbs, but mo</w:t>
      </w:r>
      <w:r w:rsidR="003C0704">
        <w:rPr>
          <w:szCs w:val="24"/>
        </w:rPr>
        <w:t>st shrubs and herbs promptly re</w:t>
      </w:r>
      <w:r w:rsidRPr="0097477C">
        <w:rPr>
          <w:szCs w:val="24"/>
        </w:rPr>
        <w:t xml:space="preserve">sprout from surviving below-ground organs. Wildfires may trigger transitions between developmental </w:t>
      </w:r>
      <w:r w:rsidR="0055648A">
        <w:rPr>
          <w:szCs w:val="24"/>
        </w:rPr>
        <w:t>condition classes</w:t>
      </w:r>
      <w:r w:rsidRPr="0097477C">
        <w:rPr>
          <w:szCs w:val="24"/>
        </w:rPr>
        <w:t>.</w:t>
      </w:r>
    </w:p>
    <w:p w14:paraId="21637127" w14:textId="70B7606A" w:rsidR="00286091" w:rsidRDefault="0027161C" w:rsidP="00286091">
      <w:pPr>
        <w:ind w:firstLine="360"/>
        <w:jc w:val="left"/>
        <w:rPr>
          <w:szCs w:val="24"/>
        </w:rPr>
      </w:pPr>
      <w:r>
        <w:rPr>
          <w:szCs w:val="24"/>
        </w:rPr>
        <w:t>OCFW sites</w:t>
      </w:r>
      <w:r w:rsidR="00286091" w:rsidRPr="0097477C">
        <w:rPr>
          <w:szCs w:val="24"/>
        </w:rPr>
        <w:t xml:space="preserve"> </w:t>
      </w:r>
      <w:r w:rsidR="00286091">
        <w:rPr>
          <w:szCs w:val="24"/>
        </w:rPr>
        <w:t xml:space="preserve">are fire-adapted and </w:t>
      </w:r>
      <w:r w:rsidR="003C0704">
        <w:rPr>
          <w:szCs w:val="24"/>
        </w:rPr>
        <w:t xml:space="preserve">had frequent, low </w:t>
      </w:r>
      <w:r w:rsidR="00286091" w:rsidRPr="0097477C">
        <w:rPr>
          <w:szCs w:val="24"/>
        </w:rPr>
        <w:t>severity surface</w:t>
      </w:r>
      <w:r w:rsidR="00286091">
        <w:rPr>
          <w:szCs w:val="24"/>
        </w:rPr>
        <w:t xml:space="preserve"> fires prior to fire exclusion </w:t>
      </w:r>
      <w:r w:rsidR="00286091" w:rsidRPr="0097477C">
        <w:rPr>
          <w:szCs w:val="24"/>
        </w:rPr>
        <w:t xml:space="preserve">in the late nineteenth century. </w:t>
      </w:r>
      <w:r w:rsidR="00286091">
        <w:rPr>
          <w:szCs w:val="24"/>
        </w:rPr>
        <w:t xml:space="preserve">Historically, fire </w:t>
      </w:r>
      <w:r w:rsidR="00286091" w:rsidRPr="0097477C">
        <w:rPr>
          <w:szCs w:val="24"/>
        </w:rPr>
        <w:t>return interval</w:t>
      </w:r>
      <w:r w:rsidR="00286091">
        <w:rPr>
          <w:szCs w:val="24"/>
        </w:rPr>
        <w:t>s</w:t>
      </w:r>
      <w:r w:rsidR="00286091" w:rsidRPr="0097477C">
        <w:rPr>
          <w:szCs w:val="24"/>
        </w:rPr>
        <w:t xml:space="preserve"> </w:t>
      </w:r>
      <w:r w:rsidR="003C0704">
        <w:rPr>
          <w:szCs w:val="24"/>
        </w:rPr>
        <w:t xml:space="preserve">(FRIs) </w:t>
      </w:r>
      <w:r w:rsidR="00286091" w:rsidRPr="0097477C">
        <w:rPr>
          <w:szCs w:val="24"/>
        </w:rPr>
        <w:t xml:space="preserve">in </w:t>
      </w:r>
      <w:r w:rsidR="00286091">
        <w:rPr>
          <w:i/>
          <w:szCs w:val="24"/>
        </w:rPr>
        <w:t>P. ponderosa</w:t>
      </w:r>
      <w:r w:rsidR="00286091" w:rsidRPr="0097477C">
        <w:rPr>
          <w:szCs w:val="24"/>
        </w:rPr>
        <w:t>-</w:t>
      </w:r>
      <w:r w:rsidR="00286091">
        <w:rPr>
          <w:i/>
          <w:szCs w:val="24"/>
        </w:rPr>
        <w:t>Q. kelloggii</w:t>
      </w:r>
      <w:r w:rsidR="00286091" w:rsidRPr="0097477C">
        <w:rPr>
          <w:szCs w:val="24"/>
        </w:rPr>
        <w:t xml:space="preserve"> forests increase</w:t>
      </w:r>
      <w:r w:rsidR="00286091">
        <w:rPr>
          <w:szCs w:val="24"/>
        </w:rPr>
        <w:t>d with increasing ele</w:t>
      </w:r>
      <w:r w:rsidR="00286091" w:rsidRPr="0097477C">
        <w:rPr>
          <w:szCs w:val="24"/>
        </w:rPr>
        <w:t>vation in the Sierra Nevada, with a ten</w:t>
      </w:r>
      <w:r w:rsidR="00286091">
        <w:rPr>
          <w:szCs w:val="24"/>
        </w:rPr>
        <w:t xml:space="preserve">dency towards shorter mean </w:t>
      </w:r>
      <w:r w:rsidR="003C0704">
        <w:rPr>
          <w:szCs w:val="24"/>
        </w:rPr>
        <w:t>FRIs</w:t>
      </w:r>
      <w:r w:rsidR="00286091" w:rsidRPr="0097477C">
        <w:rPr>
          <w:szCs w:val="24"/>
        </w:rPr>
        <w:t xml:space="preserve"> (5-15 years) on dry, west- and south-facing slopes and longer </w:t>
      </w:r>
      <w:r w:rsidR="003C0704">
        <w:rPr>
          <w:szCs w:val="24"/>
        </w:rPr>
        <w:t>FRIs</w:t>
      </w:r>
      <w:r w:rsidR="00286091" w:rsidRPr="0097477C">
        <w:rPr>
          <w:szCs w:val="24"/>
        </w:rPr>
        <w:t xml:space="preserve"> (15-25 years) on mesic, east- and north-facing slopes. Mid</w:t>
      </w:r>
      <w:r w:rsidR="00286091">
        <w:rPr>
          <w:szCs w:val="24"/>
        </w:rPr>
        <w:t>-</w:t>
      </w:r>
      <w:r w:rsidR="00286091" w:rsidRPr="0097477C">
        <w:rPr>
          <w:szCs w:val="24"/>
        </w:rPr>
        <w:t>elevation forests typically had mixed-severity fi</w:t>
      </w:r>
      <w:r w:rsidR="00286091">
        <w:rPr>
          <w:szCs w:val="24"/>
        </w:rPr>
        <w:t>res that created patchy mosaics (Fryer 2007).</w:t>
      </w:r>
    </w:p>
    <w:p w14:paraId="6011A795" w14:textId="26CB43AE" w:rsidR="003C0704" w:rsidRDefault="00465104" w:rsidP="003C0704">
      <w:pPr>
        <w:ind w:firstLine="360"/>
        <w:jc w:val="left"/>
        <w:rPr>
          <w:szCs w:val="24"/>
        </w:rPr>
      </w:pPr>
      <w:r w:rsidRPr="00465104">
        <w:rPr>
          <w:szCs w:val="24"/>
        </w:rPr>
        <w:t xml:space="preserve">Data on </w:t>
      </w:r>
      <w:r w:rsidR="003C0704">
        <w:rPr>
          <w:szCs w:val="24"/>
        </w:rPr>
        <w:t>FRIs</w:t>
      </w:r>
      <w:r w:rsidRPr="00465104">
        <w:rPr>
          <w:szCs w:val="24"/>
        </w:rPr>
        <w:t xml:space="preserve"> are available from a few review papers. </w:t>
      </w:r>
      <w:r w:rsidR="00286091" w:rsidRPr="001275B1">
        <w:rPr>
          <w:szCs w:val="24"/>
        </w:rPr>
        <w:t xml:space="preserve">According to Fryer, fire-return intervals for </w:t>
      </w:r>
      <w:r w:rsidR="00286091" w:rsidRPr="001275B1">
        <w:rPr>
          <w:i/>
          <w:szCs w:val="24"/>
        </w:rPr>
        <w:t>P. ponderosa</w:t>
      </w:r>
      <w:r w:rsidR="00286091" w:rsidRPr="001275B1">
        <w:rPr>
          <w:szCs w:val="24"/>
        </w:rPr>
        <w:t xml:space="preserve"> forests with a </w:t>
      </w:r>
      <w:r w:rsidR="00286091" w:rsidRPr="001275B1">
        <w:rPr>
          <w:i/>
          <w:szCs w:val="24"/>
        </w:rPr>
        <w:t>Q. kelloggii</w:t>
      </w:r>
      <w:r w:rsidR="00286091" w:rsidRPr="001275B1">
        <w:rPr>
          <w:szCs w:val="24"/>
        </w:rPr>
        <w:t xml:space="preserve"> component ranged from 6 to 22 years in the Cascade Range of southern Oregon and northern California</w:t>
      </w:r>
      <w:r w:rsidR="001275B1" w:rsidRPr="001275B1">
        <w:rPr>
          <w:szCs w:val="24"/>
        </w:rPr>
        <w:t xml:space="preserve"> (2007). </w:t>
      </w:r>
      <w:r w:rsidR="003C0704">
        <w:rPr>
          <w:szCs w:val="24"/>
        </w:rPr>
        <w:t xml:space="preserve">Skinner and Chang (1996) aggregated FRIs from the Sierra Nevada and separated pre-1850 data from overall data. Their paper </w:t>
      </w:r>
      <w:r w:rsidR="003C0704" w:rsidRPr="001275B1">
        <w:rPr>
          <w:szCs w:val="24"/>
        </w:rPr>
        <w:t xml:space="preserve">included a study on </w:t>
      </w:r>
      <w:r w:rsidR="00FA403A">
        <w:rPr>
          <w:szCs w:val="24"/>
        </w:rPr>
        <w:t>“</w:t>
      </w:r>
      <w:r w:rsidR="003C0704" w:rsidRPr="001275B1">
        <w:rPr>
          <w:szCs w:val="24"/>
        </w:rPr>
        <w:t>Black oak-ponderosa pine</w:t>
      </w:r>
      <w:r w:rsidR="00FA403A">
        <w:rPr>
          <w:szCs w:val="24"/>
        </w:rPr>
        <w:t>”</w:t>
      </w:r>
      <w:r w:rsidR="003C0704" w:rsidRPr="001275B1">
        <w:rPr>
          <w:szCs w:val="24"/>
        </w:rPr>
        <w:t xml:space="preserve"> vegetation in the Central Sierra i</w:t>
      </w:r>
      <w:r w:rsidR="003C0704">
        <w:rPr>
          <w:szCs w:val="24"/>
        </w:rPr>
        <w:t>n which the m</w:t>
      </w:r>
      <w:r w:rsidR="003C0704" w:rsidRPr="001275B1">
        <w:rPr>
          <w:szCs w:val="24"/>
        </w:rPr>
        <w:t xml:space="preserve">edian FRI was 8 years, with a minimum of 2 years and a maximum of 18 </w:t>
      </w:r>
      <w:commentRangeStart w:id="4"/>
      <w:r w:rsidR="003C0704" w:rsidRPr="001275B1">
        <w:rPr>
          <w:szCs w:val="24"/>
        </w:rPr>
        <w:t>years</w:t>
      </w:r>
      <w:commentRangeEnd w:id="4"/>
      <w:r w:rsidR="00156254">
        <w:rPr>
          <w:rStyle w:val="CommentReference"/>
        </w:rPr>
        <w:commentReference w:id="4"/>
      </w:r>
      <w:r w:rsidR="003C0704" w:rsidRPr="001275B1">
        <w:rPr>
          <w:szCs w:val="24"/>
        </w:rPr>
        <w:t xml:space="preserve">. Another study on </w:t>
      </w:r>
      <w:r w:rsidR="00FA403A">
        <w:rPr>
          <w:szCs w:val="24"/>
        </w:rPr>
        <w:t>“</w:t>
      </w:r>
      <w:r w:rsidR="003C0704">
        <w:rPr>
          <w:szCs w:val="24"/>
        </w:rPr>
        <w:t>c</w:t>
      </w:r>
      <w:r w:rsidR="003C0704" w:rsidRPr="001275B1">
        <w:rPr>
          <w:szCs w:val="24"/>
        </w:rPr>
        <w:t>anyon live oak-mixed conifer</w:t>
      </w:r>
      <w:r w:rsidR="00FA403A">
        <w:rPr>
          <w:szCs w:val="24"/>
        </w:rPr>
        <w:t>”</w:t>
      </w:r>
      <w:r w:rsidR="003C0704" w:rsidRPr="001275B1">
        <w:rPr>
          <w:szCs w:val="24"/>
        </w:rPr>
        <w:t xml:space="preserve"> vegetation also found evidence of frequent presettlement fire: median FRI was 11 years, with a minimum FRI of 7 years and a maximum of 33 years. </w:t>
      </w:r>
      <w:r w:rsidR="003C0704">
        <w:rPr>
          <w:szCs w:val="24"/>
        </w:rPr>
        <w:t xml:space="preserve">Van de Water and Safford’s 2011 review paper aggregates hundreds of articles, conference proceedings, and LandFire data on fire return intervals, with an emphasis on Californian sources. </w:t>
      </w:r>
      <w:r w:rsidR="003C0704" w:rsidRPr="001275B1">
        <w:rPr>
          <w:szCs w:val="24"/>
        </w:rPr>
        <w:t xml:space="preserve">The analogous presettlement fire regime for Van de Water and Safford (2011) to the YHR type is Yellow pine, which has a mean FRI of 11 years, a median of 7, a mean min of 5, and a mean max of 40. </w:t>
      </w:r>
    </w:p>
    <w:p w14:paraId="1D8654CB" w14:textId="00A1596A" w:rsidR="003C0704" w:rsidRPr="004B27FE" w:rsidRDefault="003C0704" w:rsidP="003C0704">
      <w:pPr>
        <w:ind w:firstLine="360"/>
        <w:jc w:val="left"/>
      </w:pPr>
      <w:r>
        <w:rPr>
          <w:szCs w:val="24"/>
        </w:rPr>
        <w:t xml:space="preserve">We also include here data from the pertinent individual LandFire BpS model (2007a). </w:t>
      </w:r>
      <w:r w:rsidRPr="001275B1">
        <w:t>Land</w:t>
      </w:r>
      <w:r>
        <w:t>F</w:t>
      </w:r>
      <w:r w:rsidRPr="001275B1">
        <w:t xml:space="preserve">ire’s Mediterranean California </w:t>
      </w:r>
      <w:r>
        <w:t>Lower Montane Black Oak-</w:t>
      </w:r>
      <w:r w:rsidRPr="001275B1">
        <w:t>Conifer Forest</w:t>
      </w:r>
      <w:r>
        <w:t xml:space="preserve"> </w:t>
      </w:r>
      <w:r w:rsidRPr="001275B1">
        <w:t xml:space="preserve">and Woodland for the northern Sierra </w:t>
      </w:r>
      <w:r>
        <w:t>notes that historical fire frequency was 5-30 years in this type.</w:t>
      </w:r>
      <w:r w:rsidRPr="001275B1">
        <w:t xml:space="preserve"> </w:t>
      </w:r>
      <w:r>
        <w:t>Modelers estimate mean FRIs of 18</w:t>
      </w:r>
      <w:r w:rsidRPr="001275B1">
        <w:t>0 years for replacement fire,</w:t>
      </w:r>
      <w:r>
        <w:t xml:space="preserve"> with a range of 100 to 300 years. For “mixed” fire, the predicted mean FRI is</w:t>
      </w:r>
      <w:r w:rsidRPr="001275B1">
        <w:t xml:space="preserve"> </w:t>
      </w:r>
      <w:r>
        <w:t>50</w:t>
      </w:r>
      <w:r w:rsidRPr="001275B1">
        <w:t xml:space="preserve"> </w:t>
      </w:r>
      <w:r>
        <w:t xml:space="preserve">years, with a range of 50 to 200 years. For surface fire, the predicted mean FRI is 9 years, with a range of 5 to 30 years </w:t>
      </w:r>
      <w:r w:rsidRPr="001275B1">
        <w:t xml:space="preserve">(2007a). We recalculated these numbers using </w:t>
      </w:r>
      <w:commentRangeStart w:id="5"/>
      <w:r w:rsidRPr="001275B1">
        <w:t>condition-specific information</w:t>
      </w:r>
      <w:commentRangeEnd w:id="5"/>
      <w:r w:rsidR="007F3AF8">
        <w:rPr>
          <w:rStyle w:val="CommentReference"/>
        </w:rPr>
        <w:commentReference w:id="5"/>
      </w:r>
      <w:r w:rsidRPr="001275B1">
        <w:t xml:space="preserve"> and using only high and low mortality fire categories, which resulted in </w:t>
      </w:r>
      <w:r>
        <w:t>a mean FRI</w:t>
      </w:r>
      <w:r w:rsidRPr="001275B1">
        <w:t xml:space="preserve"> of </w:t>
      </w:r>
      <w:r>
        <w:t>55</w:t>
      </w:r>
      <w:r w:rsidRPr="001275B1">
        <w:t xml:space="preserve"> years for high mortality fire, </w:t>
      </w:r>
      <w:r w:rsidR="007A385C">
        <w:t>9</w:t>
      </w:r>
      <w:r w:rsidRPr="001275B1">
        <w:t xml:space="preserve"> yea</w:t>
      </w:r>
      <w:r>
        <w:t xml:space="preserve">rs for low mortality fire, and </w:t>
      </w:r>
      <w:r w:rsidR="007A385C">
        <w:t>8</w:t>
      </w:r>
      <w:r w:rsidRPr="001275B1">
        <w:t xml:space="preserve"> years for any fire.</w:t>
      </w:r>
    </w:p>
    <w:p w14:paraId="0D32B785" w14:textId="0C43F8F7" w:rsidR="0097477C" w:rsidRDefault="0097477C" w:rsidP="0097477C"/>
    <w:p w14:paraId="7A964C21" w14:textId="07BB9CBF" w:rsidR="007A385C" w:rsidRPr="007A385C" w:rsidRDefault="0097477C" w:rsidP="007A385C">
      <w:pPr>
        <w:pStyle w:val="ListParagraph"/>
      </w:pPr>
      <w:r w:rsidRPr="00586FC3">
        <w:rPr>
          <w:b/>
        </w:rPr>
        <w:t>Ultramafic Modifier</w:t>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w:t>
      </w:r>
      <w:r w:rsidR="00671BA5">
        <w:rPr>
          <w:bCs/>
        </w:rPr>
        <w:t>2007b</w:t>
      </w:r>
      <w:r w:rsidR="00E57639">
        <w:rPr>
          <w:bCs/>
        </w:rPr>
        <w:t xml:space="preserve">) </w:t>
      </w:r>
      <w:r w:rsidR="0069100D">
        <w:rPr>
          <w:bCs/>
        </w:rPr>
        <w:t>reports</w:t>
      </w:r>
      <w:r w:rsidR="00E57639">
        <w:rPr>
          <w:bCs/>
        </w:rPr>
        <w:t xml:space="preserve"> an overall </w:t>
      </w:r>
      <w:r w:rsidR="007A385C">
        <w:rPr>
          <w:bCs/>
        </w:rPr>
        <w:t>m</w:t>
      </w:r>
      <w:r w:rsidR="005200EC">
        <w:rPr>
          <w:bCs/>
        </w:rPr>
        <w:t>ean</w:t>
      </w:r>
      <w:r w:rsidR="00E57639">
        <w:rPr>
          <w:bCs/>
        </w:rPr>
        <w:t xml:space="preserve"> FRI of 10 years. </w:t>
      </w:r>
      <w:r w:rsidR="007A385C">
        <w:rPr>
          <w:bCs/>
        </w:rPr>
        <w:t>Low mortality surface fires have a predicted mean FRI of 12 years, ranging from 3-35 years. High mortality fires are predicted to have a mean FRI of 250 years, ranging from 100-400 years. The LandFire model for Klamath-Siskiyou Xeromorphic Serpentine Savannah and Chaparral (</w:t>
      </w:r>
      <w:r w:rsidR="00671BA5">
        <w:rPr>
          <w:bCs/>
        </w:rPr>
        <w:t>2007c</w:t>
      </w:r>
      <w:r w:rsidR="007A385C">
        <w:rPr>
          <w:bCs/>
        </w:rPr>
        <w:t>) estimates an overall mean FRI of 14 years. Stand-replacing fire has a mean FRI of 200 years, ranging from 100-300 years. Surface fires have a mean FRI of 15 years, ranging from 10-20 years.</w:t>
      </w:r>
    </w:p>
    <w:p w14:paraId="1E005ECB" w14:textId="59A220EF" w:rsidR="00586FC3" w:rsidRPr="00671BA5" w:rsidRDefault="007A385C" w:rsidP="00671BA5">
      <w:pPr>
        <w:pStyle w:val="ListParagraph"/>
        <w:numPr>
          <w:ilvl w:val="0"/>
          <w:numId w:val="0"/>
        </w:numPr>
        <w:ind w:left="360"/>
      </w:pPr>
      <w:r>
        <w:t xml:space="preserve"> </w:t>
      </w:r>
    </w:p>
    <w:p w14:paraId="5867F217" w14:textId="5C72DE86" w:rsidR="00586FC3" w:rsidRPr="000C3D2B" w:rsidRDefault="0006709F" w:rsidP="00586FC3">
      <w:pPr>
        <w:pStyle w:val="Table"/>
        <w:keepNext/>
        <w:spacing w:before="0"/>
        <w:jc w:val="left"/>
        <w:rPr>
          <w:sz w:val="22"/>
          <w:szCs w:val="24"/>
        </w:rPr>
      </w:pPr>
      <w:r>
        <w:rPr>
          <w:sz w:val="22"/>
          <w:szCs w:val="24"/>
        </w:rPr>
        <w:t xml:space="preserve">Table 1. </w:t>
      </w:r>
      <w:r w:rsidR="00586FC3" w:rsidRPr="000C3D2B">
        <w:rPr>
          <w:sz w:val="22"/>
          <w:szCs w:val="24"/>
        </w:rPr>
        <w:t xml:space="preserve">Fire return intervals (years) and percentage of high versus low mortality fires in relation to soil type modifier and the presence of </w:t>
      </w:r>
      <w:r w:rsidR="00586FC3" w:rsidRPr="000C3D2B">
        <w:rPr>
          <w:i/>
          <w:sz w:val="22"/>
          <w:szCs w:val="24"/>
        </w:rPr>
        <w:t>P. tremuloides</w:t>
      </w:r>
      <w:r w:rsidR="00586FC3" w:rsidRPr="000C3D2B">
        <w:rPr>
          <w:sz w:val="22"/>
          <w:szCs w:val="24"/>
        </w:rPr>
        <w:t xml:space="preserve"> (Aspen). </w:t>
      </w:r>
      <w:r w:rsidR="0006633D">
        <w:rPr>
          <w:sz w:val="22"/>
          <w:szCs w:val="24"/>
        </w:rPr>
        <w:t>Values</w:t>
      </w:r>
      <w:r w:rsidR="00586FC3" w:rsidRPr="000C3D2B">
        <w:rPr>
          <w:sz w:val="22"/>
          <w:szCs w:val="24"/>
        </w:rPr>
        <w:t xml:space="preserve"> for </w:t>
      </w:r>
      <w:r w:rsidR="0006633D">
        <w:rPr>
          <w:sz w:val="22"/>
          <w:szCs w:val="24"/>
        </w:rPr>
        <w:t xml:space="preserve">OCFW </w:t>
      </w:r>
      <w:r w:rsidR="00586FC3" w:rsidRPr="000C3D2B">
        <w:rPr>
          <w:sz w:val="22"/>
          <w:szCs w:val="24"/>
        </w:rPr>
        <w:t xml:space="preserve">were derived from BpS model </w:t>
      </w:r>
      <w:r w:rsidR="0006633D" w:rsidRPr="0006633D">
        <w:rPr>
          <w:sz w:val="22"/>
          <w:szCs w:val="24"/>
        </w:rPr>
        <w:t xml:space="preserve">0610300 </w:t>
      </w:r>
      <w:r w:rsidR="00586FC3" w:rsidRPr="000C3D2B">
        <w:rPr>
          <w:sz w:val="22"/>
          <w:szCs w:val="24"/>
        </w:rPr>
        <w:t>(</w:t>
      </w:r>
      <w:r w:rsidR="00147B39">
        <w:rPr>
          <w:sz w:val="22"/>
          <w:szCs w:val="24"/>
        </w:rPr>
        <w:t>LandFire</w:t>
      </w:r>
      <w:r w:rsidR="00586FC3" w:rsidRPr="000C3D2B">
        <w:rPr>
          <w:sz w:val="22"/>
          <w:szCs w:val="24"/>
        </w:rPr>
        <w:t xml:space="preserve"> 2007a) and Van de Water and Safford (2011). </w:t>
      </w:r>
      <w:r w:rsidR="0006633D">
        <w:rPr>
          <w:sz w:val="22"/>
          <w:szCs w:val="24"/>
        </w:rPr>
        <w:t>Values</w:t>
      </w:r>
      <w:r w:rsidR="00586FC3" w:rsidRPr="000C3D2B">
        <w:rPr>
          <w:sz w:val="22"/>
          <w:szCs w:val="24"/>
        </w:rPr>
        <w:t xml:space="preserve"> for </w:t>
      </w:r>
      <w:r w:rsidR="0006633D">
        <w:rPr>
          <w:sz w:val="22"/>
          <w:szCs w:val="24"/>
        </w:rPr>
        <w:t>OCFW</w:t>
      </w:r>
      <w:r w:rsidR="00586FC3" w:rsidRPr="000C3D2B">
        <w:rPr>
          <w:sz w:val="22"/>
          <w:szCs w:val="24"/>
        </w:rPr>
        <w:t xml:space="preserve"> on </w:t>
      </w:r>
      <w:r w:rsidR="0006633D">
        <w:rPr>
          <w:sz w:val="22"/>
          <w:szCs w:val="24"/>
        </w:rPr>
        <w:t>ultramafic</w:t>
      </w:r>
      <w:r w:rsidR="00586FC3" w:rsidRPr="000C3D2B">
        <w:rPr>
          <w:sz w:val="22"/>
          <w:szCs w:val="24"/>
        </w:rPr>
        <w:t xml:space="preserve"> soils were derived from BpS model </w:t>
      </w:r>
      <w:r w:rsidR="0006633D" w:rsidRPr="0006633D">
        <w:rPr>
          <w:bCs/>
          <w:sz w:val="22"/>
          <w:szCs w:val="24"/>
        </w:rPr>
        <w:t xml:space="preserve">0610210 </w:t>
      </w:r>
      <w:r w:rsidR="00586FC3" w:rsidRPr="000C3D2B">
        <w:rPr>
          <w:sz w:val="22"/>
          <w:szCs w:val="24"/>
        </w:rPr>
        <w:t>(</w:t>
      </w:r>
      <w:r w:rsidR="00147B39">
        <w:rPr>
          <w:sz w:val="22"/>
          <w:szCs w:val="24"/>
        </w:rPr>
        <w:t>LandFire</w:t>
      </w:r>
      <w:r w:rsidR="00586FC3" w:rsidRPr="000C3D2B">
        <w:rPr>
          <w:sz w:val="22"/>
          <w:szCs w:val="24"/>
        </w:rPr>
        <w:t xml:space="preserve"> </w:t>
      </w:r>
      <w:r w:rsidR="00671BA5">
        <w:rPr>
          <w:sz w:val="22"/>
          <w:szCs w:val="24"/>
        </w:rPr>
        <w:t>2007b</w:t>
      </w:r>
      <w:r w:rsidR="00586FC3" w:rsidRPr="000C3D2B">
        <w:rPr>
          <w:sz w:val="22"/>
          <w:szCs w:val="24"/>
        </w:rPr>
        <w:t>)</w:t>
      </w:r>
      <w:r w:rsidR="0091405C">
        <w:rPr>
          <w:sz w:val="22"/>
          <w:szCs w:val="24"/>
        </w:rPr>
        <w:t xml:space="preserve"> and comments by Estes (2013)</w:t>
      </w:r>
      <w:r w:rsidR="00586FC3" w:rsidRPr="000C3D2B">
        <w:rPr>
          <w:sz w:val="22"/>
          <w:szCs w:val="24"/>
        </w:rPr>
        <w:t xml:space="preserve">.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671BA5">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1F94067C" w:rsidR="00586FC3" w:rsidRPr="00EC5F24" w:rsidRDefault="00586FC3" w:rsidP="0006709F">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06709F">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2992504F" w:rsidR="00586FC3" w:rsidRPr="00EC5F24" w:rsidRDefault="0006709F" w:rsidP="00D6111E">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671BA5">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11BD4B56"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8438A9A" w14:textId="5FFC09B2"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671BA5">
        <w:trPr>
          <w:trHeight w:val="300"/>
        </w:trPr>
        <w:tc>
          <w:tcPr>
            <w:tcW w:w="1300" w:type="dxa"/>
            <w:vMerge/>
            <w:tcBorders>
              <w:top w:val="nil"/>
              <w:left w:val="nil"/>
              <w:bottom w:val="single" w:sz="4" w:space="0" w:color="auto"/>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70CBCC15" w:rsidR="00586FC3" w:rsidRPr="007D4AD1" w:rsidRDefault="0006709F"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vAlign w:val="center"/>
            <w:hideMark/>
          </w:tcPr>
          <w:p w14:paraId="7B3CB873" w14:textId="400526B0"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37D17E0" w14:textId="4B7B9B27"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671BA5">
        <w:trPr>
          <w:trHeight w:val="300"/>
        </w:trPr>
        <w:tc>
          <w:tcPr>
            <w:tcW w:w="1300" w:type="dxa"/>
            <w:vMerge/>
            <w:tcBorders>
              <w:top w:val="nil"/>
              <w:left w:val="nil"/>
              <w:bottom w:val="single" w:sz="4" w:space="0" w:color="auto"/>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D139221" w:rsidR="00586FC3" w:rsidRPr="007D4AD1" w:rsidRDefault="0006709F"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18E7DAB0"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56CDA3E5" w14:textId="77777777" w:rsidTr="00671BA5">
        <w:trPr>
          <w:trHeight w:val="300"/>
        </w:trPr>
        <w:tc>
          <w:tcPr>
            <w:tcW w:w="1300" w:type="dxa"/>
            <w:vMerge/>
            <w:tcBorders>
              <w:top w:val="nil"/>
              <w:left w:val="nil"/>
              <w:bottom w:val="single" w:sz="4" w:space="0" w:color="auto"/>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62D194D7" w:rsidR="00586FC3" w:rsidRPr="007D4AD1" w:rsidRDefault="0091405C" w:rsidP="00D6111E">
            <w:pPr>
              <w:autoSpaceDE/>
              <w:autoSpaceDN/>
              <w:adjustRightInd/>
              <w:jc w:val="center"/>
              <w:rPr>
                <w:noProof w:val="0"/>
                <w:color w:val="000000"/>
                <w:szCs w:val="24"/>
              </w:rPr>
            </w:pPr>
            <w:r>
              <w:rPr>
                <w:noProof w:val="0"/>
                <w:color w:val="000000"/>
                <w:szCs w:val="24"/>
              </w:rPr>
              <w:t>70</w:t>
            </w:r>
          </w:p>
        </w:tc>
        <w:tc>
          <w:tcPr>
            <w:tcW w:w="1300" w:type="dxa"/>
            <w:tcBorders>
              <w:top w:val="single" w:sz="4" w:space="0" w:color="auto"/>
              <w:left w:val="nil"/>
              <w:bottom w:val="nil"/>
              <w:right w:val="nil"/>
            </w:tcBorders>
            <w:shd w:val="clear" w:color="auto" w:fill="auto"/>
            <w:noWrap/>
            <w:vAlign w:val="center"/>
            <w:hideMark/>
          </w:tcPr>
          <w:p w14:paraId="7EFF4A78" w14:textId="20AA1664"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2D8DDB9" w14:textId="6FB9F1B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4BECD0F" w14:textId="233F1B0D" w:rsidR="00586FC3" w:rsidRPr="007D4AD1" w:rsidRDefault="0091405C" w:rsidP="005504F4">
            <w:pPr>
              <w:autoSpaceDE/>
              <w:autoSpaceDN/>
              <w:adjustRightInd/>
              <w:jc w:val="center"/>
              <w:rPr>
                <w:noProof w:val="0"/>
                <w:color w:val="000000"/>
                <w:szCs w:val="24"/>
              </w:rPr>
            </w:pPr>
            <w:r>
              <w:rPr>
                <w:noProof w:val="0"/>
                <w:color w:val="000000"/>
                <w:szCs w:val="24"/>
              </w:rPr>
              <w:t>22</w:t>
            </w:r>
          </w:p>
        </w:tc>
      </w:tr>
      <w:tr w:rsidR="00586FC3" w:rsidRPr="00571334" w14:paraId="3DE8410B" w14:textId="77777777" w:rsidTr="00671BA5">
        <w:trPr>
          <w:trHeight w:val="300"/>
        </w:trPr>
        <w:tc>
          <w:tcPr>
            <w:tcW w:w="1300" w:type="dxa"/>
            <w:vMerge/>
            <w:tcBorders>
              <w:top w:val="nil"/>
              <w:left w:val="nil"/>
              <w:bottom w:val="single" w:sz="4" w:space="0" w:color="auto"/>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2E82D73C" w14:textId="68437272" w:rsidR="00586FC3" w:rsidRPr="007D4AD1" w:rsidRDefault="0091405C" w:rsidP="00D6111E">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6C87D543" w14:textId="3829B5BF"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320D5B95" w14:textId="61F0D8C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457F40DD" w14:textId="08D005CD" w:rsidR="00586FC3" w:rsidRPr="007D4AD1" w:rsidRDefault="0091405C" w:rsidP="005504F4">
            <w:pPr>
              <w:autoSpaceDE/>
              <w:autoSpaceDN/>
              <w:adjustRightInd/>
              <w:jc w:val="center"/>
              <w:rPr>
                <w:noProof w:val="0"/>
                <w:color w:val="000000"/>
                <w:szCs w:val="24"/>
              </w:rPr>
            </w:pPr>
            <w:r>
              <w:rPr>
                <w:noProof w:val="0"/>
                <w:color w:val="000000"/>
                <w:szCs w:val="24"/>
              </w:rPr>
              <w:t>78</w:t>
            </w:r>
          </w:p>
        </w:tc>
      </w:tr>
      <w:tr w:rsidR="00586FC3" w:rsidRPr="00571334" w14:paraId="02BFE27F" w14:textId="77777777" w:rsidTr="00671BA5">
        <w:trPr>
          <w:trHeight w:val="300"/>
        </w:trPr>
        <w:tc>
          <w:tcPr>
            <w:tcW w:w="1300" w:type="dxa"/>
            <w:vMerge/>
            <w:tcBorders>
              <w:top w:val="nil"/>
              <w:left w:val="nil"/>
              <w:bottom w:val="single" w:sz="4" w:space="0" w:color="auto"/>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42431DBC" w14:textId="1FB97FD1" w:rsidR="00586FC3" w:rsidRPr="007D4AD1" w:rsidRDefault="0091405C" w:rsidP="00D6111E">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single" w:sz="4" w:space="0" w:color="auto"/>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single" w:sz="4" w:space="0" w:color="auto"/>
              <w:right w:val="nil"/>
            </w:tcBorders>
            <w:shd w:val="clear" w:color="auto" w:fill="auto"/>
            <w:noWrap/>
            <w:vAlign w:val="center"/>
            <w:hideMark/>
          </w:tcPr>
          <w:p w14:paraId="2B9809E2" w14:textId="1AF73639" w:rsidR="00586FC3" w:rsidRPr="007D4AD1" w:rsidRDefault="005504F4" w:rsidP="00D6111E">
            <w:pPr>
              <w:autoSpaceDE/>
              <w:autoSpaceDN/>
              <w:adjustRightInd/>
              <w:jc w:val="center"/>
              <w:rPr>
                <w:noProof w:val="0"/>
                <w:color w:val="000000"/>
                <w:szCs w:val="24"/>
              </w:rPr>
            </w:pPr>
            <w:r>
              <w:rPr>
                <w:noProof w:val="0"/>
                <w:color w:val="000000"/>
                <w:szCs w:val="24"/>
              </w:rPr>
              <w:t>100</w:t>
            </w: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6B050A47"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55648A">
        <w:rPr>
          <w:szCs w:val="24"/>
        </w:rPr>
        <w:t>condition classes</w:t>
      </w:r>
      <w:r w:rsidRPr="006F682A">
        <w:rPr>
          <w:szCs w:val="24"/>
        </w:rPr>
        <w:t xml:space="preserve">, or shift/accelerate succession to a more open </w:t>
      </w:r>
      <w:r w:rsidR="0055648A">
        <w:rPr>
          <w:szCs w:val="24"/>
        </w:rPr>
        <w:t>condition</w:t>
      </w:r>
      <w:r w:rsidRPr="006F682A">
        <w:rPr>
          <w:szCs w:val="24"/>
        </w:rPr>
        <w:t>.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r w:rsidRPr="00DA3086">
        <w:rPr>
          <w:bCs w:val="0"/>
          <w:sz w:val="36"/>
        </w:rPr>
        <w:t>Classes</w:t>
      </w:r>
    </w:p>
    <w:p w14:paraId="21BA3926" w14:textId="47FE79A5" w:rsidR="002F195F" w:rsidRDefault="002F195F" w:rsidP="002F195F">
      <w:pPr>
        <w:jc w:val="left"/>
      </w:pPr>
      <w:r>
        <w:t xml:space="preserve">We recognize </w:t>
      </w:r>
      <w:r w:rsidR="00671BA5">
        <w:t xml:space="preserve">four separate condition classes for OCFW: Early Development (ED), Mid Development Open (MDO), Mid Development Closed (MDC), and Late Development All (LDA). </w:t>
      </w:r>
      <w:r>
        <w:t xml:space="preserve">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36E964D" w14:textId="77777777" w:rsidR="002F195F" w:rsidRDefault="002F195F" w:rsidP="002F195F">
      <w:pPr>
        <w:jc w:val="left"/>
      </w:pP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1C9133EC" w:rsidR="00CA1698" w:rsidRDefault="00586FC3" w:rsidP="00CA1698">
      <w:pPr>
        <w:jc w:val="left"/>
      </w:pPr>
      <w:r w:rsidRPr="00CA1698">
        <w:rPr>
          <w:b/>
        </w:rPr>
        <w:t>Description</w:t>
      </w:r>
      <w:r w:rsidRPr="006F682A">
        <w:tab/>
      </w:r>
      <w:r w:rsidR="00CA1698" w:rsidRPr="00CA1698">
        <w:t xml:space="preserve">The early </w:t>
      </w:r>
      <w:r w:rsidR="0055648A">
        <w:t>condition class</w:t>
      </w:r>
      <w:r w:rsidR="00CA1698" w:rsidRPr="00CA1698">
        <w:t xml:space="preserve"> is the initial post-disturbance community dominated by </w:t>
      </w:r>
      <w:commentRangeStart w:id="6"/>
      <w:r w:rsidR="00CA1698" w:rsidRPr="00CA1698">
        <w:t xml:space="preserve">coppicing oak sprouts </w:t>
      </w:r>
      <w:commentRangeEnd w:id="6"/>
      <w:r w:rsidR="002B3B84">
        <w:rPr>
          <w:rStyle w:val="CommentReference"/>
        </w:rPr>
        <w:commentReference w:id="6"/>
      </w:r>
      <w:r w:rsidR="00CA1698" w:rsidRPr="00CA1698">
        <w:t xml:space="preserve">(such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 xml:space="preserve">ated forbs dominate understory. </w:t>
      </w:r>
      <w:commentRangeStart w:id="7"/>
      <w:r w:rsidR="00CA1698" w:rsidRPr="00CA1698">
        <w:t>Localized native herbivo</w:t>
      </w:r>
      <w:r w:rsidR="00CA1698">
        <w:t xml:space="preserve">ry </w:t>
      </w:r>
      <w:commentRangeEnd w:id="7"/>
      <w:r w:rsidR="002B3B84">
        <w:rPr>
          <w:rStyle w:val="CommentReference"/>
        </w:rPr>
        <w:commentReference w:id="7"/>
      </w:r>
      <w:r w:rsidR="00CA1698">
        <w:t>may maintain oak sprouts in “</w:t>
      </w:r>
      <w:r w:rsidR="00CA1698" w:rsidRPr="00CA1698">
        <w:t>s</w:t>
      </w:r>
      <w:r w:rsidR="0055648A">
        <w:t>hrub” form for extended period. Vegetation</w:t>
      </w:r>
      <w:r w:rsidR="00CA1698" w:rsidRPr="00CA1698">
        <w:t xml:space="preserve"> </w:t>
      </w:r>
      <w:r w:rsidR="00485C54">
        <w:t>may also include</w:t>
      </w:r>
      <w:r w:rsidR="00CA1698" w:rsidRPr="00CA1698">
        <w:t xml:space="preserve">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73939683" w:rsidR="008D5063" w:rsidRDefault="008D5063" w:rsidP="008D5063">
      <w:pPr>
        <w:ind w:firstLine="360"/>
        <w:jc w:val="left"/>
      </w:pPr>
      <w:r w:rsidRPr="008D5063">
        <w:t xml:space="preserve">On sites or areas that are dry or of low quality, significant pine regeneration may depend on concurrent disturbance of </w:t>
      </w:r>
      <w:r w:rsidR="00485C54">
        <w:t>shrub species</w:t>
      </w:r>
      <w:r w:rsidRPr="008D5063">
        <w:t xml:space="preserve"> and a good pine seed crop with favorable weather. Thus, it may require 50-100 years for significant pine regeneration in the absence of intervention.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046E33D9" w:rsidR="00737FBB" w:rsidRDefault="00737FBB" w:rsidP="00737FBB">
      <w:pPr>
        <w:jc w:val="left"/>
      </w:pPr>
    </w:p>
    <w:p w14:paraId="0133042D" w14:textId="12C7C7A1" w:rsidR="00737FBB" w:rsidRDefault="00E801D2" w:rsidP="00737FBB">
      <w:pPr>
        <w:jc w:val="left"/>
      </w:pPr>
      <w:r>
        <w:drawing>
          <wp:anchor distT="0" distB="0" distL="114300" distR="114300" simplePos="0" relativeHeight="251663360" behindDoc="0" locked="0" layoutInCell="1" allowOverlap="1" wp14:anchorId="332FEDEF" wp14:editId="62A83A59">
            <wp:simplePos x="0" y="0"/>
            <wp:positionH relativeFrom="column">
              <wp:posOffset>3007360</wp:posOffset>
            </wp:positionH>
            <wp:positionV relativeFrom="paragraph">
              <wp:posOffset>41910</wp:posOffset>
            </wp:positionV>
            <wp:extent cx="2926715"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ED.png"/>
                    <pic:cNvPicPr/>
                  </pic:nvPicPr>
                  <pic:blipFill rotWithShape="1">
                    <a:blip r:embed="rId9">
                      <a:extLst>
                        <a:ext uri="{28A0092B-C50C-407E-A947-70E740481C1C}">
                          <a14:useLocalDpi xmlns:a14="http://schemas.microsoft.com/office/drawing/2010/main" val="0"/>
                        </a:ext>
                      </a:extLst>
                    </a:blip>
                    <a:srcRect l="4445" t="5699" r="735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Succession Transition</w:t>
      </w:r>
      <w:r w:rsidR="00737FBB"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 xml:space="preserve">velopment </w:t>
      </w:r>
      <w:r w:rsidR="0055648A">
        <w:t>condition class</w:t>
      </w:r>
      <w:r w:rsidR="004E6E75">
        <w:t xml:space="preserve"> after 20 years. The </w:t>
      </w:r>
      <w:r w:rsidR="0055648A">
        <w:t>rate</w:t>
      </w:r>
      <w:r w:rsidR="004E6E75">
        <w:t xml:space="preserve"> of succession per time step is 0.7. T</w:t>
      </w:r>
      <w:r w:rsidR="004E6E75" w:rsidRPr="006F682A">
        <w:t xml:space="preserve">he transition </w:t>
      </w:r>
      <w:r w:rsidR="004E6E75">
        <w:t xml:space="preserve">may be to either MDC or MDO. The secondary </w:t>
      </w:r>
      <w:r w:rsidR="0055648A">
        <w:t>rate</w:t>
      </w:r>
      <w:r w:rsidR="004E6E75">
        <w:t xml:space="preserve"> of succession to MDO is 0.</w:t>
      </w:r>
      <w:r w:rsidR="00485C54">
        <w:t>4</w:t>
      </w:r>
      <w:r w:rsidR="004E6E75">
        <w:t xml:space="preserve"> and to MDC is 0.</w:t>
      </w:r>
      <w:r w:rsidR="00485C54">
        <w:t>6</w:t>
      </w:r>
      <w:r w:rsidR="004E6E75">
        <w:t>.</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06412BEE"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 xml:space="preserve">0 years and may be delayed in the ED </w:t>
      </w:r>
      <w:r w:rsidR="0055648A">
        <w:t>condition class</w:t>
      </w:r>
      <w:r w:rsidRPr="006027C4">
        <w:t xml:space="preserve"> for as long as 1</w:t>
      </w:r>
      <w:r>
        <w:t>0</w:t>
      </w:r>
      <w:r w:rsidRPr="006027C4">
        <w:t xml:space="preserve">0 years. </w:t>
      </w:r>
      <w:r>
        <w:t xml:space="preserve">A stand in this condition </w:t>
      </w:r>
      <w:r w:rsidR="0055648A">
        <w:t>succeeds at a rate of 0.2 per time step</w:t>
      </w:r>
      <w:r>
        <w:t>.</w:t>
      </w:r>
      <w:r w:rsidRPr="006027C4">
        <w:t xml:space="preserve"> </w:t>
      </w:r>
    </w:p>
    <w:p w14:paraId="2EFE6216" w14:textId="77777777" w:rsidR="004E6E75" w:rsidRDefault="004E6E75" w:rsidP="004E6E75">
      <w:pPr>
        <w:jc w:val="left"/>
        <w:rPr>
          <w:rFonts w:eastAsiaTheme="minorEastAsia"/>
          <w:b/>
          <w:lang w:eastAsia="ja-JP"/>
        </w:rPr>
      </w:pPr>
    </w:p>
    <w:p w14:paraId="278CB89F" w14:textId="06A36EEF"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 xml:space="preserve">High mortality wildfire (100%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Early Devel</w:t>
      </w:r>
      <w:r w:rsidRPr="004E6E75">
        <w:rPr>
          <w:rFonts w:eastAsiaTheme="minorEastAsia"/>
          <w:lang w:eastAsia="ja-JP"/>
        </w:rPr>
        <w:t xml:space="preserve">opment </w:t>
      </w:r>
      <w:r w:rsidR="0055648A">
        <w:rPr>
          <w:rFonts w:eastAsiaTheme="minorEastAsia"/>
          <w:lang w:eastAsia="ja-JP"/>
        </w:rPr>
        <w:t>condition</w:t>
      </w:r>
      <w:r w:rsidR="00E5230A">
        <w:rPr>
          <w:rFonts w:eastAsiaTheme="minorEastAsia"/>
          <w:lang w:eastAsia="ja-JP"/>
        </w:rPr>
        <w:t>, regardless of soil type</w:t>
      </w:r>
      <w:r w:rsidRPr="004E6E75">
        <w:rPr>
          <w:rFonts w:eastAsiaTheme="minorEastAsia"/>
          <w:lang w:eastAsia="ja-JP"/>
        </w:rPr>
        <w:t xml:space="preserve">. Low mortality wildfire is not modeled for this </w:t>
      </w:r>
      <w:commentRangeStart w:id="8"/>
      <w:r w:rsidR="0055648A">
        <w:rPr>
          <w:rFonts w:eastAsiaTheme="minorEastAsia"/>
          <w:lang w:eastAsia="ja-JP"/>
        </w:rPr>
        <w:t>condition</w:t>
      </w:r>
      <w:commentRangeEnd w:id="8"/>
      <w:r w:rsidR="002B3B84">
        <w:rPr>
          <w:rStyle w:val="CommentReference"/>
        </w:rPr>
        <w:commentReference w:id="8"/>
      </w:r>
      <w:r w:rsidRPr="004E6E75">
        <w:rPr>
          <w:rFonts w:eastAsiaTheme="minorEastAsia"/>
          <w:lang w:eastAsia="ja-JP"/>
        </w:rPr>
        <w:t>.</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2960CF25" w:rsidR="004E6E75" w:rsidRPr="004E6E75" w:rsidRDefault="004E6E75" w:rsidP="004E6E75">
      <w:pPr>
        <w:jc w:val="left"/>
      </w:pPr>
      <w:r w:rsidRPr="004E6E75">
        <w:rPr>
          <w:b/>
        </w:rPr>
        <w:t>Description</w:t>
      </w:r>
      <w:r w:rsidRPr="004E6E75">
        <w:rPr>
          <w:b/>
        </w:rPr>
        <w:tab/>
      </w:r>
      <w:r w:rsidRPr="004E6E75">
        <w:t xml:space="preserve">The mid-seral, open </w:t>
      </w:r>
      <w:r w:rsidR="0055648A">
        <w:t>condition class</w:t>
      </w:r>
      <w:r w:rsidRPr="004E6E75">
        <w:t xml:space="preserv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r w:rsidR="00BB39F6">
        <w:t xml:space="preserve"> (LandFire 2007a)</w:t>
      </w:r>
      <w:r w:rsidRPr="004E6E75">
        <w:t>.</w:t>
      </w:r>
    </w:p>
    <w:p w14:paraId="52450C8C" w14:textId="3BEF9064" w:rsidR="004E6E75" w:rsidRPr="004E6E75" w:rsidRDefault="004E6E75" w:rsidP="004E6E75">
      <w:pPr>
        <w:jc w:val="left"/>
      </w:pPr>
    </w:p>
    <w:p w14:paraId="0BD483EC" w14:textId="1AA38A94" w:rsidR="004E6E75" w:rsidRDefault="00E801D2" w:rsidP="004E6E75">
      <w:pPr>
        <w:jc w:val="left"/>
      </w:pPr>
      <w:r>
        <w:rPr>
          <w:rFonts w:ascii="Times" w:eastAsiaTheme="minorEastAsia" w:hAnsi="Times" w:cs="Times"/>
          <w:sz w:val="26"/>
          <w:szCs w:val="26"/>
        </w:rPr>
        <w:drawing>
          <wp:anchor distT="0" distB="0" distL="114300" distR="114300" simplePos="0" relativeHeight="251664384" behindDoc="0" locked="0" layoutInCell="1" allowOverlap="1" wp14:anchorId="3DD29D55" wp14:editId="0F0821BE">
            <wp:simplePos x="0" y="0"/>
            <wp:positionH relativeFrom="column">
              <wp:posOffset>3027680</wp:posOffset>
            </wp:positionH>
            <wp:positionV relativeFrom="paragraph">
              <wp:posOffset>24130</wp:posOffset>
            </wp:positionV>
            <wp:extent cx="290068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png"/>
                    <pic:cNvPicPr/>
                  </pic:nvPicPr>
                  <pic:blipFill rotWithShape="1">
                    <a:blip r:embed="rId10">
                      <a:extLst>
                        <a:ext uri="{28A0092B-C50C-407E-A947-70E740481C1C}">
                          <a14:useLocalDpi xmlns:a14="http://schemas.microsoft.com/office/drawing/2010/main" val="0"/>
                        </a:ext>
                      </a:extLst>
                    </a:blip>
                    <a:srcRect l="4445" t="5244" r="7692" b="2435"/>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t>
      </w:r>
      <w:r w:rsidR="00931DBE">
        <w:t>at a rate</w:t>
      </w:r>
      <w:r w:rsidR="008D023F">
        <w:t xml:space="preserve"> of 0.7 per timestep.</w:t>
      </w:r>
      <w:r w:rsidR="00931DBE">
        <w:t xml:space="preserve"> After 150 years since transitioning to a mid development </w:t>
      </w:r>
      <w:r w:rsidR="0055648A">
        <w:t>condition</w:t>
      </w:r>
      <w:r w:rsidR="00931DBE">
        <w:t>, succession to LDA occurs at a rate of 0.4 per timestep.</w:t>
      </w:r>
      <w:r w:rsidR="00297D5B">
        <w:t xml:space="preserve"> All remaining stands transition after 230 years.</w:t>
      </w:r>
    </w:p>
    <w:p w14:paraId="23B2704E" w14:textId="77777777" w:rsidR="004627F6" w:rsidRPr="004E6E75" w:rsidRDefault="004627F6" w:rsidP="004E6E75">
      <w:pPr>
        <w:jc w:val="left"/>
      </w:pPr>
    </w:p>
    <w:p w14:paraId="2F85EE26" w14:textId="5458EC91"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r w:rsidR="00B505B5">
        <w:t>After 200 years in the mid development condition, succession to LDA occurs at a rate of 0.4 per timestep. All remaining stands transition after 280 years.</w:t>
      </w:r>
    </w:p>
    <w:p w14:paraId="724580EC" w14:textId="77777777" w:rsidR="004E6E75" w:rsidRDefault="004E6E75" w:rsidP="004E6E75">
      <w:pPr>
        <w:jc w:val="left"/>
        <w:rPr>
          <w:rFonts w:eastAsiaTheme="minorEastAsia"/>
          <w:b/>
          <w:lang w:eastAsia="ja-JP"/>
        </w:rPr>
      </w:pPr>
    </w:p>
    <w:p w14:paraId="1B1F44A5" w14:textId="1859832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00E5230A">
        <w:rPr>
          <w:rFonts w:eastAsiaTheme="minorEastAsia"/>
          <w:lang w:eastAsia="ja-JP"/>
        </w:rPr>
        <w:t>High mortality wildfire (4.3</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E5230A">
        <w:rPr>
          <w:rFonts w:eastAsiaTheme="minorEastAsia"/>
          <w:lang w:eastAsia="ja-JP"/>
        </w:rPr>
        <w:t>. Low mortality wildfire (95.6</w:t>
      </w:r>
      <w:r w:rsidRPr="004E6E75">
        <w:rPr>
          <w:rFonts w:eastAsiaTheme="minorEastAsia"/>
          <w:lang w:eastAsia="ja-JP"/>
        </w:rPr>
        <w:t>%) maintains the patch in MDO.</w:t>
      </w:r>
    </w:p>
    <w:p w14:paraId="0416BD1A" w14:textId="77777777" w:rsidR="00E5230A" w:rsidRDefault="00E5230A" w:rsidP="004E6E75">
      <w:pPr>
        <w:jc w:val="left"/>
        <w:rPr>
          <w:rFonts w:eastAsiaTheme="minorEastAsia"/>
          <w:lang w:eastAsia="ja-JP"/>
        </w:rPr>
      </w:pPr>
    </w:p>
    <w:p w14:paraId="7014B7B3" w14:textId="3FFABDF0" w:rsidR="00E5230A" w:rsidRPr="00E5230A" w:rsidRDefault="00E5230A" w:rsidP="00E5230A">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(5.6</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(94.4</w:t>
      </w:r>
      <w:r w:rsidRPr="004E6E75">
        <w:rPr>
          <w:rFonts w:eastAsiaTheme="minorEastAsia"/>
          <w:lang w:eastAsia="ja-JP"/>
        </w:rPr>
        <w:t>%)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9FBA01B"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37C9E48B" w:rsidR="004E6E75" w:rsidRPr="004E6E75" w:rsidRDefault="00E801D2" w:rsidP="004E6E75">
      <w:pPr>
        <w:jc w:val="left"/>
      </w:pPr>
      <w:r>
        <w:drawing>
          <wp:anchor distT="0" distB="0" distL="114300" distR="114300" simplePos="0" relativeHeight="251665408" behindDoc="0" locked="0" layoutInCell="1" allowOverlap="1" wp14:anchorId="56D6A6E7" wp14:editId="1E3367AF">
            <wp:simplePos x="0" y="0"/>
            <wp:positionH relativeFrom="column">
              <wp:posOffset>3037840</wp:posOffset>
            </wp:positionH>
            <wp:positionV relativeFrom="paragraph">
              <wp:posOffset>955040</wp:posOffset>
            </wp:positionV>
            <wp:extent cx="289687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png"/>
                    <pic:cNvPicPr/>
                  </pic:nvPicPr>
                  <pic:blipFill rotWithShape="1">
                    <a:blip r:embed="rId11">
                      <a:extLst>
                        <a:ext uri="{28A0092B-C50C-407E-A947-70E740481C1C}">
                          <a14:useLocalDpi xmlns:a14="http://schemas.microsoft.com/office/drawing/2010/main" val="0"/>
                        </a:ext>
                      </a:extLst>
                    </a:blip>
                    <a:srcRect l="4615" t="5472" r="7863" b="2436"/>
                    <a:stretch/>
                  </pic:blipFill>
                  <pic:spPr bwMode="auto">
                    <a:xfrm>
                      <a:off x="0" y="0"/>
                      <a:ext cx="289687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4E6E75">
        <w:rPr>
          <w:b/>
        </w:rPr>
        <w:t>Description</w:t>
      </w:r>
      <w:r w:rsidR="004E6E75" w:rsidRPr="004E6E75">
        <w:rPr>
          <w:b/>
        </w:rPr>
        <w:tab/>
      </w:r>
      <w:r w:rsidR="004E6E75" w:rsidRPr="004E6E75">
        <w:t xml:space="preserve">The mid-seral, closed </w:t>
      </w:r>
      <w:r w:rsidR="0055648A">
        <w:t>condition class</w:t>
      </w:r>
      <w:r w:rsidR="004E6E75" w:rsidRPr="004E6E75">
        <w:t xml:space="preserve"> </w:t>
      </w:r>
      <w:r w:rsidR="00884C0A">
        <w:t>is representative of</w:t>
      </w:r>
      <w:r w:rsidR="004E6E75" w:rsidRPr="004E6E75">
        <w:t xml:space="preserve"> the more mesic end of the environmental gradient and supports a dense canopy of oak and </w:t>
      </w:r>
      <w:r w:rsidR="004E6E75">
        <w:rPr>
          <w:i/>
        </w:rPr>
        <w:t>P. ponderosa</w:t>
      </w:r>
      <w:r w:rsidR="004E6E75" w:rsidRPr="004E6E75">
        <w:t xml:space="preserve"> and/or </w:t>
      </w:r>
      <w:r w:rsidR="004E6E75">
        <w:rPr>
          <w:i/>
        </w:rPr>
        <w:t xml:space="preserve">P. </w:t>
      </w:r>
      <w:r w:rsidR="004E6E75">
        <w:rPr>
          <w:i/>
          <w:szCs w:val="24"/>
        </w:rPr>
        <w:t>menziesii</w:t>
      </w:r>
      <w:r w:rsidR="004E6E75" w:rsidRPr="004E6E75">
        <w:t>. Oaks are pole to medium</w:t>
      </w:r>
      <w:r w:rsidR="004E6E75" w:rsidRPr="004E6E75">
        <w:rPr>
          <w:rFonts w:ascii="Times" w:eastAsiaTheme="minorEastAsia" w:hAnsi="Times" w:cs="Times"/>
          <w:noProof w:val="0"/>
          <w:sz w:val="26"/>
          <w:szCs w:val="26"/>
          <w:lang w:eastAsia="ja-JP"/>
        </w:rPr>
        <w:t xml:space="preserve"> </w:t>
      </w:r>
      <w:r w:rsidR="004E6E75" w:rsidRPr="004E6E75">
        <w:t>size</w:t>
      </w:r>
      <w:r w:rsidR="0055648A">
        <w:t>d</w:t>
      </w:r>
      <w:r w:rsidR="004E6E75" w:rsidRPr="004E6E75">
        <w:t xml:space="preserve"> with crown closure approaching 70%. Conifers are generally medium to large, depending on stand age. Overall canopy cover is </w:t>
      </w:r>
      <w:r w:rsidR="00A24ADA">
        <w:t xml:space="preserve">at least </w:t>
      </w:r>
      <w:r w:rsidR="004E6E75" w:rsidRPr="004E6E75">
        <w:t xml:space="preserve">50%. Sod-forming grasses and shade-tolerant shrubs will be prominent on the majority of sites. Species from more arid sites may be remnants of earlier, more open post-fire communities. This </w:t>
      </w:r>
      <w:r w:rsidR="0055648A">
        <w:t>condition</w:t>
      </w:r>
      <w:r w:rsidR="004E6E75" w:rsidRPr="004E6E75">
        <w:t xml:space="preserve"> is distinguished from MD</w:t>
      </w:r>
      <w:r w:rsidR="008D023F">
        <w:t>O</w:t>
      </w:r>
      <w:r w:rsidR="004E6E75" w:rsidRPr="004E6E75">
        <w:t xml:space="preserve"> primarily by its support of greater numbers of conifer species</w:t>
      </w:r>
      <w:r w:rsidR="00BB39F6">
        <w:t xml:space="preserve"> (LandFire 2007a)</w:t>
      </w:r>
      <w:r w:rsidR="004E6E75" w:rsidRPr="004E6E75">
        <w:t>.</w:t>
      </w:r>
    </w:p>
    <w:p w14:paraId="27B880AC" w14:textId="2791D5FD" w:rsidR="004E6E75" w:rsidRPr="004E6E75" w:rsidRDefault="004E6E75" w:rsidP="004E6E75">
      <w:pPr>
        <w:jc w:val="left"/>
      </w:pPr>
    </w:p>
    <w:p w14:paraId="6C2D0353" w14:textId="55BC670B" w:rsidR="004E6E75" w:rsidRDefault="004E6E75" w:rsidP="004E6E75">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rsidR="008D023F">
        <w:t xml:space="preserve">disturbance, this </w:t>
      </w:r>
      <w:r w:rsidR="00A21CE8">
        <w:t>condition</w:t>
      </w:r>
      <w:r w:rsidR="006F6E00">
        <w:t xml:space="preserve"> will begin transitioning to LDA after 80 years in a mid development </w:t>
      </w:r>
      <w:r w:rsidR="0055648A">
        <w:t>condition class</w:t>
      </w:r>
      <w:r w:rsidR="006F6E00">
        <w:t xml:space="preserve"> at a rate of 0.4 per time step. </w:t>
      </w:r>
      <w:r w:rsidR="00931DBE">
        <w:t xml:space="preserve">After 150 years without disturbance, </w:t>
      </w:r>
      <w:r w:rsidR="006F6E00">
        <w:t>all remaining patches succeed to LDA</w:t>
      </w:r>
      <w:r w:rsidR="00931DBE">
        <w:t>.</w:t>
      </w:r>
    </w:p>
    <w:p w14:paraId="08E3BC10" w14:textId="77777777" w:rsidR="004627F6" w:rsidRDefault="004627F6" w:rsidP="004E6E75">
      <w:pPr>
        <w:jc w:val="left"/>
      </w:pPr>
    </w:p>
    <w:p w14:paraId="3BF881CC" w14:textId="35B4F491"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rsidR="00931DBE">
        <w:t>in transitioning to LDA</w:t>
      </w:r>
      <w:r>
        <w:t xml:space="preserve"> after 80</w:t>
      </w:r>
      <w:r w:rsidRPr="006F682A">
        <w:t xml:space="preserve"> years </w:t>
      </w:r>
      <w:r>
        <w:t xml:space="preserve">at a rate of </w:t>
      </w:r>
      <w:r w:rsidR="006F6E00">
        <w:t>0.2</w:t>
      </w:r>
      <w:r>
        <w:t xml:space="preserve"> per time step </w:t>
      </w:r>
      <w:r w:rsidRPr="006F682A">
        <w:t xml:space="preserve">and may be delayed in </w:t>
      </w:r>
      <w:r w:rsidR="006F6E00">
        <w:t>a mid development</w:t>
      </w:r>
      <w:r w:rsidRPr="006F682A">
        <w:t xml:space="preserve"> </w:t>
      </w:r>
      <w:r w:rsidR="0055648A">
        <w:t>condition</w:t>
      </w:r>
      <w:r w:rsidRPr="006F682A">
        <w:t xml:space="preserve"> for up to </w:t>
      </w:r>
      <w:r w:rsidR="00931DBE">
        <w:t>30</w:t>
      </w:r>
      <w:r w:rsidRPr="006F682A">
        <w:t>0 years</w:t>
      </w:r>
      <w:r>
        <w:t>.</w:t>
      </w:r>
    </w:p>
    <w:p w14:paraId="15E573E0" w14:textId="77777777" w:rsidR="004E6E75" w:rsidRDefault="004E6E75" w:rsidP="004E6E75">
      <w:pPr>
        <w:jc w:val="left"/>
        <w:rPr>
          <w:rFonts w:eastAsiaTheme="minorEastAsia"/>
          <w:b/>
          <w:lang w:eastAsia="ja-JP"/>
        </w:rPr>
      </w:pPr>
    </w:p>
    <w:p w14:paraId="1E9B216F" w14:textId="290EBA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00757074">
        <w:rPr>
          <w:rFonts w:eastAsiaTheme="minorEastAsia"/>
          <w:lang w:eastAsia="ja-JP"/>
        </w:rPr>
        <w:t>gh mortality wildfire (4.7</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sidR="00A24ADA">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757074">
        <w:rPr>
          <w:rFonts w:eastAsiaTheme="minorEastAsia"/>
          <w:lang w:eastAsia="ja-JP"/>
        </w:rPr>
        <w:t>. Low mortality wildfire (95.3</w:t>
      </w:r>
      <w:r w:rsidRPr="004E6E75">
        <w:rPr>
          <w:rFonts w:eastAsiaTheme="minorEastAsia"/>
          <w:lang w:eastAsia="ja-JP"/>
        </w:rPr>
        <w:t>%) triggers a transition to MDO 12.7% of the time; otherwise the patch remains in MDC.</w:t>
      </w:r>
    </w:p>
    <w:p w14:paraId="0075DE7C" w14:textId="77777777" w:rsidR="00E5230A" w:rsidRDefault="00E5230A" w:rsidP="004E6E75">
      <w:pPr>
        <w:jc w:val="left"/>
        <w:rPr>
          <w:rFonts w:eastAsiaTheme="minorEastAsia"/>
          <w:lang w:eastAsia="ja-JP"/>
        </w:rPr>
      </w:pPr>
    </w:p>
    <w:p w14:paraId="363891A3" w14:textId="7A557206" w:rsidR="00E5230A" w:rsidRPr="00E5230A" w:rsidRDefault="00E5230A" w:rsidP="004E6E75">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(5.3</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(94.7%) maintains the patch in MDC 30% of the time; otherwise, the patch opens up to the MDO condition.</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60F3177"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w:t>
      </w:r>
      <w:commentRangeStart w:id="9"/>
      <w:r w:rsidR="008D023F">
        <w:t xml:space="preserve">Oaks are being overtopped by conifers, especially shade-tolerant conifers such as </w:t>
      </w:r>
      <w:r w:rsidR="008D023F">
        <w:rPr>
          <w:i/>
        </w:rPr>
        <w:t>P. menziesii</w:t>
      </w:r>
      <w:r w:rsidR="008D023F">
        <w:t>.</w:t>
      </w:r>
      <w:commentRangeEnd w:id="9"/>
      <w:r w:rsidR="002B3B84">
        <w:rPr>
          <w:rStyle w:val="CommentReference"/>
        </w:rPr>
        <w:commentReference w:id="9"/>
      </w:r>
      <w:r w:rsidR="008D023F">
        <w:t xml:space="preserve"> Thus, in this condition, oaks and even pines comprise a smaller proportion of the stand. Oaks and conifers are mature </w:t>
      </w:r>
      <w:r w:rsidR="00A24ADA">
        <w:t>and large</w:t>
      </w:r>
      <w:r w:rsidR="00BB39F6">
        <w:t xml:space="preserve"> (LandFire 2007a)</w:t>
      </w:r>
      <w:r w:rsidR="00A24ADA">
        <w:t>.</w:t>
      </w:r>
      <w:r w:rsidR="008D023F">
        <w:t xml:space="preserve"> </w:t>
      </w:r>
      <w:r w:rsidR="00BB39F6">
        <w:t xml:space="preserve">In general, sites that have reached LDA are relatively </w:t>
      </w:r>
      <w:commentRangeStart w:id="10"/>
      <w:r w:rsidR="00BB39F6">
        <w:t>open</w:t>
      </w:r>
      <w:commentRangeEnd w:id="10"/>
      <w:r w:rsidR="00991F85">
        <w:rPr>
          <w:rStyle w:val="CommentReference"/>
        </w:rPr>
        <w:commentReference w:id="10"/>
      </w:r>
      <w:r w:rsidR="00BB39F6">
        <w:t xml:space="preserve"> (Estes 2013).</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81043" w:rsidR="00C31A49" w:rsidRDefault="00C31A49" w:rsidP="00003388">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003388">
        <w:rPr>
          <w:rFonts w:eastAsiaTheme="minorEastAsia"/>
          <w:lang w:eastAsia="ja-JP"/>
        </w:rPr>
        <w:t>(5</w:t>
      </w:r>
      <w:r w:rsidR="00BF4C9E">
        <w:rPr>
          <w:rFonts w:eastAsiaTheme="minorEastAsia"/>
          <w:lang w:eastAsia="ja-JP"/>
        </w:rPr>
        <w:t xml:space="preserve">% </w:t>
      </w:r>
      <w:r w:rsidR="00E5230A">
        <w:rPr>
          <w:rFonts w:eastAsiaTheme="minorEastAsia"/>
          <w:lang w:eastAsia="ja-JP"/>
        </w:rPr>
        <w:t>of fires in this condition)</w:t>
      </w:r>
      <w:r w:rsidR="00BF4C9E">
        <w:rPr>
          <w:rFonts w:eastAsiaTheme="minorEastAsia"/>
          <w:lang w:eastAsia="ja-JP"/>
        </w:rPr>
        <w:t xml:space="preserve"> recycles the patch through</w:t>
      </w:r>
      <w:r w:rsidR="00AF5D2B">
        <w:rPr>
          <w:rFonts w:eastAsiaTheme="minorEastAsia"/>
          <w:lang w:eastAsia="ja-JP"/>
        </w:rPr>
        <w:t xml:space="preserve"> the early development </w:t>
      </w:r>
      <w:r w:rsidR="0055648A">
        <w:rPr>
          <w:rFonts w:eastAsiaTheme="minorEastAsia"/>
          <w:lang w:eastAsia="ja-JP"/>
        </w:rPr>
        <w:t>condition</w:t>
      </w:r>
      <w:r w:rsidR="00003388">
        <w:rPr>
          <w:rFonts w:eastAsiaTheme="minorEastAsia"/>
          <w:lang w:eastAsia="ja-JP"/>
        </w:rPr>
        <w:t>. Low mortality wildfire (95</w:t>
      </w:r>
      <w:r w:rsidR="00AF5D2B">
        <w:rPr>
          <w:rFonts w:eastAsiaTheme="minorEastAsia"/>
          <w:lang w:eastAsia="ja-JP"/>
        </w:rPr>
        <w:t>%) maintains the patch in LDA.</w:t>
      </w:r>
    </w:p>
    <w:p w14:paraId="5CA911D2" w14:textId="77777777" w:rsidR="00003388" w:rsidRDefault="00003388" w:rsidP="00003388">
      <w:pPr>
        <w:jc w:val="left"/>
        <w:rPr>
          <w:rFonts w:eastAsiaTheme="minorEastAsia"/>
          <w:lang w:eastAsia="ja-JP"/>
        </w:rPr>
      </w:pPr>
    </w:p>
    <w:p w14:paraId="5A5A7E38" w14:textId="307566CD" w:rsidR="00003388" w:rsidRPr="00E5230A" w:rsidRDefault="00003388" w:rsidP="00003388">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ED-A</w:t>
      </w:r>
      <w:r w:rsidRPr="004E6E75">
        <w:rPr>
          <w:rFonts w:eastAsiaTheme="minorEastAsia"/>
          <w:lang w:eastAsia="ja-JP"/>
        </w:rPr>
        <w:t xml:space="preserve"> </w:t>
      </w:r>
      <w:r>
        <w:rPr>
          <w:rFonts w:eastAsiaTheme="minorEastAsia"/>
          <w:lang w:eastAsia="ja-JP"/>
        </w:rPr>
        <w:t>condition. Low mortality wildfire (95%)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bookmarkStart w:id="11" w:name="_GoBack"/>
      <w:bookmarkEnd w:id="11"/>
    </w:p>
    <w:p w14:paraId="088D7D05" w14:textId="77777777" w:rsidR="00671BA5" w:rsidRDefault="00671BA5" w:rsidP="002D3552">
      <w:pPr>
        <w:autoSpaceDE/>
        <w:autoSpaceDN/>
        <w:adjustRightInd/>
        <w:jc w:val="left"/>
        <w:rPr>
          <w:b/>
          <w:bCs/>
          <w:sz w:val="32"/>
          <w:szCs w:val="24"/>
        </w:rPr>
      </w:pPr>
    </w:p>
    <w:p w14:paraId="45F50C49" w14:textId="77777777" w:rsidR="00E801D2" w:rsidRDefault="00E801D2">
      <w:pPr>
        <w:autoSpaceDE/>
        <w:autoSpaceDN/>
        <w:adjustRightInd/>
        <w:jc w:val="left"/>
        <w:rPr>
          <w:b/>
          <w:sz w:val="32"/>
        </w:rPr>
      </w:pPr>
      <w:r>
        <w:rPr>
          <w:b/>
          <w:sz w:val="32"/>
        </w:rPr>
        <w:br w:type="page"/>
      </w:r>
    </w:p>
    <w:p w14:paraId="4304BE09" w14:textId="351D73ED" w:rsidR="002D3552" w:rsidRDefault="002D3552" w:rsidP="002D3552">
      <w:pPr>
        <w:autoSpaceDE/>
        <w:autoSpaceDN/>
        <w:adjustRightInd/>
        <w:jc w:val="left"/>
        <w:rPr>
          <w:b/>
          <w:sz w:val="32"/>
        </w:rPr>
      </w:pPr>
      <w:r w:rsidRPr="006F682A">
        <w:rPr>
          <w:b/>
          <w:sz w:val="32"/>
        </w:rPr>
        <w:t>Condition Classification</w:t>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49476F8B" w:rsidR="0027250E" w:rsidRPr="006F682A" w:rsidRDefault="00BB39F6" w:rsidP="002D3552">
            <w:pPr>
              <w:jc w:val="left"/>
              <w:rPr>
                <w:szCs w:val="24"/>
              </w:rPr>
            </w:pPr>
            <w:r>
              <w:rPr>
                <w:szCs w:val="24"/>
              </w:rPr>
              <w:t>3</w:t>
            </w:r>
            <w:r w:rsidR="0027250E"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0FF6321A" w:rsidR="0027250E" w:rsidRPr="006F682A" w:rsidRDefault="00BB39F6" w:rsidP="002D3552">
            <w:pPr>
              <w:jc w:val="left"/>
              <w:rPr>
                <w:szCs w:val="24"/>
              </w:rPr>
            </w:pPr>
            <w:r>
              <w:rPr>
                <w:szCs w:val="24"/>
              </w:rPr>
              <w:t>3</w:t>
            </w:r>
            <w:r w:rsidR="0027250E"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3522E76C" w14:textId="77777777" w:rsidR="002D3552" w:rsidRDefault="002D3552" w:rsidP="002D3552">
      <w:pPr>
        <w:jc w:val="left"/>
        <w:rPr>
          <w:sz w:val="22"/>
          <w:szCs w:val="24"/>
        </w:rPr>
      </w:pPr>
    </w:p>
    <w:p w14:paraId="75313C88" w14:textId="77777777" w:rsidR="00FA0750" w:rsidRPr="006F682A" w:rsidRDefault="00FA0750" w:rsidP="002D3552">
      <w:pPr>
        <w:jc w:val="left"/>
        <w:rPr>
          <w:szCs w:val="24"/>
        </w:rPr>
      </w:pPr>
    </w:p>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776E80A" w14:textId="2AD7F7AC" w:rsidR="008858CC" w:rsidRPr="00C94B8C" w:rsidRDefault="008967BA" w:rsidP="00C94B8C">
      <w:pPr>
        <w:jc w:val="left"/>
      </w:pPr>
      <w:r>
        <w:rPr>
          <w:szCs w:val="24"/>
        </w:rPr>
        <w:t>(S</w:t>
      </w:r>
      <w:r>
        <w:t xml:space="preserve">ee PDF) </w:t>
      </w:r>
      <w:r w:rsidRPr="006F682A">
        <w:t xml:space="preserve">Disturbance-Succession model for </w:t>
      </w:r>
      <w:r w:rsidR="00141E57">
        <w:t>OCFW</w:t>
      </w:r>
      <w:r w:rsidR="00671BA5">
        <w:t>.</w:t>
      </w: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2A483332" w14:textId="063ED0EC" w:rsidR="008858CC" w:rsidRDefault="008858CC" w:rsidP="00D74601">
      <w:pPr>
        <w:spacing w:line="276" w:lineRule="auto"/>
        <w:ind w:left="720" w:hanging="720"/>
        <w:jc w:val="left"/>
      </w:pPr>
      <w:r>
        <w:t xml:space="preserve">Anderson, Richard. “Montane Hardwood-Conifer (MHC).” </w:t>
      </w:r>
      <w:r w:rsidR="00D1584F">
        <w:rPr>
          <w:i/>
        </w:rPr>
        <w:t>A Guide to Wildlife Habitats of California</w:t>
      </w:r>
      <w:r w:rsidR="00D1584F">
        <w:t xml:space="preserve">, edited by Kenneth E. Mayer and William F. Laudenslayer. California Deparment of Fish and Game, 1988. </w:t>
      </w:r>
      <w:r>
        <w:t>&lt;</w:t>
      </w:r>
      <w:r w:rsidRPr="0077408A">
        <w:t>http://www.dfg.ca.gov/biogeodata/cwhr/pdfs/</w:t>
      </w:r>
      <w:r w:rsidR="00624860">
        <w:t>MHC</w:t>
      </w:r>
      <w:r w:rsidRPr="0077408A">
        <w:t>.pdf</w:t>
      </w:r>
      <w:r>
        <w:t>&gt;. Accessed 4 December 2012.</w:t>
      </w:r>
    </w:p>
    <w:p w14:paraId="1A301531" w14:textId="77777777" w:rsidR="000D1DEF" w:rsidRPr="007D662A" w:rsidRDefault="000D1DEF" w:rsidP="000D1DEF">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2EE0D989" w14:textId="41A9C06F" w:rsidR="008858CC" w:rsidRDefault="000D1DEF" w:rsidP="000D1DEF">
      <w:pPr>
        <w:spacing w:line="276" w:lineRule="auto"/>
        <w:ind w:left="720" w:hanging="720"/>
        <w:jc w:val="left"/>
      </w:pPr>
      <w:r w:rsidRPr="00A40C3D">
        <w:t xml:space="preserve"> </w:t>
      </w:r>
      <w:r w:rsidR="008858CC" w:rsidRPr="00A40C3D">
        <w:t xml:space="preserve">“CalVeg Zone 1.” Vegetation Descriptions. </w:t>
      </w:r>
      <w:r w:rsidR="008858CC" w:rsidRPr="00A40C3D">
        <w:rPr>
          <w:i/>
        </w:rPr>
        <w:t>Vegetation Classification and Mapping</w:t>
      </w:r>
      <w:r w:rsidR="008858CC" w:rsidRPr="00A40C3D">
        <w:t>.  11 December 2008. U.S. Forest Service. &lt;</w:t>
      </w:r>
      <w:r w:rsidR="008858CC">
        <w:t>http://www.fs.usda.gov/Internet/FSE_DOCUMENTS/fsbdev3_046448.pdf</w:t>
      </w:r>
      <w:r w:rsidR="008858CC" w:rsidRPr="00A40C3D">
        <w:t>&gt;. Accessed 2 April 2013.</w:t>
      </w:r>
    </w:p>
    <w:p w14:paraId="0732F732" w14:textId="77777777" w:rsidR="00BB39F6" w:rsidRDefault="00BB39F6" w:rsidP="00D74601">
      <w:pPr>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Estes, Becky L. Personal communication, 21 June 2013.</w:t>
      </w:r>
    </w:p>
    <w:p w14:paraId="6CEEB751" w14:textId="4941F2C9" w:rsidR="00624860" w:rsidRDefault="00624860" w:rsidP="00D74601">
      <w:pPr>
        <w:spacing w:line="276" w:lineRule="auto"/>
        <w:ind w:left="720" w:hanging="720"/>
        <w:jc w:val="left"/>
      </w:pPr>
      <w:r>
        <w:t xml:space="preserve">Fitzhugh, E. Lee. “Ponderosa Pine (PPN).” </w:t>
      </w:r>
      <w:r w:rsidR="00D74601">
        <w:rPr>
          <w:i/>
          <w:szCs w:val="24"/>
        </w:rPr>
        <w:t>A Guide to Wildlife Habitats of California</w:t>
      </w:r>
      <w:r w:rsidR="00D74601">
        <w:rPr>
          <w:szCs w:val="24"/>
        </w:rPr>
        <w:t xml:space="preserve">, edited by Kenneth E. Mayer and William F. Laudenslayer. California Deparment of Fish and Game, 1988. </w:t>
      </w:r>
      <w:r>
        <w:t>&lt;</w:t>
      </w:r>
      <w:r w:rsidRPr="0077408A">
        <w:t>http://www.dfg.ca.gov/biogeodata/cwhr/pdfs/</w:t>
      </w:r>
      <w:r>
        <w:t>PPN</w:t>
      </w:r>
      <w:r w:rsidRPr="0077408A">
        <w:t>.pdf</w:t>
      </w:r>
      <w:r>
        <w:t>&gt;. Accessed 4 December 2012.</w:t>
      </w:r>
    </w:p>
    <w:p w14:paraId="34ABDDA1" w14:textId="7040BA90" w:rsidR="00D06FF8" w:rsidRPr="00D74601" w:rsidRDefault="00D74601" w:rsidP="00D74601">
      <w:pPr>
        <w:ind w:left="720" w:hanging="720"/>
        <w:jc w:val="left"/>
      </w:pPr>
      <w:r>
        <w:rPr>
          <w:noProof w:val="0"/>
          <w:color w:val="000000"/>
          <w:szCs w:val="24"/>
          <w:shd w:val="clear" w:color="auto" w:fill="FFFFFF"/>
        </w:rPr>
        <w:t>Fryer, Janet L</w:t>
      </w:r>
      <w:r w:rsidR="00D06FF8" w:rsidRPr="003F21CD">
        <w:rPr>
          <w:noProof w:val="0"/>
          <w:color w:val="000000"/>
          <w:szCs w:val="24"/>
          <w:shd w:val="clear" w:color="auto" w:fill="FFFFFF"/>
        </w:rPr>
        <w:t xml:space="preserve">. </w:t>
      </w:r>
      <w:r w:rsidR="00671BA5">
        <w:rPr>
          <w:noProof w:val="0"/>
          <w:color w:val="000000"/>
          <w:szCs w:val="24"/>
          <w:shd w:val="clear" w:color="auto" w:fill="FFFFFF"/>
        </w:rPr>
        <w:t>“</w:t>
      </w:r>
      <w:r w:rsidR="00D06FF8" w:rsidRPr="00671BA5">
        <w:rPr>
          <w:noProof w:val="0"/>
          <w:color w:val="000000"/>
          <w:szCs w:val="24"/>
          <w:shd w:val="clear" w:color="auto" w:fill="FFFFFF"/>
        </w:rPr>
        <w:t>Quercus kelloggii</w:t>
      </w:r>
      <w:r w:rsidR="00C56A89">
        <w:rPr>
          <w:noProof w:val="0"/>
          <w:color w:val="000000"/>
          <w:szCs w:val="24"/>
          <w:shd w:val="clear" w:color="auto" w:fill="FFFFFF"/>
        </w:rPr>
        <w:t>.</w:t>
      </w:r>
      <w:r w:rsidR="00671BA5">
        <w:rPr>
          <w:noProof w:val="0"/>
          <w:color w:val="000000"/>
          <w:szCs w:val="24"/>
          <w:shd w:val="clear" w:color="auto" w:fill="FFFFFF"/>
        </w:rPr>
        <w:t>”</w:t>
      </w:r>
      <w:r w:rsidR="00C56A89">
        <w:rPr>
          <w:noProof w:val="0"/>
          <w:color w:val="000000"/>
          <w:szCs w:val="24"/>
          <w:shd w:val="clear" w:color="auto" w:fill="FFFFFF"/>
        </w:rPr>
        <w:t xml:space="preserve"> </w:t>
      </w:r>
      <w:r w:rsidRPr="00891D38">
        <w:rPr>
          <w:i/>
        </w:rPr>
        <w:t>Fire Effects Information System</w:t>
      </w:r>
      <w:r>
        <w:t xml:space="preserve">, </w:t>
      </w:r>
      <w:r w:rsidRPr="004C5E60">
        <w:t>U.S. Department of Agriculture, Forest Service,  Rocky Mountain Research St</w:t>
      </w:r>
      <w:r>
        <w:t xml:space="preserve">ation, Fire Sciences Laboratory, 2007. </w:t>
      </w:r>
      <w:r w:rsidR="00D06FF8" w:rsidRPr="003F21CD">
        <w:rPr>
          <w:noProof w:val="0"/>
          <w:color w:val="000000"/>
          <w:szCs w:val="24"/>
          <w:shd w:val="clear" w:color="auto" w:fill="FFFFFF"/>
        </w:rPr>
        <w:t>&lt;http://www.fs.fed.us/database/feis/plants/tree/quekel/all.html&gt;. Accessed 21 December 2012.</w:t>
      </w:r>
    </w:p>
    <w:p w14:paraId="57DA7FD2" w14:textId="2B8B9189" w:rsidR="008858CC" w:rsidRDefault="008858CC" w:rsidP="00D74601">
      <w:pPr>
        <w:spacing w:line="276" w:lineRule="auto"/>
        <w:ind w:left="720" w:hanging="720"/>
        <w:jc w:val="left"/>
      </w:pPr>
      <w:r>
        <w:t xml:space="preserve">LandFire. “Biophysical Setting Models.” Biophysical Setting </w:t>
      </w:r>
      <w:r w:rsidRPr="00F07DF2">
        <w:t>0610300</w:t>
      </w:r>
      <w:r w:rsidR="0037253B">
        <w:t>: Mediterranean California Lower Montane Black Oak-Conifer Forest and Woodland</w:t>
      </w:r>
      <w:r>
        <w:t>. 2007a. LANDFIRE Project, U.S. Department of Agriculture, Forest Service; U.S. Department of the Interior. &lt;</w:t>
      </w:r>
      <w:r w:rsidRPr="00283D74">
        <w:t>http://www.landfire.gov/national_veg_models_op2.php</w:t>
      </w:r>
      <w:r>
        <w:t>&gt;. Accessed 9 November 2012.</w:t>
      </w:r>
    </w:p>
    <w:p w14:paraId="4204D080" w14:textId="74F60B86" w:rsidR="008858CC" w:rsidRDefault="008858CC" w:rsidP="00D74601">
      <w:pPr>
        <w:spacing w:line="276" w:lineRule="auto"/>
        <w:ind w:left="720" w:hanging="720"/>
        <w:jc w:val="left"/>
      </w:pPr>
      <w:r>
        <w:t xml:space="preserve">LandFire. “Biophysical Setting Models.” Biophysical Setting </w:t>
      </w:r>
      <w:r>
        <w:rPr>
          <w:bCs/>
        </w:rPr>
        <w:t>0</w:t>
      </w:r>
      <w:r w:rsidR="00F658C0">
        <w:rPr>
          <w:bCs/>
        </w:rPr>
        <w:t>610210</w:t>
      </w:r>
      <w:r w:rsidR="0037253B">
        <w:rPr>
          <w:bCs/>
        </w:rPr>
        <w:t>: Klamath-Siskiyou Lower Montane Serpentine Mixed Conifer Woodland</w:t>
      </w:r>
      <w:r>
        <w:rPr>
          <w:bCs/>
        </w:rPr>
        <w:t>. 2007</w:t>
      </w:r>
      <w:r w:rsidR="00671BA5">
        <w:rPr>
          <w:bCs/>
        </w:rPr>
        <w:t>b</w:t>
      </w:r>
      <w:r>
        <w:rPr>
          <w:bCs/>
        </w:rPr>
        <w:t xml:space="preserve">.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F059C06" w:rsidR="00EC5BA7" w:rsidRDefault="00EC5BA7" w:rsidP="00D74601">
      <w:pPr>
        <w:spacing w:line="276" w:lineRule="auto"/>
        <w:ind w:left="720" w:hanging="720"/>
        <w:jc w:val="left"/>
      </w:pPr>
      <w:r>
        <w:t xml:space="preserve">LandFire. “Biophysical Setting Models.” Biophysical Setting </w:t>
      </w:r>
      <w:r>
        <w:rPr>
          <w:bCs/>
        </w:rPr>
        <w:t>0711700</w:t>
      </w:r>
      <w:r w:rsidR="0037253B">
        <w:rPr>
          <w:bCs/>
        </w:rPr>
        <w:t>: Klamath-Siskiyou Xeromorphic Serpentine Savanna and Chaparral</w:t>
      </w:r>
      <w:r>
        <w:rPr>
          <w:bCs/>
        </w:rPr>
        <w:t>. 2007</w:t>
      </w:r>
      <w:r w:rsidR="00671BA5">
        <w:rPr>
          <w:bCs/>
        </w:rPr>
        <w:t>c</w:t>
      </w:r>
      <w:r>
        <w:rPr>
          <w:bCs/>
        </w:rPr>
        <w:t xml:space="preserve">. </w:t>
      </w:r>
      <w:r>
        <w:t>LANDFIRE Project, U.S. Department of Agriculture, Forest Service; U.S. Department of the Interior. &lt;</w:t>
      </w:r>
      <w:r w:rsidRPr="00283D74">
        <w:t>http://www.landfire.gov/national_veg_models_op2.php</w:t>
      </w:r>
      <w:r>
        <w:t>&gt;. Accessed 30 November 2012.</w:t>
      </w:r>
    </w:p>
    <w:p w14:paraId="19D18CE9" w14:textId="77777777" w:rsidR="00D74601" w:rsidRDefault="00D74601" w:rsidP="00D74601">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4C5D9B18" w14:textId="43FC09F0" w:rsidR="008858CC" w:rsidRPr="00EC6359" w:rsidRDefault="00D74601" w:rsidP="00D74601">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8858CC">
        <w:rPr>
          <w:rFonts w:cs="Times"/>
          <w:iCs/>
          <w:color w:val="1D1D1D"/>
          <w:lang w:eastAsia="ja-JP"/>
        </w:rPr>
        <w:t xml:space="preserve">. “Fire Regimes, Past and Present.” </w:t>
      </w:r>
      <w:r w:rsidR="008858CC" w:rsidRPr="00EC6359">
        <w:rPr>
          <w:rFonts w:cs="Palatino"/>
          <w:i/>
          <w:lang w:eastAsia="ja-JP"/>
        </w:rPr>
        <w:t>Sierra Nevada Ecosystem Project: Final report to Congress, vol. II, Assessments and scientific basis for management options</w:t>
      </w:r>
      <w:r w:rsidR="008858CC" w:rsidRPr="00EC6359">
        <w:rPr>
          <w:rFonts w:cs="Palatino"/>
          <w:lang w:eastAsia="ja-JP"/>
        </w:rPr>
        <w:t>. Davis: University of California, Centers for Water and Wildland Resources, 1996.</w:t>
      </w:r>
    </w:p>
    <w:p w14:paraId="0EB96A6D" w14:textId="653F5790" w:rsidR="008858CC" w:rsidRPr="00671BA5" w:rsidRDefault="00D74601" w:rsidP="00671BA5">
      <w:pPr>
        <w:spacing w:line="276" w:lineRule="auto"/>
        <w:ind w:left="720" w:hanging="720"/>
        <w:jc w:val="left"/>
        <w:rPr>
          <w:rFonts w:cs="Times"/>
          <w:iCs/>
          <w:color w:val="1D1D1D"/>
          <w:lang w:eastAsia="ja-JP"/>
        </w:rPr>
      </w:pPr>
      <w:r>
        <w:t>Van de Water, Kip M. and Hugh D. Safford</w:t>
      </w:r>
      <w:r w:rsidR="008858CC">
        <w:t xml:space="preserve">. “A Summary of Fire Frequency Estimates for California Vegetation Before Euro-American Settlement.” </w:t>
      </w:r>
      <w:r w:rsidR="008858CC">
        <w:rPr>
          <w:i/>
        </w:rPr>
        <w:t>Fire Ecology</w:t>
      </w:r>
      <w:r w:rsidR="008858CC">
        <w:t xml:space="preserve"> 7.3 (2011): 26-57.</w:t>
      </w:r>
      <w:r w:rsidR="008858CC" w:rsidRPr="00BE12CD">
        <w:t xml:space="preserve"> </w:t>
      </w:r>
      <w:r w:rsidR="008858CC" w:rsidRPr="00BE12CD">
        <w:rPr>
          <w:rFonts w:cs="Times"/>
          <w:iCs/>
          <w:color w:val="1D1D1D"/>
          <w:lang w:eastAsia="ja-JP"/>
        </w:rPr>
        <w:t>doi: 10.4996/fireecology.0703026</w:t>
      </w:r>
      <w:r w:rsidR="008858CC">
        <w:rPr>
          <w:rFonts w:cs="Times"/>
          <w:iCs/>
          <w:color w:val="1D1D1D"/>
          <w:lang w:eastAsia="ja-JP"/>
        </w:rPr>
        <w:t>.</w:t>
      </w:r>
    </w:p>
    <w:sectPr w:rsidR="008858CC" w:rsidRPr="00671BA5" w:rsidSect="00F843FD">
      <w:footerReference w:type="even" r:id="rId12"/>
      <w:footerReference w:type="default" r:id="rId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yle Merriam" w:date="2013-07-09T11:33:00Z" w:initials="kem">
    <w:p w14:paraId="1CD3BD1C" w14:textId="435858A5" w:rsidR="00156254" w:rsidRDefault="00156254">
      <w:pPr>
        <w:pStyle w:val="CommentText"/>
      </w:pPr>
      <w:r>
        <w:rPr>
          <w:rStyle w:val="CommentReference"/>
        </w:rPr>
        <w:annotationRef/>
      </w:r>
      <w:r>
        <w:t>You might want to explain how this type differs from MHW, i.e. higher elevation, greater porportion of conifers, more black oak, etc.</w:t>
      </w:r>
      <w:r w:rsidR="00C32982">
        <w:t xml:space="preserve"> ?</w:t>
      </w:r>
      <w:r>
        <w:t xml:space="preserve"> </w:t>
      </w:r>
    </w:p>
  </w:comment>
  <w:comment w:id="1" w:author="Kyle Merriam" w:date="2013-07-09T11:36:00Z" w:initials="kem">
    <w:p w14:paraId="0EF2AEF8" w14:textId="2A81DCCE" w:rsidR="00156254" w:rsidRDefault="00156254">
      <w:pPr>
        <w:pStyle w:val="CommentText"/>
      </w:pPr>
      <w:r>
        <w:rPr>
          <w:rStyle w:val="CommentReference"/>
        </w:rPr>
        <w:annotationRef/>
      </w:r>
      <w:r w:rsidR="00C32982">
        <w:t>Since this is a conifer dominated type,</w:t>
      </w:r>
      <w:r>
        <w:t xml:space="preserve"> perhaps explain why </w:t>
      </w:r>
      <w:r w:rsidR="00C32982">
        <w:t>it was</w:t>
      </w:r>
      <w:r>
        <w:t xml:space="preserve"> included as a variant of the OCFW </w:t>
      </w:r>
      <w:r w:rsidR="00C32982">
        <w:t xml:space="preserve">- because of its proximity to this type? </w:t>
      </w:r>
    </w:p>
  </w:comment>
  <w:comment w:id="4" w:author="Kyle Merriam" w:date="2013-07-09T10:40:00Z" w:initials="kem">
    <w:p w14:paraId="3227EB11" w14:textId="7AF79542" w:rsidR="00156254" w:rsidRDefault="00156254">
      <w:pPr>
        <w:pStyle w:val="CommentText"/>
      </w:pPr>
      <w:r>
        <w:rPr>
          <w:rStyle w:val="CommentReference"/>
        </w:rPr>
        <w:annotationRef/>
      </w:r>
      <w:r>
        <w:t xml:space="preserve">Perhaps cite original sources here? </w:t>
      </w:r>
    </w:p>
  </w:comment>
  <w:comment w:id="5" w:author="Kyle Merriam" w:date="2013-07-09T10:50:00Z" w:initials="kem">
    <w:p w14:paraId="27F99266" w14:textId="2C827B02" w:rsidR="007F3AF8" w:rsidRDefault="007F3AF8">
      <w:pPr>
        <w:pStyle w:val="CommentText"/>
      </w:pPr>
      <w:r>
        <w:rPr>
          <w:rStyle w:val="CommentReference"/>
        </w:rPr>
        <w:annotationRef/>
      </w:r>
      <w:r>
        <w:t xml:space="preserve">What does condition-specific mean? I think these estimates are more reasonable than the original predictions. </w:t>
      </w:r>
    </w:p>
  </w:comment>
  <w:comment w:id="6" w:author="Kyle Merriam" w:date="2013-07-09T10:52:00Z" w:initials="kem">
    <w:p w14:paraId="7E29F75D" w14:textId="46CEFD24" w:rsidR="002B3B84" w:rsidRDefault="002B3B84">
      <w:pPr>
        <w:pStyle w:val="CommentText"/>
      </w:pPr>
      <w:r>
        <w:rPr>
          <w:rStyle w:val="CommentReference"/>
        </w:rPr>
        <w:annotationRef/>
      </w:r>
      <w:r>
        <w:t xml:space="preserve">This limits this type to areas already dominated by oaks. Do you also want to consider seedling establishment? </w:t>
      </w:r>
    </w:p>
  </w:comment>
  <w:comment w:id="7" w:author="Kyle Merriam" w:date="2013-07-09T10:54:00Z" w:initials="kem">
    <w:p w14:paraId="0DD21DF4" w14:textId="616CEA63" w:rsidR="002B3B84" w:rsidRDefault="002B3B84">
      <w:pPr>
        <w:pStyle w:val="CommentText"/>
      </w:pPr>
      <w:r>
        <w:rPr>
          <w:rStyle w:val="CommentReference"/>
        </w:rPr>
        <w:annotationRef/>
      </w:r>
      <w:r>
        <w:t xml:space="preserve">Perhaps not appropriate for HRV, but domesticated livestock have maintained many OCFW stands in this condition as well, and can eventually eliminate the oak component.  </w:t>
      </w:r>
    </w:p>
  </w:comment>
  <w:comment w:id="8" w:author="Kyle Merriam" w:date="2013-07-09T10:58:00Z" w:initials="kem">
    <w:p w14:paraId="2A68D2D9" w14:textId="2ECF93CA" w:rsidR="002B3B84" w:rsidRDefault="002B3B84">
      <w:pPr>
        <w:pStyle w:val="CommentText"/>
      </w:pPr>
      <w:r>
        <w:rPr>
          <w:rStyle w:val="CommentReference"/>
        </w:rPr>
        <w:annotationRef/>
      </w:r>
      <w:r>
        <w:t xml:space="preserve">I think there is evidence that low severity fire can occur in ED stands, killing only a small % of oak seedlings/saplings - probably leading to the development of MDO condition as a result of killing relatively more small conifers. </w:t>
      </w:r>
    </w:p>
  </w:comment>
  <w:comment w:id="9" w:author="Kyle Merriam" w:date="2013-07-09T11:37:00Z" w:initials="kem">
    <w:p w14:paraId="6C657FED" w14:textId="2A469347" w:rsidR="002B3B84" w:rsidRDefault="002B3B84">
      <w:pPr>
        <w:pStyle w:val="CommentText"/>
      </w:pPr>
      <w:r>
        <w:rPr>
          <w:rStyle w:val="CommentReference"/>
        </w:rPr>
        <w:annotationRef/>
      </w:r>
      <w:r w:rsidR="00C32982">
        <w:t>Eventually the</w:t>
      </w:r>
      <w:r>
        <w:t xml:space="preserve"> oaks w</w:t>
      </w:r>
      <w:r w:rsidR="00991F85">
        <w:t xml:space="preserve">ill be eliminated, moving these stands out of this veg. type altogher. </w:t>
      </w:r>
    </w:p>
  </w:comment>
  <w:comment w:id="10" w:author="Kyle Merriam" w:date="2013-07-09T11:37:00Z" w:initials="kem">
    <w:p w14:paraId="0C6A1301" w14:textId="708CDE56" w:rsidR="00991F85" w:rsidRDefault="00991F85">
      <w:pPr>
        <w:pStyle w:val="CommentText"/>
      </w:pPr>
      <w:r>
        <w:rPr>
          <w:rStyle w:val="CommentReference"/>
        </w:rPr>
        <w:annotationRef/>
      </w:r>
      <w:r>
        <w:t xml:space="preserve">This seems to contradict the earlier sentence about shade tolerant conifer encroachment. You might want to split this into 2 conditions, one where more frequent fire </w:t>
      </w:r>
      <w:r w:rsidR="00C32982">
        <w:t xml:space="preserve">(and/or harsh site conditions) </w:t>
      </w:r>
      <w:r>
        <w:t xml:space="preserve">maintains open stands and an oak component, and one where longer FRIs eventuallyl transition this veg. type to one without hardwoods.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6161C" w14:textId="77777777" w:rsidR="004020B3" w:rsidRDefault="004020B3" w:rsidP="0097477C">
      <w:r>
        <w:separator/>
      </w:r>
    </w:p>
  </w:endnote>
  <w:endnote w:type="continuationSeparator" w:id="0">
    <w:p w14:paraId="1A14951B" w14:textId="77777777" w:rsidR="004020B3" w:rsidRDefault="004020B3"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20002A87" w:usb1="80000000" w:usb2="00000008" w:usb3="00000000" w:csb0="000001FF" w:csb1="00000000"/>
  </w:font>
  <w:font w:name="Palatin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A8E2" w14:textId="77777777" w:rsidR="006048D7" w:rsidRDefault="006048D7"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2563A6" w14:textId="77777777" w:rsidR="006048D7" w:rsidRDefault="006048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CBC8" w14:textId="77777777" w:rsidR="006048D7" w:rsidRDefault="006048D7"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20B3">
      <w:rPr>
        <w:rStyle w:val="PageNumber"/>
      </w:rPr>
      <w:t>1</w:t>
    </w:r>
    <w:r>
      <w:rPr>
        <w:rStyle w:val="PageNumber"/>
      </w:rPr>
      <w:fldChar w:fldCharType="end"/>
    </w:r>
  </w:p>
  <w:p w14:paraId="7B3CD37F" w14:textId="77777777" w:rsidR="006048D7" w:rsidRDefault="006048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82F28" w14:textId="77777777" w:rsidR="004020B3" w:rsidRDefault="004020B3" w:rsidP="0097477C">
      <w:r>
        <w:separator/>
      </w:r>
    </w:p>
  </w:footnote>
  <w:footnote w:type="continuationSeparator" w:id="0">
    <w:p w14:paraId="65010FD7" w14:textId="77777777" w:rsidR="004020B3" w:rsidRDefault="004020B3" w:rsidP="00974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03388"/>
    <w:rsid w:val="0006633D"/>
    <w:rsid w:val="0006709F"/>
    <w:rsid w:val="000C6277"/>
    <w:rsid w:val="000D1DEF"/>
    <w:rsid w:val="000E656A"/>
    <w:rsid w:val="00102292"/>
    <w:rsid w:val="001275B1"/>
    <w:rsid w:val="00141E57"/>
    <w:rsid w:val="00147B39"/>
    <w:rsid w:val="00156254"/>
    <w:rsid w:val="001C3B8B"/>
    <w:rsid w:val="001D339A"/>
    <w:rsid w:val="001E6069"/>
    <w:rsid w:val="001F426F"/>
    <w:rsid w:val="00210C2C"/>
    <w:rsid w:val="00211E25"/>
    <w:rsid w:val="0027161C"/>
    <w:rsid w:val="0027250E"/>
    <w:rsid w:val="00286091"/>
    <w:rsid w:val="00297D5B"/>
    <w:rsid w:val="002B3B84"/>
    <w:rsid w:val="002D3552"/>
    <w:rsid w:val="002E14AF"/>
    <w:rsid w:val="002F195F"/>
    <w:rsid w:val="002F2641"/>
    <w:rsid w:val="0030432A"/>
    <w:rsid w:val="00306D46"/>
    <w:rsid w:val="0037253B"/>
    <w:rsid w:val="003B41B6"/>
    <w:rsid w:val="003C0704"/>
    <w:rsid w:val="003F21CD"/>
    <w:rsid w:val="004020B3"/>
    <w:rsid w:val="004627F6"/>
    <w:rsid w:val="004628C9"/>
    <w:rsid w:val="00465104"/>
    <w:rsid w:val="00484659"/>
    <w:rsid w:val="00485C54"/>
    <w:rsid w:val="004B1A2C"/>
    <w:rsid w:val="004B27FE"/>
    <w:rsid w:val="004E6E75"/>
    <w:rsid w:val="004F2C90"/>
    <w:rsid w:val="005200EC"/>
    <w:rsid w:val="005504F4"/>
    <w:rsid w:val="005520EA"/>
    <w:rsid w:val="0055648A"/>
    <w:rsid w:val="0056352B"/>
    <w:rsid w:val="00586FC3"/>
    <w:rsid w:val="00597F0F"/>
    <w:rsid w:val="006048D7"/>
    <w:rsid w:val="00624860"/>
    <w:rsid w:val="00651195"/>
    <w:rsid w:val="00670AF1"/>
    <w:rsid w:val="00671BA5"/>
    <w:rsid w:val="00672A96"/>
    <w:rsid w:val="0069100D"/>
    <w:rsid w:val="006E5355"/>
    <w:rsid w:val="006F4E20"/>
    <w:rsid w:val="006F6E00"/>
    <w:rsid w:val="00711D89"/>
    <w:rsid w:val="00722D2A"/>
    <w:rsid w:val="00737FBB"/>
    <w:rsid w:val="00745DAC"/>
    <w:rsid w:val="00757074"/>
    <w:rsid w:val="0078056C"/>
    <w:rsid w:val="00792F74"/>
    <w:rsid w:val="007A385C"/>
    <w:rsid w:val="007F2F0B"/>
    <w:rsid w:val="007F3AF8"/>
    <w:rsid w:val="00850C0A"/>
    <w:rsid w:val="00884C0A"/>
    <w:rsid w:val="008858CC"/>
    <w:rsid w:val="008870CB"/>
    <w:rsid w:val="008967BA"/>
    <w:rsid w:val="008D023F"/>
    <w:rsid w:val="008D5063"/>
    <w:rsid w:val="008E30D7"/>
    <w:rsid w:val="008E4AFD"/>
    <w:rsid w:val="008F0DBF"/>
    <w:rsid w:val="0091405C"/>
    <w:rsid w:val="00931DBE"/>
    <w:rsid w:val="00954D7A"/>
    <w:rsid w:val="00966319"/>
    <w:rsid w:val="0097477C"/>
    <w:rsid w:val="00991F85"/>
    <w:rsid w:val="009C7F24"/>
    <w:rsid w:val="009F078E"/>
    <w:rsid w:val="00A0143A"/>
    <w:rsid w:val="00A12CB5"/>
    <w:rsid w:val="00A21CE8"/>
    <w:rsid w:val="00A24ADA"/>
    <w:rsid w:val="00AF5D2B"/>
    <w:rsid w:val="00B27B6E"/>
    <w:rsid w:val="00B505B5"/>
    <w:rsid w:val="00B74822"/>
    <w:rsid w:val="00BB39F6"/>
    <w:rsid w:val="00BF4C9E"/>
    <w:rsid w:val="00C01BE4"/>
    <w:rsid w:val="00C11A08"/>
    <w:rsid w:val="00C31A49"/>
    <w:rsid w:val="00C32982"/>
    <w:rsid w:val="00C56A89"/>
    <w:rsid w:val="00C94B8C"/>
    <w:rsid w:val="00CA1698"/>
    <w:rsid w:val="00D06FF8"/>
    <w:rsid w:val="00D1584F"/>
    <w:rsid w:val="00D20877"/>
    <w:rsid w:val="00D6111E"/>
    <w:rsid w:val="00D74601"/>
    <w:rsid w:val="00D93F5C"/>
    <w:rsid w:val="00E00F28"/>
    <w:rsid w:val="00E0268D"/>
    <w:rsid w:val="00E41604"/>
    <w:rsid w:val="00E50735"/>
    <w:rsid w:val="00E5230A"/>
    <w:rsid w:val="00E56B6D"/>
    <w:rsid w:val="00E57639"/>
    <w:rsid w:val="00E801D2"/>
    <w:rsid w:val="00EC5BA7"/>
    <w:rsid w:val="00EF4A08"/>
    <w:rsid w:val="00F07DF2"/>
    <w:rsid w:val="00F14D3C"/>
    <w:rsid w:val="00F15C00"/>
    <w:rsid w:val="00F37EEC"/>
    <w:rsid w:val="00F658C0"/>
    <w:rsid w:val="00F843FD"/>
    <w:rsid w:val="00F911CF"/>
    <w:rsid w:val="00F94B8B"/>
    <w:rsid w:val="00FA0750"/>
    <w:rsid w:val="00FA403A"/>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2997</Words>
  <Characters>17088</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Oak-Conifer Forest and Woodland (OCFW)</vt:lpstr>
      <vt:lpstr>        General Information</vt:lpstr>
      <vt:lpstr>        Cover Type Overview</vt:lpstr>
      <vt:lpstr>        Vegetation Description </vt:lpstr>
      <vt:lpstr>        Distribution</vt:lpstr>
      <vt:lpstr>        Wildfire</vt:lpstr>
      <vt:lpstr>        Other Disturbance</vt:lpstr>
      <vt:lpstr>        Vegetation Condition Classes</vt:lpstr>
      <vt:lpstr>        Early Development (ED)</vt:lpstr>
      <vt:lpstr>        Mid Development - Open (MDO) </vt:lpstr>
      <vt:lpstr>        </vt:lpstr>
      <vt:lpstr>        Mid Development - Closed (MDC) </vt:lpstr>
      <vt:lpstr>        Late Development - All (LDA) </vt:lpstr>
    </vt:vector>
  </TitlesOfParts>
  <Company/>
  <LinksUpToDate>false</LinksUpToDate>
  <CharactersWithSpaces>20045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Kyle Merriam</cp:lastModifiedBy>
  <cp:revision>4</cp:revision>
  <dcterms:created xsi:type="dcterms:W3CDTF">2013-07-09T17:30:00Z</dcterms:created>
  <dcterms:modified xsi:type="dcterms:W3CDTF">2013-07-09T18:37:00Z</dcterms:modified>
</cp:coreProperties>
</file>