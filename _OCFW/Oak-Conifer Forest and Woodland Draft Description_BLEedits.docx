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C79E" w14:textId="77777777" w:rsidR="00B27B6E" w:rsidRPr="00280BFA" w:rsidRDefault="00B27B6E" w:rsidP="007F2F0B">
      <w:pPr>
        <w:pStyle w:val="Heading2"/>
        <w:widowControl/>
        <w:spacing w:before="0"/>
        <w:rPr>
          <w:sz w:val="40"/>
          <w:szCs w:val="24"/>
        </w:rPr>
      </w:pPr>
      <w:r>
        <w:rPr>
          <w:sz w:val="40"/>
          <w:szCs w:val="24"/>
        </w:rPr>
        <w:t>Oak-Conifer Forest and Woodland</w:t>
      </w:r>
      <w:r w:rsidRPr="006F682A">
        <w:rPr>
          <w:sz w:val="40"/>
          <w:szCs w:val="24"/>
        </w:rPr>
        <w:t xml:space="preserve"> (</w:t>
      </w:r>
      <w:r>
        <w:rPr>
          <w:sz w:val="40"/>
          <w:szCs w:val="24"/>
        </w:rPr>
        <w:t>OCFW</w:t>
      </w:r>
      <w:r w:rsidRPr="006F682A">
        <w:rPr>
          <w:sz w:val="40"/>
          <w:szCs w:val="24"/>
        </w:rPr>
        <w:t>)</w:t>
      </w:r>
    </w:p>
    <w:p w14:paraId="2A49CB92" w14:textId="77777777" w:rsidR="00B27B6E" w:rsidRPr="00280BFA" w:rsidRDefault="00B27B6E" w:rsidP="007F2F0B">
      <w:pPr>
        <w:pStyle w:val="Heading3"/>
        <w:widowControl/>
        <w:spacing w:before="0"/>
        <w:rPr>
          <w:sz w:val="36"/>
          <w:szCs w:val="24"/>
        </w:rPr>
      </w:pPr>
      <w:r w:rsidRPr="006F682A">
        <w:rPr>
          <w:sz w:val="36"/>
          <w:szCs w:val="24"/>
        </w:rPr>
        <w:t>General Information</w:t>
      </w:r>
    </w:p>
    <w:p w14:paraId="6C136B57" w14:textId="77777777" w:rsidR="00B27B6E" w:rsidRPr="00280BFA" w:rsidRDefault="00B27B6E" w:rsidP="007F2F0B">
      <w:pPr>
        <w:pStyle w:val="Heading3"/>
        <w:widowControl/>
        <w:spacing w:before="0"/>
        <w:rPr>
          <w:szCs w:val="24"/>
        </w:rPr>
      </w:pPr>
      <w:r>
        <w:rPr>
          <w:szCs w:val="24"/>
        </w:rPr>
        <w:t>Cover Type Overview</w:t>
      </w:r>
    </w:p>
    <w:p w14:paraId="4009D780" w14:textId="77777777" w:rsidR="00B27B6E" w:rsidRPr="00280BFA" w:rsidRDefault="00B27B6E" w:rsidP="007F2F0B">
      <w:pPr>
        <w:spacing w:after="120"/>
        <w:rPr>
          <w:b/>
        </w:rPr>
      </w:pPr>
      <w:r>
        <w:rPr>
          <w:b/>
        </w:rPr>
        <w:t>Oak-Conifer Forest and Woodland</w:t>
      </w:r>
      <w:r w:rsidRPr="0025300D">
        <w:rPr>
          <w:b/>
        </w:rPr>
        <w:t xml:space="preserve"> (</w:t>
      </w:r>
      <w:r>
        <w:rPr>
          <w:b/>
        </w:rPr>
        <w:t>OCFW</w:t>
      </w:r>
      <w:r w:rsidRPr="0025300D">
        <w:rPr>
          <w:b/>
        </w:rPr>
        <w:t>)</w:t>
      </w:r>
    </w:p>
    <w:p w14:paraId="549D1CBF" w14:textId="63D0DBC7" w:rsidR="00B27B6E" w:rsidRDefault="00F843FD" w:rsidP="007F2F0B">
      <w:pPr>
        <w:pStyle w:val="ListParagraph"/>
      </w:pPr>
      <w:r w:rsidRPr="00F843FD">
        <w:t>60</w:t>
      </w:r>
      <w:r>
        <w:t>,</w:t>
      </w:r>
      <w:r w:rsidR="0055648A">
        <w:t>457</w:t>
      </w:r>
      <w:r>
        <w:t xml:space="preserve"> </w:t>
      </w:r>
      <w:r w:rsidR="00B27B6E">
        <w:t xml:space="preserve">acres / </w:t>
      </w:r>
      <w:r w:rsidRPr="00F843FD">
        <w:t>244</w:t>
      </w:r>
      <w:r>
        <w:t>,</w:t>
      </w:r>
      <w:r w:rsidR="0055648A">
        <w:t>66</w:t>
      </w:r>
      <w:r>
        <w:t xml:space="preserve"> </w:t>
      </w:r>
      <w:r w:rsidR="00B27B6E">
        <w:t>hectares</w:t>
      </w:r>
    </w:p>
    <w:p w14:paraId="2A649DA9" w14:textId="77777777" w:rsidR="00F07DF2" w:rsidRDefault="00F07DF2" w:rsidP="007F2F0B">
      <w:pPr>
        <w:pStyle w:val="ListParagraph"/>
      </w:pPr>
      <w:r>
        <w:t>Crosswalks</w:t>
      </w:r>
    </w:p>
    <w:p w14:paraId="710120CD" w14:textId="77777777" w:rsidR="00B27B6E" w:rsidRDefault="00B27B6E" w:rsidP="007F2F0B">
      <w:pPr>
        <w:pStyle w:val="ListParagraph"/>
        <w:numPr>
          <w:ilvl w:val="1"/>
          <w:numId w:val="2"/>
        </w:numPr>
      </w:pPr>
      <w:r>
        <w:t>EVeg: Regional Dominance Type 1</w:t>
      </w:r>
    </w:p>
    <w:p w14:paraId="53545274" w14:textId="77777777" w:rsidR="00B27B6E" w:rsidRDefault="00F843FD" w:rsidP="007F2F0B">
      <w:pPr>
        <w:pStyle w:val="ListParagraph"/>
        <w:numPr>
          <w:ilvl w:val="2"/>
          <w:numId w:val="2"/>
        </w:numPr>
      </w:pPr>
      <w:r>
        <w:t>Black Oak</w:t>
      </w:r>
    </w:p>
    <w:p w14:paraId="64EC2140" w14:textId="77777777" w:rsidR="00B27B6E" w:rsidRDefault="00F843FD" w:rsidP="007F2F0B">
      <w:pPr>
        <w:pStyle w:val="ListParagraph"/>
        <w:numPr>
          <w:ilvl w:val="2"/>
          <w:numId w:val="2"/>
        </w:numPr>
      </w:pPr>
      <w:r>
        <w:t>Eastside Pine, Jeffrey Pine, Ponderosa Pine</w:t>
      </w:r>
    </w:p>
    <w:p w14:paraId="51C490C8" w14:textId="77777777" w:rsidR="00B27B6E" w:rsidRDefault="00B27B6E" w:rsidP="007F2F0B">
      <w:pPr>
        <w:pStyle w:val="ListParagraph"/>
        <w:numPr>
          <w:ilvl w:val="3"/>
          <w:numId w:val="2"/>
        </w:numPr>
        <w:ind w:left="1440"/>
      </w:pPr>
      <w:r>
        <w:t xml:space="preserve">EVeg: Regional Dominance Type </w:t>
      </w:r>
      <w:commentRangeStart w:id="0"/>
      <w:r>
        <w:t>2</w:t>
      </w:r>
      <w:commentRangeEnd w:id="0"/>
      <w:r w:rsidR="00453DBF">
        <w:rPr>
          <w:rStyle w:val="CommentReference"/>
        </w:rPr>
        <w:commentReference w:id="0"/>
      </w:r>
    </w:p>
    <w:p w14:paraId="3FA7CE11" w14:textId="77777777" w:rsidR="00F37EEC" w:rsidRDefault="00F37EEC" w:rsidP="007F2F0B">
      <w:pPr>
        <w:pStyle w:val="ListParagraph"/>
        <w:numPr>
          <w:ilvl w:val="4"/>
          <w:numId w:val="2"/>
        </w:numPr>
        <w:ind w:left="1800"/>
      </w:pPr>
      <w:r>
        <w:t>Black Oak</w:t>
      </w:r>
    </w:p>
    <w:p w14:paraId="1E0F8E90" w14:textId="77777777" w:rsidR="00F37EEC" w:rsidRDefault="00F37EEC" w:rsidP="007F2F0B">
      <w:pPr>
        <w:pStyle w:val="ListParagraph"/>
        <w:numPr>
          <w:ilvl w:val="4"/>
          <w:numId w:val="2"/>
        </w:numPr>
        <w:ind w:left="1800"/>
      </w:pPr>
      <w:r>
        <w:t>Canyon Live Oak</w:t>
      </w:r>
    </w:p>
    <w:p w14:paraId="3F04262D" w14:textId="77777777" w:rsidR="00F37EEC" w:rsidRDefault="00F37EEC" w:rsidP="007F2F0B">
      <w:pPr>
        <w:pStyle w:val="ListParagraph"/>
        <w:numPr>
          <w:ilvl w:val="4"/>
          <w:numId w:val="2"/>
        </w:numPr>
        <w:ind w:left="1800"/>
      </w:pPr>
      <w:r>
        <w:t xml:space="preserve">Huckleberry </w:t>
      </w:r>
      <w:commentRangeStart w:id="1"/>
      <w:commentRangeStart w:id="2"/>
      <w:r>
        <w:t>Oak</w:t>
      </w:r>
      <w:commentRangeEnd w:id="1"/>
      <w:r w:rsidR="00453DBF">
        <w:rPr>
          <w:rStyle w:val="CommentReference"/>
        </w:rPr>
        <w:commentReference w:id="1"/>
      </w:r>
      <w:commentRangeEnd w:id="2"/>
      <w:r w:rsidR="00874FC3">
        <w:rPr>
          <w:rStyle w:val="CommentReference"/>
        </w:rPr>
        <w:commentReference w:id="2"/>
      </w:r>
    </w:p>
    <w:p w14:paraId="7BA065F3" w14:textId="77777777" w:rsidR="00F37EEC" w:rsidRDefault="00F37EEC" w:rsidP="007F2F0B">
      <w:pPr>
        <w:pStyle w:val="ListParagraph"/>
        <w:numPr>
          <w:ilvl w:val="4"/>
          <w:numId w:val="2"/>
        </w:numPr>
        <w:ind w:left="1800"/>
      </w:pPr>
      <w:r>
        <w:t>Madrone</w:t>
      </w:r>
    </w:p>
    <w:p w14:paraId="72CB9536" w14:textId="77777777" w:rsidR="00F37EEC" w:rsidRDefault="00F37EEC" w:rsidP="007F2F0B">
      <w:pPr>
        <w:pStyle w:val="ListParagraph"/>
        <w:numPr>
          <w:ilvl w:val="4"/>
          <w:numId w:val="2"/>
        </w:numPr>
        <w:ind w:left="1800"/>
      </w:pPr>
      <w:r>
        <w:t>Montane Mixed Hardwood</w:t>
      </w:r>
    </w:p>
    <w:p w14:paraId="27706C1F" w14:textId="77777777" w:rsidR="00F37EEC" w:rsidRDefault="00F37EEC" w:rsidP="007F2F0B">
      <w:pPr>
        <w:pStyle w:val="ListParagraph"/>
        <w:numPr>
          <w:ilvl w:val="4"/>
          <w:numId w:val="2"/>
        </w:numPr>
        <w:ind w:left="1800"/>
      </w:pPr>
      <w:r>
        <w:t>Scrub Oak</w:t>
      </w:r>
    </w:p>
    <w:p w14:paraId="15D87B50" w14:textId="77777777" w:rsidR="00F07DF2" w:rsidRDefault="00F07DF2" w:rsidP="007F2F0B">
      <w:pPr>
        <w:pStyle w:val="ListParagraph"/>
        <w:numPr>
          <w:ilvl w:val="1"/>
          <w:numId w:val="2"/>
        </w:numPr>
      </w:pPr>
      <w:r>
        <w:t xml:space="preserve">LandFire BpS Model: </w:t>
      </w:r>
      <w:r w:rsidRPr="00F07DF2">
        <w:t>0610300 Mediterranean California Lower Montane Black Oak-Conifer Forest and Woodland</w:t>
      </w:r>
    </w:p>
    <w:p w14:paraId="2CFF67EF" w14:textId="77777777" w:rsidR="00F07DF2" w:rsidRDefault="00F07DF2" w:rsidP="007F2F0B">
      <w:pPr>
        <w:pStyle w:val="ListParagraph"/>
        <w:numPr>
          <w:ilvl w:val="1"/>
          <w:numId w:val="2"/>
        </w:numPr>
      </w:pPr>
      <w:r>
        <w:t>Presettlement Fire Regime Type: Yellow Pine</w:t>
      </w:r>
    </w:p>
    <w:p w14:paraId="5D42F452" w14:textId="77777777" w:rsidR="00B27B6E" w:rsidRDefault="00B27B6E" w:rsidP="00711D89">
      <w:pPr>
        <w:pStyle w:val="ListParagraph"/>
      </w:pPr>
      <w:r>
        <w:t>Ultramafic</w:t>
      </w:r>
    </w:p>
    <w:p w14:paraId="6CA3C5FA" w14:textId="5D5B8DBF" w:rsidR="00B27B6E" w:rsidRPr="00F07DF2" w:rsidRDefault="00B27B6E" w:rsidP="00711D89">
      <w:pPr>
        <w:pStyle w:val="ListParagraph"/>
        <w:numPr>
          <w:ilvl w:val="1"/>
          <w:numId w:val="2"/>
        </w:numPr>
        <w:rPr>
          <w:sz w:val="28"/>
        </w:rPr>
      </w:pPr>
      <w:r w:rsidRPr="0025300D">
        <w:rPr>
          <w:color w:val="000000"/>
          <w:szCs w:val="24"/>
        </w:rPr>
        <w:t xml:space="preserve">This </w:t>
      </w:r>
      <w:r w:rsidR="00711D89">
        <w:rPr>
          <w:color w:val="000000"/>
          <w:szCs w:val="24"/>
        </w:rPr>
        <w:t>modifier</w:t>
      </w:r>
      <w:r w:rsidRPr="0025300D">
        <w:rPr>
          <w:color w:val="000000"/>
          <w:szCs w:val="24"/>
        </w:rPr>
        <w:t xml:space="preserve"> is created by intersecting an ultramafic soils/geology layer with the existing vegetation layer. Where cells intersect with </w:t>
      </w:r>
      <w:r w:rsidR="000C6277">
        <w:rPr>
          <w:color w:val="000000"/>
          <w:szCs w:val="24"/>
        </w:rPr>
        <w:t>OCFW</w:t>
      </w:r>
      <w:r w:rsidRPr="0025300D">
        <w:rPr>
          <w:color w:val="000000"/>
          <w:szCs w:val="24"/>
        </w:rPr>
        <w:t xml:space="preserve"> they are assigned to the ultramafic modifier.</w:t>
      </w:r>
    </w:p>
    <w:p w14:paraId="61EF0001" w14:textId="77777777" w:rsidR="00F07DF2" w:rsidRPr="0025300D" w:rsidRDefault="00F07DF2" w:rsidP="007F2F0B">
      <w:pPr>
        <w:pStyle w:val="ListParagraph"/>
        <w:numPr>
          <w:ilvl w:val="0"/>
          <w:numId w:val="0"/>
        </w:numPr>
        <w:ind w:left="1080"/>
        <w:rPr>
          <w:sz w:val="28"/>
        </w:rPr>
      </w:pPr>
    </w:p>
    <w:p w14:paraId="28E00DB1" w14:textId="77777777" w:rsidR="00F07DF2" w:rsidRPr="00280BFA" w:rsidRDefault="00F07DF2" w:rsidP="007F2F0B">
      <w:pPr>
        <w:spacing w:after="120"/>
        <w:rPr>
          <w:b/>
        </w:rPr>
      </w:pPr>
      <w:r>
        <w:rPr>
          <w:b/>
        </w:rPr>
        <w:t>Oak-Conifer Forest and Woodland</w:t>
      </w:r>
      <w:r w:rsidRPr="0025300D">
        <w:rPr>
          <w:b/>
        </w:rPr>
        <w:t xml:space="preserve"> </w:t>
      </w:r>
      <w:r>
        <w:rPr>
          <w:b/>
        </w:rPr>
        <w:t xml:space="preserve">with Aspen </w:t>
      </w:r>
      <w:r w:rsidRPr="0025300D">
        <w:rPr>
          <w:b/>
        </w:rPr>
        <w:t>(</w:t>
      </w:r>
      <w:r>
        <w:rPr>
          <w:b/>
        </w:rPr>
        <w:t>OCFW-ASP</w:t>
      </w:r>
      <w:r w:rsidRPr="0025300D">
        <w:rPr>
          <w:b/>
        </w:rPr>
        <w:t>)</w:t>
      </w:r>
    </w:p>
    <w:p w14:paraId="367A0549" w14:textId="77777777" w:rsidR="00F07DF2" w:rsidRDefault="00F07DF2" w:rsidP="007F2F0B">
      <w:pPr>
        <w:pStyle w:val="ListParagraph"/>
      </w:pPr>
      <w:r w:rsidRPr="00F07DF2">
        <w:t>2.00</w:t>
      </w:r>
      <w:r>
        <w:t xml:space="preserve"> acres / </w:t>
      </w:r>
      <w:r w:rsidRPr="00F07DF2">
        <w:t>0.81</w:t>
      </w:r>
      <w:r>
        <w:t xml:space="preserve"> hectares</w:t>
      </w:r>
    </w:p>
    <w:p w14:paraId="0F3A411E" w14:textId="1C59BDC4" w:rsidR="00F07DF2" w:rsidRPr="006F682A" w:rsidRDefault="00F07DF2" w:rsidP="00711D89">
      <w:pPr>
        <w:pStyle w:val="ListParagraph"/>
      </w:pPr>
      <w:r w:rsidRPr="006F682A">
        <w:t xml:space="preserve">This type is created by overlaying the NRIS TERRA Inventory of Aspen on top of the EVeg layer. Where it intersects with </w:t>
      </w:r>
      <w:r w:rsidR="007F2F0B">
        <w:t>OCFW</w:t>
      </w:r>
      <w:r w:rsidRPr="006F682A">
        <w:t xml:space="preserve"> it is assigned to </w:t>
      </w:r>
      <w:r w:rsidR="007F2F0B">
        <w:t>OCFW</w:t>
      </w:r>
      <w:r w:rsidRPr="006F682A">
        <w:t>-</w:t>
      </w:r>
      <w:commentRangeStart w:id="3"/>
      <w:commentRangeStart w:id="4"/>
      <w:r w:rsidRPr="006F682A">
        <w:t>ASP</w:t>
      </w:r>
      <w:commentRangeEnd w:id="3"/>
      <w:r w:rsidR="00453DBF">
        <w:rPr>
          <w:rStyle w:val="CommentReference"/>
        </w:rPr>
        <w:commentReference w:id="3"/>
      </w:r>
      <w:commentRangeEnd w:id="4"/>
      <w:r w:rsidR="00874FC3">
        <w:rPr>
          <w:rStyle w:val="CommentReference"/>
        </w:rPr>
        <w:commentReference w:id="4"/>
      </w:r>
      <w:r w:rsidR="00E56B6D">
        <w:t>.</w:t>
      </w:r>
    </w:p>
    <w:p w14:paraId="48E0D393" w14:textId="77777777" w:rsidR="00F843FD" w:rsidRDefault="00F843FD" w:rsidP="007F2F0B"/>
    <w:p w14:paraId="7421774E" w14:textId="77777777" w:rsidR="007F2F0B" w:rsidRPr="006F682A" w:rsidRDefault="007F2F0B" w:rsidP="007F2F0B">
      <w:pPr>
        <w:pStyle w:val="Heading3"/>
        <w:widowControl/>
        <w:spacing w:before="0"/>
        <w:rPr>
          <w:szCs w:val="24"/>
        </w:rPr>
      </w:pPr>
      <w:r w:rsidRPr="006F682A">
        <w:rPr>
          <w:szCs w:val="24"/>
        </w:rPr>
        <w:t>Vegetation Description</w:t>
      </w:r>
    </w:p>
    <w:p w14:paraId="6B1BCF52" w14:textId="15F52EEC" w:rsidR="00D6111E" w:rsidRPr="00E41604" w:rsidRDefault="007F2F0B" w:rsidP="007F2F0B">
      <w:pPr>
        <w:jc w:val="left"/>
        <w:rPr>
          <w:i/>
          <w:szCs w:val="24"/>
        </w:rPr>
      </w:pPr>
      <w:r>
        <w:rPr>
          <w:b/>
        </w:rPr>
        <w:t>Oak-Conifer Forest and Woodland</w:t>
      </w:r>
      <w:r w:rsidRPr="0025300D">
        <w:rPr>
          <w:b/>
        </w:rPr>
        <w:t xml:space="preserve"> (</w:t>
      </w:r>
      <w:r>
        <w:rPr>
          <w:b/>
        </w:rPr>
        <w:t>OCFW</w:t>
      </w:r>
      <w:r w:rsidRPr="0025300D">
        <w:rPr>
          <w:b/>
        </w:rPr>
        <w:t>)</w:t>
      </w:r>
      <w:r w:rsidRPr="006F682A">
        <w:rPr>
          <w:szCs w:val="24"/>
        </w:rPr>
        <w:tab/>
      </w:r>
      <w:r w:rsidRPr="007F2F0B">
        <w:rPr>
          <w:szCs w:val="24"/>
        </w:rPr>
        <w:t xml:space="preserve">The </w:t>
      </w:r>
      <w:r w:rsidR="00C11A08">
        <w:rPr>
          <w:szCs w:val="24"/>
        </w:rPr>
        <w:t>Oak-C</w:t>
      </w:r>
      <w:r w:rsidR="00D6111E">
        <w:rPr>
          <w:szCs w:val="24"/>
        </w:rPr>
        <w:t>o</w:t>
      </w:r>
      <w:r w:rsidR="00C11A08">
        <w:rPr>
          <w:szCs w:val="24"/>
        </w:rPr>
        <w:t>nifer Forest and W</w:t>
      </w:r>
      <w:r w:rsidR="00D6111E">
        <w:rPr>
          <w:szCs w:val="24"/>
        </w:rPr>
        <w:t>oodland landcover type</w:t>
      </w:r>
      <w:r w:rsidRPr="007F2F0B">
        <w:rPr>
          <w:szCs w:val="24"/>
        </w:rPr>
        <w:t xml:space="preserve"> </w:t>
      </w:r>
      <w:r w:rsidR="00D6111E">
        <w:rPr>
          <w:szCs w:val="24"/>
        </w:rPr>
        <w:t xml:space="preserve">is characterized by woodlands or forests of </w:t>
      </w:r>
      <w:r w:rsidR="00D6111E">
        <w:rPr>
          <w:i/>
          <w:szCs w:val="24"/>
        </w:rPr>
        <w:t>Pinus ponderosa</w:t>
      </w:r>
      <w:r w:rsidR="00D6111E">
        <w:rPr>
          <w:szCs w:val="24"/>
        </w:rPr>
        <w:t xml:space="preserve"> with one or more oaks, such as </w:t>
      </w:r>
      <w:r w:rsidR="00D6111E">
        <w:rPr>
          <w:i/>
          <w:szCs w:val="24"/>
        </w:rPr>
        <w:t>Quercus kelloggii</w:t>
      </w:r>
      <w:r w:rsidR="00D6111E">
        <w:rPr>
          <w:szCs w:val="24"/>
        </w:rPr>
        <w:t xml:space="preserve">, </w:t>
      </w:r>
      <w:r w:rsidR="00D6111E">
        <w:rPr>
          <w:i/>
          <w:szCs w:val="24"/>
        </w:rPr>
        <w:t>Quercus garryana</w:t>
      </w:r>
      <w:r w:rsidR="00D6111E">
        <w:rPr>
          <w:szCs w:val="24"/>
        </w:rPr>
        <w:t xml:space="preserve">, </w:t>
      </w:r>
      <w:r w:rsidR="00D6111E">
        <w:rPr>
          <w:i/>
          <w:szCs w:val="24"/>
        </w:rPr>
        <w:t>Quercus wislizeni</w:t>
      </w:r>
      <w:r w:rsidR="00D6111E">
        <w:rPr>
          <w:szCs w:val="24"/>
        </w:rPr>
        <w:t xml:space="preserve">, or </w:t>
      </w:r>
      <w:r w:rsidR="00D6111E">
        <w:rPr>
          <w:i/>
          <w:szCs w:val="24"/>
        </w:rPr>
        <w:t xml:space="preserve">Quercus </w:t>
      </w:r>
      <w:commentRangeStart w:id="5"/>
      <w:commentRangeStart w:id="6"/>
      <w:r w:rsidR="00D6111E">
        <w:rPr>
          <w:i/>
          <w:szCs w:val="24"/>
        </w:rPr>
        <w:t>chrysolepsis</w:t>
      </w:r>
      <w:commentRangeEnd w:id="5"/>
      <w:r w:rsidR="00453DBF">
        <w:rPr>
          <w:rStyle w:val="CommentReference"/>
        </w:rPr>
        <w:commentReference w:id="5"/>
      </w:r>
      <w:commentRangeEnd w:id="6"/>
      <w:r w:rsidR="00874FC3">
        <w:rPr>
          <w:rStyle w:val="CommentReference"/>
        </w:rPr>
        <w:commentReference w:id="6"/>
      </w:r>
      <w:r w:rsidR="00D6111E">
        <w:rPr>
          <w:szCs w:val="24"/>
        </w:rPr>
        <w:t xml:space="preserve">. </w:t>
      </w:r>
      <w:r w:rsidR="00D6111E">
        <w:rPr>
          <w:i/>
          <w:szCs w:val="24"/>
        </w:rPr>
        <w:t>Pseudotsuga menziesii</w:t>
      </w:r>
      <w:r w:rsidR="00D6111E">
        <w:rPr>
          <w:szCs w:val="24"/>
        </w:rPr>
        <w:t xml:space="preserve"> </w:t>
      </w:r>
      <w:r w:rsidR="00E41604">
        <w:rPr>
          <w:szCs w:val="24"/>
        </w:rPr>
        <w:t>and other conifer species are</w:t>
      </w:r>
      <w:r w:rsidR="00D6111E">
        <w:rPr>
          <w:szCs w:val="24"/>
        </w:rPr>
        <w:t xml:space="preserve"> uncommon but may co-occur</w:t>
      </w:r>
      <w:r w:rsidR="00E41604">
        <w:rPr>
          <w:szCs w:val="24"/>
        </w:rPr>
        <w:t>, especially after long-term fire suppression</w:t>
      </w:r>
      <w:r w:rsidR="00D6111E">
        <w:rPr>
          <w:szCs w:val="24"/>
        </w:rPr>
        <w:t xml:space="preserve"> </w:t>
      </w:r>
      <w:r w:rsidR="00E41604">
        <w:rPr>
          <w:szCs w:val="24"/>
        </w:rPr>
        <w:t>(</w:t>
      </w:r>
      <w:r w:rsidR="00E56B6D">
        <w:rPr>
          <w:szCs w:val="24"/>
        </w:rPr>
        <w:t>LandFire 2007a</w:t>
      </w:r>
      <w:r w:rsidR="00E41604">
        <w:rPr>
          <w:szCs w:val="24"/>
        </w:rPr>
        <w:t>)</w:t>
      </w:r>
      <w:r w:rsidR="00C11A08">
        <w:rPr>
          <w:szCs w:val="24"/>
        </w:rPr>
        <w:t>.</w:t>
      </w:r>
      <w:r w:rsidR="00E41604">
        <w:rPr>
          <w:szCs w:val="24"/>
        </w:rPr>
        <w:t xml:space="preserve"> </w:t>
      </w:r>
      <w:r w:rsidR="00E41604">
        <w:rPr>
          <w:i/>
          <w:szCs w:val="24"/>
        </w:rPr>
        <w:t xml:space="preserve">Pinus jeffreyi </w:t>
      </w:r>
      <w:r w:rsidR="00E41604">
        <w:rPr>
          <w:szCs w:val="24"/>
        </w:rPr>
        <w:t>may occur on ultramafic sites (</w:t>
      </w:r>
      <w:r w:rsidR="00E56B6D">
        <w:rPr>
          <w:szCs w:val="24"/>
        </w:rPr>
        <w:t>Fitzhugh 1988</w:t>
      </w:r>
      <w:r w:rsidR="00E41604">
        <w:rPr>
          <w:szCs w:val="24"/>
        </w:rPr>
        <w:t>). In some areas</w:t>
      </w:r>
      <w:r w:rsidR="00D6111E">
        <w:rPr>
          <w:szCs w:val="24"/>
        </w:rPr>
        <w:t xml:space="preserve">, sites are dominanted initally by oaks, which form a dense </w:t>
      </w:r>
      <w:commentRangeStart w:id="7"/>
      <w:r w:rsidR="00D6111E">
        <w:rPr>
          <w:szCs w:val="24"/>
        </w:rPr>
        <w:t>subcanopy</w:t>
      </w:r>
      <w:commentRangeEnd w:id="7"/>
      <w:r w:rsidR="00453DBF">
        <w:rPr>
          <w:rStyle w:val="CommentReference"/>
        </w:rPr>
        <w:commentReference w:id="7"/>
      </w:r>
      <w:r w:rsidR="00D6111E">
        <w:rPr>
          <w:szCs w:val="24"/>
        </w:rPr>
        <w:t>. Eventually, and especially on locally mesic sites, conifers will form a persiste</w:t>
      </w:r>
      <w:r w:rsidR="00E41604">
        <w:rPr>
          <w:szCs w:val="24"/>
        </w:rPr>
        <w:t>nt emergent canopy over the oak</w:t>
      </w:r>
      <w:r w:rsidR="00CE7B82">
        <w:rPr>
          <w:szCs w:val="24"/>
        </w:rPr>
        <w:t xml:space="preserve"> </w:t>
      </w:r>
      <w:ins w:id="8" w:author="Estes, Becky -FS" w:date="2013-06-21T10:26:00Z">
        <w:r w:rsidR="00CE7B82">
          <w:rPr>
            <w:szCs w:val="24"/>
          </w:rPr>
          <w:t>as a bi-layered canopy</w:t>
        </w:r>
      </w:ins>
      <w:r w:rsidR="00D6111E">
        <w:rPr>
          <w:szCs w:val="24"/>
        </w:rPr>
        <w:t xml:space="preserve"> </w:t>
      </w:r>
      <w:r w:rsidR="00E41604">
        <w:rPr>
          <w:szCs w:val="24"/>
        </w:rPr>
        <w:t>(</w:t>
      </w:r>
      <w:r w:rsidR="00E56B6D">
        <w:rPr>
          <w:szCs w:val="24"/>
        </w:rPr>
        <w:t>LandFire 2007a</w:t>
      </w:r>
      <w:r w:rsidR="00E41604">
        <w:rPr>
          <w:szCs w:val="24"/>
        </w:rPr>
        <w:t>). In other cases, characteristic species occur in a mosaic-like pattern with small pure stands of conifers interspersed with small stands of broad-leaved trees. Most of the broad-leaved trees are schlerophyllous evergreen, but winter-deciduous species also occur (</w:t>
      </w:r>
      <w:r w:rsidR="00E56B6D">
        <w:rPr>
          <w:szCs w:val="24"/>
        </w:rPr>
        <w:t>Anderson 1988</w:t>
      </w:r>
      <w:r w:rsidR="00E41604">
        <w:rPr>
          <w:szCs w:val="24"/>
        </w:rPr>
        <w:t xml:space="preserve">). </w:t>
      </w:r>
      <w:r w:rsidR="00D6111E">
        <w:rPr>
          <w:szCs w:val="24"/>
        </w:rPr>
        <w:t>The understory is composed of sh</w:t>
      </w:r>
      <w:r w:rsidR="00E41604">
        <w:rPr>
          <w:szCs w:val="24"/>
        </w:rPr>
        <w:t>r</w:t>
      </w:r>
      <w:r w:rsidR="00D6111E">
        <w:rPr>
          <w:szCs w:val="24"/>
        </w:rPr>
        <w:t xml:space="preserve">ubs </w:t>
      </w:r>
      <w:r w:rsidR="00E41604">
        <w:rPr>
          <w:szCs w:val="24"/>
        </w:rPr>
        <w:t>such as</w:t>
      </w:r>
      <w:r w:rsidR="00D6111E">
        <w:rPr>
          <w:szCs w:val="24"/>
        </w:rPr>
        <w:t xml:space="preserve"> </w:t>
      </w:r>
      <w:r w:rsidR="00D6111E">
        <w:rPr>
          <w:i/>
          <w:szCs w:val="24"/>
        </w:rPr>
        <w:t>Arctostaphylos</w:t>
      </w:r>
      <w:r w:rsidR="00F94B8B">
        <w:rPr>
          <w:i/>
          <w:szCs w:val="24"/>
        </w:rPr>
        <w:t xml:space="preserve">, Ceanothus, </w:t>
      </w:r>
      <w:r w:rsidR="008858CC">
        <w:rPr>
          <w:i/>
          <w:szCs w:val="24"/>
        </w:rPr>
        <w:t xml:space="preserve">Chamaebatia, Cornus, Eriodictyon, Garrya, Prunus, Rhamnus, Ribes, </w:t>
      </w:r>
      <w:r w:rsidR="00F94B8B">
        <w:rPr>
          <w:szCs w:val="24"/>
        </w:rPr>
        <w:t xml:space="preserve">and </w:t>
      </w:r>
      <w:r w:rsidR="00F94B8B">
        <w:rPr>
          <w:i/>
          <w:szCs w:val="24"/>
        </w:rPr>
        <w:t>Toxicodendron diversilobum</w:t>
      </w:r>
      <w:r w:rsidR="00F94B8B">
        <w:rPr>
          <w:szCs w:val="24"/>
        </w:rPr>
        <w:t>.</w:t>
      </w:r>
      <w:r w:rsidR="00E41604">
        <w:rPr>
          <w:szCs w:val="24"/>
        </w:rPr>
        <w:t xml:space="preserve"> Grasses and forbs are diverse and </w:t>
      </w:r>
      <w:r w:rsidR="00E41604">
        <w:rPr>
          <w:szCs w:val="24"/>
        </w:rPr>
        <w:lastRenderedPageBreak/>
        <w:t xml:space="preserve">include </w:t>
      </w:r>
      <w:r w:rsidR="00E41604">
        <w:rPr>
          <w:i/>
          <w:szCs w:val="24"/>
        </w:rPr>
        <w:t>Bromus</w:t>
      </w:r>
      <w:r w:rsidR="008858CC">
        <w:rPr>
          <w:i/>
          <w:szCs w:val="24"/>
        </w:rPr>
        <w:t>, Melica, Poa, Elymus, Carex, Collinsia, Saltugilia, Iris, Lupinus, Streptanthus, Viola,</w:t>
      </w:r>
      <w:r w:rsidR="008858CC">
        <w:rPr>
          <w:szCs w:val="24"/>
        </w:rPr>
        <w:t xml:space="preserve"> and</w:t>
      </w:r>
      <w:r w:rsidR="008858CC">
        <w:rPr>
          <w:i/>
          <w:szCs w:val="24"/>
        </w:rPr>
        <w:t xml:space="preserve"> Pteridium aquilnum</w:t>
      </w:r>
      <w:r w:rsidR="00E56B6D">
        <w:rPr>
          <w:i/>
          <w:szCs w:val="24"/>
        </w:rPr>
        <w:t xml:space="preserve"> </w:t>
      </w:r>
      <w:r w:rsidR="00E56B6D">
        <w:rPr>
          <w:szCs w:val="24"/>
        </w:rPr>
        <w:t>(LandFire 2007a; Fitzhugh 1988)</w:t>
      </w:r>
      <w:r w:rsidR="008858CC">
        <w:rPr>
          <w:i/>
          <w:szCs w:val="24"/>
        </w:rPr>
        <w:t>.</w:t>
      </w:r>
    </w:p>
    <w:p w14:paraId="49B01365" w14:textId="77777777" w:rsidR="007F2F0B" w:rsidRDefault="007F2F0B" w:rsidP="007F2F0B">
      <w:pPr>
        <w:rPr>
          <w:b/>
        </w:rPr>
      </w:pPr>
    </w:p>
    <w:p w14:paraId="40991C2C" w14:textId="6698E2C6" w:rsidR="004B1A2C" w:rsidRPr="004B1A2C" w:rsidRDefault="007F2F0B" w:rsidP="004B1A2C">
      <w:pPr>
        <w:pStyle w:val="ListParagraph"/>
        <w:rPr>
          <w:b/>
        </w:rPr>
      </w:pPr>
      <w:r w:rsidRPr="007F2F0B">
        <w:rPr>
          <w:b/>
        </w:rPr>
        <w:t>Ultramafic Modifier</w:t>
      </w:r>
      <w:r w:rsidR="004B1A2C">
        <w:rPr>
          <w:b/>
        </w:rPr>
        <w:tab/>
      </w:r>
      <w:r w:rsidR="004B1A2C">
        <w:rPr>
          <w:i/>
        </w:rPr>
        <w:t>P. ponderosa</w:t>
      </w:r>
      <w:r w:rsidR="004B1A2C">
        <w:t xml:space="preserve"> woodlands occur mainly on low-elevation ultramafics. They grow on strongly serpentinized soil, and they are in the vicinity of </w:t>
      </w:r>
      <w:r w:rsidR="004B1A2C">
        <w:rPr>
          <w:i/>
        </w:rPr>
        <w:t xml:space="preserve">P. ponderosa-Q. kelloggii </w:t>
      </w:r>
      <w:r w:rsidR="004B1A2C">
        <w:t xml:space="preserve">woodland that grows on deep, nonultramafic soil. While </w:t>
      </w:r>
      <w:r w:rsidR="004B1A2C" w:rsidRPr="004B1A2C">
        <w:rPr>
          <w:i/>
        </w:rPr>
        <w:t>P. ponderosa</w:t>
      </w:r>
      <w:r w:rsidR="004B1A2C">
        <w:t xml:space="preserve"> dominates, it is associated with </w:t>
      </w:r>
      <w:r w:rsidR="004E6E75">
        <w:rPr>
          <w:i/>
        </w:rPr>
        <w:t>Calocedrus decurrens, Pi</w:t>
      </w:r>
      <w:r w:rsidR="004B1A2C" w:rsidRPr="004B1A2C">
        <w:rPr>
          <w:i/>
        </w:rPr>
        <w:t>nus attentuata, Pinus lambertiana, P. sabiniana</w:t>
      </w:r>
      <w:r w:rsidR="004B1A2C">
        <w:t xml:space="preserve">, and </w:t>
      </w:r>
      <w:r w:rsidR="004B1A2C" w:rsidRPr="004B1A2C">
        <w:rPr>
          <w:i/>
        </w:rPr>
        <w:t>Q. chysolepis</w:t>
      </w:r>
      <w:r w:rsidR="004B1A2C">
        <w:t xml:space="preserve">. The shrub layer is dominated by </w:t>
      </w:r>
      <w:r w:rsidR="004B1A2C" w:rsidRPr="004B1A2C">
        <w:rPr>
          <w:i/>
        </w:rPr>
        <w:t>Arctostaphylos, Ceanothus, Eriodictyon, Heteromeles, Pickeringia</w:t>
      </w:r>
      <w:r w:rsidR="004B1A2C">
        <w:t xml:space="preserve">. The herb layer is a mix of sparse perennials and many annual grasses </w:t>
      </w:r>
      <w:r w:rsidR="009F078E">
        <w:t>and forbs (O’Geen et al. 2007</w:t>
      </w:r>
      <w:r w:rsidR="004B1A2C">
        <w:t xml:space="preserve">). </w:t>
      </w:r>
    </w:p>
    <w:p w14:paraId="1FA3C4FB" w14:textId="77777777" w:rsidR="007F2F0B" w:rsidRDefault="007F2F0B" w:rsidP="007F2F0B">
      <w:pPr>
        <w:rPr>
          <w:b/>
        </w:rPr>
      </w:pPr>
    </w:p>
    <w:p w14:paraId="68C89166" w14:textId="292089B5" w:rsidR="007F2F0B" w:rsidRPr="00F96670" w:rsidRDefault="007F2F0B" w:rsidP="007F2F0B">
      <w:pPr>
        <w:jc w:val="left"/>
      </w:pPr>
      <w:r>
        <w:rPr>
          <w:b/>
          <w:szCs w:val="24"/>
        </w:rPr>
        <w:t xml:space="preserve">Oak-Conifer Forest and Woodland with </w:t>
      </w:r>
      <w:r w:rsidRPr="006F682A">
        <w:rPr>
          <w:b/>
          <w:szCs w:val="24"/>
        </w:rPr>
        <w:t>Aspen</w:t>
      </w:r>
      <w:r>
        <w:rPr>
          <w:b/>
        </w:rPr>
        <w:t xml:space="preserve"> (OCFW-ASP)</w:t>
      </w:r>
      <w:r w:rsidRPr="006F682A">
        <w:rPr>
          <w:b/>
        </w:rPr>
        <w:tab/>
      </w:r>
      <w:r w:rsidRPr="006F682A">
        <w:t xml:space="preserve">When </w:t>
      </w:r>
      <w:r>
        <w:rPr>
          <w:i/>
          <w:iCs/>
        </w:rPr>
        <w:t>P.</w:t>
      </w:r>
      <w:r w:rsidRPr="006F682A">
        <w:rPr>
          <w:i/>
          <w:iCs/>
        </w:rPr>
        <w:t xml:space="preserve"> tremuloides</w:t>
      </w:r>
      <w:r w:rsidRPr="006F682A">
        <w:t xml:space="preserve"> co-occurs with </w:t>
      </w:r>
      <w:r>
        <w:t>OCFW on the west side of the crest</w:t>
      </w:r>
      <w:r w:rsidRPr="006F682A">
        <w:t xml:space="preserve">, it is typically found in smaller patches, often less than 2 ha (5 acres) in size. 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t>light penetration to the ground</w:t>
      </w:r>
      <w:r w:rsidRPr="006F682A">
        <w:t xml:space="preserve"> (</w:t>
      </w:r>
      <w:r>
        <w:rPr>
          <w:szCs w:val="24"/>
        </w:rPr>
        <w:t xml:space="preserve">Verner </w:t>
      </w:r>
      <w:r w:rsidR="00850C0A">
        <w:rPr>
          <w:szCs w:val="24"/>
        </w:rPr>
        <w:t>1988</w:t>
      </w:r>
      <w:r>
        <w:t>).</w:t>
      </w:r>
    </w:p>
    <w:p w14:paraId="717EDA15" w14:textId="77777777" w:rsidR="007F2F0B" w:rsidRDefault="007F2F0B" w:rsidP="007F2F0B">
      <w:pPr>
        <w:rPr>
          <w:b/>
        </w:rPr>
      </w:pPr>
    </w:p>
    <w:p w14:paraId="2A814447" w14:textId="77777777" w:rsidR="007F2F0B" w:rsidRPr="007D4AD1" w:rsidRDefault="007F2F0B" w:rsidP="007F2F0B">
      <w:pPr>
        <w:pStyle w:val="Heading3"/>
        <w:widowControl/>
        <w:spacing w:before="0" w:after="0"/>
        <w:rPr>
          <w:szCs w:val="24"/>
        </w:rPr>
      </w:pPr>
      <w:r w:rsidRPr="007D4AD1">
        <w:rPr>
          <w:szCs w:val="24"/>
        </w:rPr>
        <w:t>Distribution</w:t>
      </w:r>
    </w:p>
    <w:p w14:paraId="2B2E38D7" w14:textId="77777777" w:rsidR="00F658C0" w:rsidRDefault="00F658C0" w:rsidP="00792F74">
      <w:pPr>
        <w:jc w:val="left"/>
        <w:rPr>
          <w:b/>
          <w:szCs w:val="24"/>
        </w:rPr>
      </w:pPr>
    </w:p>
    <w:p w14:paraId="2D5B439B" w14:textId="21C19B6D" w:rsidR="00792F74" w:rsidRPr="00792F74" w:rsidRDefault="00792F74" w:rsidP="00792F74">
      <w:pPr>
        <w:jc w:val="left"/>
        <w:rPr>
          <w:szCs w:val="24"/>
        </w:rPr>
      </w:pPr>
      <w:r>
        <w:rPr>
          <w:b/>
          <w:szCs w:val="24"/>
        </w:rPr>
        <w:t>Oak-Conifer Forest and Woodland</w:t>
      </w:r>
      <w:r>
        <w:rPr>
          <w:b/>
          <w:szCs w:val="24"/>
        </w:rPr>
        <w:tab/>
      </w:r>
      <w:r>
        <w:rPr>
          <w:szCs w:val="24"/>
        </w:rPr>
        <w:tab/>
      </w:r>
      <w:r w:rsidR="000E656A">
        <w:rPr>
          <w:szCs w:val="24"/>
        </w:rPr>
        <w:t xml:space="preserve">This type occurs in the </w:t>
      </w:r>
      <w:r w:rsidRPr="00792F74">
        <w:rPr>
          <w:szCs w:val="24"/>
        </w:rPr>
        <w:t xml:space="preserve">valleys and lower </w:t>
      </w:r>
      <w:commentRangeStart w:id="9"/>
      <w:r w:rsidRPr="00792F74">
        <w:rPr>
          <w:szCs w:val="24"/>
        </w:rPr>
        <w:t>slopes</w:t>
      </w:r>
      <w:commentRangeEnd w:id="9"/>
      <w:r w:rsidR="00CE7B82">
        <w:rPr>
          <w:rStyle w:val="CommentReference"/>
        </w:rPr>
        <w:commentReference w:id="9"/>
      </w:r>
      <w:r w:rsidRPr="00792F74">
        <w:rPr>
          <w:szCs w:val="24"/>
        </w:rPr>
        <w:t xml:space="preserve"> </w:t>
      </w:r>
      <w:r w:rsidR="000E656A">
        <w:rPr>
          <w:szCs w:val="24"/>
        </w:rPr>
        <w:t xml:space="preserve">of mountainous terrain, </w:t>
      </w:r>
      <w:r w:rsidRPr="00792F74">
        <w:rPr>
          <w:szCs w:val="24"/>
        </w:rPr>
        <w:t xml:space="preserve">on a variety of parent materials including granitics, metamorphic and Franciscan metasedimentary parent material and deep, well developed soils. </w:t>
      </w:r>
      <w:r w:rsidR="000E656A">
        <w:rPr>
          <w:szCs w:val="24"/>
        </w:rPr>
        <w:t xml:space="preserve">Slopes are generally steep and all aspects are </w:t>
      </w:r>
      <w:commentRangeStart w:id="10"/>
      <w:commentRangeStart w:id="11"/>
      <w:r w:rsidR="000E656A">
        <w:rPr>
          <w:szCs w:val="24"/>
        </w:rPr>
        <w:t>included</w:t>
      </w:r>
      <w:commentRangeEnd w:id="10"/>
      <w:r w:rsidR="00CE7B82">
        <w:rPr>
          <w:rStyle w:val="CommentReference"/>
        </w:rPr>
        <w:commentReference w:id="10"/>
      </w:r>
      <w:commentRangeEnd w:id="11"/>
      <w:r w:rsidR="00CD1711">
        <w:rPr>
          <w:rStyle w:val="CommentReference"/>
        </w:rPr>
        <w:commentReference w:id="11"/>
      </w:r>
      <w:r w:rsidR="000E656A">
        <w:rPr>
          <w:szCs w:val="24"/>
        </w:rPr>
        <w:t xml:space="preserve">. </w:t>
      </w:r>
      <w:r w:rsidRPr="00792F74">
        <w:rPr>
          <w:szCs w:val="24"/>
        </w:rPr>
        <w:t>In the northern Sierra Nevada the elevational range is</w:t>
      </w:r>
      <w:r w:rsidR="000E656A">
        <w:rPr>
          <w:szCs w:val="24"/>
        </w:rPr>
        <w:t xml:space="preserve"> 240 to 1800 m (800 to 5000 ft)</w:t>
      </w:r>
      <w:r w:rsidRPr="00792F74">
        <w:rPr>
          <w:szCs w:val="24"/>
        </w:rPr>
        <w:t xml:space="preserve"> (</w:t>
      </w:r>
      <w:r w:rsidR="000E656A">
        <w:rPr>
          <w:szCs w:val="24"/>
        </w:rPr>
        <w:t>LandFire 2007a, Anderson 1988</w:t>
      </w:r>
      <w:r w:rsidRPr="00792F74">
        <w:rPr>
          <w:szCs w:val="24"/>
        </w:rPr>
        <w:t>)</w:t>
      </w:r>
      <w:r w:rsidR="000E656A">
        <w:rPr>
          <w:szCs w:val="24"/>
        </w:rPr>
        <w:t>.</w:t>
      </w:r>
    </w:p>
    <w:p w14:paraId="0D1C1D37" w14:textId="77777777" w:rsidR="0097477C" w:rsidRPr="00792F74" w:rsidRDefault="0097477C" w:rsidP="00792F74">
      <w:pPr>
        <w:ind w:firstLine="360"/>
        <w:jc w:val="left"/>
      </w:pPr>
    </w:p>
    <w:p w14:paraId="4DC802B1" w14:textId="7EC68DD8" w:rsidR="0097477C" w:rsidRDefault="0097477C" w:rsidP="0097477C">
      <w:pPr>
        <w:pStyle w:val="ListParagraph"/>
      </w:pPr>
      <w:r w:rsidRPr="009D0610">
        <w:rPr>
          <w:b/>
        </w:rPr>
        <w:t xml:space="preserve">Ultramafic Modifier </w:t>
      </w:r>
      <w:r>
        <w:tab/>
        <w:t>Ultramafics</w:t>
      </w:r>
      <w:r w:rsidRPr="006F682A">
        <w:t xml:space="preserve"> ha</w:t>
      </w:r>
      <w:r>
        <w:t>ve</w:t>
      </w:r>
      <w:r w:rsidRPr="006F682A">
        <w:t xml:space="preserve"> been mapped at various spatial densities </w:t>
      </w:r>
      <w:r>
        <w:t xml:space="preserve">throughout the elevational range of the </w:t>
      </w:r>
      <w:r w:rsidR="009F078E">
        <w:t>OCFW</w:t>
      </w:r>
      <w:r>
        <w:t xml:space="preserve"> landcover type</w:t>
      </w:r>
      <w:r w:rsidRPr="006F682A">
        <w:t>.</w:t>
      </w:r>
      <w:r>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w:t>
      </w:r>
      <w:r w:rsidR="009F078E">
        <w:t xml:space="preserve">O’Geen </w:t>
      </w:r>
      <w:r w:rsidRPr="00BE12CD">
        <w:t>et al. 2007</w:t>
      </w:r>
      <w:r>
        <w:t>)</w:t>
      </w:r>
      <w:r w:rsidR="00745DAC">
        <w:t>.</w:t>
      </w:r>
    </w:p>
    <w:p w14:paraId="56ABBBF0" w14:textId="77777777" w:rsidR="00F658C0" w:rsidRDefault="00F658C0" w:rsidP="00F658C0">
      <w:pPr>
        <w:jc w:val="left"/>
        <w:rPr>
          <w:b/>
        </w:rPr>
      </w:pPr>
    </w:p>
    <w:p w14:paraId="12D52EAB" w14:textId="77777777" w:rsidR="00672A96" w:rsidRDefault="00F658C0" w:rsidP="00672A96">
      <w:pPr>
        <w:jc w:val="left"/>
        <w:rPr>
          <w:szCs w:val="24"/>
        </w:rPr>
      </w:pPr>
      <w:r>
        <w:rPr>
          <w:b/>
          <w:szCs w:val="24"/>
        </w:rPr>
        <w:t>Oak-Conifer Forest and Woodland</w:t>
      </w:r>
      <w:r w:rsidRPr="00F658C0">
        <w:rPr>
          <w:b/>
        </w:rPr>
        <w:t xml:space="preserve"> with Aspen</w:t>
      </w:r>
      <w:r w:rsidRPr="00F658C0">
        <w:rPr>
          <w:b/>
        </w:rPr>
        <w:tab/>
      </w:r>
      <w:r w:rsidR="00672A96" w:rsidRPr="006F682A">
        <w:rPr>
          <w:szCs w:val="24"/>
        </w:rPr>
        <w:t xml:space="preserve">Sites supporting </w:t>
      </w:r>
      <w:r w:rsidR="00672A96" w:rsidRPr="006F682A">
        <w:rPr>
          <w:i/>
          <w:iCs/>
          <w:szCs w:val="24"/>
        </w:rPr>
        <w:t>P. tremuloides</w:t>
      </w:r>
      <w:r w:rsidR="00672A96" w:rsidRPr="006F682A">
        <w:rPr>
          <w:szCs w:val="24"/>
        </w:rPr>
        <w:t xml:space="preserve"> are maintained by </w:t>
      </w:r>
      <w:r w:rsidR="00672A96">
        <w:rPr>
          <w:szCs w:val="24"/>
        </w:rPr>
        <w:t xml:space="preserve">stand-replacing </w:t>
      </w:r>
      <w:r w:rsidR="00672A96" w:rsidRPr="006F682A">
        <w:rPr>
          <w:szCs w:val="24"/>
        </w:rPr>
        <w:t>disturbances that allow regener</w:t>
      </w:r>
      <w:r w:rsidR="00672A96">
        <w:rPr>
          <w:szCs w:val="24"/>
        </w:rPr>
        <w:t>ation from below-ground suckers</w:t>
      </w:r>
      <w:r w:rsidR="00672A96" w:rsidRPr="006F682A">
        <w:rPr>
          <w:szCs w:val="24"/>
        </w:rPr>
        <w:t xml:space="preserve">. Upland clones are impaired or </w:t>
      </w:r>
      <w:r w:rsidR="00672A96">
        <w:rPr>
          <w:szCs w:val="24"/>
        </w:rPr>
        <w:t>suppressed</w:t>
      </w:r>
      <w:r w:rsidR="00672A96" w:rsidRPr="006F682A">
        <w:rPr>
          <w:szCs w:val="24"/>
        </w:rPr>
        <w:t xml:space="preserve"> by conifer ingrowth and overtopping and </w:t>
      </w:r>
      <w:r w:rsidR="00672A96">
        <w:t>intensive</w:t>
      </w:r>
      <w:r w:rsidR="00672A96">
        <w:rPr>
          <w:szCs w:val="24"/>
        </w:rPr>
        <w:t xml:space="preserve"> g</w:t>
      </w:r>
      <w:r w:rsidR="00672A96" w:rsidRPr="006F682A">
        <w:rPr>
          <w:szCs w:val="24"/>
        </w:rPr>
        <w:t>razing</w:t>
      </w:r>
      <w:r w:rsidR="00672A96">
        <w:rPr>
          <w:szCs w:val="24"/>
        </w:rPr>
        <w:t xml:space="preserve"> that inhibits growth</w:t>
      </w:r>
      <w:r w:rsidR="00672A96" w:rsidRPr="006F682A">
        <w:rPr>
          <w:szCs w:val="24"/>
        </w:rPr>
        <w:t>. In a reference condition scenario, a few stands will advance toward conifer dominance, but in the current landscape scenario where fire has been reduced from reference conditions there are many more conif</w:t>
      </w:r>
      <w:r w:rsidR="00672A96">
        <w:rPr>
          <w:szCs w:val="24"/>
        </w:rPr>
        <w:t>er-dominated mixed aspen stands</w:t>
      </w:r>
      <w:r w:rsidR="00672A96" w:rsidRPr="006F682A">
        <w:rPr>
          <w:szCs w:val="24"/>
        </w:rPr>
        <w:t xml:space="preserve"> (</w:t>
      </w:r>
      <w:r w:rsidR="00672A96">
        <w:rPr>
          <w:szCs w:val="24"/>
        </w:rPr>
        <w:t xml:space="preserve">LandFire 2007c, Verner </w:t>
      </w:r>
      <w:commentRangeStart w:id="12"/>
      <w:r w:rsidR="00672A96">
        <w:rPr>
          <w:szCs w:val="24"/>
        </w:rPr>
        <w:t>1988</w:t>
      </w:r>
      <w:commentRangeEnd w:id="12"/>
      <w:r w:rsidR="00CE7B82">
        <w:rPr>
          <w:rStyle w:val="CommentReference"/>
        </w:rPr>
        <w:commentReference w:id="12"/>
      </w:r>
      <w:r w:rsidR="00672A96">
        <w:rPr>
          <w:szCs w:val="24"/>
        </w:rPr>
        <w:t>).</w:t>
      </w:r>
    </w:p>
    <w:p w14:paraId="176C20FA" w14:textId="77777777" w:rsidR="00672A96" w:rsidRDefault="00672A96" w:rsidP="00672A96">
      <w:pPr>
        <w:jc w:val="left"/>
      </w:pPr>
      <w:r>
        <w:rPr>
          <w:szCs w:val="24"/>
        </w:rPr>
        <w:tab/>
        <w:t xml:space="preserve">Van de Water and Safford (2011) found </w:t>
      </w:r>
      <w:r w:rsidRPr="006F682A">
        <w:t>a</w:t>
      </w:r>
      <w:r>
        <w:t xml:space="preserve"> mean fire return interval of 19</w:t>
      </w:r>
      <w:r w:rsidRPr="006F682A">
        <w:t xml:space="preserve"> years, median of </w:t>
      </w:r>
      <w:r>
        <w:t xml:space="preserve">20 </w:t>
      </w:r>
      <w:commentRangeStart w:id="13"/>
      <w:r>
        <w:t>years</w:t>
      </w:r>
      <w:commentRangeEnd w:id="13"/>
      <w:r w:rsidR="00CE7B82">
        <w:rPr>
          <w:rStyle w:val="CommentReference"/>
        </w:rPr>
        <w:commentReference w:id="13"/>
      </w:r>
      <w:r>
        <w:t>,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92 years for high mortality fire, 91 years for low mortality fire, and 46 years for any </w:t>
      </w:r>
      <w:commentRangeStart w:id="14"/>
      <w:r>
        <w:t>fire</w:t>
      </w:r>
      <w:commentRangeEnd w:id="14"/>
      <w:r w:rsidR="00301049">
        <w:rPr>
          <w:rStyle w:val="CommentReference"/>
        </w:rPr>
        <w:commentReference w:id="14"/>
      </w:r>
      <w:r>
        <w:t>.</w:t>
      </w:r>
    </w:p>
    <w:p w14:paraId="3C2519F5" w14:textId="5E5F8DF1" w:rsidR="007F2F0B" w:rsidRDefault="007F2F0B" w:rsidP="00672A96">
      <w:pPr>
        <w:jc w:val="left"/>
      </w:pPr>
    </w:p>
    <w:p w14:paraId="1580E736" w14:textId="77777777" w:rsidR="0097477C" w:rsidRDefault="0097477C" w:rsidP="00792F74"/>
    <w:p w14:paraId="6DB725EE" w14:textId="77777777" w:rsidR="0097477C" w:rsidRPr="006F682A" w:rsidRDefault="0097477C" w:rsidP="0097477C">
      <w:pPr>
        <w:spacing w:after="120"/>
        <w:jc w:val="left"/>
        <w:rPr>
          <w:b/>
          <w:sz w:val="36"/>
          <w:szCs w:val="24"/>
        </w:rPr>
      </w:pPr>
      <w:r w:rsidRPr="006F682A">
        <w:rPr>
          <w:b/>
          <w:sz w:val="36"/>
          <w:szCs w:val="24"/>
        </w:rPr>
        <w:t>Disturbances</w:t>
      </w:r>
    </w:p>
    <w:p w14:paraId="263719A4" w14:textId="77777777" w:rsidR="0097477C" w:rsidRPr="006F682A" w:rsidRDefault="0097477C" w:rsidP="0097477C">
      <w:pPr>
        <w:pStyle w:val="Heading3"/>
        <w:widowControl/>
        <w:spacing w:before="0"/>
        <w:rPr>
          <w:szCs w:val="24"/>
        </w:rPr>
      </w:pPr>
      <w:r w:rsidRPr="006F682A">
        <w:rPr>
          <w:szCs w:val="24"/>
        </w:rPr>
        <w:t>Wildfire</w:t>
      </w:r>
    </w:p>
    <w:p w14:paraId="26B2CDB6" w14:textId="01ECDD94" w:rsidR="0097477C" w:rsidRPr="0097477C" w:rsidRDefault="0097477C" w:rsidP="0097477C">
      <w:pPr>
        <w:jc w:val="left"/>
        <w:rPr>
          <w:szCs w:val="24"/>
        </w:rPr>
      </w:pPr>
      <w:r>
        <w:rPr>
          <w:b/>
          <w:szCs w:val="24"/>
        </w:rPr>
        <w:t>Oak-Conifer Forest and Woodland</w:t>
      </w:r>
      <w:r w:rsidRPr="006F682A">
        <w:rPr>
          <w:b/>
          <w:szCs w:val="24"/>
        </w:rPr>
        <w:tab/>
      </w:r>
      <w:r w:rsidRPr="006F682A">
        <w:rPr>
          <w:szCs w:val="24"/>
        </w:rPr>
        <w:t xml:space="preserve">Wildfires are common and frequent; mortality </w:t>
      </w:r>
      <w:r w:rsidRPr="0097477C">
        <w:rPr>
          <w:szCs w:val="24"/>
        </w:rPr>
        <w:t>depends on vegetation vulnerabil</w:t>
      </w:r>
      <w:r w:rsidR="003C0704">
        <w:rPr>
          <w:szCs w:val="24"/>
        </w:rPr>
        <w:t xml:space="preserve">ity and wildfire intensity. Low </w:t>
      </w:r>
      <w:commentRangeStart w:id="15"/>
      <w:commentRangeStart w:id="16"/>
      <w:r w:rsidRPr="0097477C">
        <w:rPr>
          <w:szCs w:val="24"/>
        </w:rPr>
        <w:t>mortality</w:t>
      </w:r>
      <w:commentRangeEnd w:id="15"/>
      <w:r w:rsidR="00527A51">
        <w:rPr>
          <w:rStyle w:val="CommentReference"/>
        </w:rPr>
        <w:commentReference w:id="15"/>
      </w:r>
      <w:commentRangeEnd w:id="16"/>
      <w:r w:rsidR="00CD1711">
        <w:rPr>
          <w:rStyle w:val="CommentReference"/>
        </w:rPr>
        <w:commentReference w:id="16"/>
      </w:r>
      <w:r w:rsidRPr="0097477C">
        <w:rPr>
          <w:szCs w:val="24"/>
        </w:rPr>
        <w:t xml:space="preserve"> fires kill small trees and consume above-ground portions of shrubs and herbs, but do not kill large trees or below-ground organs of most shrubs and herbs</w:t>
      </w:r>
      <w:r w:rsidR="003C0704">
        <w:rPr>
          <w:szCs w:val="24"/>
        </w:rPr>
        <w:t xml:space="preserve"> which promptly re-sprout. High </w:t>
      </w:r>
      <w:r w:rsidRPr="0097477C">
        <w:rPr>
          <w:szCs w:val="24"/>
        </w:rPr>
        <w:t>mortality fires kill large as well as small trees, and may kill many of the shrubs and herbs</w:t>
      </w:r>
      <w:r w:rsidR="003C0704">
        <w:rPr>
          <w:szCs w:val="24"/>
        </w:rPr>
        <w:t xml:space="preserve"> as well. Fire kills the above-</w:t>
      </w:r>
      <w:r w:rsidRPr="0097477C">
        <w:rPr>
          <w:szCs w:val="24"/>
        </w:rPr>
        <w:t>ground portions of the shrubs and herbs, but mo</w:t>
      </w:r>
      <w:r w:rsidR="003C0704">
        <w:rPr>
          <w:szCs w:val="24"/>
        </w:rPr>
        <w:t>st shrubs and herbs promptly re</w:t>
      </w:r>
      <w:r w:rsidRPr="0097477C">
        <w:rPr>
          <w:szCs w:val="24"/>
        </w:rPr>
        <w:t xml:space="preserve">sprout from surviving below-ground organs. Wildfires may trigger transitions between developmental </w:t>
      </w:r>
      <w:r w:rsidR="0055648A">
        <w:rPr>
          <w:szCs w:val="24"/>
        </w:rPr>
        <w:t>condition classes</w:t>
      </w:r>
      <w:r w:rsidRPr="0097477C">
        <w:rPr>
          <w:szCs w:val="24"/>
        </w:rPr>
        <w:t>.</w:t>
      </w:r>
    </w:p>
    <w:p w14:paraId="21637127" w14:textId="71F50054" w:rsidR="00286091" w:rsidRDefault="00286091" w:rsidP="00286091">
      <w:pPr>
        <w:ind w:firstLine="360"/>
        <w:jc w:val="left"/>
        <w:rPr>
          <w:szCs w:val="24"/>
        </w:rPr>
      </w:pPr>
      <w:r>
        <w:rPr>
          <w:i/>
          <w:szCs w:val="24"/>
        </w:rPr>
        <w:t>P. ponderosa</w:t>
      </w:r>
      <w:r w:rsidRPr="0097477C">
        <w:rPr>
          <w:szCs w:val="24"/>
        </w:rPr>
        <w:t>-</w:t>
      </w:r>
      <w:r>
        <w:rPr>
          <w:i/>
          <w:szCs w:val="24"/>
        </w:rPr>
        <w:t>Q. kelloggii</w:t>
      </w:r>
      <w:r w:rsidRPr="0097477C">
        <w:rPr>
          <w:szCs w:val="24"/>
        </w:rPr>
        <w:t xml:space="preserve"> </w:t>
      </w:r>
      <w:commentRangeStart w:id="17"/>
      <w:r w:rsidRPr="0097477C">
        <w:rPr>
          <w:szCs w:val="24"/>
        </w:rPr>
        <w:t>forests</w:t>
      </w:r>
      <w:commentRangeEnd w:id="17"/>
      <w:r w:rsidR="00527A51">
        <w:rPr>
          <w:rStyle w:val="CommentReference"/>
        </w:rPr>
        <w:commentReference w:id="17"/>
      </w:r>
      <w:r w:rsidRPr="0097477C">
        <w:rPr>
          <w:szCs w:val="24"/>
        </w:rPr>
        <w:t xml:space="preserve"> </w:t>
      </w:r>
      <w:r>
        <w:rPr>
          <w:szCs w:val="24"/>
        </w:rPr>
        <w:t xml:space="preserve">are fire-adapted and </w:t>
      </w:r>
      <w:r w:rsidR="003C0704">
        <w:rPr>
          <w:szCs w:val="24"/>
        </w:rPr>
        <w:t xml:space="preserve">had frequent, low </w:t>
      </w:r>
      <w:r w:rsidRPr="0097477C">
        <w:rPr>
          <w:szCs w:val="24"/>
        </w:rPr>
        <w:t>severity surface</w:t>
      </w:r>
      <w:r>
        <w:rPr>
          <w:szCs w:val="24"/>
        </w:rPr>
        <w:t xml:space="preserve"> fires prior to fire exclusion </w:t>
      </w:r>
      <w:r w:rsidRPr="0097477C">
        <w:rPr>
          <w:szCs w:val="24"/>
        </w:rPr>
        <w:t xml:space="preserve">in the late nineteenth century. </w:t>
      </w:r>
      <w:r>
        <w:rPr>
          <w:szCs w:val="24"/>
        </w:rPr>
        <w:t xml:space="preserve">Historically, fire </w:t>
      </w:r>
      <w:r w:rsidRPr="0097477C">
        <w:rPr>
          <w:szCs w:val="24"/>
        </w:rPr>
        <w:t>return interval</w:t>
      </w:r>
      <w:r>
        <w:rPr>
          <w:szCs w:val="24"/>
        </w:rPr>
        <w:t>s</w:t>
      </w:r>
      <w:r w:rsidRPr="0097477C">
        <w:rPr>
          <w:szCs w:val="24"/>
        </w:rPr>
        <w:t xml:space="preserve"> </w:t>
      </w:r>
      <w:r w:rsidR="003C0704">
        <w:rPr>
          <w:szCs w:val="24"/>
        </w:rPr>
        <w:t xml:space="preserve">(FRIs) </w:t>
      </w:r>
      <w:r w:rsidRPr="0097477C">
        <w:rPr>
          <w:szCs w:val="24"/>
        </w:rPr>
        <w:t xml:space="preserve">in </w:t>
      </w:r>
      <w:r>
        <w:rPr>
          <w:i/>
          <w:szCs w:val="24"/>
        </w:rPr>
        <w:t>P. ponderosa</w:t>
      </w:r>
      <w:r w:rsidRPr="0097477C">
        <w:rPr>
          <w:szCs w:val="24"/>
        </w:rPr>
        <w:t>-</w:t>
      </w:r>
      <w:r>
        <w:rPr>
          <w:i/>
          <w:szCs w:val="24"/>
        </w:rPr>
        <w:t>Q. kelloggii</w:t>
      </w:r>
      <w:r w:rsidRPr="0097477C">
        <w:rPr>
          <w:szCs w:val="24"/>
        </w:rPr>
        <w:t xml:space="preserve"> forests increase</w:t>
      </w:r>
      <w:r>
        <w:rPr>
          <w:szCs w:val="24"/>
        </w:rPr>
        <w:t>d with increasing ele</w:t>
      </w:r>
      <w:r w:rsidRPr="0097477C">
        <w:rPr>
          <w:szCs w:val="24"/>
        </w:rPr>
        <w:t>vation in the Sierra Nevada, with a ten</w:t>
      </w:r>
      <w:r>
        <w:rPr>
          <w:szCs w:val="24"/>
        </w:rPr>
        <w:t xml:space="preserve">dency towards shorter mean </w:t>
      </w:r>
      <w:r w:rsidR="003C0704">
        <w:rPr>
          <w:szCs w:val="24"/>
        </w:rPr>
        <w:t>FRIs</w:t>
      </w:r>
      <w:r w:rsidRPr="0097477C">
        <w:rPr>
          <w:szCs w:val="24"/>
        </w:rPr>
        <w:t xml:space="preserve"> (5-15 years) on dry, west- and south-facing slopes and longer </w:t>
      </w:r>
      <w:r w:rsidR="003C0704">
        <w:rPr>
          <w:szCs w:val="24"/>
        </w:rPr>
        <w:t>FRIs</w:t>
      </w:r>
      <w:r w:rsidRPr="0097477C">
        <w:rPr>
          <w:szCs w:val="24"/>
        </w:rPr>
        <w:t xml:space="preserve"> (15-25 years) on mesic, east- and north-facing slopes. Mid</w:t>
      </w:r>
      <w:r>
        <w:rPr>
          <w:szCs w:val="24"/>
        </w:rPr>
        <w:t>-</w:t>
      </w:r>
      <w:r w:rsidRPr="0097477C">
        <w:rPr>
          <w:szCs w:val="24"/>
        </w:rPr>
        <w:t>elevation forests typically had mixed-severity fi</w:t>
      </w:r>
      <w:r>
        <w:rPr>
          <w:szCs w:val="24"/>
        </w:rPr>
        <w:t>res that created patchy mosaics (Fryer 2007).</w:t>
      </w:r>
    </w:p>
    <w:p w14:paraId="6011A795" w14:textId="77777777" w:rsidR="003C0704" w:rsidRDefault="00465104" w:rsidP="003C0704">
      <w:pPr>
        <w:ind w:firstLine="360"/>
        <w:jc w:val="left"/>
        <w:rPr>
          <w:szCs w:val="24"/>
        </w:rPr>
      </w:pPr>
      <w:r w:rsidRPr="00465104">
        <w:rPr>
          <w:szCs w:val="24"/>
        </w:rPr>
        <w:t xml:space="preserve">Data on </w:t>
      </w:r>
      <w:r w:rsidR="003C0704">
        <w:rPr>
          <w:szCs w:val="24"/>
        </w:rPr>
        <w:t>FRIs</w:t>
      </w:r>
      <w:r w:rsidRPr="00465104">
        <w:rPr>
          <w:szCs w:val="24"/>
        </w:rPr>
        <w:t xml:space="preserve"> are available from a few review papers. </w:t>
      </w:r>
      <w:r w:rsidR="00286091" w:rsidRPr="001275B1">
        <w:rPr>
          <w:szCs w:val="24"/>
        </w:rPr>
        <w:t xml:space="preserve">According to Fryer, fire-return intervals for </w:t>
      </w:r>
      <w:r w:rsidR="00286091" w:rsidRPr="001275B1">
        <w:rPr>
          <w:i/>
          <w:szCs w:val="24"/>
        </w:rPr>
        <w:t>P. ponderosa</w:t>
      </w:r>
      <w:r w:rsidR="00286091" w:rsidRPr="001275B1">
        <w:rPr>
          <w:szCs w:val="24"/>
        </w:rPr>
        <w:t xml:space="preserve"> forests with a </w:t>
      </w:r>
      <w:r w:rsidR="00286091" w:rsidRPr="001275B1">
        <w:rPr>
          <w:i/>
          <w:szCs w:val="24"/>
        </w:rPr>
        <w:t>Q. kelloggii</w:t>
      </w:r>
      <w:r w:rsidR="00286091" w:rsidRPr="001275B1">
        <w:rPr>
          <w:szCs w:val="24"/>
        </w:rPr>
        <w:t xml:space="preserve"> component ranged from 6 to 22 years in the Cascade Range of southern Oregon and northern California</w:t>
      </w:r>
      <w:r w:rsidR="001275B1" w:rsidRPr="001275B1">
        <w:rPr>
          <w:szCs w:val="24"/>
        </w:rPr>
        <w:t xml:space="preserve"> (2007). </w:t>
      </w:r>
      <w:r w:rsidR="003C0704">
        <w:rPr>
          <w:szCs w:val="24"/>
        </w:rPr>
        <w:t xml:space="preserve">Skinner and Chang (1996) aggregated FRIs from the Sierra Nevada and separated pre-1850 data from overall data. Their paper </w:t>
      </w:r>
      <w:r w:rsidR="003C0704" w:rsidRPr="001275B1">
        <w:rPr>
          <w:szCs w:val="24"/>
        </w:rPr>
        <w:t xml:space="preserve">included a study on Black oak-ponderosa </w:t>
      </w:r>
      <w:commentRangeStart w:id="18"/>
      <w:commentRangeStart w:id="19"/>
      <w:r w:rsidR="003C0704" w:rsidRPr="001275B1">
        <w:rPr>
          <w:szCs w:val="24"/>
        </w:rPr>
        <w:t>pine</w:t>
      </w:r>
      <w:commentRangeEnd w:id="18"/>
      <w:r w:rsidR="00527A51">
        <w:rPr>
          <w:rStyle w:val="CommentReference"/>
        </w:rPr>
        <w:commentReference w:id="18"/>
      </w:r>
      <w:commentRangeEnd w:id="19"/>
      <w:r w:rsidR="00AB433E">
        <w:rPr>
          <w:rStyle w:val="CommentReference"/>
        </w:rPr>
        <w:commentReference w:id="19"/>
      </w:r>
      <w:r w:rsidR="003C0704" w:rsidRPr="001275B1">
        <w:rPr>
          <w:szCs w:val="24"/>
        </w:rPr>
        <w:t xml:space="preserve"> vegetation in the Central Sierra i</w:t>
      </w:r>
      <w:r w:rsidR="003C0704">
        <w:rPr>
          <w:szCs w:val="24"/>
        </w:rPr>
        <w:t>n which the m</w:t>
      </w:r>
      <w:r w:rsidR="003C0704" w:rsidRPr="001275B1">
        <w:rPr>
          <w:szCs w:val="24"/>
        </w:rPr>
        <w:t xml:space="preserve">edian FRI was 8 years, with a minimum of 2 years and a maximum of 18 years. Another study on </w:t>
      </w:r>
      <w:r w:rsidR="003C0704">
        <w:rPr>
          <w:szCs w:val="24"/>
        </w:rPr>
        <w:t>c</w:t>
      </w:r>
      <w:r w:rsidR="003C0704" w:rsidRPr="001275B1">
        <w:rPr>
          <w:szCs w:val="24"/>
        </w:rPr>
        <w:t xml:space="preserve">anyon live oak-mixed conifer vegetation also found evidence of frequent presettlement fire: median FRI was 11 years, with a minimum FRI of 7 years and a maximum of 33 years. </w:t>
      </w:r>
      <w:r w:rsidR="003C0704">
        <w:rPr>
          <w:szCs w:val="24"/>
        </w:rPr>
        <w:t xml:space="preserve">Van de Water and Safford’s 2011 review paper aggregates hundreds of articles, conference proceedings, and LandFire data on fire return </w:t>
      </w:r>
      <w:commentRangeStart w:id="20"/>
      <w:commentRangeStart w:id="21"/>
      <w:r w:rsidR="003C0704">
        <w:rPr>
          <w:szCs w:val="24"/>
        </w:rPr>
        <w:t>intervals</w:t>
      </w:r>
      <w:commentRangeEnd w:id="20"/>
      <w:r w:rsidR="00301049">
        <w:rPr>
          <w:rStyle w:val="CommentReference"/>
        </w:rPr>
        <w:commentReference w:id="20"/>
      </w:r>
      <w:commentRangeEnd w:id="21"/>
      <w:r w:rsidR="00AB433E">
        <w:rPr>
          <w:rStyle w:val="CommentReference"/>
        </w:rPr>
        <w:commentReference w:id="21"/>
      </w:r>
      <w:r w:rsidR="003C0704">
        <w:rPr>
          <w:szCs w:val="24"/>
        </w:rPr>
        <w:t xml:space="preserve">, with an emphasis on Californian sources. </w:t>
      </w:r>
      <w:r w:rsidR="003C0704" w:rsidRPr="001275B1">
        <w:rPr>
          <w:szCs w:val="24"/>
        </w:rPr>
        <w:t xml:space="preserve">The analogous presettlement fire regime for Van de Water and Safford (2011) to the YHR type is Yellow pine, which has a mean FRI of 11 years, a median of 7, a mean min of 5, and a mean max of 40. </w:t>
      </w:r>
    </w:p>
    <w:p w14:paraId="1D8654CB" w14:textId="00A1596A" w:rsidR="003C0704" w:rsidRPr="004B27FE" w:rsidRDefault="003C0704" w:rsidP="003C0704">
      <w:pPr>
        <w:ind w:firstLine="360"/>
        <w:jc w:val="left"/>
      </w:pPr>
      <w:r>
        <w:rPr>
          <w:szCs w:val="24"/>
        </w:rPr>
        <w:t xml:space="preserve">We also include here data from the pertinent individual LandFire BpS model (2007a). </w:t>
      </w:r>
      <w:r w:rsidRPr="001275B1">
        <w:t>Land</w:t>
      </w:r>
      <w:r>
        <w:t>F</w:t>
      </w:r>
      <w:r w:rsidRPr="001275B1">
        <w:t xml:space="preserve">ire’s Mediterranean California </w:t>
      </w:r>
      <w:r>
        <w:t>Lower Montane Black Oak-</w:t>
      </w:r>
      <w:r w:rsidRPr="001275B1">
        <w:t>Conifer Forest</w:t>
      </w:r>
      <w:r>
        <w:t xml:space="preserve"> </w:t>
      </w:r>
      <w:r w:rsidRPr="001275B1">
        <w:t xml:space="preserve">and Woodland for the northern Sierra </w:t>
      </w:r>
      <w:r>
        <w:t>notes that historical fire frequency was 5-30 years in this type.</w:t>
      </w:r>
      <w:r w:rsidRPr="001275B1">
        <w:t xml:space="preserve"> </w:t>
      </w:r>
      <w:r>
        <w:t>Modelers estimate mean FRIs of 18</w:t>
      </w:r>
      <w:r w:rsidRPr="001275B1">
        <w:t>0 years for replacement fire,</w:t>
      </w:r>
      <w:r>
        <w:t xml:space="preserve"> with a range of 100 to 300 years. For “mixed” fire, the predicted mean FRI is</w:t>
      </w:r>
      <w:r w:rsidRPr="001275B1">
        <w:t xml:space="preserve"> </w:t>
      </w:r>
      <w:r>
        <w:t>50</w:t>
      </w:r>
      <w:r w:rsidRPr="001275B1">
        <w:t xml:space="preserve"> </w:t>
      </w:r>
      <w:r>
        <w:t xml:space="preserve">years, with a range of 50 to 200 years. For surface fire, the predicted mean FRI is 9 years, with a range of 5 to 30 years </w:t>
      </w:r>
      <w:r w:rsidRPr="001275B1">
        <w:t xml:space="preserve">(2007a). We recalculated these numbers using condition-specific information and using only high and low mortality fire categories, which resulted in </w:t>
      </w:r>
      <w:r>
        <w:t>a mean FRI</w:t>
      </w:r>
      <w:r w:rsidRPr="001275B1">
        <w:t xml:space="preserve"> of </w:t>
      </w:r>
      <w:r>
        <w:t>55</w:t>
      </w:r>
      <w:r w:rsidRPr="001275B1">
        <w:t xml:space="preserve"> years for high mortality fire, </w:t>
      </w:r>
      <w:r w:rsidR="007A385C">
        <w:t>9</w:t>
      </w:r>
      <w:r w:rsidRPr="001275B1">
        <w:t xml:space="preserve"> yea</w:t>
      </w:r>
      <w:r>
        <w:t xml:space="preserve">rs for low mortality fire, and </w:t>
      </w:r>
      <w:r w:rsidR="007A385C">
        <w:t>8</w:t>
      </w:r>
      <w:r w:rsidRPr="001275B1">
        <w:t xml:space="preserve"> years for any </w:t>
      </w:r>
      <w:commentRangeStart w:id="22"/>
      <w:commentRangeStart w:id="23"/>
      <w:r w:rsidRPr="001275B1">
        <w:t>fire</w:t>
      </w:r>
      <w:commentRangeEnd w:id="22"/>
      <w:r w:rsidR="00301049">
        <w:rPr>
          <w:rStyle w:val="CommentReference"/>
        </w:rPr>
        <w:commentReference w:id="22"/>
      </w:r>
      <w:commentRangeEnd w:id="23"/>
      <w:r w:rsidR="00AB433E">
        <w:rPr>
          <w:rStyle w:val="CommentReference"/>
        </w:rPr>
        <w:commentReference w:id="23"/>
      </w:r>
      <w:r w:rsidRPr="001275B1">
        <w:t>.</w:t>
      </w:r>
    </w:p>
    <w:p w14:paraId="0D32B785" w14:textId="0C43F8F7" w:rsidR="0097477C" w:rsidRDefault="0097477C" w:rsidP="0097477C"/>
    <w:p w14:paraId="7A964C21" w14:textId="65F810CD" w:rsidR="007A385C" w:rsidRPr="007A385C" w:rsidRDefault="0097477C" w:rsidP="007A385C">
      <w:pPr>
        <w:pStyle w:val="ListParagraph"/>
      </w:pPr>
      <w:r w:rsidRPr="00586FC3">
        <w:rPr>
          <w:b/>
        </w:rPr>
        <w:t>Ultramafic Modifier</w:t>
      </w:r>
      <w:r>
        <w:tab/>
      </w:r>
      <w:r w:rsidR="00E57639">
        <w:t xml:space="preserve">The LandFire model for </w:t>
      </w:r>
      <w:r w:rsidR="00E57639" w:rsidRPr="007D4AD1">
        <w:rPr>
          <w:bCs/>
        </w:rPr>
        <w:t xml:space="preserve">Klamath-Siskiyou </w:t>
      </w:r>
      <w:r w:rsidR="00F658C0">
        <w:rPr>
          <w:bCs/>
        </w:rPr>
        <w:t>Lower</w:t>
      </w:r>
      <w:r w:rsidR="00E57639" w:rsidRPr="007D4AD1">
        <w:rPr>
          <w:bCs/>
        </w:rPr>
        <w:t xml:space="preserve"> Montane Serpentine Mixed Conifer Woodland</w:t>
      </w:r>
      <w:r w:rsidR="00E57639">
        <w:rPr>
          <w:bCs/>
        </w:rPr>
        <w:t xml:space="preserve"> (2007</w:t>
      </w:r>
      <w:r w:rsidR="00F658C0">
        <w:rPr>
          <w:bCs/>
        </w:rPr>
        <w:t>c</w:t>
      </w:r>
      <w:r w:rsidR="00E57639">
        <w:rPr>
          <w:bCs/>
        </w:rPr>
        <w:t xml:space="preserve">) </w:t>
      </w:r>
      <w:ins w:id="24" w:author="Estes, Becky -FS" w:date="2013-06-21T10:57:00Z">
        <w:r w:rsidR="00301049">
          <w:rPr>
            <w:bCs/>
          </w:rPr>
          <w:t>reports</w:t>
        </w:r>
      </w:ins>
      <w:del w:id="25" w:author="Estes, Becky -FS" w:date="2013-06-21T10:57:00Z">
        <w:r w:rsidR="00E57639" w:rsidDel="00301049">
          <w:rPr>
            <w:bCs/>
          </w:rPr>
          <w:delText>gave</w:delText>
        </w:r>
      </w:del>
      <w:r w:rsidR="00E57639">
        <w:rPr>
          <w:bCs/>
        </w:rPr>
        <w:t xml:space="preserve"> an overall </w:t>
      </w:r>
      <w:r w:rsidR="007A385C">
        <w:rPr>
          <w:bCs/>
        </w:rPr>
        <w:t>m</w:t>
      </w:r>
      <w:r w:rsidR="005200EC">
        <w:rPr>
          <w:bCs/>
        </w:rPr>
        <w:t>ean</w:t>
      </w:r>
      <w:r w:rsidR="00E57639">
        <w:rPr>
          <w:bCs/>
        </w:rPr>
        <w:t xml:space="preserve"> FRI of 10 years. </w:t>
      </w:r>
      <w:r w:rsidR="007A385C">
        <w:rPr>
          <w:bCs/>
        </w:rPr>
        <w:t xml:space="preserve">Low mortality surface fires have a predicted mean FRI of 12 years, ranging from 3-35 years. High mortality fires are predicted to have a mean FRI of 250 years, ranging from 100-400 years. The LandFire model for Klamath-Siskiyou Xeromorphic Serpentine Savannah and Chaparral (2007d) estimates an overall mean FRI of 14 years. Stand-replacing fire has a mean FRI of 200 years, ranging from 100-300 years. Surface fires have a mean FRI of 15 years, ranging from 10-20 </w:t>
      </w:r>
      <w:commentRangeStart w:id="26"/>
      <w:commentRangeStart w:id="27"/>
      <w:r w:rsidR="007A385C">
        <w:rPr>
          <w:bCs/>
        </w:rPr>
        <w:t>years</w:t>
      </w:r>
      <w:commentRangeEnd w:id="26"/>
      <w:r w:rsidR="00301049">
        <w:rPr>
          <w:rStyle w:val="CommentReference"/>
        </w:rPr>
        <w:commentReference w:id="26"/>
      </w:r>
      <w:commentRangeEnd w:id="27"/>
      <w:r w:rsidR="00C57234">
        <w:rPr>
          <w:rStyle w:val="CommentReference"/>
        </w:rPr>
        <w:commentReference w:id="27"/>
      </w:r>
      <w:r w:rsidR="007A385C">
        <w:rPr>
          <w:bCs/>
        </w:rPr>
        <w:t>.</w:t>
      </w:r>
    </w:p>
    <w:p w14:paraId="0B4493B3" w14:textId="72F3783C" w:rsidR="00586FC3" w:rsidRDefault="007A385C" w:rsidP="007A385C">
      <w:pPr>
        <w:pStyle w:val="ListParagraph"/>
        <w:numPr>
          <w:ilvl w:val="0"/>
          <w:numId w:val="0"/>
        </w:numPr>
        <w:ind w:left="360"/>
      </w:pPr>
      <w:r>
        <w:t xml:space="preserve"> </w:t>
      </w:r>
    </w:p>
    <w:p w14:paraId="0E62C735" w14:textId="42777696" w:rsidR="00586FC3" w:rsidRDefault="00586FC3" w:rsidP="00F658C0">
      <w:pPr>
        <w:jc w:val="left"/>
        <w:rPr>
          <w:b/>
          <w:szCs w:val="24"/>
        </w:rPr>
      </w:pPr>
      <w:r>
        <w:rPr>
          <w:b/>
          <w:szCs w:val="24"/>
        </w:rPr>
        <w:t xml:space="preserve">Oak-Conifer Forest and Woodland with </w:t>
      </w:r>
      <w:r w:rsidRPr="006F682A">
        <w:rPr>
          <w:b/>
          <w:szCs w:val="24"/>
        </w:rPr>
        <w:t>Aspen</w:t>
      </w:r>
      <w:r w:rsidR="00F658C0">
        <w:rPr>
          <w:b/>
          <w:szCs w:val="24"/>
        </w:rPr>
        <w:tab/>
      </w:r>
      <w:r w:rsidR="00F658C0" w:rsidRPr="006F682A">
        <w:rPr>
          <w:szCs w:val="24"/>
        </w:rPr>
        <w:t xml:space="preserve">Sites supporting </w:t>
      </w:r>
      <w:r w:rsidR="00F658C0" w:rsidRPr="006F682A">
        <w:rPr>
          <w:i/>
          <w:iCs/>
          <w:szCs w:val="24"/>
        </w:rPr>
        <w:t>P. tremuloides</w:t>
      </w:r>
      <w:r w:rsidR="00F658C0" w:rsidRPr="006F682A">
        <w:rPr>
          <w:szCs w:val="24"/>
        </w:rPr>
        <w:t xml:space="preserve"> are </w:t>
      </w:r>
      <w:r w:rsidR="00F658C0">
        <w:rPr>
          <w:szCs w:val="24"/>
        </w:rPr>
        <w:t xml:space="preserve">usually </w:t>
      </w:r>
      <w:r w:rsidR="00F658C0"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147B39">
        <w:rPr>
          <w:szCs w:val="24"/>
        </w:rPr>
        <w:t>LandFire</w:t>
      </w:r>
      <w:r w:rsidR="00F658C0">
        <w:rPr>
          <w:szCs w:val="24"/>
        </w:rPr>
        <w:t xml:space="preserve"> 2007b).</w:t>
      </w:r>
    </w:p>
    <w:p w14:paraId="1E005ECB" w14:textId="77777777" w:rsidR="00586FC3" w:rsidRDefault="00586FC3" w:rsidP="00586FC3">
      <w:pPr>
        <w:rPr>
          <w:b/>
          <w:szCs w:val="24"/>
        </w:rPr>
      </w:pPr>
    </w:p>
    <w:p w14:paraId="5867F217" w14:textId="07B36781" w:rsidR="00586FC3" w:rsidRPr="000C3D2B" w:rsidRDefault="0006709F" w:rsidP="00586FC3">
      <w:pPr>
        <w:pStyle w:val="Table"/>
        <w:keepNext/>
        <w:spacing w:before="0"/>
        <w:jc w:val="left"/>
        <w:rPr>
          <w:sz w:val="22"/>
          <w:szCs w:val="24"/>
        </w:rPr>
      </w:pPr>
      <w:r>
        <w:rPr>
          <w:sz w:val="22"/>
          <w:szCs w:val="24"/>
        </w:rPr>
        <w:t xml:space="preserve">Table 1. </w:t>
      </w:r>
      <w:r w:rsidR="00586FC3" w:rsidRPr="000C3D2B">
        <w:rPr>
          <w:sz w:val="22"/>
          <w:szCs w:val="24"/>
        </w:rPr>
        <w:t xml:space="preserve">Fire return intervals (years) and percentage of high versus low mortality fires in relation to soil type modifier and the presence of </w:t>
      </w:r>
      <w:r w:rsidR="00586FC3" w:rsidRPr="000C3D2B">
        <w:rPr>
          <w:i/>
          <w:sz w:val="22"/>
          <w:szCs w:val="24"/>
        </w:rPr>
        <w:t>P. tremuloides</w:t>
      </w:r>
      <w:r w:rsidR="00586FC3" w:rsidRPr="000C3D2B">
        <w:rPr>
          <w:sz w:val="22"/>
          <w:szCs w:val="24"/>
        </w:rPr>
        <w:t xml:space="preserve"> (Aspen). </w:t>
      </w:r>
      <w:r w:rsidR="0006633D">
        <w:rPr>
          <w:sz w:val="22"/>
          <w:szCs w:val="24"/>
        </w:rPr>
        <w:t>Values</w:t>
      </w:r>
      <w:r w:rsidR="00586FC3" w:rsidRPr="000C3D2B">
        <w:rPr>
          <w:sz w:val="22"/>
          <w:szCs w:val="24"/>
        </w:rPr>
        <w:t xml:space="preserve"> for </w:t>
      </w:r>
      <w:r w:rsidR="0006633D">
        <w:rPr>
          <w:sz w:val="22"/>
          <w:szCs w:val="24"/>
        </w:rPr>
        <w:t xml:space="preserve">OCFW </w:t>
      </w:r>
      <w:r w:rsidR="00586FC3" w:rsidRPr="000C3D2B">
        <w:rPr>
          <w:sz w:val="22"/>
          <w:szCs w:val="24"/>
        </w:rPr>
        <w:t xml:space="preserve">were derived from BpS model </w:t>
      </w:r>
      <w:r w:rsidR="0006633D" w:rsidRPr="0006633D">
        <w:rPr>
          <w:sz w:val="22"/>
          <w:szCs w:val="24"/>
        </w:rPr>
        <w:t xml:space="preserve">0610300 </w:t>
      </w:r>
      <w:r w:rsidR="00586FC3" w:rsidRPr="000C3D2B">
        <w:rPr>
          <w:sz w:val="22"/>
          <w:szCs w:val="24"/>
        </w:rPr>
        <w:t>(</w:t>
      </w:r>
      <w:r w:rsidR="00147B39">
        <w:rPr>
          <w:sz w:val="22"/>
          <w:szCs w:val="24"/>
        </w:rPr>
        <w:t>LandFire</w:t>
      </w:r>
      <w:r w:rsidR="00586FC3" w:rsidRPr="000C3D2B">
        <w:rPr>
          <w:sz w:val="22"/>
          <w:szCs w:val="24"/>
        </w:rPr>
        <w:t xml:space="preserve"> 2007a) and Van de Water and Safford (2011). </w:t>
      </w:r>
      <w:r w:rsidR="0006633D">
        <w:rPr>
          <w:sz w:val="22"/>
          <w:szCs w:val="24"/>
        </w:rPr>
        <w:t>Values</w:t>
      </w:r>
      <w:r w:rsidR="00586FC3" w:rsidRPr="000C3D2B">
        <w:rPr>
          <w:sz w:val="22"/>
          <w:szCs w:val="24"/>
        </w:rPr>
        <w:t xml:space="preserve"> for </w:t>
      </w:r>
      <w:r w:rsidR="0006633D">
        <w:rPr>
          <w:sz w:val="22"/>
          <w:szCs w:val="24"/>
        </w:rPr>
        <w:t>OCFW</w:t>
      </w:r>
      <w:r w:rsidR="00586FC3" w:rsidRPr="000C3D2B">
        <w:rPr>
          <w:sz w:val="22"/>
          <w:szCs w:val="24"/>
        </w:rPr>
        <w:t xml:space="preserve"> on </w:t>
      </w:r>
      <w:r w:rsidR="0006633D">
        <w:rPr>
          <w:sz w:val="22"/>
          <w:szCs w:val="24"/>
        </w:rPr>
        <w:t>ultramafic</w:t>
      </w:r>
      <w:r w:rsidR="00586FC3" w:rsidRPr="000C3D2B">
        <w:rPr>
          <w:sz w:val="22"/>
          <w:szCs w:val="24"/>
        </w:rPr>
        <w:t xml:space="preserve"> soils were derived from BpS model </w:t>
      </w:r>
      <w:r w:rsidR="0006633D" w:rsidRPr="0006633D">
        <w:rPr>
          <w:bCs/>
          <w:sz w:val="22"/>
          <w:szCs w:val="24"/>
        </w:rPr>
        <w:t xml:space="preserve">0610210 </w:t>
      </w:r>
      <w:r w:rsidR="00586FC3" w:rsidRPr="000C3D2B">
        <w:rPr>
          <w:sz w:val="22"/>
          <w:szCs w:val="24"/>
        </w:rPr>
        <w:t>(</w:t>
      </w:r>
      <w:r w:rsidR="00147B39">
        <w:rPr>
          <w:sz w:val="22"/>
          <w:szCs w:val="24"/>
        </w:rPr>
        <w:t>LandFire</w:t>
      </w:r>
      <w:r w:rsidR="00586FC3" w:rsidRPr="000C3D2B">
        <w:rPr>
          <w:sz w:val="22"/>
          <w:szCs w:val="24"/>
        </w:rPr>
        <w:t xml:space="preserve"> 2007</w:t>
      </w:r>
      <w:r w:rsidR="0006633D">
        <w:rPr>
          <w:sz w:val="22"/>
          <w:szCs w:val="24"/>
        </w:rPr>
        <w:t>c</w:t>
      </w:r>
      <w:r w:rsidR="00586FC3" w:rsidRPr="000C3D2B">
        <w:rPr>
          <w:sz w:val="22"/>
          <w:szCs w:val="24"/>
        </w:rPr>
        <w:t xml:space="preserve">). Numbers for </w:t>
      </w:r>
      <w:r w:rsidR="000C6277">
        <w:rPr>
          <w:sz w:val="22"/>
          <w:szCs w:val="24"/>
        </w:rPr>
        <w:t>OCFW</w:t>
      </w:r>
      <w:r w:rsidR="00586FC3" w:rsidRPr="000C3D2B">
        <w:rPr>
          <w:sz w:val="22"/>
          <w:szCs w:val="24"/>
        </w:rPr>
        <w:t xml:space="preserve">-ASP </w:t>
      </w:r>
      <w:r w:rsidRPr="000C3D2B">
        <w:rPr>
          <w:sz w:val="22"/>
          <w:szCs w:val="24"/>
        </w:rPr>
        <w:t>were derived from BpS model 0610610 (</w:t>
      </w:r>
      <w:r>
        <w:rPr>
          <w:sz w:val="22"/>
          <w:szCs w:val="24"/>
        </w:rPr>
        <w:t>LandFire</w:t>
      </w:r>
      <w:r w:rsidRPr="000C3D2B">
        <w:rPr>
          <w:sz w:val="22"/>
          <w:szCs w:val="24"/>
        </w:rPr>
        <w:t xml:space="preserve"> 2007</w:t>
      </w:r>
      <w:r>
        <w:rPr>
          <w:sz w:val="22"/>
          <w:szCs w:val="24"/>
        </w:rPr>
        <w:t>b</w:t>
      </w:r>
      <w:r w:rsidRPr="000C3D2B">
        <w:rPr>
          <w:sz w:val="22"/>
          <w:szCs w:val="24"/>
        </w:rPr>
        <w:t>)</w:t>
      </w:r>
      <w:r>
        <w:rPr>
          <w:sz w:val="22"/>
          <w:szCs w:val="24"/>
        </w:rPr>
        <w:t xml:space="preserve"> and Safford (pers. comm. 2013)</w:t>
      </w:r>
      <w:r w:rsidR="00586FC3" w:rsidRPr="000C3D2B">
        <w:rPr>
          <w:sz w:val="22"/>
          <w:szCs w:val="24"/>
        </w:rPr>
        <w:t xml:space="preserve">. </w:t>
      </w:r>
    </w:p>
    <w:p w14:paraId="26BF428F" w14:textId="77777777" w:rsidR="00586FC3" w:rsidRPr="006F682A" w:rsidRDefault="00586FC3" w:rsidP="00586FC3">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586FC3" w:rsidRPr="00EC5F24" w14:paraId="3B482683" w14:textId="77777777" w:rsidTr="00D6111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2693880" w14:textId="77777777" w:rsidR="00586FC3" w:rsidRPr="00EC5F24" w:rsidRDefault="00586FC3" w:rsidP="00D6111E">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9A94417"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DA60C09" w14:textId="1F94067C" w:rsidR="00586FC3" w:rsidRPr="00EC5F24" w:rsidRDefault="00586FC3" w:rsidP="0006709F">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06709F">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06287B68" w14:textId="2992504F" w:rsidR="00586FC3" w:rsidRPr="00EC5F24" w:rsidRDefault="0006709F" w:rsidP="00D6111E">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A12F8DB"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4E1CC9E"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57381D3"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 of Fires</w:t>
            </w:r>
          </w:p>
        </w:tc>
      </w:tr>
      <w:tr w:rsidR="00586FC3" w:rsidRPr="00571334" w14:paraId="1492DCCD" w14:textId="77777777" w:rsidTr="00D6111E">
        <w:trPr>
          <w:trHeight w:val="300"/>
        </w:trPr>
        <w:tc>
          <w:tcPr>
            <w:tcW w:w="1300" w:type="dxa"/>
            <w:vMerge w:val="restart"/>
            <w:tcBorders>
              <w:top w:val="nil"/>
              <w:left w:val="nil"/>
              <w:bottom w:val="nil"/>
              <w:right w:val="nil"/>
            </w:tcBorders>
            <w:shd w:val="clear" w:color="auto" w:fill="auto"/>
            <w:noWrap/>
            <w:vAlign w:val="center"/>
            <w:hideMark/>
          </w:tcPr>
          <w:p w14:paraId="59FA4588" w14:textId="60733CAC"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p>
        </w:tc>
        <w:tc>
          <w:tcPr>
            <w:tcW w:w="1323" w:type="dxa"/>
            <w:vMerge w:val="restart"/>
            <w:tcBorders>
              <w:top w:val="nil"/>
              <w:left w:val="nil"/>
              <w:bottom w:val="single" w:sz="4" w:space="0" w:color="auto"/>
              <w:right w:val="nil"/>
            </w:tcBorders>
            <w:shd w:val="clear" w:color="auto" w:fill="auto"/>
            <w:noWrap/>
            <w:vAlign w:val="center"/>
            <w:hideMark/>
          </w:tcPr>
          <w:p w14:paraId="714A595B" w14:textId="00187145"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C52E7ED" w14:textId="77777777" w:rsidR="00586FC3" w:rsidRPr="00571334" w:rsidRDefault="00586FC3" w:rsidP="00D6111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23985048" w14:textId="4BF31D29" w:rsidR="00586FC3" w:rsidRPr="007D4AD1" w:rsidRDefault="008870CB" w:rsidP="00D6111E">
            <w:pPr>
              <w:autoSpaceDE/>
              <w:autoSpaceDN/>
              <w:adjustRightInd/>
              <w:jc w:val="center"/>
              <w:rPr>
                <w:noProof w:val="0"/>
                <w:color w:val="000000"/>
                <w:szCs w:val="24"/>
              </w:rPr>
            </w:pPr>
            <w:r>
              <w:rPr>
                <w:noProof w:val="0"/>
                <w:color w:val="000000"/>
                <w:szCs w:val="24"/>
              </w:rPr>
              <w:t>55</w:t>
            </w:r>
          </w:p>
        </w:tc>
        <w:tc>
          <w:tcPr>
            <w:tcW w:w="1300" w:type="dxa"/>
            <w:tcBorders>
              <w:top w:val="nil"/>
              <w:left w:val="nil"/>
              <w:bottom w:val="nil"/>
              <w:right w:val="nil"/>
            </w:tcBorders>
            <w:shd w:val="clear" w:color="auto" w:fill="auto"/>
            <w:vAlign w:val="center"/>
            <w:hideMark/>
          </w:tcPr>
          <w:p w14:paraId="254CA430" w14:textId="11BD4B56"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08438A9A" w14:textId="5FFC09B2"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228DC29" w14:textId="73588695" w:rsidR="00586FC3" w:rsidRPr="007D4AD1" w:rsidRDefault="008870CB" w:rsidP="00D6111E">
            <w:pPr>
              <w:autoSpaceDE/>
              <w:autoSpaceDN/>
              <w:adjustRightInd/>
              <w:jc w:val="center"/>
              <w:rPr>
                <w:noProof w:val="0"/>
                <w:color w:val="000000"/>
                <w:szCs w:val="24"/>
              </w:rPr>
            </w:pPr>
            <w:r>
              <w:rPr>
                <w:noProof w:val="0"/>
                <w:color w:val="000000"/>
                <w:szCs w:val="24"/>
              </w:rPr>
              <w:t>13</w:t>
            </w:r>
          </w:p>
        </w:tc>
      </w:tr>
      <w:tr w:rsidR="00586FC3" w:rsidRPr="00571334" w14:paraId="005EEE23" w14:textId="77777777" w:rsidTr="00D6111E">
        <w:trPr>
          <w:trHeight w:val="300"/>
        </w:trPr>
        <w:tc>
          <w:tcPr>
            <w:tcW w:w="1300" w:type="dxa"/>
            <w:vMerge/>
            <w:tcBorders>
              <w:top w:val="nil"/>
              <w:left w:val="nil"/>
              <w:bottom w:val="nil"/>
              <w:right w:val="nil"/>
            </w:tcBorders>
            <w:vAlign w:val="center"/>
            <w:hideMark/>
          </w:tcPr>
          <w:p w14:paraId="612D5806"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396B6D2"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7F06B8E"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0D5B1B8D" w14:textId="70CBCC15" w:rsidR="00586FC3" w:rsidRPr="007D4AD1" w:rsidRDefault="0006709F" w:rsidP="00D6111E">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nil"/>
              <w:right w:val="nil"/>
            </w:tcBorders>
            <w:shd w:val="clear" w:color="auto" w:fill="auto"/>
            <w:vAlign w:val="center"/>
            <w:hideMark/>
          </w:tcPr>
          <w:p w14:paraId="7B3CB873" w14:textId="400526B0"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637D17E0" w14:textId="4B7B9B27"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5109CF34" w14:textId="1B7D0121" w:rsidR="00586FC3" w:rsidRPr="007D4AD1" w:rsidRDefault="008870CB" w:rsidP="00D6111E">
            <w:pPr>
              <w:autoSpaceDE/>
              <w:autoSpaceDN/>
              <w:adjustRightInd/>
              <w:jc w:val="center"/>
              <w:rPr>
                <w:noProof w:val="0"/>
                <w:color w:val="000000"/>
                <w:szCs w:val="24"/>
              </w:rPr>
            </w:pPr>
            <w:r>
              <w:rPr>
                <w:noProof w:val="0"/>
                <w:color w:val="000000"/>
                <w:szCs w:val="24"/>
              </w:rPr>
              <w:t>87</w:t>
            </w:r>
          </w:p>
        </w:tc>
      </w:tr>
      <w:tr w:rsidR="00586FC3" w:rsidRPr="00571334" w14:paraId="15EBCC9F" w14:textId="77777777" w:rsidTr="00D6111E">
        <w:trPr>
          <w:trHeight w:val="300"/>
        </w:trPr>
        <w:tc>
          <w:tcPr>
            <w:tcW w:w="1300" w:type="dxa"/>
            <w:vMerge/>
            <w:tcBorders>
              <w:top w:val="nil"/>
              <w:left w:val="nil"/>
              <w:bottom w:val="nil"/>
              <w:right w:val="nil"/>
            </w:tcBorders>
            <w:vAlign w:val="center"/>
            <w:hideMark/>
          </w:tcPr>
          <w:p w14:paraId="54E26BF0"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D53AB03"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5DD44544"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33721DDE" w14:textId="0D139221" w:rsidR="00586FC3" w:rsidRPr="007D4AD1" w:rsidRDefault="0006709F" w:rsidP="00D6111E">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3BF09129"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16FD9EA0" w14:textId="3EE58266" w:rsidR="00586FC3" w:rsidRPr="007D4AD1" w:rsidRDefault="008870CB" w:rsidP="00D6111E">
            <w:pPr>
              <w:autoSpaceDE/>
              <w:autoSpaceDN/>
              <w:adjustRightInd/>
              <w:jc w:val="center"/>
              <w:rPr>
                <w:noProof w:val="0"/>
                <w:color w:val="000000"/>
                <w:szCs w:val="24"/>
              </w:rPr>
            </w:pPr>
            <w:r>
              <w:rPr>
                <w:noProof w:val="0"/>
                <w:color w:val="000000"/>
                <w:szCs w:val="24"/>
              </w:rPr>
              <w:t>4</w:t>
            </w:r>
            <w:r w:rsidR="00586FC3" w:rsidRPr="00571334">
              <w:rPr>
                <w:noProof w:val="0"/>
                <w:color w:val="000000"/>
                <w:szCs w:val="24"/>
              </w:rPr>
              <w:t>0</w:t>
            </w:r>
          </w:p>
        </w:tc>
        <w:tc>
          <w:tcPr>
            <w:tcW w:w="1300" w:type="dxa"/>
            <w:tcBorders>
              <w:top w:val="nil"/>
              <w:left w:val="nil"/>
              <w:bottom w:val="nil"/>
              <w:right w:val="nil"/>
            </w:tcBorders>
            <w:shd w:val="clear" w:color="auto" w:fill="auto"/>
            <w:vAlign w:val="center"/>
            <w:hideMark/>
          </w:tcPr>
          <w:p w14:paraId="1ABB139A" w14:textId="18E7DAB0" w:rsidR="00586FC3" w:rsidRPr="007D4AD1" w:rsidRDefault="005504F4" w:rsidP="00D6111E">
            <w:pPr>
              <w:autoSpaceDE/>
              <w:autoSpaceDN/>
              <w:adjustRightInd/>
              <w:jc w:val="center"/>
              <w:rPr>
                <w:noProof w:val="0"/>
                <w:color w:val="000000"/>
                <w:szCs w:val="24"/>
              </w:rPr>
            </w:pPr>
            <w:r>
              <w:rPr>
                <w:noProof w:val="0"/>
                <w:color w:val="000000"/>
                <w:szCs w:val="24"/>
              </w:rPr>
              <w:t>100</w:t>
            </w:r>
          </w:p>
        </w:tc>
      </w:tr>
      <w:tr w:rsidR="00586FC3" w:rsidRPr="00571334" w14:paraId="56CDA3E5" w14:textId="77777777" w:rsidTr="00D6111E">
        <w:trPr>
          <w:trHeight w:val="300"/>
        </w:trPr>
        <w:tc>
          <w:tcPr>
            <w:tcW w:w="1300" w:type="dxa"/>
            <w:vMerge/>
            <w:tcBorders>
              <w:top w:val="nil"/>
              <w:left w:val="nil"/>
              <w:bottom w:val="nil"/>
              <w:right w:val="nil"/>
            </w:tcBorders>
            <w:vAlign w:val="center"/>
            <w:hideMark/>
          </w:tcPr>
          <w:p w14:paraId="7236C64E" w14:textId="77777777" w:rsidR="00586FC3" w:rsidRPr="00571334" w:rsidRDefault="00586FC3" w:rsidP="00D6111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A628F07" w14:textId="77777777" w:rsidR="00586FC3" w:rsidRPr="00E169C5" w:rsidRDefault="00586FC3" w:rsidP="00D6111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7215E09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4C5549DC" w14:textId="33241DA6" w:rsidR="00586FC3" w:rsidRPr="007D4AD1" w:rsidRDefault="001D339A" w:rsidP="00D6111E">
            <w:pPr>
              <w:autoSpaceDE/>
              <w:autoSpaceDN/>
              <w:adjustRightInd/>
              <w:jc w:val="center"/>
              <w:rPr>
                <w:noProof w:val="0"/>
                <w:color w:val="000000"/>
                <w:szCs w:val="24"/>
              </w:rPr>
            </w:pPr>
            <w:r>
              <w:rPr>
                <w:noProof w:val="0"/>
                <w:color w:val="000000"/>
                <w:szCs w:val="24"/>
              </w:rPr>
              <w:t>53</w:t>
            </w:r>
          </w:p>
        </w:tc>
        <w:tc>
          <w:tcPr>
            <w:tcW w:w="1300" w:type="dxa"/>
            <w:tcBorders>
              <w:top w:val="single" w:sz="4" w:space="0" w:color="auto"/>
              <w:left w:val="nil"/>
              <w:bottom w:val="nil"/>
              <w:right w:val="nil"/>
            </w:tcBorders>
            <w:shd w:val="clear" w:color="auto" w:fill="auto"/>
            <w:noWrap/>
            <w:vAlign w:val="center"/>
            <w:hideMark/>
          </w:tcPr>
          <w:p w14:paraId="7EFF4A78" w14:textId="20AA1664"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22D8DDB9" w14:textId="6FB9F1B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74BECD0F" w14:textId="48023D19" w:rsidR="00586FC3" w:rsidRPr="007D4AD1" w:rsidRDefault="00586FC3" w:rsidP="005504F4">
            <w:pPr>
              <w:autoSpaceDE/>
              <w:autoSpaceDN/>
              <w:adjustRightInd/>
              <w:jc w:val="center"/>
              <w:rPr>
                <w:noProof w:val="0"/>
                <w:color w:val="000000"/>
                <w:szCs w:val="24"/>
              </w:rPr>
            </w:pPr>
            <w:r>
              <w:rPr>
                <w:noProof w:val="0"/>
                <w:color w:val="000000"/>
                <w:szCs w:val="24"/>
              </w:rPr>
              <w:t>1</w:t>
            </w:r>
            <w:r w:rsidR="005504F4">
              <w:rPr>
                <w:noProof w:val="0"/>
                <w:color w:val="000000"/>
                <w:szCs w:val="24"/>
              </w:rPr>
              <w:t>7</w:t>
            </w:r>
          </w:p>
        </w:tc>
      </w:tr>
      <w:tr w:rsidR="00586FC3" w:rsidRPr="00571334" w14:paraId="3DE8410B" w14:textId="77777777" w:rsidTr="00D6111E">
        <w:trPr>
          <w:trHeight w:val="300"/>
        </w:trPr>
        <w:tc>
          <w:tcPr>
            <w:tcW w:w="1300" w:type="dxa"/>
            <w:vMerge/>
            <w:tcBorders>
              <w:top w:val="nil"/>
              <w:left w:val="nil"/>
              <w:bottom w:val="nil"/>
              <w:right w:val="nil"/>
            </w:tcBorders>
            <w:vAlign w:val="center"/>
            <w:hideMark/>
          </w:tcPr>
          <w:p w14:paraId="2A157451"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141BFF07"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11135A7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2E82D73C" w14:textId="05CD6C9E" w:rsidR="00586FC3" w:rsidRPr="007D4AD1" w:rsidRDefault="001D339A" w:rsidP="00D6111E">
            <w:pPr>
              <w:autoSpaceDE/>
              <w:autoSpaceDN/>
              <w:adjustRightInd/>
              <w:jc w:val="center"/>
              <w:rPr>
                <w:noProof w:val="0"/>
                <w:color w:val="000000"/>
                <w:szCs w:val="24"/>
              </w:rPr>
            </w:pPr>
            <w:r>
              <w:rPr>
                <w:noProof w:val="0"/>
                <w:color w:val="000000"/>
                <w:szCs w:val="24"/>
              </w:rPr>
              <w:t>11</w:t>
            </w:r>
          </w:p>
        </w:tc>
        <w:tc>
          <w:tcPr>
            <w:tcW w:w="1300" w:type="dxa"/>
            <w:tcBorders>
              <w:top w:val="nil"/>
              <w:left w:val="nil"/>
              <w:bottom w:val="nil"/>
              <w:right w:val="nil"/>
            </w:tcBorders>
            <w:shd w:val="clear" w:color="auto" w:fill="auto"/>
            <w:noWrap/>
            <w:vAlign w:val="center"/>
            <w:hideMark/>
          </w:tcPr>
          <w:p w14:paraId="6C87D543" w14:textId="3829B5BF"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320D5B95" w14:textId="61F0D8C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457F40DD" w14:textId="1ADFE8EB" w:rsidR="00586FC3" w:rsidRPr="007D4AD1" w:rsidRDefault="00586FC3" w:rsidP="005504F4">
            <w:pPr>
              <w:autoSpaceDE/>
              <w:autoSpaceDN/>
              <w:adjustRightInd/>
              <w:jc w:val="center"/>
              <w:rPr>
                <w:noProof w:val="0"/>
                <w:color w:val="000000"/>
                <w:szCs w:val="24"/>
              </w:rPr>
            </w:pPr>
            <w:r>
              <w:rPr>
                <w:noProof w:val="0"/>
                <w:color w:val="000000"/>
                <w:szCs w:val="24"/>
              </w:rPr>
              <w:t>8</w:t>
            </w:r>
            <w:r w:rsidR="005504F4">
              <w:rPr>
                <w:noProof w:val="0"/>
                <w:color w:val="000000"/>
                <w:szCs w:val="24"/>
              </w:rPr>
              <w:t>3</w:t>
            </w:r>
          </w:p>
        </w:tc>
      </w:tr>
      <w:tr w:rsidR="00586FC3" w:rsidRPr="00571334" w14:paraId="02BFE27F" w14:textId="77777777" w:rsidTr="00D6111E">
        <w:trPr>
          <w:trHeight w:val="300"/>
        </w:trPr>
        <w:tc>
          <w:tcPr>
            <w:tcW w:w="1300" w:type="dxa"/>
            <w:vMerge/>
            <w:tcBorders>
              <w:top w:val="nil"/>
              <w:left w:val="nil"/>
              <w:bottom w:val="nil"/>
              <w:right w:val="nil"/>
            </w:tcBorders>
            <w:vAlign w:val="center"/>
            <w:hideMark/>
          </w:tcPr>
          <w:p w14:paraId="121405E9"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53376FD"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42689C5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42431DBC" w14:textId="27469F16" w:rsidR="00586FC3" w:rsidRPr="007D4AD1" w:rsidRDefault="001D339A" w:rsidP="00D6111E">
            <w:pPr>
              <w:autoSpaceDE/>
              <w:autoSpaceDN/>
              <w:adjustRightInd/>
              <w:jc w:val="center"/>
              <w:rPr>
                <w:noProof w:val="0"/>
                <w:color w:val="000000"/>
                <w:szCs w:val="24"/>
              </w:rPr>
            </w:pPr>
            <w:commentRangeStart w:id="28"/>
            <w:commentRangeStart w:id="29"/>
            <w:r>
              <w:rPr>
                <w:noProof w:val="0"/>
                <w:color w:val="000000"/>
                <w:szCs w:val="24"/>
              </w:rPr>
              <w:t>9</w:t>
            </w:r>
            <w:commentRangeEnd w:id="28"/>
            <w:r w:rsidR="00301049">
              <w:rPr>
                <w:rStyle w:val="CommentReference"/>
              </w:rPr>
              <w:commentReference w:id="28"/>
            </w:r>
            <w:commentRangeEnd w:id="29"/>
            <w:r w:rsidR="0025629D">
              <w:rPr>
                <w:rStyle w:val="CommentReference"/>
              </w:rPr>
              <w:commentReference w:id="29"/>
            </w:r>
          </w:p>
        </w:tc>
        <w:tc>
          <w:tcPr>
            <w:tcW w:w="1300" w:type="dxa"/>
            <w:tcBorders>
              <w:top w:val="nil"/>
              <w:left w:val="nil"/>
              <w:bottom w:val="nil"/>
              <w:right w:val="nil"/>
            </w:tcBorders>
            <w:shd w:val="clear" w:color="auto" w:fill="auto"/>
            <w:noWrap/>
            <w:vAlign w:val="center"/>
            <w:hideMark/>
          </w:tcPr>
          <w:p w14:paraId="23D88480" w14:textId="77777777" w:rsidR="00586FC3" w:rsidRPr="007D4AD1" w:rsidRDefault="00586FC3" w:rsidP="00D6111E">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445FD5C0" w14:textId="77777777" w:rsidR="00586FC3" w:rsidRPr="007D4AD1" w:rsidRDefault="00586FC3" w:rsidP="00D6111E">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2B9809E2" w14:textId="1AF73639" w:rsidR="00586FC3" w:rsidRPr="007D4AD1" w:rsidRDefault="005504F4" w:rsidP="00D6111E">
            <w:pPr>
              <w:autoSpaceDE/>
              <w:autoSpaceDN/>
              <w:adjustRightInd/>
              <w:jc w:val="center"/>
              <w:rPr>
                <w:noProof w:val="0"/>
                <w:color w:val="000000"/>
                <w:szCs w:val="24"/>
              </w:rPr>
            </w:pPr>
            <w:r>
              <w:rPr>
                <w:noProof w:val="0"/>
                <w:color w:val="000000"/>
                <w:szCs w:val="24"/>
              </w:rPr>
              <w:t>100</w:t>
            </w:r>
          </w:p>
        </w:tc>
      </w:tr>
      <w:tr w:rsidR="00586FC3" w:rsidRPr="00571334" w14:paraId="7F896D80" w14:textId="77777777" w:rsidTr="00D6111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1660C8E1" w14:textId="481A21A2"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r w:rsidR="00586FC3" w:rsidRPr="00571334">
              <w:rPr>
                <w:noProof w:val="0"/>
                <w:color w:val="000000"/>
                <w:szCs w:val="24"/>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1A070FB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1BF1F3B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2C20457F" w14:textId="3577CB08" w:rsidR="00586FC3" w:rsidRPr="007D4AD1" w:rsidRDefault="0006709F" w:rsidP="00D6111E">
            <w:pPr>
              <w:autoSpaceDE/>
              <w:autoSpaceDN/>
              <w:adjustRightInd/>
              <w:jc w:val="center"/>
              <w:rPr>
                <w:noProof w:val="0"/>
                <w:color w:val="000000"/>
                <w:szCs w:val="24"/>
              </w:rPr>
            </w:pPr>
            <w:r>
              <w:rPr>
                <w:noProof w:val="0"/>
                <w:color w:val="000000"/>
                <w:szCs w:val="24"/>
              </w:rPr>
              <w:t>92</w:t>
            </w:r>
          </w:p>
        </w:tc>
        <w:tc>
          <w:tcPr>
            <w:tcW w:w="1300" w:type="dxa"/>
            <w:tcBorders>
              <w:top w:val="single" w:sz="4" w:space="0" w:color="auto"/>
              <w:left w:val="nil"/>
              <w:bottom w:val="nil"/>
              <w:right w:val="nil"/>
            </w:tcBorders>
            <w:shd w:val="clear" w:color="auto" w:fill="auto"/>
            <w:noWrap/>
            <w:vAlign w:val="center"/>
            <w:hideMark/>
          </w:tcPr>
          <w:p w14:paraId="6D16D693" w14:textId="332E3BCD"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2032C382" w14:textId="6EA242FD"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568320AD" w14:textId="630CAE97" w:rsidR="00586FC3" w:rsidRPr="007D4AD1" w:rsidRDefault="0006709F" w:rsidP="00D6111E">
            <w:pPr>
              <w:autoSpaceDE/>
              <w:autoSpaceDN/>
              <w:adjustRightInd/>
              <w:jc w:val="center"/>
              <w:rPr>
                <w:noProof w:val="0"/>
                <w:color w:val="000000"/>
                <w:szCs w:val="24"/>
              </w:rPr>
            </w:pPr>
            <w:r>
              <w:rPr>
                <w:noProof w:val="0"/>
                <w:color w:val="000000"/>
                <w:szCs w:val="24"/>
              </w:rPr>
              <w:t>50</w:t>
            </w:r>
          </w:p>
        </w:tc>
      </w:tr>
      <w:tr w:rsidR="00586FC3" w:rsidRPr="00571334" w14:paraId="15F01CA7"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563AD3D7"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29DDC130"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B491F5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7F44ECDA" w14:textId="16462F4A" w:rsidR="00586FC3" w:rsidRPr="007D4AD1" w:rsidRDefault="0006709F" w:rsidP="00D6111E">
            <w:pPr>
              <w:autoSpaceDE/>
              <w:autoSpaceDN/>
              <w:adjustRightInd/>
              <w:jc w:val="center"/>
              <w:rPr>
                <w:noProof w:val="0"/>
                <w:color w:val="000000"/>
                <w:szCs w:val="24"/>
              </w:rPr>
            </w:pPr>
            <w:r>
              <w:rPr>
                <w:noProof w:val="0"/>
                <w:color w:val="000000"/>
                <w:szCs w:val="24"/>
              </w:rPr>
              <w:t>91</w:t>
            </w:r>
          </w:p>
        </w:tc>
        <w:tc>
          <w:tcPr>
            <w:tcW w:w="1300" w:type="dxa"/>
            <w:tcBorders>
              <w:top w:val="nil"/>
              <w:left w:val="nil"/>
              <w:bottom w:val="nil"/>
              <w:right w:val="nil"/>
            </w:tcBorders>
            <w:shd w:val="clear" w:color="auto" w:fill="auto"/>
            <w:noWrap/>
            <w:vAlign w:val="center"/>
            <w:hideMark/>
          </w:tcPr>
          <w:p w14:paraId="123F5EA2" w14:textId="0FB8F208"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241E3502" w14:textId="4529C61E"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35E4647F" w14:textId="7892C991" w:rsidR="00586FC3" w:rsidRPr="007D4AD1" w:rsidRDefault="0006709F" w:rsidP="00D6111E">
            <w:pPr>
              <w:autoSpaceDE/>
              <w:autoSpaceDN/>
              <w:adjustRightInd/>
              <w:jc w:val="center"/>
              <w:rPr>
                <w:noProof w:val="0"/>
                <w:color w:val="000000"/>
                <w:szCs w:val="24"/>
              </w:rPr>
            </w:pPr>
            <w:r>
              <w:rPr>
                <w:noProof w:val="0"/>
                <w:color w:val="000000"/>
                <w:szCs w:val="24"/>
              </w:rPr>
              <w:t>50</w:t>
            </w:r>
          </w:p>
        </w:tc>
      </w:tr>
      <w:tr w:rsidR="00586FC3" w:rsidRPr="00571334" w14:paraId="542BEDB9"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3787F535"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5D6B11E"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4855B4F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1B0B9B3B" w14:textId="0018C105" w:rsidR="00586FC3" w:rsidRPr="007D4AD1" w:rsidRDefault="0006709F" w:rsidP="00D6111E">
            <w:pPr>
              <w:autoSpaceDE/>
              <w:autoSpaceDN/>
              <w:adjustRightInd/>
              <w:jc w:val="center"/>
              <w:rPr>
                <w:noProof w:val="0"/>
                <w:color w:val="000000"/>
                <w:szCs w:val="24"/>
              </w:rPr>
            </w:pPr>
            <w:r>
              <w:rPr>
                <w:noProof w:val="0"/>
                <w:color w:val="000000"/>
                <w:szCs w:val="24"/>
              </w:rPr>
              <w:t>46</w:t>
            </w:r>
          </w:p>
        </w:tc>
        <w:tc>
          <w:tcPr>
            <w:tcW w:w="1300" w:type="dxa"/>
            <w:tcBorders>
              <w:top w:val="nil"/>
              <w:left w:val="nil"/>
              <w:bottom w:val="single" w:sz="4" w:space="0" w:color="auto"/>
              <w:right w:val="nil"/>
            </w:tcBorders>
            <w:shd w:val="clear" w:color="auto" w:fill="auto"/>
            <w:noWrap/>
            <w:vAlign w:val="center"/>
            <w:hideMark/>
          </w:tcPr>
          <w:p w14:paraId="274EEED1" w14:textId="5845E9AC" w:rsidR="00586FC3" w:rsidRPr="007D4AD1" w:rsidRDefault="0006709F" w:rsidP="00D6111E">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1A2C8D3D" w14:textId="219D6900" w:rsidR="00586FC3" w:rsidRPr="007D4AD1" w:rsidRDefault="0006709F" w:rsidP="00D6111E">
            <w:pPr>
              <w:autoSpaceDE/>
              <w:autoSpaceDN/>
              <w:adjustRightInd/>
              <w:jc w:val="center"/>
              <w:rPr>
                <w:noProof w:val="0"/>
                <w:color w:val="000000"/>
                <w:szCs w:val="24"/>
              </w:rPr>
            </w:pPr>
            <w:r>
              <w:rPr>
                <w:noProof w:val="0"/>
                <w:color w:val="000000"/>
                <w:szCs w:val="24"/>
              </w:rPr>
              <w:t>200</w:t>
            </w:r>
          </w:p>
        </w:tc>
        <w:tc>
          <w:tcPr>
            <w:tcW w:w="1300" w:type="dxa"/>
            <w:tcBorders>
              <w:top w:val="nil"/>
              <w:left w:val="nil"/>
              <w:bottom w:val="single" w:sz="4" w:space="0" w:color="auto"/>
              <w:right w:val="nil"/>
            </w:tcBorders>
            <w:shd w:val="clear" w:color="auto" w:fill="auto"/>
            <w:noWrap/>
            <w:vAlign w:val="center"/>
            <w:hideMark/>
          </w:tcPr>
          <w:p w14:paraId="3A331150" w14:textId="3ED35820" w:rsidR="00586FC3" w:rsidRPr="007D4AD1" w:rsidRDefault="0006709F" w:rsidP="00D6111E">
            <w:pPr>
              <w:autoSpaceDE/>
              <w:autoSpaceDN/>
              <w:adjustRightInd/>
              <w:jc w:val="center"/>
              <w:rPr>
                <w:noProof w:val="0"/>
                <w:color w:val="000000"/>
                <w:szCs w:val="24"/>
              </w:rPr>
            </w:pPr>
            <w:r>
              <w:rPr>
                <w:noProof w:val="0"/>
                <w:color w:val="000000"/>
                <w:szCs w:val="24"/>
              </w:rPr>
              <w:t>100</w:t>
            </w:r>
          </w:p>
        </w:tc>
      </w:tr>
    </w:tbl>
    <w:p w14:paraId="344BACDF" w14:textId="77777777" w:rsidR="00586FC3" w:rsidRPr="006F682A" w:rsidRDefault="00586FC3" w:rsidP="00586FC3">
      <w:pPr>
        <w:jc w:val="left"/>
        <w:rPr>
          <w:szCs w:val="24"/>
        </w:rPr>
      </w:pPr>
    </w:p>
    <w:p w14:paraId="5633B89C" w14:textId="77777777" w:rsidR="00586FC3" w:rsidRPr="006F682A" w:rsidRDefault="00586FC3" w:rsidP="00586FC3">
      <w:pPr>
        <w:pStyle w:val="Heading3"/>
        <w:widowControl/>
        <w:spacing w:before="0" w:after="0"/>
        <w:rPr>
          <w:sz w:val="28"/>
          <w:szCs w:val="24"/>
        </w:rPr>
      </w:pPr>
      <w:r w:rsidRPr="006F682A">
        <w:rPr>
          <w:sz w:val="28"/>
          <w:szCs w:val="24"/>
        </w:rPr>
        <w:t>Other Disturbance</w:t>
      </w:r>
    </w:p>
    <w:p w14:paraId="0E65CD99" w14:textId="6B050A47" w:rsidR="00CA1698" w:rsidRDefault="00586FC3" w:rsidP="00586FC3">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55648A">
        <w:rPr>
          <w:szCs w:val="24"/>
        </w:rPr>
        <w:t>condition classes</w:t>
      </w:r>
      <w:r w:rsidRPr="006F682A">
        <w:rPr>
          <w:szCs w:val="24"/>
        </w:rPr>
        <w:t xml:space="preserve">, or shift/accelerate succession to a more open </w:t>
      </w:r>
      <w:r w:rsidR="0055648A">
        <w:rPr>
          <w:szCs w:val="24"/>
        </w:rPr>
        <w:t>condition</w:t>
      </w:r>
      <w:r w:rsidRPr="006F682A">
        <w:rPr>
          <w:szCs w:val="24"/>
        </w:rPr>
        <w:t>. All of the tree species associated with this vegetation type are susceptible to a wide variety of pathogens and insects.</w:t>
      </w:r>
    </w:p>
    <w:p w14:paraId="7C3C6A10" w14:textId="77777777" w:rsidR="00586FC3" w:rsidRDefault="00586FC3" w:rsidP="00586FC3">
      <w:pPr>
        <w:jc w:val="left"/>
        <w:rPr>
          <w:b/>
          <w:bCs/>
          <w:sz w:val="36"/>
          <w:szCs w:val="24"/>
        </w:rPr>
      </w:pPr>
    </w:p>
    <w:p w14:paraId="34BDD98E" w14:textId="77777777" w:rsidR="00586FC3" w:rsidRPr="007D4AD1" w:rsidRDefault="00586FC3" w:rsidP="00586FC3">
      <w:pPr>
        <w:pStyle w:val="Heading3"/>
        <w:keepNext w:val="0"/>
        <w:widowControl/>
        <w:spacing w:before="0"/>
        <w:rPr>
          <w:sz w:val="36"/>
          <w:szCs w:val="24"/>
        </w:rPr>
      </w:pPr>
      <w:r w:rsidRPr="007D4AD1">
        <w:rPr>
          <w:sz w:val="36"/>
          <w:szCs w:val="24"/>
        </w:rPr>
        <w:t xml:space="preserve">Vegetation Condition </w:t>
      </w:r>
      <w:r w:rsidRPr="00DA3086">
        <w:rPr>
          <w:bCs w:val="0"/>
          <w:sz w:val="36"/>
        </w:rPr>
        <w:t>Classes</w:t>
      </w:r>
    </w:p>
    <w:p w14:paraId="21BA3926" w14:textId="0D28A6E3" w:rsidR="002F195F" w:rsidRDefault="002F195F" w:rsidP="002F195F">
      <w:pPr>
        <w:jc w:val="left"/>
      </w:pPr>
      <w:r>
        <w:t xml:space="preserve">We recognize five separate condition classes for OCFW and OCFW-ASP. The condition classes described below are based on the classes described in the pertinent LandFire Biophysical Setting model descriptions, which in turn were based on a “5-box” state and transition </w:t>
      </w:r>
      <w:commentRangeStart w:id="30"/>
      <w:commentRangeStart w:id="31"/>
      <w:r>
        <w:t>models</w:t>
      </w:r>
      <w:commentRangeEnd w:id="30"/>
      <w:r w:rsidR="00301049">
        <w:rPr>
          <w:rStyle w:val="CommentReference"/>
        </w:rPr>
        <w:commentReference w:id="30"/>
      </w:r>
      <w:commentRangeEnd w:id="31"/>
      <w:r w:rsidR="0025629D">
        <w:rPr>
          <w:rStyle w:val="CommentReference"/>
        </w:rPr>
        <w:commentReference w:id="31"/>
      </w:r>
      <w:r>
        <w:t xml:space="preserve">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002F1D95" w14:textId="69CAC7D0" w:rsidR="002F195F" w:rsidRDefault="002F195F" w:rsidP="002F195F">
      <w:pPr>
        <w:jc w:val="left"/>
      </w:pPr>
      <w:r>
        <w:tab/>
        <w:t xml:space="preserve"> The OCFW variant is assigned to </w:t>
      </w:r>
      <w:r w:rsidR="00297D5B">
        <w:t>four</w:t>
      </w:r>
      <w:r>
        <w:t xml:space="preserve"> separate condition classes: Early Development (ED), Mid Development Open (MDO), Mid Development Closed (MDC), and Late Development </w:t>
      </w:r>
      <w:r w:rsidR="00297D5B">
        <w:t>All</w:t>
      </w:r>
      <w:r>
        <w:t xml:space="preserve"> (</w:t>
      </w:r>
      <w:r w:rsidR="00297D5B">
        <w:t>LDA</w:t>
      </w:r>
      <w:r>
        <w:t>). The OCFW-ASP variant is also assigned to five condition classes: Early Development – Aspen (ED-A), Mid Development – Aspen (MD-A), Mid Development – Aspen with Conifer (MD-AC), Late Development Closed (LDC), and Late Development – Conifer with Aspen (LD-</w:t>
      </w:r>
      <w:commentRangeStart w:id="32"/>
      <w:commentRangeStart w:id="33"/>
      <w:r>
        <w:t>CA</w:t>
      </w:r>
      <w:commentRangeEnd w:id="32"/>
      <w:r w:rsidR="00301049">
        <w:rPr>
          <w:rStyle w:val="CommentReference"/>
        </w:rPr>
        <w:commentReference w:id="32"/>
      </w:r>
      <w:commentRangeEnd w:id="33"/>
      <w:r w:rsidR="0025629D">
        <w:rPr>
          <w:rStyle w:val="CommentReference"/>
        </w:rPr>
        <w:commentReference w:id="33"/>
      </w:r>
      <w:r>
        <w:t>).</w:t>
      </w:r>
    </w:p>
    <w:p w14:paraId="036E964D" w14:textId="77777777" w:rsidR="002F195F" w:rsidRDefault="002F195F" w:rsidP="002F195F">
      <w:pPr>
        <w:jc w:val="left"/>
      </w:pPr>
    </w:p>
    <w:p w14:paraId="724FEC3B" w14:textId="17058A02" w:rsidR="00586FC3" w:rsidRPr="007D4AD1" w:rsidRDefault="00D20877" w:rsidP="00586FC3">
      <w:pPr>
        <w:pStyle w:val="Heading3"/>
        <w:keepNext w:val="0"/>
        <w:widowControl/>
        <w:spacing w:before="0"/>
        <w:rPr>
          <w:szCs w:val="24"/>
        </w:rPr>
      </w:pPr>
      <w:r>
        <w:rPr>
          <w:szCs w:val="24"/>
        </w:rPr>
        <w:t>Oak-Conifer Forest and Woodland</w:t>
      </w:r>
      <w:r w:rsidR="00586FC3" w:rsidRPr="007D4AD1">
        <w:rPr>
          <w:szCs w:val="24"/>
        </w:rPr>
        <w:t xml:space="preserve"> Variant</w:t>
      </w:r>
    </w:p>
    <w:p w14:paraId="7F2696DB" w14:textId="77777777" w:rsidR="00586FC3" w:rsidRPr="006F682A" w:rsidRDefault="00586FC3" w:rsidP="00586FC3">
      <w:pPr>
        <w:pStyle w:val="Heading3"/>
        <w:keepNext w:val="0"/>
        <w:widowControl/>
        <w:spacing w:before="0"/>
        <w:rPr>
          <w:sz w:val="28"/>
          <w:szCs w:val="24"/>
        </w:rPr>
      </w:pPr>
      <w:r w:rsidRPr="006F682A">
        <w:rPr>
          <w:sz w:val="28"/>
          <w:szCs w:val="24"/>
        </w:rPr>
        <w:t>Early Development (ED)</w:t>
      </w:r>
    </w:p>
    <w:p w14:paraId="4070EFBD" w14:textId="48FFBCFD" w:rsidR="00CA1698" w:rsidRDefault="00586FC3" w:rsidP="00CA1698">
      <w:pPr>
        <w:jc w:val="left"/>
      </w:pPr>
      <w:r w:rsidRPr="00CA1698">
        <w:rPr>
          <w:b/>
        </w:rPr>
        <w:t>Description</w:t>
      </w:r>
      <w:r w:rsidRPr="006F682A">
        <w:tab/>
      </w:r>
      <w:r w:rsidR="00CA1698" w:rsidRPr="00CA1698">
        <w:t xml:space="preserve">The early </w:t>
      </w:r>
      <w:r w:rsidR="0055648A">
        <w:t>condition class</w:t>
      </w:r>
      <w:r w:rsidR="00CA1698" w:rsidRPr="00CA1698">
        <w:t xml:space="preserve"> is the initial post-disturbance community dominated by coppicing oak sprouts (such as </w:t>
      </w:r>
      <w:r w:rsidR="00CA1698" w:rsidRPr="00CA1698">
        <w:rPr>
          <w:i/>
        </w:rPr>
        <w:t>Q</w:t>
      </w:r>
      <w:r w:rsidR="00CA1698">
        <w:rPr>
          <w:i/>
        </w:rPr>
        <w:t>.</w:t>
      </w:r>
      <w:r w:rsidR="00CA1698" w:rsidRPr="00CA1698">
        <w:rPr>
          <w:i/>
        </w:rPr>
        <w:t xml:space="preserve"> kelloggi</w:t>
      </w:r>
      <w:r w:rsidR="00CA1698" w:rsidRPr="00CA1698">
        <w:t xml:space="preserve"> or </w:t>
      </w:r>
      <w:r w:rsidR="00CA1698" w:rsidRPr="00CA1698">
        <w:rPr>
          <w:i/>
        </w:rPr>
        <w:t>Q. chrysolepsis</w:t>
      </w:r>
      <w:r w:rsidR="00CA1698" w:rsidRPr="00CA1698">
        <w:t xml:space="preserve">). </w:t>
      </w:r>
      <w:r w:rsidR="00CA1698">
        <w:rPr>
          <w:i/>
        </w:rPr>
        <w:t>T. diversilobum</w:t>
      </w:r>
      <w:r w:rsidR="00CA1698" w:rsidRPr="00CA1698">
        <w:t xml:space="preserve"> may be </w:t>
      </w:r>
      <w:commentRangeStart w:id="34"/>
      <w:r w:rsidR="00CA1698" w:rsidRPr="00CA1698">
        <w:t>abu</w:t>
      </w:r>
      <w:r w:rsidR="00CA1698">
        <w:t>ndant</w:t>
      </w:r>
      <w:commentRangeEnd w:id="34"/>
      <w:r w:rsidR="00301049">
        <w:rPr>
          <w:rStyle w:val="CommentReference"/>
        </w:rPr>
        <w:commentReference w:id="34"/>
      </w:r>
      <w:r w:rsidR="00CA1698">
        <w:t>. Bunchgrasses and associ</w:t>
      </w:r>
      <w:r w:rsidR="00CA1698" w:rsidRPr="00CA1698">
        <w:t>ated forbs dominate understory. Localized native herbivo</w:t>
      </w:r>
      <w:r w:rsidR="00CA1698">
        <w:t>ry may maintain oak sprouts in “</w:t>
      </w:r>
      <w:r w:rsidR="00CA1698" w:rsidRPr="00CA1698">
        <w:t>s</w:t>
      </w:r>
      <w:r w:rsidR="0055648A">
        <w:t>hrub” form for extended period. Vegetation</w:t>
      </w:r>
      <w:r w:rsidR="00CA1698" w:rsidRPr="00CA1698">
        <w:t xml:space="preserve"> </w:t>
      </w:r>
      <w:del w:id="35" w:author="Estes, Becky -FS" w:date="2013-06-21T11:06:00Z">
        <w:r w:rsidR="00CA1698" w:rsidRPr="00CA1698" w:rsidDel="00B3164F">
          <w:delText>includes oak sprouts or</w:delText>
        </w:r>
      </w:del>
      <w:ins w:id="36" w:author="Estes, Becky -FS" w:date="2013-06-21T11:06:00Z">
        <w:r w:rsidR="00B3164F">
          <w:t>also includes</w:t>
        </w:r>
      </w:ins>
      <w:r w:rsidR="00CA1698" w:rsidRPr="00CA1698">
        <w:t xml:space="preserve"> </w:t>
      </w:r>
      <w:r w:rsidR="00CA1698">
        <w:t xml:space="preserve">conifer </w:t>
      </w:r>
      <w:r w:rsidR="00CA1698" w:rsidRPr="00CA1698">
        <w:t xml:space="preserve">seedling/saplings </w:t>
      </w:r>
      <w:r w:rsidR="00CA1698">
        <w:t>growing</w:t>
      </w:r>
      <w:r w:rsidR="00CA1698" w:rsidRPr="00CA1698">
        <w:t xml:space="preserve"> to 4-6</w:t>
      </w:r>
      <w:r w:rsidR="00CA1698">
        <w:t>” DBH</w:t>
      </w:r>
      <w:r w:rsidR="008D5063">
        <w:t xml:space="preserve"> </w:t>
      </w:r>
      <w:r w:rsidR="00CA1698" w:rsidRPr="00CA1698">
        <w:t>(</w:t>
      </w:r>
      <w:r w:rsidR="008D5063">
        <w:t>LandFire 2007a</w:t>
      </w:r>
      <w:r w:rsidR="00CA1698" w:rsidRPr="00CA1698">
        <w:t>)</w:t>
      </w:r>
      <w:r w:rsidR="008D5063">
        <w:t>.</w:t>
      </w:r>
    </w:p>
    <w:p w14:paraId="54664CE0" w14:textId="03B9A0A8" w:rsidR="008D5063" w:rsidRDefault="008D5063" w:rsidP="008D5063">
      <w:pPr>
        <w:ind w:firstLine="360"/>
        <w:jc w:val="left"/>
      </w:pPr>
      <w:r w:rsidRPr="008D5063">
        <w:t xml:space="preserve">On sites or areas that are dry or of low quality, significant pine regeneration may depend on concurrent disturbance of </w:t>
      </w:r>
      <w:commentRangeStart w:id="37"/>
      <w:commentRangeStart w:id="38"/>
      <w:r w:rsidRPr="008D5063">
        <w:t>chaparral</w:t>
      </w:r>
      <w:commentRangeEnd w:id="37"/>
      <w:r w:rsidR="00B3164F">
        <w:rPr>
          <w:rStyle w:val="CommentReference"/>
        </w:rPr>
        <w:commentReference w:id="37"/>
      </w:r>
      <w:commentRangeEnd w:id="38"/>
      <w:r w:rsidR="00CE71AE">
        <w:rPr>
          <w:rStyle w:val="CommentReference"/>
        </w:rPr>
        <w:commentReference w:id="38"/>
      </w:r>
      <w:r w:rsidRPr="008D5063">
        <w:t xml:space="preserve"> and a good pine seed crop with favorable weather. Thus, it may require 50-100 years for significant pine regeneration in the absence of intervention. </w:t>
      </w:r>
      <w:commentRangeStart w:id="39"/>
      <w:commentRangeStart w:id="40"/>
      <w:r w:rsidRPr="008D5063">
        <w:t>Clearcuts</w:t>
      </w:r>
      <w:commentRangeEnd w:id="39"/>
      <w:r w:rsidR="00B3164F">
        <w:rPr>
          <w:rStyle w:val="CommentReference"/>
        </w:rPr>
        <w:commentReference w:id="39"/>
      </w:r>
      <w:commentRangeEnd w:id="40"/>
      <w:r w:rsidR="00CE71AE">
        <w:rPr>
          <w:rStyle w:val="CommentReference"/>
        </w:rPr>
        <w:commentReference w:id="40"/>
      </w:r>
      <w:r w:rsidRPr="008D5063">
        <w:t xml:space="preserve"> with minimal brush control develop a dense stand of pole-size trees in 20-30 years, twice the time required when brush is completely removed. Dense brush is typical in young stands and an herbaceous layer may develop on some sites. On drier sites, there is less tendency for succession </w:t>
      </w:r>
      <w:r w:rsidR="00737FBB">
        <w:t>toward shade-</w:t>
      </w:r>
      <w:r w:rsidRPr="008D5063">
        <w:t xml:space="preserve">adapted species. As young, dense stands age and attain a closed canopy, they exclude most undergrowth. When other adapted conifers occur in moist pine stands of medium to high site quality, they may form a significant understory in about </w:t>
      </w:r>
      <w:r>
        <w:t>20 years in the absence of fire</w:t>
      </w:r>
      <w:r w:rsidRPr="008D5063">
        <w:t xml:space="preserve"> (</w:t>
      </w:r>
      <w:r>
        <w:t>Fitzhugh 1988</w:t>
      </w:r>
      <w:r w:rsidRPr="008D5063">
        <w:t>)</w:t>
      </w:r>
      <w:r>
        <w:t>.</w:t>
      </w:r>
    </w:p>
    <w:p w14:paraId="1B736D7C" w14:textId="77777777" w:rsidR="00737FBB" w:rsidRDefault="00737FBB" w:rsidP="00737FBB">
      <w:pPr>
        <w:jc w:val="left"/>
      </w:pPr>
    </w:p>
    <w:p w14:paraId="0133042D" w14:textId="29D75EFE" w:rsidR="00737FBB" w:rsidRDefault="00141E57" w:rsidP="00737FBB">
      <w:pPr>
        <w:jc w:val="left"/>
      </w:pPr>
      <w:r>
        <w:rPr>
          <w:rFonts w:ascii="Times" w:eastAsiaTheme="minorEastAsia" w:hAnsi="Times" w:cs="Times"/>
          <w:sz w:val="26"/>
          <w:szCs w:val="26"/>
        </w:rPr>
        <w:drawing>
          <wp:anchor distT="0" distB="0" distL="114300" distR="114300" simplePos="0" relativeHeight="251658240" behindDoc="0" locked="0" layoutInCell="1" allowOverlap="1" wp14:anchorId="6559514A" wp14:editId="1F2E4B98">
            <wp:simplePos x="0" y="0"/>
            <wp:positionH relativeFrom="column">
              <wp:posOffset>3017520</wp:posOffset>
            </wp:positionH>
            <wp:positionV relativeFrom="paragraph">
              <wp:posOffset>13970</wp:posOffset>
            </wp:positionV>
            <wp:extent cx="2908935" cy="2286000"/>
            <wp:effectExtent l="0" t="0" r="1206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_0520.png"/>
                    <pic:cNvPicPr/>
                  </pic:nvPicPr>
                  <pic:blipFill rotWithShape="1">
                    <a:blip r:embed="rId10">
                      <a:extLst>
                        <a:ext uri="{28A0092B-C50C-407E-A947-70E740481C1C}">
                          <a14:useLocalDpi xmlns:a14="http://schemas.microsoft.com/office/drawing/2010/main" val="0"/>
                        </a:ext>
                      </a:extLst>
                    </a:blip>
                    <a:srcRect l="4445" t="5015" r="7008" b="2208"/>
                    <a:stretch/>
                  </pic:blipFill>
                  <pic:spPr bwMode="auto">
                    <a:xfrm>
                      <a:off x="0" y="0"/>
                      <a:ext cx="29089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FBB" w:rsidRPr="00737FBB">
        <w:rPr>
          <w:b/>
        </w:rPr>
        <w:t>Succession Transition</w:t>
      </w:r>
      <w:r w:rsidR="00737FBB"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6F682A">
        <w:t xml:space="preserve">In the absence of disturbance, this </w:t>
      </w:r>
      <w:r w:rsidR="00A21CE8">
        <w:t>condition</w:t>
      </w:r>
      <w:r w:rsidR="004E6E75" w:rsidRPr="006F682A">
        <w:t xml:space="preserve"> will begin transitioning to a mid de</w:t>
      </w:r>
      <w:r w:rsidR="004E6E75">
        <w:t xml:space="preserve">velopment </w:t>
      </w:r>
      <w:r w:rsidR="0055648A">
        <w:t>condition class</w:t>
      </w:r>
      <w:r w:rsidR="004E6E75">
        <w:t xml:space="preserve"> after 20 years. The </w:t>
      </w:r>
      <w:r w:rsidR="0055648A">
        <w:t>rate</w:t>
      </w:r>
      <w:r w:rsidR="004E6E75">
        <w:t xml:space="preserve"> of succession per time step is 0.7. T</w:t>
      </w:r>
      <w:r w:rsidR="004E6E75" w:rsidRPr="006F682A">
        <w:t xml:space="preserve">he transition </w:t>
      </w:r>
      <w:r w:rsidR="004E6E75">
        <w:t xml:space="preserve">may be to either MDC or MDO. The secondary </w:t>
      </w:r>
      <w:r w:rsidR="0055648A">
        <w:t>rate</w:t>
      </w:r>
      <w:r w:rsidR="004E6E75">
        <w:t xml:space="preserve"> of succession to MDO is 0.9 and to MDC is 0.</w:t>
      </w:r>
      <w:commentRangeStart w:id="41"/>
      <w:commentRangeStart w:id="42"/>
      <w:r w:rsidR="004E6E75">
        <w:t>1</w:t>
      </w:r>
      <w:commentRangeEnd w:id="41"/>
      <w:r w:rsidR="00FF6C3F">
        <w:rPr>
          <w:rStyle w:val="CommentReference"/>
        </w:rPr>
        <w:commentReference w:id="41"/>
      </w:r>
      <w:commentRangeEnd w:id="42"/>
      <w:r w:rsidR="00CE71AE">
        <w:rPr>
          <w:rStyle w:val="CommentReference"/>
        </w:rPr>
        <w:commentReference w:id="42"/>
      </w:r>
      <w:r w:rsidR="004E6E75">
        <w:t>.</w:t>
      </w:r>
      <w:r w:rsidR="004E6E75" w:rsidRPr="006F682A">
        <w:t xml:space="preserve"> </w:t>
      </w:r>
      <w:r w:rsidR="004E6E75">
        <w:t xml:space="preserve">At 50 years, all </w:t>
      </w:r>
      <w:r w:rsidR="004E6E75" w:rsidRPr="006F682A">
        <w:t>stands will have succeeded to either MDC or MDO.</w:t>
      </w:r>
    </w:p>
    <w:p w14:paraId="0F8B268C" w14:textId="77777777" w:rsidR="004627F6" w:rsidRDefault="004627F6" w:rsidP="00737FBB">
      <w:pPr>
        <w:jc w:val="left"/>
      </w:pPr>
    </w:p>
    <w:p w14:paraId="179BC37C" w14:textId="06412BEE" w:rsidR="004E6E75" w:rsidRDefault="004E6E75" w:rsidP="004E6E75">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substantially delayed. Thus, in the absence of disturbance, this </w:t>
      </w:r>
      <w:r w:rsidR="00A21CE8">
        <w:t>condition</w:t>
      </w:r>
      <w:r w:rsidRPr="006027C4">
        <w:t xml:space="preserve"> will begin transitioning to MDO after </w:t>
      </w:r>
      <w:r>
        <w:t>5</w:t>
      </w:r>
      <w:r w:rsidRPr="006027C4">
        <w:t xml:space="preserve">0 years and may be delayed in the ED </w:t>
      </w:r>
      <w:r w:rsidR="0055648A">
        <w:t>condition class</w:t>
      </w:r>
      <w:r w:rsidRPr="006027C4">
        <w:t xml:space="preserve"> for as long as 1</w:t>
      </w:r>
      <w:r>
        <w:t>0</w:t>
      </w:r>
      <w:r w:rsidRPr="006027C4">
        <w:t xml:space="preserve">0 years. </w:t>
      </w:r>
      <w:r>
        <w:t xml:space="preserve">A stand in this condition </w:t>
      </w:r>
      <w:r w:rsidR="0055648A">
        <w:t>succeeds at a rate of 0.2 per time step</w:t>
      </w:r>
      <w:r>
        <w:t>.</w:t>
      </w:r>
      <w:r w:rsidRPr="006027C4">
        <w:t xml:space="preserve"> </w:t>
      </w:r>
    </w:p>
    <w:p w14:paraId="2EFE6216" w14:textId="77777777" w:rsidR="004E6E75" w:rsidRDefault="004E6E75" w:rsidP="004E6E75">
      <w:pPr>
        <w:jc w:val="left"/>
        <w:rPr>
          <w:rFonts w:eastAsiaTheme="minorEastAsia"/>
          <w:b/>
          <w:lang w:eastAsia="ja-JP"/>
        </w:rPr>
      </w:pPr>
    </w:p>
    <w:p w14:paraId="278CB89F" w14:textId="06A36EEF" w:rsidR="004E6E75" w:rsidRPr="004E6E75" w:rsidRDefault="004E6E75" w:rsidP="004E6E75">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 xml:space="preserve">High mortality wildfire (100%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Early Devel</w:t>
      </w:r>
      <w:r w:rsidRPr="004E6E75">
        <w:rPr>
          <w:rFonts w:eastAsiaTheme="minorEastAsia"/>
          <w:lang w:eastAsia="ja-JP"/>
        </w:rPr>
        <w:t xml:space="preserve">opment </w:t>
      </w:r>
      <w:r w:rsidR="0055648A">
        <w:rPr>
          <w:rFonts w:eastAsiaTheme="minorEastAsia"/>
          <w:lang w:eastAsia="ja-JP"/>
        </w:rPr>
        <w:t>condition</w:t>
      </w:r>
      <w:r w:rsidR="00E5230A">
        <w:rPr>
          <w:rFonts w:eastAsiaTheme="minorEastAsia"/>
          <w:lang w:eastAsia="ja-JP"/>
        </w:rPr>
        <w:t>, regardless of soil type</w:t>
      </w:r>
      <w:r w:rsidRPr="004E6E75">
        <w:rPr>
          <w:rFonts w:eastAsiaTheme="minorEastAsia"/>
          <w:lang w:eastAsia="ja-JP"/>
        </w:rPr>
        <w:t xml:space="preserve">. Low mortality wildfire is not modeled for this </w:t>
      </w:r>
      <w:r w:rsidR="0055648A">
        <w:rPr>
          <w:rFonts w:eastAsiaTheme="minorEastAsia"/>
          <w:lang w:eastAsia="ja-JP"/>
        </w:rPr>
        <w:t>condition</w:t>
      </w:r>
      <w:r w:rsidRPr="004E6E75">
        <w:rPr>
          <w:rFonts w:eastAsiaTheme="minorEastAsia"/>
          <w:lang w:eastAsia="ja-JP"/>
        </w:rPr>
        <w:t>.</w:t>
      </w:r>
    </w:p>
    <w:p w14:paraId="6D9566F5" w14:textId="77777777" w:rsidR="004E6E75" w:rsidRPr="004E6E75" w:rsidRDefault="004E6E75" w:rsidP="004E6E75">
      <w:pPr>
        <w:pBdr>
          <w:bottom w:val="single" w:sz="4" w:space="1" w:color="auto"/>
        </w:pBdr>
        <w:jc w:val="left"/>
        <w:rPr>
          <w:rFonts w:ascii="Times" w:eastAsiaTheme="minorEastAsia" w:hAnsi="Times" w:cs="Times"/>
          <w:noProof w:val="0"/>
          <w:sz w:val="26"/>
          <w:szCs w:val="26"/>
          <w:lang w:eastAsia="ja-JP"/>
        </w:rPr>
      </w:pPr>
    </w:p>
    <w:p w14:paraId="363BFED2" w14:textId="36AB90C9" w:rsidR="00737FBB" w:rsidRPr="00737FBB" w:rsidRDefault="00737FBB" w:rsidP="00737FBB">
      <w:pPr>
        <w:jc w:val="left"/>
      </w:pPr>
    </w:p>
    <w:p w14:paraId="1A9BDC7C" w14:textId="6AD14AE1"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Open (MDO</w:t>
      </w:r>
      <w:r w:rsidRPr="006F682A">
        <w:rPr>
          <w:sz w:val="28"/>
          <w:szCs w:val="24"/>
        </w:rPr>
        <w:t>)</w:t>
      </w:r>
      <w:r w:rsidRPr="00154876">
        <w:t xml:space="preserve"> </w:t>
      </w:r>
    </w:p>
    <w:p w14:paraId="68663E1C" w14:textId="77777777" w:rsidR="004E6E75" w:rsidRPr="006F682A" w:rsidRDefault="004E6E75" w:rsidP="004E6E75">
      <w:pPr>
        <w:pStyle w:val="Heading5"/>
        <w:keepNext w:val="0"/>
        <w:spacing w:before="0"/>
      </w:pPr>
    </w:p>
    <w:p w14:paraId="46CDAFBF" w14:textId="42C84863" w:rsidR="004E6E75" w:rsidRPr="004E6E75" w:rsidRDefault="004E6E75" w:rsidP="004E6E75">
      <w:pPr>
        <w:jc w:val="left"/>
      </w:pPr>
      <w:r w:rsidRPr="004E6E75">
        <w:rPr>
          <w:b/>
        </w:rPr>
        <w:t>Description</w:t>
      </w:r>
      <w:r w:rsidRPr="004E6E75">
        <w:rPr>
          <w:b/>
        </w:rPr>
        <w:tab/>
      </w:r>
      <w:r w:rsidRPr="004E6E75">
        <w:t xml:space="preserve">The mid-seral, open </w:t>
      </w:r>
      <w:r w:rsidR="0055648A">
        <w:t>condition class</w:t>
      </w:r>
      <w:r w:rsidRPr="004E6E75">
        <w:t xml:space="preserve"> has hardwoods dominating the canopy and may have sporadic conifer presence at low coverage levels. Oaks are pole-sized to very large. Bunchgrasses and shade-intolerant shrubs, most notably, will be prominent on the majority of sites. This </w:t>
      </w:r>
      <w:r w:rsidR="00A21CE8">
        <w:t>condition</w:t>
      </w:r>
      <w:r w:rsidRPr="004E6E75">
        <w:t xml:space="preserve"> is distinguished from MDC primarily by its reduced conifer presence.</w:t>
      </w:r>
    </w:p>
    <w:p w14:paraId="52450C8C" w14:textId="3BEF9064" w:rsidR="004E6E75" w:rsidRPr="004E6E75" w:rsidRDefault="004E6E75" w:rsidP="004E6E75">
      <w:pPr>
        <w:jc w:val="left"/>
      </w:pPr>
    </w:p>
    <w:p w14:paraId="0BD483EC" w14:textId="529B9736" w:rsidR="004E6E75" w:rsidRDefault="006F6E00" w:rsidP="004E6E75">
      <w:pPr>
        <w:jc w:val="left"/>
      </w:pPr>
      <w:commentRangeStart w:id="43"/>
      <w:r>
        <w:drawing>
          <wp:anchor distT="0" distB="0" distL="114300" distR="114300" simplePos="0" relativeHeight="251661312" behindDoc="0" locked="0" layoutInCell="1" allowOverlap="1" wp14:anchorId="66034632" wp14:editId="43FD60CD">
            <wp:simplePos x="0" y="0"/>
            <wp:positionH relativeFrom="column">
              <wp:posOffset>3017520</wp:posOffset>
            </wp:positionH>
            <wp:positionV relativeFrom="paragraph">
              <wp:posOffset>44450</wp:posOffset>
            </wp:positionV>
            <wp:extent cx="2908300" cy="2286000"/>
            <wp:effectExtent l="0" t="0" r="1270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O.png"/>
                    <pic:cNvPicPr/>
                  </pic:nvPicPr>
                  <pic:blipFill rotWithShape="1">
                    <a:blip r:embed="rId11">
                      <a:extLst>
                        <a:ext uri="{28A0092B-C50C-407E-A947-70E740481C1C}">
                          <a14:useLocalDpi xmlns:a14="http://schemas.microsoft.com/office/drawing/2010/main" val="0"/>
                        </a:ext>
                      </a:extLst>
                    </a:blip>
                    <a:srcRect l="4445" t="5472" r="7692" b="2436"/>
                    <a:stretch/>
                  </pic:blipFill>
                  <pic:spPr bwMode="auto">
                    <a:xfrm>
                      <a:off x="0" y="0"/>
                      <a:ext cx="29083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43"/>
      <w:r w:rsidR="00E02AA0">
        <w:rPr>
          <w:rStyle w:val="CommentReference"/>
        </w:rPr>
        <w:commentReference w:id="43"/>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4E6E75">
        <w:t xml:space="preserve">This </w:t>
      </w:r>
      <w:r w:rsidR="00A21CE8">
        <w:t>condition</w:t>
      </w:r>
      <w:r w:rsidR="004E6E75" w:rsidRPr="004E6E75">
        <w:t xml:space="preserve"> will maintain under low mortality disturbance, but after </w:t>
      </w:r>
      <w:r w:rsidR="004E6E75">
        <w:t>30</w:t>
      </w:r>
      <w:r w:rsidR="004E6E75" w:rsidRPr="004E6E75">
        <w:t xml:space="preserve"> years without fire</w:t>
      </w:r>
      <w:r w:rsidR="008D023F">
        <w:t xml:space="preserve"> it begins transitioning to MDC </w:t>
      </w:r>
      <w:r w:rsidR="00931DBE">
        <w:t>at a rate</w:t>
      </w:r>
      <w:r w:rsidR="008D023F">
        <w:t xml:space="preserve"> of 0.7 per timestep.</w:t>
      </w:r>
      <w:r w:rsidR="00931DBE">
        <w:t xml:space="preserve"> After 150 years since transitioning to a mid development </w:t>
      </w:r>
      <w:r w:rsidR="0055648A">
        <w:t>condition</w:t>
      </w:r>
      <w:r w:rsidR="00931DBE">
        <w:t>, succession to LDA occurs at a rate of 0.4 per timestep.</w:t>
      </w:r>
      <w:r w:rsidR="00297D5B">
        <w:t xml:space="preserve"> All remaining stands transition after 230 years.</w:t>
      </w:r>
    </w:p>
    <w:p w14:paraId="23B2704E" w14:textId="77777777" w:rsidR="004627F6" w:rsidRPr="004E6E75" w:rsidRDefault="004627F6" w:rsidP="004E6E75">
      <w:pPr>
        <w:jc w:val="left"/>
      </w:pPr>
    </w:p>
    <w:p w14:paraId="2F85EE26" w14:textId="5458EC91" w:rsidR="004E6E75" w:rsidRDefault="004627F6" w:rsidP="004E6E75">
      <w:pPr>
        <w:pStyle w:val="ListParagraph"/>
      </w:pPr>
      <w:r w:rsidRPr="004627F6">
        <w:rPr>
          <w:b/>
        </w:rPr>
        <w:t xml:space="preserve">Ultramafic Modifier </w:t>
      </w:r>
      <w:r w:rsidRPr="006F682A">
        <w:t xml:space="preserve">In the absence of low mortality disturbance, </w:t>
      </w:r>
      <w:r>
        <w:t xml:space="preserve">patches </w:t>
      </w:r>
      <w:r w:rsidRPr="006F682A">
        <w:t xml:space="preserve">will begin transitioning to MDC after </w:t>
      </w:r>
      <w:r>
        <w:t>6</w:t>
      </w:r>
      <w:r w:rsidRPr="006F682A">
        <w:t>0 years</w:t>
      </w:r>
      <w:r>
        <w:t xml:space="preserve"> at a rate of 10%</w:t>
      </w:r>
      <w:r w:rsidRPr="006F682A">
        <w:t>.</w:t>
      </w:r>
      <w:r>
        <w:t xml:space="preserve"> </w:t>
      </w:r>
      <w:r w:rsidR="00B505B5">
        <w:t>After 200 years in the mid development condition, succession to LDA occurs at a rate of 0.4 per timestep. All remaining stands transition after 280 years.</w:t>
      </w:r>
    </w:p>
    <w:p w14:paraId="724580EC" w14:textId="77777777" w:rsidR="004E6E75" w:rsidRDefault="004E6E75" w:rsidP="004E6E75">
      <w:pPr>
        <w:jc w:val="left"/>
        <w:rPr>
          <w:rFonts w:eastAsiaTheme="minorEastAsia"/>
          <w:b/>
          <w:lang w:eastAsia="ja-JP"/>
        </w:rPr>
      </w:pPr>
    </w:p>
    <w:p w14:paraId="1B1F44A5" w14:textId="1859832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00E5230A">
        <w:rPr>
          <w:rFonts w:eastAsiaTheme="minorEastAsia"/>
          <w:lang w:eastAsia="ja-JP"/>
        </w:rPr>
        <w:t>High mortality wildfire (4.3</w:t>
      </w:r>
      <w:r w:rsidRPr="004E6E75">
        <w:rPr>
          <w:rFonts w:eastAsiaTheme="minorEastAsia"/>
          <w:lang w:eastAsia="ja-JP"/>
        </w:rPr>
        <w:t xml:space="preserve">%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sidR="0055648A">
        <w:rPr>
          <w:rFonts w:eastAsiaTheme="minorEastAsia"/>
          <w:lang w:eastAsia="ja-JP"/>
        </w:rPr>
        <w:t>condition</w:t>
      </w:r>
      <w:r w:rsidR="00E5230A">
        <w:rPr>
          <w:rFonts w:eastAsiaTheme="minorEastAsia"/>
          <w:lang w:eastAsia="ja-JP"/>
        </w:rPr>
        <w:t>. Low mortality wildfire (95.6</w:t>
      </w:r>
      <w:r w:rsidRPr="004E6E75">
        <w:rPr>
          <w:rFonts w:eastAsiaTheme="minorEastAsia"/>
          <w:lang w:eastAsia="ja-JP"/>
        </w:rPr>
        <w:t xml:space="preserve">%) maintains the patch in </w:t>
      </w:r>
      <w:commentRangeStart w:id="44"/>
      <w:r w:rsidRPr="004E6E75">
        <w:rPr>
          <w:rFonts w:eastAsiaTheme="minorEastAsia"/>
          <w:lang w:eastAsia="ja-JP"/>
        </w:rPr>
        <w:t>MDO</w:t>
      </w:r>
      <w:commentRangeEnd w:id="44"/>
      <w:r w:rsidR="00E02AA0">
        <w:rPr>
          <w:rStyle w:val="CommentReference"/>
        </w:rPr>
        <w:commentReference w:id="44"/>
      </w:r>
      <w:r w:rsidRPr="004E6E75">
        <w:rPr>
          <w:rFonts w:eastAsiaTheme="minorEastAsia"/>
          <w:lang w:eastAsia="ja-JP"/>
        </w:rPr>
        <w:t>.</w:t>
      </w:r>
    </w:p>
    <w:p w14:paraId="0416BD1A" w14:textId="77777777" w:rsidR="00E5230A" w:rsidRDefault="00E5230A" w:rsidP="004E6E75">
      <w:pPr>
        <w:jc w:val="left"/>
        <w:rPr>
          <w:rFonts w:eastAsiaTheme="minorEastAsia"/>
          <w:lang w:eastAsia="ja-JP"/>
        </w:rPr>
      </w:pPr>
    </w:p>
    <w:p w14:paraId="7014B7B3" w14:textId="3FFABDF0" w:rsidR="00E5230A" w:rsidRPr="00E5230A" w:rsidRDefault="00E5230A" w:rsidP="00E5230A">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(5.6</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(94.4</w:t>
      </w:r>
      <w:r w:rsidRPr="004E6E75">
        <w:rPr>
          <w:rFonts w:eastAsiaTheme="minorEastAsia"/>
          <w:lang w:eastAsia="ja-JP"/>
        </w:rPr>
        <w:t>%) maintains the patch in MDO.</w:t>
      </w:r>
    </w:p>
    <w:p w14:paraId="10DE5F94" w14:textId="0AD4A735" w:rsidR="008D5063" w:rsidRPr="004E6E75" w:rsidRDefault="008D5063" w:rsidP="004E6E75">
      <w:pPr>
        <w:pBdr>
          <w:bottom w:val="single" w:sz="4" w:space="1" w:color="auto"/>
        </w:pBdr>
        <w:jc w:val="left"/>
        <w:rPr>
          <w:b/>
        </w:rPr>
      </w:pPr>
    </w:p>
    <w:p w14:paraId="405E569F" w14:textId="77777777" w:rsidR="004E6E75" w:rsidRDefault="004E6E75" w:rsidP="004E6E75">
      <w:pPr>
        <w:pStyle w:val="Heading3"/>
        <w:keepNext w:val="0"/>
        <w:widowControl/>
        <w:spacing w:before="0" w:after="0"/>
        <w:rPr>
          <w:sz w:val="28"/>
          <w:szCs w:val="24"/>
        </w:rPr>
      </w:pPr>
    </w:p>
    <w:p w14:paraId="0ADE876D" w14:textId="79FBA01B"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Closed (MDC</w:t>
      </w:r>
      <w:r w:rsidRPr="006F682A">
        <w:rPr>
          <w:sz w:val="28"/>
          <w:szCs w:val="24"/>
        </w:rPr>
        <w:t>)</w:t>
      </w:r>
      <w:r w:rsidRPr="00154876">
        <w:t xml:space="preserve"> </w:t>
      </w:r>
    </w:p>
    <w:p w14:paraId="15FE1846" w14:textId="77777777" w:rsidR="004E6E75" w:rsidRPr="006F682A" w:rsidRDefault="004E6E75" w:rsidP="004E6E75">
      <w:pPr>
        <w:pStyle w:val="Heading5"/>
        <w:keepNext w:val="0"/>
        <w:spacing w:before="0"/>
      </w:pPr>
    </w:p>
    <w:p w14:paraId="4FF5E755" w14:textId="15D05DAC" w:rsidR="004E6E75" w:rsidRPr="004E6E75" w:rsidRDefault="001F426F" w:rsidP="004E6E75">
      <w:pPr>
        <w:jc w:val="left"/>
      </w:pPr>
      <w:r>
        <w:rPr>
          <w:rFonts w:ascii="Times" w:eastAsiaTheme="minorEastAsia" w:hAnsi="Times" w:cs="Times"/>
          <w:sz w:val="26"/>
          <w:szCs w:val="26"/>
        </w:rPr>
        <w:drawing>
          <wp:anchor distT="0" distB="0" distL="114300" distR="114300" simplePos="0" relativeHeight="251662336" behindDoc="0" locked="0" layoutInCell="1" allowOverlap="1" wp14:anchorId="6E6A6A2D" wp14:editId="1094276E">
            <wp:simplePos x="0" y="0"/>
            <wp:positionH relativeFrom="column">
              <wp:posOffset>3007360</wp:posOffset>
            </wp:positionH>
            <wp:positionV relativeFrom="paragraph">
              <wp:posOffset>965200</wp:posOffset>
            </wp:positionV>
            <wp:extent cx="2916555" cy="228600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C.png"/>
                    <pic:cNvPicPr/>
                  </pic:nvPicPr>
                  <pic:blipFill rotWithShape="1">
                    <a:blip r:embed="rId12">
                      <a:extLst>
                        <a:ext uri="{28A0092B-C50C-407E-A947-70E740481C1C}">
                          <a14:useLocalDpi xmlns:a14="http://schemas.microsoft.com/office/drawing/2010/main" val="0"/>
                        </a:ext>
                      </a:extLst>
                    </a:blip>
                    <a:srcRect l="3932" t="5243" r="7522" b="2208"/>
                    <a:stretch/>
                  </pic:blipFill>
                  <pic:spPr bwMode="auto">
                    <a:xfrm>
                      <a:off x="0" y="0"/>
                      <a:ext cx="29165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4E6E75">
        <w:rPr>
          <w:b/>
        </w:rPr>
        <w:t>Description</w:t>
      </w:r>
      <w:r w:rsidR="004E6E75" w:rsidRPr="004E6E75">
        <w:rPr>
          <w:b/>
        </w:rPr>
        <w:tab/>
      </w:r>
      <w:r w:rsidR="004E6E75" w:rsidRPr="004E6E75">
        <w:t xml:space="preserve">The mid-seral, closed </w:t>
      </w:r>
      <w:r w:rsidR="0055648A">
        <w:t>condition class</w:t>
      </w:r>
      <w:r w:rsidR="004E6E75" w:rsidRPr="004E6E75">
        <w:t xml:space="preserve"> </w:t>
      </w:r>
      <w:r w:rsidR="00884C0A">
        <w:t>is representative of</w:t>
      </w:r>
      <w:r w:rsidR="004E6E75" w:rsidRPr="004E6E75">
        <w:t xml:space="preserve"> the more mesic end of the environmental gradient and supports a dense canopy of oak and </w:t>
      </w:r>
      <w:r w:rsidR="004E6E75">
        <w:rPr>
          <w:i/>
        </w:rPr>
        <w:t>P. ponderosa</w:t>
      </w:r>
      <w:r w:rsidR="004E6E75" w:rsidRPr="004E6E75">
        <w:t xml:space="preserve"> and/or </w:t>
      </w:r>
      <w:r w:rsidR="004E6E75">
        <w:rPr>
          <w:i/>
        </w:rPr>
        <w:t xml:space="preserve">P. </w:t>
      </w:r>
      <w:r w:rsidR="004E6E75">
        <w:rPr>
          <w:i/>
          <w:szCs w:val="24"/>
        </w:rPr>
        <w:t>menziesii</w:t>
      </w:r>
      <w:r w:rsidR="004E6E75" w:rsidRPr="004E6E75">
        <w:t>. Oaks are pole to medium</w:t>
      </w:r>
      <w:r w:rsidR="004E6E75" w:rsidRPr="004E6E75">
        <w:rPr>
          <w:rFonts w:ascii="Times" w:eastAsiaTheme="minorEastAsia" w:hAnsi="Times" w:cs="Times"/>
          <w:noProof w:val="0"/>
          <w:sz w:val="26"/>
          <w:szCs w:val="26"/>
          <w:lang w:eastAsia="ja-JP"/>
        </w:rPr>
        <w:t xml:space="preserve"> </w:t>
      </w:r>
      <w:r w:rsidR="004E6E75" w:rsidRPr="004E6E75">
        <w:t>size</w:t>
      </w:r>
      <w:r w:rsidR="0055648A">
        <w:t>d</w:t>
      </w:r>
      <w:r w:rsidR="004E6E75" w:rsidRPr="004E6E75">
        <w:t xml:space="preserve"> with crown closure approaching 70%. Conifers are generally medium to large, depending on stand age. Overall canopy cover is </w:t>
      </w:r>
      <w:r w:rsidR="00A24ADA">
        <w:t xml:space="preserve">at least </w:t>
      </w:r>
      <w:r w:rsidR="004E6E75" w:rsidRPr="004E6E75">
        <w:t xml:space="preserve">50%. Sod-forming grasses and shade-tolerant shrubs will be prominent on the majority of sites. Species from more arid sites may be remnants of earlier, more open post-fire communities. This </w:t>
      </w:r>
      <w:r w:rsidR="0055648A">
        <w:t>condition</w:t>
      </w:r>
      <w:r w:rsidR="004E6E75" w:rsidRPr="004E6E75">
        <w:t xml:space="preserve"> is distinguished from MD</w:t>
      </w:r>
      <w:r w:rsidR="008D023F">
        <w:t>O</w:t>
      </w:r>
      <w:r w:rsidR="004E6E75" w:rsidRPr="004E6E75">
        <w:t xml:space="preserve"> primarily by its support of greater numbers of conifer species.</w:t>
      </w:r>
    </w:p>
    <w:p w14:paraId="27B880AC" w14:textId="2791D5FD" w:rsidR="004E6E75" w:rsidRPr="004E6E75" w:rsidRDefault="004E6E75" w:rsidP="004E6E75">
      <w:pPr>
        <w:jc w:val="left"/>
      </w:pPr>
    </w:p>
    <w:p w14:paraId="6C2D0353" w14:textId="093AE853" w:rsidR="004E6E75" w:rsidRDefault="004E6E75" w:rsidP="004E6E75">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rsidR="008D023F">
        <w:t xml:space="preserve">disturbance, this </w:t>
      </w:r>
      <w:r w:rsidR="00A21CE8">
        <w:t>condition</w:t>
      </w:r>
      <w:r w:rsidR="006F6E00">
        <w:t xml:space="preserve"> will begin transitioning to LDA after 80 years in a mid development </w:t>
      </w:r>
      <w:r w:rsidR="0055648A">
        <w:t>condition class</w:t>
      </w:r>
      <w:r w:rsidR="006F6E00">
        <w:t xml:space="preserve"> at a rate of 0.4 per time step. </w:t>
      </w:r>
      <w:r w:rsidR="00931DBE">
        <w:t xml:space="preserve">After 150 years without disturbance, </w:t>
      </w:r>
      <w:r w:rsidR="006F6E00">
        <w:t>all remaining patches succeed to LDA</w:t>
      </w:r>
      <w:r w:rsidR="00931DBE">
        <w:t>.</w:t>
      </w:r>
    </w:p>
    <w:p w14:paraId="08E3BC10" w14:textId="77777777" w:rsidR="004627F6" w:rsidRDefault="004627F6" w:rsidP="004E6E75">
      <w:pPr>
        <w:jc w:val="left"/>
      </w:pPr>
    </w:p>
    <w:p w14:paraId="3BF881CC" w14:textId="35B4F491" w:rsidR="004627F6" w:rsidRPr="004627F6" w:rsidRDefault="004627F6" w:rsidP="004E6E75">
      <w:pPr>
        <w:pStyle w:val="ListParagraph"/>
        <w:rPr>
          <w:rFonts w:ascii="Times New Roman" w:hAnsi="Times New Roman"/>
        </w:rPr>
      </w:pPr>
      <w:r>
        <w:rPr>
          <w:b/>
        </w:rPr>
        <w:t>Ultramafic</w:t>
      </w:r>
      <w:r w:rsidRPr="00853470">
        <w:rPr>
          <w:b/>
        </w:rPr>
        <w:t xml:space="preserve"> </w:t>
      </w:r>
      <w:r w:rsidRPr="00EC5F24">
        <w:rPr>
          <w:b/>
        </w:rPr>
        <w:t>Modifier</w:t>
      </w:r>
      <w:r w:rsidRPr="00C5459A">
        <w:t xml:space="preserve"> </w:t>
      </w:r>
      <w:r>
        <w:t>T</w:t>
      </w:r>
      <w:r w:rsidRPr="006F682A">
        <w:t xml:space="preserve">ransition to late seral conditions may be </w:t>
      </w:r>
      <w:r>
        <w:t>substatially</w:t>
      </w:r>
      <w:r w:rsidRPr="006F682A">
        <w:t xml:space="preserve"> delayed. Thus, in the absence of disturbance, this </w:t>
      </w:r>
      <w:r w:rsidR="00A21CE8">
        <w:t>condition</w:t>
      </w:r>
      <w:r w:rsidRPr="006F682A">
        <w:t xml:space="preserve"> will beg</w:t>
      </w:r>
      <w:r w:rsidR="00931DBE">
        <w:t>in transitioning to LDA</w:t>
      </w:r>
      <w:r>
        <w:t xml:space="preserve"> after 80</w:t>
      </w:r>
      <w:r w:rsidRPr="006F682A">
        <w:t xml:space="preserve"> years </w:t>
      </w:r>
      <w:r>
        <w:t xml:space="preserve">at a rate of </w:t>
      </w:r>
      <w:r w:rsidR="006F6E00">
        <w:t>0.2</w:t>
      </w:r>
      <w:r>
        <w:t xml:space="preserve"> per time step </w:t>
      </w:r>
      <w:r w:rsidRPr="006F682A">
        <w:t xml:space="preserve">and may be delayed in </w:t>
      </w:r>
      <w:r w:rsidR="006F6E00">
        <w:t>a mid development</w:t>
      </w:r>
      <w:r w:rsidRPr="006F682A">
        <w:t xml:space="preserve"> </w:t>
      </w:r>
      <w:r w:rsidR="0055648A">
        <w:t>condition</w:t>
      </w:r>
      <w:r w:rsidRPr="006F682A">
        <w:t xml:space="preserve"> for up to </w:t>
      </w:r>
      <w:r w:rsidR="00931DBE">
        <w:t>30</w:t>
      </w:r>
      <w:r w:rsidRPr="006F682A">
        <w:t>0 years</w:t>
      </w:r>
      <w:r>
        <w:t>.</w:t>
      </w:r>
    </w:p>
    <w:p w14:paraId="15E573E0" w14:textId="77777777" w:rsidR="004E6E75" w:rsidRDefault="004E6E75" w:rsidP="004E6E75">
      <w:pPr>
        <w:jc w:val="left"/>
        <w:rPr>
          <w:rFonts w:eastAsiaTheme="minorEastAsia"/>
          <w:b/>
          <w:lang w:eastAsia="ja-JP"/>
        </w:rPr>
      </w:pPr>
    </w:p>
    <w:p w14:paraId="1E9B216F" w14:textId="290EBA3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00757074">
        <w:rPr>
          <w:rFonts w:eastAsiaTheme="minorEastAsia"/>
          <w:lang w:eastAsia="ja-JP"/>
        </w:rPr>
        <w:t>gh mortality wildfire (4.7</w:t>
      </w:r>
      <w:r w:rsidRPr="004E6E75">
        <w:rPr>
          <w:rFonts w:eastAsiaTheme="minorEastAsia"/>
          <w:lang w:eastAsia="ja-JP"/>
        </w:rPr>
        <w:t xml:space="preserve">% </w:t>
      </w:r>
      <w:r w:rsidR="00E5230A">
        <w:rPr>
          <w:rFonts w:eastAsiaTheme="minorEastAsia"/>
          <w:lang w:eastAsia="ja-JP"/>
        </w:rPr>
        <w:t>of fires in this condition)</w:t>
      </w:r>
      <w:r w:rsidRPr="004E6E75">
        <w:rPr>
          <w:rFonts w:eastAsiaTheme="minorEastAsia"/>
          <w:lang w:eastAsia="ja-JP"/>
        </w:rPr>
        <w:t xml:space="preserve"> recycles the</w:t>
      </w:r>
      <w:r w:rsidR="00A24ADA">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sidR="0055648A">
        <w:rPr>
          <w:rFonts w:eastAsiaTheme="minorEastAsia"/>
          <w:lang w:eastAsia="ja-JP"/>
        </w:rPr>
        <w:t>condition</w:t>
      </w:r>
      <w:r w:rsidR="00757074">
        <w:rPr>
          <w:rFonts w:eastAsiaTheme="minorEastAsia"/>
          <w:lang w:eastAsia="ja-JP"/>
        </w:rPr>
        <w:t>. Low mortality wildfire (95.3</w:t>
      </w:r>
      <w:r w:rsidRPr="004E6E75">
        <w:rPr>
          <w:rFonts w:eastAsiaTheme="minorEastAsia"/>
          <w:lang w:eastAsia="ja-JP"/>
        </w:rPr>
        <w:t xml:space="preserve">%) triggers a transition to MDO 12.7% of the time; otherwise the patch remains in </w:t>
      </w:r>
      <w:commentRangeStart w:id="45"/>
      <w:commentRangeStart w:id="46"/>
      <w:r w:rsidRPr="004E6E75">
        <w:rPr>
          <w:rFonts w:eastAsiaTheme="minorEastAsia"/>
          <w:lang w:eastAsia="ja-JP"/>
        </w:rPr>
        <w:t>MDC</w:t>
      </w:r>
      <w:commentRangeEnd w:id="45"/>
      <w:r w:rsidR="00E02AA0">
        <w:rPr>
          <w:rStyle w:val="CommentReference"/>
        </w:rPr>
        <w:commentReference w:id="45"/>
      </w:r>
      <w:commentRangeEnd w:id="46"/>
      <w:r w:rsidR="003645F5">
        <w:rPr>
          <w:rStyle w:val="CommentReference"/>
        </w:rPr>
        <w:commentReference w:id="46"/>
      </w:r>
      <w:r w:rsidRPr="004E6E75">
        <w:rPr>
          <w:rFonts w:eastAsiaTheme="minorEastAsia"/>
          <w:lang w:eastAsia="ja-JP"/>
        </w:rPr>
        <w:t>.</w:t>
      </w:r>
    </w:p>
    <w:p w14:paraId="0075DE7C" w14:textId="77777777" w:rsidR="00E5230A" w:rsidRDefault="00E5230A" w:rsidP="004E6E75">
      <w:pPr>
        <w:jc w:val="left"/>
        <w:rPr>
          <w:rFonts w:eastAsiaTheme="minorEastAsia"/>
          <w:lang w:eastAsia="ja-JP"/>
        </w:rPr>
      </w:pPr>
    </w:p>
    <w:p w14:paraId="363891A3" w14:textId="7A557206" w:rsidR="00E5230A" w:rsidRPr="00E5230A" w:rsidRDefault="00E5230A" w:rsidP="004E6E75">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(5.3</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(94.7%) maintains the patch in MDC 30% of the time; otherwise, the patch opens up to the MDO condition.</w:t>
      </w:r>
    </w:p>
    <w:p w14:paraId="0100A65C" w14:textId="77777777" w:rsidR="00C31A49" w:rsidRPr="004E6E75" w:rsidRDefault="00C31A49" w:rsidP="00C31A49">
      <w:pPr>
        <w:pBdr>
          <w:bottom w:val="single" w:sz="4" w:space="1" w:color="auto"/>
        </w:pBdr>
        <w:jc w:val="left"/>
        <w:rPr>
          <w:rFonts w:eastAsiaTheme="minorEastAsia"/>
          <w:lang w:eastAsia="ja-JP"/>
        </w:rPr>
      </w:pPr>
    </w:p>
    <w:p w14:paraId="0F415509" w14:textId="1F7AADF9" w:rsidR="00586FC3" w:rsidRDefault="00586FC3" w:rsidP="00CA1698">
      <w:pPr>
        <w:jc w:val="left"/>
        <w:rPr>
          <w:b/>
        </w:rPr>
      </w:pPr>
    </w:p>
    <w:p w14:paraId="29061762" w14:textId="2790A7E2" w:rsidR="00C31A49" w:rsidRPr="006F682A" w:rsidRDefault="00C31A49" w:rsidP="00C31A49">
      <w:pPr>
        <w:pStyle w:val="Heading3"/>
        <w:keepNext w:val="0"/>
        <w:widowControl/>
        <w:spacing w:before="0" w:after="0"/>
        <w:rPr>
          <w:sz w:val="28"/>
          <w:szCs w:val="24"/>
        </w:rPr>
      </w:pPr>
      <w:r>
        <w:rPr>
          <w:sz w:val="28"/>
          <w:szCs w:val="24"/>
        </w:rPr>
        <w:t>Late</w:t>
      </w:r>
      <w:r w:rsidRPr="006F682A">
        <w:rPr>
          <w:sz w:val="28"/>
          <w:szCs w:val="24"/>
        </w:rPr>
        <w:t xml:space="preserve"> Development - </w:t>
      </w:r>
      <w:r w:rsidR="00722D2A">
        <w:rPr>
          <w:sz w:val="28"/>
          <w:szCs w:val="24"/>
        </w:rPr>
        <w:t>All</w:t>
      </w:r>
      <w:r>
        <w:rPr>
          <w:sz w:val="28"/>
          <w:szCs w:val="24"/>
        </w:rPr>
        <w:t xml:space="preserve"> (</w:t>
      </w:r>
      <w:r w:rsidR="00722D2A">
        <w:rPr>
          <w:sz w:val="28"/>
          <w:szCs w:val="24"/>
        </w:rPr>
        <w:t>LDA</w:t>
      </w:r>
      <w:r w:rsidRPr="006F682A">
        <w:rPr>
          <w:sz w:val="28"/>
          <w:szCs w:val="24"/>
        </w:rPr>
        <w:t>)</w:t>
      </w:r>
      <w:r w:rsidRPr="00154876">
        <w:t xml:space="preserve"> </w:t>
      </w:r>
    </w:p>
    <w:p w14:paraId="69BBE3FD" w14:textId="77777777" w:rsidR="00C31A49" w:rsidRPr="006F682A" w:rsidRDefault="00C31A49" w:rsidP="00C31A49">
      <w:pPr>
        <w:pStyle w:val="Heading5"/>
        <w:keepNext w:val="0"/>
        <w:spacing w:before="0"/>
      </w:pPr>
    </w:p>
    <w:p w14:paraId="443AA264" w14:textId="5F7302D5" w:rsidR="00C31A49" w:rsidRPr="008D023F" w:rsidRDefault="00C31A49" w:rsidP="00C31A49">
      <w:pPr>
        <w:jc w:val="left"/>
      </w:pPr>
      <w:r w:rsidRPr="004E6E75">
        <w:rPr>
          <w:b/>
        </w:rPr>
        <w:t>Description</w:t>
      </w:r>
      <w:r w:rsidRPr="004E6E75">
        <w:rPr>
          <w:b/>
        </w:rPr>
        <w:tab/>
      </w:r>
      <w:r>
        <w:t>The late-seral condition</w:t>
      </w:r>
      <w:r w:rsidR="008D023F">
        <w:t xml:space="preserve"> occurs when fire has been excluded from a patch for an extended period of time. Oaks are being overtopped by conifers, especially shade-tolerant conifers such as </w:t>
      </w:r>
      <w:r w:rsidR="008D023F">
        <w:rPr>
          <w:i/>
        </w:rPr>
        <w:t>P. menziesii</w:t>
      </w:r>
      <w:r w:rsidR="008D023F">
        <w:t xml:space="preserve">. Thus, in this condition, oaks and even pines comprise a smaller proportion of the stand. Oaks and conifers are mature </w:t>
      </w:r>
      <w:r w:rsidR="00A24ADA">
        <w:t xml:space="preserve">and </w:t>
      </w:r>
      <w:commentRangeStart w:id="47"/>
      <w:commentRangeStart w:id="48"/>
      <w:r w:rsidR="00A24ADA">
        <w:t>large</w:t>
      </w:r>
      <w:commentRangeEnd w:id="47"/>
      <w:r w:rsidR="00FF6C3F">
        <w:rPr>
          <w:rStyle w:val="CommentReference"/>
        </w:rPr>
        <w:commentReference w:id="47"/>
      </w:r>
      <w:commentRangeEnd w:id="48"/>
      <w:r w:rsidR="002D7A00">
        <w:rPr>
          <w:rStyle w:val="CommentReference"/>
        </w:rPr>
        <w:commentReference w:id="48"/>
      </w:r>
      <w:r w:rsidR="00A24ADA">
        <w:t>.</w:t>
      </w:r>
      <w:r w:rsidR="008D023F">
        <w:t xml:space="preserve"> </w:t>
      </w:r>
    </w:p>
    <w:p w14:paraId="21AADB41" w14:textId="77777777" w:rsidR="00C31A49" w:rsidRPr="004E6E75" w:rsidRDefault="00C31A49" w:rsidP="00C31A49">
      <w:pPr>
        <w:jc w:val="left"/>
      </w:pPr>
    </w:p>
    <w:p w14:paraId="32AA1897" w14:textId="373FF937" w:rsidR="00C31A49" w:rsidRDefault="00C31A49" w:rsidP="00C31A49">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t xml:space="preserve">transition-causing </w:t>
      </w:r>
      <w:r w:rsidRPr="006F682A">
        <w:t xml:space="preserve">disturbance, this </w:t>
      </w:r>
      <w:r w:rsidR="00A21CE8">
        <w:t>condition</w:t>
      </w:r>
      <w:r w:rsidRPr="006F682A">
        <w:t xml:space="preserve"> will </w:t>
      </w:r>
      <w:r>
        <w:t>maintain.</w:t>
      </w:r>
    </w:p>
    <w:p w14:paraId="427E39BD" w14:textId="77777777" w:rsidR="00C31A49" w:rsidRDefault="00C31A49" w:rsidP="00C31A49">
      <w:pPr>
        <w:jc w:val="left"/>
        <w:rPr>
          <w:rFonts w:eastAsiaTheme="minorEastAsia"/>
          <w:b/>
          <w:lang w:eastAsia="ja-JP"/>
        </w:rPr>
      </w:pPr>
    </w:p>
    <w:p w14:paraId="7F79DC2D" w14:textId="11E81043" w:rsidR="00C31A49" w:rsidRDefault="00C31A49" w:rsidP="00003388">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 xml:space="preserve">gh mortality wildfire </w:t>
      </w:r>
      <w:r w:rsidR="00003388">
        <w:rPr>
          <w:rFonts w:eastAsiaTheme="minorEastAsia"/>
          <w:lang w:eastAsia="ja-JP"/>
        </w:rPr>
        <w:t>(5</w:t>
      </w:r>
      <w:r w:rsidR="00BF4C9E">
        <w:rPr>
          <w:rFonts w:eastAsiaTheme="minorEastAsia"/>
          <w:lang w:eastAsia="ja-JP"/>
        </w:rPr>
        <w:t xml:space="preserve">% </w:t>
      </w:r>
      <w:r w:rsidR="00E5230A">
        <w:rPr>
          <w:rFonts w:eastAsiaTheme="minorEastAsia"/>
          <w:lang w:eastAsia="ja-JP"/>
        </w:rPr>
        <w:t>of fires in this condition)</w:t>
      </w:r>
      <w:r w:rsidR="00BF4C9E">
        <w:rPr>
          <w:rFonts w:eastAsiaTheme="minorEastAsia"/>
          <w:lang w:eastAsia="ja-JP"/>
        </w:rPr>
        <w:t xml:space="preserve"> recycles the patch through</w:t>
      </w:r>
      <w:r w:rsidR="00AF5D2B">
        <w:rPr>
          <w:rFonts w:eastAsiaTheme="minorEastAsia"/>
          <w:lang w:eastAsia="ja-JP"/>
        </w:rPr>
        <w:t xml:space="preserve"> the early development </w:t>
      </w:r>
      <w:r w:rsidR="0055648A">
        <w:rPr>
          <w:rFonts w:eastAsiaTheme="minorEastAsia"/>
          <w:lang w:eastAsia="ja-JP"/>
        </w:rPr>
        <w:t>condition</w:t>
      </w:r>
      <w:r w:rsidR="00003388">
        <w:rPr>
          <w:rFonts w:eastAsiaTheme="minorEastAsia"/>
          <w:lang w:eastAsia="ja-JP"/>
        </w:rPr>
        <w:t>. Low mortality wildfire (95</w:t>
      </w:r>
      <w:r w:rsidR="00AF5D2B">
        <w:rPr>
          <w:rFonts w:eastAsiaTheme="minorEastAsia"/>
          <w:lang w:eastAsia="ja-JP"/>
        </w:rPr>
        <w:t xml:space="preserve">%) maintains the patch in </w:t>
      </w:r>
      <w:commentRangeStart w:id="49"/>
      <w:r w:rsidR="00AF5D2B">
        <w:rPr>
          <w:rFonts w:eastAsiaTheme="minorEastAsia"/>
          <w:lang w:eastAsia="ja-JP"/>
        </w:rPr>
        <w:t>LDA</w:t>
      </w:r>
      <w:commentRangeEnd w:id="49"/>
      <w:r w:rsidR="00FF6C3F">
        <w:rPr>
          <w:rStyle w:val="CommentReference"/>
        </w:rPr>
        <w:commentReference w:id="49"/>
      </w:r>
      <w:r w:rsidR="00AF5D2B">
        <w:rPr>
          <w:rFonts w:eastAsiaTheme="minorEastAsia"/>
          <w:lang w:eastAsia="ja-JP"/>
        </w:rPr>
        <w:t>.</w:t>
      </w:r>
    </w:p>
    <w:p w14:paraId="5CA911D2" w14:textId="77777777" w:rsidR="00003388" w:rsidRDefault="00003388" w:rsidP="00003388">
      <w:pPr>
        <w:jc w:val="left"/>
        <w:rPr>
          <w:rFonts w:eastAsiaTheme="minorEastAsia"/>
          <w:lang w:eastAsia="ja-JP"/>
        </w:rPr>
      </w:pPr>
    </w:p>
    <w:p w14:paraId="5A5A7E38" w14:textId="307566CD" w:rsidR="00003388" w:rsidRPr="00E5230A" w:rsidRDefault="00003388" w:rsidP="00003388">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ED-A</w:t>
      </w:r>
      <w:r w:rsidRPr="004E6E75">
        <w:rPr>
          <w:rFonts w:eastAsiaTheme="minorEastAsia"/>
          <w:lang w:eastAsia="ja-JP"/>
        </w:rPr>
        <w:t xml:space="preserve"> </w:t>
      </w:r>
      <w:r>
        <w:rPr>
          <w:rFonts w:eastAsiaTheme="minorEastAsia"/>
          <w:lang w:eastAsia="ja-JP"/>
        </w:rPr>
        <w:t>condition. Low mortality wildfire (95%) maintains the patch in LDA.</w:t>
      </w:r>
    </w:p>
    <w:p w14:paraId="7F90FFD8" w14:textId="77777777" w:rsidR="004627F6" w:rsidRPr="004E6E75" w:rsidRDefault="004627F6" w:rsidP="00C31A49">
      <w:pPr>
        <w:pBdr>
          <w:bottom w:val="double" w:sz="6" w:space="1" w:color="auto"/>
        </w:pBdr>
        <w:jc w:val="left"/>
        <w:rPr>
          <w:rFonts w:eastAsiaTheme="minorEastAsia"/>
          <w:lang w:eastAsia="ja-JP"/>
        </w:rPr>
      </w:pPr>
    </w:p>
    <w:p w14:paraId="350AB7AF" w14:textId="77357708" w:rsidR="00003388" w:rsidRPr="004627F6" w:rsidRDefault="004627F6" w:rsidP="004627F6">
      <w:pPr>
        <w:spacing w:before="120" w:after="120"/>
        <w:jc w:val="left"/>
        <w:outlineLvl w:val="2"/>
        <w:rPr>
          <w:b/>
          <w:bCs/>
          <w:sz w:val="32"/>
          <w:szCs w:val="24"/>
        </w:rPr>
      </w:pPr>
      <w:r w:rsidRPr="004627F6">
        <w:rPr>
          <w:b/>
          <w:bCs/>
          <w:sz w:val="32"/>
          <w:szCs w:val="24"/>
        </w:rPr>
        <w:t>Aspen Variant</w:t>
      </w:r>
    </w:p>
    <w:p w14:paraId="6C33DE78" w14:textId="77777777" w:rsidR="004627F6" w:rsidRPr="004627F6" w:rsidRDefault="004627F6" w:rsidP="004627F6">
      <w:pPr>
        <w:jc w:val="left"/>
        <w:outlineLvl w:val="2"/>
        <w:rPr>
          <w:b/>
          <w:bCs/>
          <w:sz w:val="28"/>
          <w:szCs w:val="24"/>
        </w:rPr>
      </w:pPr>
      <w:r w:rsidRPr="004627F6">
        <w:rPr>
          <w:b/>
          <w:bCs/>
          <w:sz w:val="28"/>
          <w:szCs w:val="24"/>
        </w:rPr>
        <w:t>Early Development – Aspen (ED–A)</w:t>
      </w:r>
    </w:p>
    <w:p w14:paraId="1CEA8241" w14:textId="77777777" w:rsidR="004627F6" w:rsidRPr="004627F6" w:rsidRDefault="004627F6" w:rsidP="004627F6">
      <w:pPr>
        <w:jc w:val="left"/>
        <w:outlineLvl w:val="4"/>
        <w:rPr>
          <w:b/>
          <w:bCs/>
          <w:szCs w:val="24"/>
        </w:rPr>
      </w:pPr>
    </w:p>
    <w:p w14:paraId="6B93B760" w14:textId="77777777" w:rsidR="004627F6" w:rsidRPr="004627F6" w:rsidRDefault="004627F6" w:rsidP="004627F6">
      <w:pPr>
        <w:jc w:val="left"/>
      </w:pPr>
      <w:r w:rsidRPr="004627F6">
        <w:rPr>
          <w:b/>
          <w:szCs w:val="24"/>
        </w:rPr>
        <w:t>Description</w:t>
      </w:r>
      <w:r w:rsidRPr="004627F6">
        <w:rPr>
          <w:szCs w:val="24"/>
        </w:rPr>
        <w:tab/>
        <w:t xml:space="preserve">Grasses, forbs, low shrubs, and sparse to moderate cover of tree seedlings/saplings (primarily </w:t>
      </w:r>
      <w:r w:rsidRPr="004627F6">
        <w:rPr>
          <w:i/>
          <w:szCs w:val="24"/>
        </w:rPr>
        <w:t>P. tremuloides</w:t>
      </w:r>
      <w:r w:rsidRPr="004627F6">
        <w:rPr>
          <w:szCs w:val="24"/>
        </w:rPr>
        <w:t>) with an open canopy. This condition is characterized by the recruitment of a new cohort of early successional, shade-intolerant tree species into an open area created by a stand-replacing disturbance.</w:t>
      </w:r>
    </w:p>
    <w:p w14:paraId="1CEECDD2" w14:textId="2A07DE5B" w:rsidR="004627F6" w:rsidRPr="004627F6" w:rsidRDefault="004627F6" w:rsidP="004627F6">
      <w:pPr>
        <w:jc w:val="left"/>
      </w:pPr>
      <w:r w:rsidRPr="004627F6">
        <w:rPr>
          <w:szCs w:val="24"/>
        </w:rPr>
        <w:tab/>
        <w:t>Following disturbance, succession proceeds rapidly from an herbaceous layer to shrubs and trees, which invade together</w:t>
      </w:r>
      <w:r w:rsidR="00F14D3C">
        <w:rPr>
          <w:szCs w:val="24"/>
        </w:rPr>
        <w:t xml:space="preserve"> (Verner 1988)</w:t>
      </w:r>
      <w:r w:rsidRPr="004627F6">
        <w:rPr>
          <w:szCs w:val="24"/>
        </w:rPr>
        <w:t xml:space="preserve">. </w:t>
      </w:r>
      <w:r w:rsidRPr="004627F6">
        <w:rPr>
          <w:i/>
          <w:iCs/>
          <w:szCs w:val="24"/>
        </w:rPr>
        <w:t>P. tremuloides</w:t>
      </w:r>
      <w:r w:rsidRPr="004627F6">
        <w:rPr>
          <w:szCs w:val="24"/>
        </w:rPr>
        <w:t xml:space="preserve"> suckers over 6ft tall develop within about 10 years (LandFire 2007</w:t>
      </w:r>
      <w:r>
        <w:rPr>
          <w:szCs w:val="24"/>
        </w:rPr>
        <w:t>b</w:t>
      </w:r>
      <w:r w:rsidRPr="004627F6">
        <w:rPr>
          <w:szCs w:val="24"/>
        </w:rPr>
        <w:t xml:space="preserve">). </w:t>
      </w:r>
    </w:p>
    <w:p w14:paraId="105AB327" w14:textId="77777777" w:rsidR="004627F6" w:rsidRPr="004627F6" w:rsidRDefault="004627F6" w:rsidP="004627F6">
      <w:pPr>
        <w:jc w:val="left"/>
      </w:pPr>
    </w:p>
    <w:p w14:paraId="0297AC0C" w14:textId="4EC040B6" w:rsidR="004627F6" w:rsidRPr="004627F6" w:rsidRDefault="004627F6" w:rsidP="004627F6">
      <w:pPr>
        <w:jc w:val="left"/>
      </w:pPr>
      <w:r w:rsidRPr="004627F6">
        <w:rPr>
          <w:b/>
          <w:szCs w:val="24"/>
        </w:rPr>
        <w:t>Succession Transition</w:t>
      </w:r>
      <w:r w:rsidRPr="004627F6">
        <w:rPr>
          <w:szCs w:val="24"/>
        </w:rPr>
        <w:tab/>
        <w:t xml:space="preserve">Unless it burns, a patch in the early </w:t>
      </w:r>
      <w:r w:rsidR="0055648A">
        <w:rPr>
          <w:szCs w:val="24"/>
        </w:rPr>
        <w:t>condition</w:t>
      </w:r>
      <w:r w:rsidRPr="004627F6">
        <w:rPr>
          <w:szCs w:val="24"/>
        </w:rPr>
        <w:t xml:space="preserve"> persists for 10 years, at w</w:t>
      </w:r>
      <w:r w:rsidR="00F14D3C">
        <w:rPr>
          <w:szCs w:val="24"/>
        </w:rPr>
        <w:t>hich point it transitions to MD</w:t>
      </w:r>
      <w:r w:rsidRPr="004627F6">
        <w:rPr>
          <w:szCs w:val="24"/>
        </w:rPr>
        <w:t>-A.</w:t>
      </w:r>
    </w:p>
    <w:p w14:paraId="0FB009C6" w14:textId="77777777" w:rsidR="004627F6" w:rsidRPr="004627F6" w:rsidRDefault="004627F6" w:rsidP="004627F6">
      <w:pPr>
        <w:jc w:val="left"/>
      </w:pPr>
    </w:p>
    <w:p w14:paraId="6F73BA5C" w14:textId="2E08AABC" w:rsidR="004627F6" w:rsidRPr="004627F6" w:rsidRDefault="004627F6" w:rsidP="004627F6">
      <w:pPr>
        <w:pBdr>
          <w:bottom w:val="single" w:sz="4" w:space="1" w:color="auto"/>
        </w:pBdr>
        <w:jc w:val="left"/>
        <w:rPr>
          <w:szCs w:val="24"/>
        </w:rPr>
      </w:pPr>
      <w:r w:rsidRPr="004627F6">
        <w:rPr>
          <w:b/>
          <w:szCs w:val="24"/>
        </w:rPr>
        <w:t>Wildfire Transition</w:t>
      </w:r>
      <w:r w:rsidRPr="004627F6">
        <w:rPr>
          <w:szCs w:val="24"/>
        </w:rPr>
        <w:tab/>
        <w:t xml:space="preserve">High mortality wildfire (100% </w:t>
      </w:r>
      <w:r w:rsidR="00E5230A">
        <w:rPr>
          <w:szCs w:val="24"/>
        </w:rPr>
        <w:t>of fires in this condition)</w:t>
      </w:r>
      <w:r w:rsidRPr="004627F6">
        <w:rPr>
          <w:szCs w:val="24"/>
        </w:rPr>
        <w:t xml:space="preserve"> recycles the patch through the </w:t>
      </w:r>
      <w:r w:rsidR="00F14D3C">
        <w:rPr>
          <w:szCs w:val="24"/>
        </w:rPr>
        <w:t>ED-A</w:t>
      </w:r>
      <w:r w:rsidRPr="004627F6">
        <w:rPr>
          <w:szCs w:val="24"/>
        </w:rPr>
        <w:t xml:space="preserve"> </w:t>
      </w:r>
      <w:r w:rsidR="0055648A">
        <w:rPr>
          <w:szCs w:val="24"/>
        </w:rPr>
        <w:t>condition</w:t>
      </w:r>
      <w:r w:rsidRPr="004627F6">
        <w:rPr>
          <w:szCs w:val="24"/>
        </w:rPr>
        <w:t xml:space="preserve">. Low mortality wildfire is not modeled for this </w:t>
      </w:r>
      <w:r w:rsidR="0055648A">
        <w:rPr>
          <w:szCs w:val="24"/>
        </w:rPr>
        <w:t>condition</w:t>
      </w:r>
      <w:r w:rsidRPr="004627F6">
        <w:rPr>
          <w:szCs w:val="24"/>
        </w:rPr>
        <w:t>.</w:t>
      </w:r>
    </w:p>
    <w:p w14:paraId="45C14C90" w14:textId="77777777" w:rsidR="004627F6" w:rsidRPr="004627F6" w:rsidRDefault="004627F6" w:rsidP="004627F6">
      <w:pPr>
        <w:pBdr>
          <w:bottom w:val="single" w:sz="4" w:space="1" w:color="auto"/>
        </w:pBdr>
        <w:jc w:val="left"/>
      </w:pPr>
    </w:p>
    <w:p w14:paraId="23A314F1" w14:textId="77777777" w:rsidR="004627F6" w:rsidRPr="004627F6" w:rsidRDefault="004627F6" w:rsidP="004627F6"/>
    <w:p w14:paraId="42673938" w14:textId="77777777" w:rsidR="004627F6" w:rsidRPr="004627F6" w:rsidRDefault="004627F6" w:rsidP="004627F6">
      <w:pPr>
        <w:jc w:val="left"/>
        <w:outlineLvl w:val="2"/>
        <w:rPr>
          <w:b/>
          <w:bCs/>
          <w:sz w:val="28"/>
          <w:szCs w:val="24"/>
        </w:rPr>
      </w:pPr>
      <w:r w:rsidRPr="004627F6">
        <w:rPr>
          <w:b/>
          <w:bCs/>
          <w:sz w:val="28"/>
          <w:szCs w:val="24"/>
        </w:rPr>
        <w:t>Mid Development – Aspen (MD–A)</w:t>
      </w:r>
    </w:p>
    <w:p w14:paraId="0D0AE0C1" w14:textId="77777777" w:rsidR="004627F6" w:rsidRPr="004627F6" w:rsidRDefault="004627F6" w:rsidP="004627F6">
      <w:pPr>
        <w:jc w:val="left"/>
        <w:outlineLvl w:val="4"/>
        <w:rPr>
          <w:b/>
          <w:bCs/>
          <w:szCs w:val="24"/>
        </w:rPr>
      </w:pPr>
    </w:p>
    <w:p w14:paraId="755D038F" w14:textId="6545D4E3" w:rsidR="004627F6" w:rsidRPr="004627F6" w:rsidRDefault="004627F6" w:rsidP="004627F6">
      <w:pPr>
        <w:jc w:val="left"/>
        <w:outlineLvl w:val="4"/>
        <w:rPr>
          <w:bCs/>
          <w:szCs w:val="24"/>
        </w:rPr>
      </w:pPr>
      <w:r w:rsidRPr="004627F6">
        <w:rPr>
          <w:b/>
          <w:bCs/>
          <w:szCs w:val="24"/>
        </w:rPr>
        <w:t>Description</w:t>
      </w:r>
      <w:r w:rsidRPr="004627F6">
        <w:rPr>
          <w:b/>
          <w:bCs/>
          <w:szCs w:val="24"/>
        </w:rPr>
        <w:tab/>
      </w:r>
      <w:r w:rsidRPr="004627F6">
        <w:rPr>
          <w:bCs/>
          <w:i/>
          <w:iCs/>
          <w:szCs w:val="24"/>
        </w:rPr>
        <w:t>P. tremuloides</w:t>
      </w:r>
      <w:r w:rsidRPr="004627F6">
        <w:rPr>
          <w:bCs/>
          <w:szCs w:val="24"/>
        </w:rPr>
        <w:t xml:space="preserve"> trees 5-16in DBH. Canopy cover is highly variable, and can range from 40-100%. These patches range in age from 10 to 150 years and could maintain indefinitely. Some understory conifers, </w:t>
      </w:r>
      <w:r>
        <w:rPr>
          <w:bCs/>
          <w:szCs w:val="24"/>
        </w:rPr>
        <w:t>like</w:t>
      </w:r>
      <w:r w:rsidRPr="004627F6">
        <w:rPr>
          <w:bCs/>
          <w:szCs w:val="24"/>
        </w:rPr>
        <w:t xml:space="preserve"> </w:t>
      </w:r>
      <w:r w:rsidRPr="004627F6">
        <w:rPr>
          <w:bCs/>
          <w:i/>
          <w:iCs/>
          <w:szCs w:val="24"/>
        </w:rPr>
        <w:t>P. ponderosa</w:t>
      </w:r>
      <w:r>
        <w:rPr>
          <w:bCs/>
          <w:i/>
          <w:szCs w:val="24"/>
        </w:rPr>
        <w:t xml:space="preserve"> </w:t>
      </w:r>
      <w:r>
        <w:rPr>
          <w:bCs/>
          <w:szCs w:val="24"/>
        </w:rPr>
        <w:t>or</w:t>
      </w:r>
      <w:r w:rsidRPr="004627F6">
        <w:rPr>
          <w:bCs/>
          <w:szCs w:val="24"/>
        </w:rPr>
        <w:t xml:space="preserve"> </w:t>
      </w:r>
      <w:r w:rsidRPr="004627F6">
        <w:rPr>
          <w:bCs/>
          <w:i/>
          <w:iCs/>
          <w:szCs w:val="24"/>
        </w:rPr>
        <w:t xml:space="preserve">P. </w:t>
      </w:r>
      <w:r>
        <w:rPr>
          <w:bCs/>
          <w:i/>
          <w:iCs/>
          <w:szCs w:val="24"/>
        </w:rPr>
        <w:t>menziesii</w:t>
      </w:r>
      <w:r>
        <w:rPr>
          <w:bCs/>
          <w:szCs w:val="24"/>
        </w:rPr>
        <w:t xml:space="preserve"> </w:t>
      </w:r>
      <w:r w:rsidRPr="004627F6">
        <w:rPr>
          <w:bCs/>
          <w:szCs w:val="24"/>
        </w:rPr>
        <w:t xml:space="preserve">are encroaching, but </w:t>
      </w:r>
      <w:r w:rsidRPr="004627F6">
        <w:rPr>
          <w:bCs/>
          <w:i/>
          <w:iCs/>
          <w:szCs w:val="24"/>
        </w:rPr>
        <w:t>P. tremuloides</w:t>
      </w:r>
      <w:r w:rsidRPr="004627F6">
        <w:rPr>
          <w:bCs/>
          <w:szCs w:val="24"/>
        </w:rPr>
        <w:t xml:space="preserve"> is still the dominant component of the stand (</w:t>
      </w:r>
      <w:r w:rsidR="00147B39">
        <w:rPr>
          <w:bCs/>
          <w:szCs w:val="24"/>
        </w:rPr>
        <w:t>LandFire</w:t>
      </w:r>
      <w:r w:rsidRPr="004627F6">
        <w:rPr>
          <w:bCs/>
          <w:szCs w:val="24"/>
        </w:rPr>
        <w:t xml:space="preserve"> 2007</w:t>
      </w:r>
      <w:r>
        <w:rPr>
          <w:bCs/>
          <w:szCs w:val="24"/>
        </w:rPr>
        <w:t>b</w:t>
      </w:r>
      <w:r w:rsidRPr="004627F6">
        <w:rPr>
          <w:bCs/>
          <w:szCs w:val="24"/>
        </w:rPr>
        <w:t>).</w:t>
      </w:r>
    </w:p>
    <w:p w14:paraId="0C5E6EAD" w14:textId="77777777" w:rsidR="004627F6" w:rsidRPr="004627F6" w:rsidRDefault="004627F6" w:rsidP="004627F6">
      <w:pPr>
        <w:jc w:val="left"/>
        <w:outlineLvl w:val="4"/>
        <w:rPr>
          <w:bCs/>
          <w:szCs w:val="24"/>
        </w:rPr>
      </w:pPr>
    </w:p>
    <w:p w14:paraId="1DC8A1B7" w14:textId="4CE94E37" w:rsidR="004627F6" w:rsidRPr="004627F6" w:rsidRDefault="00F14D3C" w:rsidP="004627F6">
      <w:pPr>
        <w:jc w:val="left"/>
        <w:outlineLvl w:val="4"/>
        <w:rPr>
          <w:bCs/>
          <w:szCs w:val="24"/>
        </w:rPr>
      </w:pPr>
      <w:r>
        <w:rPr>
          <w:bCs/>
          <w:szCs w:val="24"/>
        </w:rPr>
        <w:drawing>
          <wp:anchor distT="0" distB="0" distL="114300" distR="114300" simplePos="0" relativeHeight="251663360" behindDoc="0" locked="0" layoutInCell="1" allowOverlap="1" wp14:anchorId="668DF91B" wp14:editId="1BFAECCC">
            <wp:simplePos x="0" y="0"/>
            <wp:positionH relativeFrom="column">
              <wp:posOffset>2997200</wp:posOffset>
            </wp:positionH>
            <wp:positionV relativeFrom="paragraph">
              <wp:posOffset>52070</wp:posOffset>
            </wp:positionV>
            <wp:extent cx="2921000" cy="2286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a:extLst>
                        <a:ext uri="{28A0092B-C50C-407E-A947-70E740481C1C}">
                          <a14:useLocalDpi xmlns:a14="http://schemas.microsoft.com/office/drawing/2010/main" val="0"/>
                        </a:ext>
                      </a:extLst>
                    </a:blip>
                    <a:srcRect l="4445" t="5699" r="7521" b="2436"/>
                    <a:stretch/>
                  </pic:blipFill>
                  <pic:spPr bwMode="auto">
                    <a:xfrm>
                      <a:off x="0" y="0"/>
                      <a:ext cx="29210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27F6" w:rsidRPr="004627F6">
        <w:rPr>
          <w:b/>
          <w:bCs/>
          <w:szCs w:val="24"/>
        </w:rPr>
        <w:t>Succession Transition</w:t>
      </w:r>
      <w:r w:rsidR="004627F6" w:rsidRPr="004627F6">
        <w:rPr>
          <w:b/>
          <w:bCs/>
          <w:szCs w:val="24"/>
        </w:rPr>
        <w:tab/>
      </w:r>
      <w:r w:rsidR="004627F6" w:rsidRPr="004627F6">
        <w:rPr>
          <w:bCs/>
          <w:szCs w:val="24"/>
        </w:rPr>
        <w:t>MD-A persists for at least 50 years in the absence of fire, after which stands begin transitioning to MD-AC at a rate o</w:t>
      </w:r>
      <w:r>
        <w:rPr>
          <w:bCs/>
          <w:szCs w:val="24"/>
        </w:rPr>
        <w:t>f 0.6</w:t>
      </w:r>
      <w:r w:rsidR="004627F6" w:rsidRPr="004627F6">
        <w:rPr>
          <w:bCs/>
          <w:szCs w:val="24"/>
        </w:rPr>
        <w:t xml:space="preserve"> per timestep. At age 100 all remaining MD-A patches transition to MD-AC. </w:t>
      </w:r>
    </w:p>
    <w:p w14:paraId="34F0AC2B" w14:textId="77777777" w:rsidR="004627F6" w:rsidRPr="004627F6" w:rsidRDefault="004627F6" w:rsidP="004627F6">
      <w:pPr>
        <w:jc w:val="left"/>
        <w:outlineLvl w:val="4"/>
        <w:rPr>
          <w:b/>
          <w:bCs/>
          <w:szCs w:val="24"/>
        </w:rPr>
      </w:pPr>
    </w:p>
    <w:p w14:paraId="1009BA6D" w14:textId="6F9A1EFB" w:rsidR="004627F6" w:rsidRDefault="004627F6" w:rsidP="004627F6">
      <w:pPr>
        <w:pBdr>
          <w:bottom w:val="single" w:sz="12" w:space="12" w:color="auto"/>
        </w:pBdr>
        <w:jc w:val="left"/>
        <w:outlineLvl w:val="4"/>
        <w:rPr>
          <w:bCs/>
          <w:szCs w:val="24"/>
        </w:rPr>
      </w:pPr>
      <w:r w:rsidRPr="004627F6">
        <w:rPr>
          <w:b/>
          <w:bCs/>
          <w:szCs w:val="24"/>
        </w:rPr>
        <w:t>Wildfire</w:t>
      </w:r>
      <w:r w:rsidRPr="004627F6">
        <w:rPr>
          <w:bCs/>
          <w:szCs w:val="24"/>
        </w:rPr>
        <w:t xml:space="preserve"> </w:t>
      </w:r>
      <w:r w:rsidRPr="004627F6">
        <w:rPr>
          <w:b/>
          <w:bCs/>
          <w:szCs w:val="24"/>
        </w:rPr>
        <w:t>Transition</w:t>
      </w:r>
      <w:r w:rsidRPr="004627F6">
        <w:rPr>
          <w:b/>
          <w:bCs/>
          <w:szCs w:val="24"/>
        </w:rPr>
        <w:tab/>
      </w:r>
      <w:r w:rsidRPr="004627F6">
        <w:rPr>
          <w:bCs/>
          <w:szCs w:val="24"/>
        </w:rPr>
        <w:t xml:space="preserve">High mortality wildfire (100% </w:t>
      </w:r>
      <w:r w:rsidR="00E5230A">
        <w:rPr>
          <w:bCs/>
          <w:szCs w:val="24"/>
        </w:rPr>
        <w:t>of fires in this condition)</w:t>
      </w:r>
      <w:r w:rsidRPr="004627F6">
        <w:rPr>
          <w:bCs/>
          <w:szCs w:val="24"/>
        </w:rPr>
        <w:t xml:space="preserve"> recycles the patch through the </w:t>
      </w:r>
      <w:r w:rsidR="00F14D3C">
        <w:rPr>
          <w:bCs/>
          <w:szCs w:val="24"/>
        </w:rPr>
        <w:t>ED-A</w:t>
      </w:r>
      <w:r w:rsidRPr="004627F6">
        <w:rPr>
          <w:bCs/>
          <w:szCs w:val="24"/>
        </w:rPr>
        <w:t xml:space="preserve"> </w:t>
      </w:r>
      <w:r w:rsidR="0055648A">
        <w:rPr>
          <w:bCs/>
          <w:szCs w:val="24"/>
        </w:rPr>
        <w:t>condition</w:t>
      </w:r>
      <w:r w:rsidRPr="004627F6">
        <w:rPr>
          <w:bCs/>
          <w:szCs w:val="24"/>
        </w:rPr>
        <w:t xml:space="preserve">. Low mortality wildfire is not modeled for this </w:t>
      </w:r>
      <w:r w:rsidR="0055648A">
        <w:rPr>
          <w:bCs/>
          <w:szCs w:val="24"/>
        </w:rPr>
        <w:t>condition</w:t>
      </w:r>
      <w:r w:rsidRPr="004627F6">
        <w:rPr>
          <w:bCs/>
          <w:szCs w:val="24"/>
        </w:rPr>
        <w:t>.</w:t>
      </w:r>
    </w:p>
    <w:p w14:paraId="234A565A" w14:textId="77777777" w:rsidR="00F14D3C" w:rsidRDefault="00F14D3C" w:rsidP="004627F6">
      <w:pPr>
        <w:pBdr>
          <w:bottom w:val="single" w:sz="12" w:space="12" w:color="auto"/>
        </w:pBdr>
        <w:jc w:val="left"/>
        <w:outlineLvl w:val="4"/>
        <w:rPr>
          <w:bCs/>
          <w:szCs w:val="24"/>
        </w:rPr>
      </w:pPr>
    </w:p>
    <w:p w14:paraId="62EA13E5" w14:textId="77777777" w:rsidR="00F14D3C" w:rsidRDefault="00F14D3C" w:rsidP="004627F6">
      <w:pPr>
        <w:pBdr>
          <w:bottom w:val="single" w:sz="12" w:space="12" w:color="auto"/>
        </w:pBdr>
        <w:jc w:val="left"/>
        <w:outlineLvl w:val="4"/>
        <w:rPr>
          <w:bCs/>
          <w:szCs w:val="24"/>
        </w:rPr>
      </w:pPr>
    </w:p>
    <w:p w14:paraId="03187DDE" w14:textId="77777777" w:rsidR="00003388" w:rsidRDefault="00003388" w:rsidP="004627F6">
      <w:pPr>
        <w:pBdr>
          <w:bottom w:val="single" w:sz="12" w:space="12" w:color="auto"/>
        </w:pBdr>
        <w:jc w:val="left"/>
        <w:outlineLvl w:val="4"/>
        <w:rPr>
          <w:bCs/>
          <w:szCs w:val="24"/>
        </w:rPr>
      </w:pPr>
    </w:p>
    <w:p w14:paraId="490A2CEE" w14:textId="77777777" w:rsidR="00F14D3C" w:rsidRPr="004627F6" w:rsidRDefault="00F14D3C" w:rsidP="004627F6">
      <w:pPr>
        <w:pBdr>
          <w:bottom w:val="single" w:sz="12" w:space="12" w:color="auto"/>
        </w:pBdr>
        <w:jc w:val="left"/>
        <w:outlineLvl w:val="4"/>
        <w:rPr>
          <w:bCs/>
          <w:szCs w:val="24"/>
        </w:rPr>
      </w:pPr>
    </w:p>
    <w:p w14:paraId="6041A20A" w14:textId="77777777" w:rsidR="004627F6" w:rsidRPr="004627F6" w:rsidRDefault="004627F6" w:rsidP="004627F6">
      <w:pPr>
        <w:jc w:val="left"/>
        <w:outlineLvl w:val="2"/>
        <w:rPr>
          <w:b/>
          <w:bCs/>
          <w:szCs w:val="24"/>
        </w:rPr>
      </w:pPr>
    </w:p>
    <w:p w14:paraId="50F24D8C" w14:textId="77777777" w:rsidR="004627F6" w:rsidRPr="004627F6" w:rsidRDefault="004627F6" w:rsidP="004627F6">
      <w:pPr>
        <w:jc w:val="left"/>
        <w:rPr>
          <w:sz w:val="28"/>
          <w:szCs w:val="24"/>
        </w:rPr>
      </w:pPr>
      <w:r w:rsidRPr="004627F6">
        <w:rPr>
          <w:b/>
          <w:sz w:val="28"/>
          <w:szCs w:val="24"/>
        </w:rPr>
        <w:t>Mid Development – Aspen with Conifer (MD–AC)</w:t>
      </w:r>
    </w:p>
    <w:p w14:paraId="7A95CD9F" w14:textId="77777777" w:rsidR="004627F6" w:rsidRPr="004627F6" w:rsidRDefault="004627F6" w:rsidP="004627F6">
      <w:pPr>
        <w:jc w:val="left"/>
      </w:pPr>
    </w:p>
    <w:p w14:paraId="5FFE3DD4" w14:textId="31DCE8CC" w:rsidR="004627F6" w:rsidRPr="004627F6" w:rsidRDefault="004627F6" w:rsidP="004627F6">
      <w:pPr>
        <w:jc w:val="left"/>
      </w:pPr>
      <w:r w:rsidRPr="004627F6">
        <w:rPr>
          <w:b/>
          <w:szCs w:val="24"/>
        </w:rPr>
        <w:t>Description</w:t>
      </w:r>
      <w:r w:rsidRPr="004627F6">
        <w:rPr>
          <w:b/>
          <w:szCs w:val="24"/>
        </w:rPr>
        <w:tab/>
      </w:r>
      <w:r w:rsidRPr="004627F6">
        <w:rPr>
          <w:szCs w:val="24"/>
        </w:rPr>
        <w:t xml:space="preserve">These stands have been protected from fire for at least 100 years. </w:t>
      </w:r>
      <w:r w:rsidRPr="004627F6">
        <w:rPr>
          <w:i/>
          <w:iCs/>
          <w:szCs w:val="24"/>
        </w:rPr>
        <w:t>P. tremuloides</w:t>
      </w:r>
      <w:r w:rsidRPr="004627F6">
        <w:rPr>
          <w:szCs w:val="24"/>
        </w:rPr>
        <w:t xml:space="preserve"> trees are predominantly 16in DBH and greater. Conifers are present and overtopping the </w:t>
      </w:r>
      <w:r w:rsidRPr="004627F6">
        <w:rPr>
          <w:i/>
          <w:iCs/>
          <w:szCs w:val="24"/>
        </w:rPr>
        <w:t>P. tremuloides</w:t>
      </w:r>
      <w:r w:rsidRPr="004627F6">
        <w:rPr>
          <w:szCs w:val="24"/>
        </w:rPr>
        <w:t xml:space="preserve">. </w:t>
      </w:r>
      <w:r>
        <w:rPr>
          <w:i/>
          <w:iCs/>
          <w:szCs w:val="24"/>
        </w:rPr>
        <w:t>P</w:t>
      </w:r>
      <w:r w:rsidRPr="004627F6">
        <w:rPr>
          <w:i/>
          <w:iCs/>
          <w:szCs w:val="24"/>
        </w:rPr>
        <w:t xml:space="preserve">. </w:t>
      </w:r>
      <w:r>
        <w:rPr>
          <w:i/>
          <w:iCs/>
          <w:szCs w:val="24"/>
        </w:rPr>
        <w:t>menziesii</w:t>
      </w:r>
      <w:r w:rsidRPr="004627F6">
        <w:rPr>
          <w:szCs w:val="24"/>
        </w:rPr>
        <w:t xml:space="preserve"> is a typical conifer that is successional to </w:t>
      </w:r>
      <w:r w:rsidRPr="004627F6">
        <w:rPr>
          <w:i/>
          <w:iCs/>
          <w:szCs w:val="24"/>
        </w:rPr>
        <w:t>P. tremuloides</w:t>
      </w:r>
      <w:r w:rsidRPr="004627F6">
        <w:rPr>
          <w:szCs w:val="24"/>
        </w:rPr>
        <w:t xml:space="preserve">, and is depicted here, but other conifers </w:t>
      </w:r>
      <w:r>
        <w:rPr>
          <w:szCs w:val="24"/>
        </w:rPr>
        <w:t>like</w:t>
      </w:r>
      <w:r w:rsidRPr="004627F6">
        <w:rPr>
          <w:szCs w:val="24"/>
        </w:rPr>
        <w:t xml:space="preserve"> </w:t>
      </w:r>
      <w:r w:rsidRPr="004627F6">
        <w:rPr>
          <w:i/>
          <w:iCs/>
          <w:szCs w:val="24"/>
        </w:rPr>
        <w:t>P. ponderosa</w:t>
      </w:r>
      <w:r w:rsidRPr="004627F6">
        <w:rPr>
          <w:szCs w:val="24"/>
        </w:rPr>
        <w:t xml:space="preserve"> are also possible. Conifers are pole to medium-sized, and conifer cover is at least 40% (</w:t>
      </w:r>
      <w:r w:rsidR="00147B39">
        <w:rPr>
          <w:szCs w:val="24"/>
        </w:rPr>
        <w:t>LandFire</w:t>
      </w:r>
      <w:r w:rsidRPr="004627F6">
        <w:rPr>
          <w:szCs w:val="24"/>
        </w:rPr>
        <w:t xml:space="preserve"> 2007</w:t>
      </w:r>
      <w:r>
        <w:rPr>
          <w:szCs w:val="24"/>
        </w:rPr>
        <w:t>b</w:t>
      </w:r>
      <w:r w:rsidRPr="004627F6">
        <w:rPr>
          <w:szCs w:val="24"/>
        </w:rPr>
        <w:t>).</w:t>
      </w:r>
    </w:p>
    <w:p w14:paraId="3796CB9A" w14:textId="77777777" w:rsidR="004627F6" w:rsidRPr="004627F6" w:rsidRDefault="004627F6" w:rsidP="004627F6">
      <w:pPr>
        <w:jc w:val="left"/>
      </w:pPr>
    </w:p>
    <w:p w14:paraId="2F0DA7C4" w14:textId="77777777" w:rsidR="004627F6" w:rsidRPr="004627F6" w:rsidRDefault="004627F6" w:rsidP="004627F6">
      <w:pPr>
        <w:jc w:val="left"/>
      </w:pPr>
      <w:r w:rsidRPr="004627F6">
        <w:rPr>
          <w:b/>
          <w:szCs w:val="24"/>
        </w:rPr>
        <w:t>Succession Transition</w:t>
      </w:r>
      <w:r w:rsidRPr="004627F6">
        <w:rPr>
          <w:b/>
          <w:szCs w:val="24"/>
        </w:rPr>
        <w:tab/>
      </w:r>
      <w:r w:rsidRPr="004627F6">
        <w:rPr>
          <w:szCs w:val="24"/>
        </w:rPr>
        <w:t xml:space="preserve">MD-AC persists for 100 years in the absence of fire, after which stands transition to LDC. </w:t>
      </w:r>
    </w:p>
    <w:p w14:paraId="39E9D55B" w14:textId="77777777" w:rsidR="004627F6" w:rsidRPr="004627F6" w:rsidRDefault="004627F6" w:rsidP="004627F6">
      <w:pPr>
        <w:jc w:val="left"/>
      </w:pPr>
    </w:p>
    <w:p w14:paraId="5AAAE504" w14:textId="1F5C44B3" w:rsidR="004627F6" w:rsidRPr="004627F6" w:rsidRDefault="004627F6" w:rsidP="004627F6">
      <w:pPr>
        <w:jc w:val="left"/>
      </w:pPr>
      <w:r w:rsidRPr="004627F6">
        <w:rPr>
          <w:b/>
          <w:szCs w:val="24"/>
        </w:rPr>
        <w:t>Wildfire Transition</w:t>
      </w:r>
      <w:r w:rsidRPr="004627F6">
        <w:rPr>
          <w:b/>
          <w:szCs w:val="24"/>
        </w:rPr>
        <w:tab/>
      </w:r>
      <w:r w:rsidR="00F14D3C" w:rsidRPr="006F682A">
        <w:rPr>
          <w:szCs w:val="24"/>
        </w:rPr>
        <w:t>High mortality wildfire (</w:t>
      </w:r>
      <w:r w:rsidR="00F14D3C">
        <w:rPr>
          <w:szCs w:val="24"/>
        </w:rPr>
        <w:t>70</w:t>
      </w:r>
      <w:r w:rsidR="00F14D3C" w:rsidRPr="006F682A">
        <w:rPr>
          <w:szCs w:val="24"/>
        </w:rPr>
        <w:t xml:space="preserve">% </w:t>
      </w:r>
      <w:r w:rsidR="00F14D3C">
        <w:rPr>
          <w:szCs w:val="24"/>
        </w:rPr>
        <w:t>of fires in this condition) returns the patch to ED-A</w:t>
      </w:r>
      <w:r w:rsidR="00F14D3C" w:rsidRPr="006F682A">
        <w:rPr>
          <w:szCs w:val="24"/>
        </w:rPr>
        <w:t>. Low mortality wildfire (</w:t>
      </w:r>
      <w:r w:rsidR="00F14D3C">
        <w:rPr>
          <w:szCs w:val="24"/>
        </w:rPr>
        <w:t>30</w:t>
      </w:r>
      <w:r w:rsidR="00F14D3C" w:rsidRPr="006F682A">
        <w:rPr>
          <w:szCs w:val="24"/>
        </w:rPr>
        <w:t xml:space="preserve">%) </w:t>
      </w:r>
      <w:r w:rsidR="00F14D3C">
        <w:rPr>
          <w:szCs w:val="24"/>
        </w:rPr>
        <w:t>maintains the patch in MD–AC</w:t>
      </w:r>
      <w:r w:rsidR="00F14D3C" w:rsidRPr="006F682A">
        <w:rPr>
          <w:szCs w:val="24"/>
        </w:rPr>
        <w:t>.</w:t>
      </w:r>
    </w:p>
    <w:p w14:paraId="6920A5F0" w14:textId="77777777" w:rsidR="004627F6" w:rsidRPr="004627F6" w:rsidRDefault="004627F6" w:rsidP="004627F6">
      <w:pPr>
        <w:pBdr>
          <w:bottom w:val="single" w:sz="6" w:space="1" w:color="auto"/>
        </w:pBdr>
        <w:jc w:val="left"/>
        <w:outlineLvl w:val="2"/>
        <w:rPr>
          <w:b/>
          <w:bCs/>
          <w:szCs w:val="24"/>
        </w:rPr>
      </w:pPr>
    </w:p>
    <w:p w14:paraId="248AE013" w14:textId="77777777" w:rsidR="004627F6" w:rsidRPr="004627F6" w:rsidRDefault="004627F6" w:rsidP="004627F6">
      <w:pPr>
        <w:jc w:val="left"/>
        <w:outlineLvl w:val="2"/>
        <w:rPr>
          <w:b/>
          <w:bCs/>
          <w:sz w:val="28"/>
          <w:szCs w:val="24"/>
        </w:rPr>
      </w:pPr>
    </w:p>
    <w:p w14:paraId="0F409204" w14:textId="77777777" w:rsidR="00F14D3C" w:rsidRPr="00F14D3C" w:rsidRDefault="00F14D3C" w:rsidP="00F14D3C">
      <w:pPr>
        <w:jc w:val="left"/>
        <w:outlineLvl w:val="2"/>
        <w:rPr>
          <w:b/>
          <w:bCs/>
          <w:sz w:val="28"/>
          <w:szCs w:val="24"/>
        </w:rPr>
      </w:pPr>
      <w:r w:rsidRPr="00F14D3C">
        <w:rPr>
          <w:b/>
          <w:bCs/>
          <w:sz w:val="28"/>
          <w:szCs w:val="24"/>
        </w:rPr>
        <w:t>Late Development – Closed (LDC)</w:t>
      </w:r>
    </w:p>
    <w:p w14:paraId="3B2E5369" w14:textId="77777777" w:rsidR="00F14D3C" w:rsidRPr="00F14D3C" w:rsidRDefault="00F14D3C" w:rsidP="00F14D3C">
      <w:pPr>
        <w:jc w:val="left"/>
        <w:outlineLvl w:val="4"/>
        <w:rPr>
          <w:b/>
          <w:bCs/>
          <w:szCs w:val="24"/>
        </w:rPr>
      </w:pPr>
    </w:p>
    <w:p w14:paraId="7B42B736" w14:textId="26E20A2A" w:rsidR="00F14D3C" w:rsidRPr="00F14D3C" w:rsidRDefault="00F14D3C" w:rsidP="00F14D3C">
      <w:pPr>
        <w:jc w:val="left"/>
      </w:pPr>
      <w:r w:rsidRPr="00F14D3C">
        <w:rPr>
          <w:b/>
        </w:rPr>
        <w:t>Description</w:t>
      </w:r>
      <w:r w:rsidRPr="00F14D3C">
        <w:tab/>
        <w:t xml:space="preserve">Some </w:t>
      </w:r>
      <w:r w:rsidRPr="00F14D3C">
        <w:rPr>
          <w:i/>
          <w:iCs/>
          <w:szCs w:val="24"/>
        </w:rPr>
        <w:t xml:space="preserve">P. tremuloides </w:t>
      </w:r>
      <w:r w:rsidRPr="00F14D3C">
        <w:rPr>
          <w:iCs/>
          <w:szCs w:val="24"/>
        </w:rPr>
        <w:t xml:space="preserve">continue to be present in the understory, but large conifers are now the dominant tree species, having overtopped the </w:t>
      </w:r>
      <w:r w:rsidRPr="00F14D3C">
        <w:rPr>
          <w:i/>
          <w:iCs/>
          <w:szCs w:val="24"/>
        </w:rPr>
        <w:t xml:space="preserve">P. tremuloides. </w:t>
      </w:r>
      <w:r w:rsidRPr="00F14D3C">
        <w:rPr>
          <w:iCs/>
          <w:szCs w:val="24"/>
        </w:rPr>
        <w:t xml:space="preserve">Smaller conifers are present in the midstory as well. </w:t>
      </w:r>
      <w:r w:rsidR="00FA0750">
        <w:rPr>
          <w:i/>
        </w:rPr>
        <w:t xml:space="preserve">P. ponderosa </w:t>
      </w:r>
      <w:r w:rsidR="00FA0750">
        <w:t xml:space="preserve">or </w:t>
      </w:r>
      <w:r w:rsidR="00FA0750">
        <w:rPr>
          <w:i/>
        </w:rPr>
        <w:t>P. menziesii</w:t>
      </w:r>
      <w:r w:rsidRPr="00F14D3C">
        <w:rPr>
          <w:i/>
        </w:rPr>
        <w:t xml:space="preserve"> </w:t>
      </w:r>
      <w:r w:rsidR="00FA0750">
        <w:t>may be present</w:t>
      </w:r>
      <w:r w:rsidRPr="00F14D3C">
        <w:t xml:space="preserve">. </w:t>
      </w:r>
      <w:r w:rsidR="00FA0750">
        <w:t>(LandFire 2007a, LandFire 2007b</w:t>
      </w:r>
      <w:r w:rsidRPr="00F14D3C">
        <w:t>). This conditi</w:t>
      </w:r>
      <w:r w:rsidR="00FA0750">
        <w:t>on class is analogous to the LDA</w:t>
      </w:r>
      <w:r w:rsidRPr="00F14D3C">
        <w:t xml:space="preserve"> condition for the </w:t>
      </w:r>
      <w:r w:rsidR="00FA0750">
        <w:t>OCFW</w:t>
      </w:r>
      <w:r w:rsidRPr="00F14D3C">
        <w:t xml:space="preserve"> variant.</w:t>
      </w:r>
    </w:p>
    <w:p w14:paraId="497B8B2D" w14:textId="77777777" w:rsidR="00F14D3C" w:rsidRPr="00F14D3C" w:rsidRDefault="00F14D3C" w:rsidP="00F14D3C">
      <w:pPr>
        <w:jc w:val="left"/>
        <w:outlineLvl w:val="4"/>
        <w:rPr>
          <w:b/>
          <w:bCs/>
          <w:szCs w:val="24"/>
        </w:rPr>
      </w:pPr>
    </w:p>
    <w:p w14:paraId="2397213B" w14:textId="77777777" w:rsidR="00F14D3C" w:rsidRPr="00F14D3C" w:rsidRDefault="00F14D3C" w:rsidP="00F14D3C">
      <w:pPr>
        <w:jc w:val="left"/>
        <w:outlineLvl w:val="4"/>
        <w:rPr>
          <w:b/>
          <w:bCs/>
          <w:szCs w:val="24"/>
        </w:rPr>
      </w:pPr>
      <w:r w:rsidRPr="00F14D3C">
        <w:rPr>
          <w:b/>
          <w:bCs/>
          <w:szCs w:val="24"/>
        </w:rPr>
        <w:t>Succession Transition</w:t>
      </w:r>
      <w:r w:rsidRPr="00F14D3C">
        <w:rPr>
          <w:b/>
          <w:bCs/>
          <w:szCs w:val="24"/>
        </w:rPr>
        <w:tab/>
      </w:r>
      <w:r w:rsidRPr="00F14D3C">
        <w:rPr>
          <w:bCs/>
          <w:szCs w:val="24"/>
        </w:rPr>
        <w:t>In the absence of disturbance, this condition will maintain, regardless of soil characteristics.</w:t>
      </w:r>
    </w:p>
    <w:p w14:paraId="77E28CC7" w14:textId="77777777" w:rsidR="00F14D3C" w:rsidRPr="00F14D3C" w:rsidRDefault="00F14D3C" w:rsidP="00F14D3C">
      <w:pPr>
        <w:keepNext/>
        <w:widowControl w:val="0"/>
        <w:spacing w:before="240"/>
        <w:jc w:val="left"/>
        <w:outlineLvl w:val="4"/>
        <w:rPr>
          <w:b/>
          <w:bCs/>
          <w:szCs w:val="24"/>
        </w:rPr>
      </w:pPr>
      <w:r w:rsidRPr="00F14D3C">
        <w:rPr>
          <w:b/>
          <w:bCs/>
          <w:szCs w:val="24"/>
        </w:rPr>
        <w:t>Wildfire Transition</w:t>
      </w:r>
      <w:r w:rsidRPr="00F14D3C">
        <w:rPr>
          <w:b/>
          <w:bCs/>
          <w:szCs w:val="24"/>
        </w:rPr>
        <w:tab/>
      </w:r>
      <w:r w:rsidRPr="00F14D3C">
        <w:rPr>
          <w:bCs/>
          <w:szCs w:val="24"/>
        </w:rPr>
        <w:t>High mortality wildfire (9% of fires in this condition) will return the patch to ED–A. Low mortality wildfire (91%) usually has little effect, although 15% of the time it opens the stand up to LD-CA.</w:t>
      </w:r>
    </w:p>
    <w:p w14:paraId="493F9EE9" w14:textId="77777777" w:rsidR="00F14D3C" w:rsidRPr="00F14D3C" w:rsidRDefault="00F14D3C" w:rsidP="00F14D3C">
      <w:pPr>
        <w:pBdr>
          <w:bottom w:val="single" w:sz="4" w:space="1" w:color="auto"/>
        </w:pBdr>
        <w:jc w:val="left"/>
        <w:outlineLvl w:val="4"/>
        <w:rPr>
          <w:b/>
          <w:bCs/>
          <w:szCs w:val="24"/>
        </w:rPr>
      </w:pPr>
    </w:p>
    <w:p w14:paraId="28C02AC9" w14:textId="77777777" w:rsidR="00F14D3C" w:rsidRPr="00F14D3C" w:rsidRDefault="00F14D3C" w:rsidP="00F14D3C"/>
    <w:p w14:paraId="6F362833" w14:textId="77777777" w:rsidR="00F14D3C" w:rsidRPr="00F14D3C" w:rsidRDefault="00F14D3C" w:rsidP="00F14D3C">
      <w:pPr>
        <w:jc w:val="left"/>
        <w:rPr>
          <w:sz w:val="28"/>
          <w:szCs w:val="24"/>
        </w:rPr>
      </w:pPr>
      <w:r w:rsidRPr="00F14D3C">
        <w:rPr>
          <w:b/>
          <w:sz w:val="28"/>
          <w:szCs w:val="24"/>
        </w:rPr>
        <w:t>Late Development – Conifer with Aspen (LD–CA)</w:t>
      </w:r>
    </w:p>
    <w:p w14:paraId="0BB11BCD" w14:textId="77777777" w:rsidR="00F14D3C" w:rsidRPr="00F14D3C" w:rsidRDefault="00F14D3C" w:rsidP="00F14D3C">
      <w:pPr>
        <w:jc w:val="left"/>
      </w:pPr>
    </w:p>
    <w:p w14:paraId="248430E9" w14:textId="7586B78D" w:rsidR="00F14D3C" w:rsidRPr="00F14D3C" w:rsidRDefault="00F14D3C" w:rsidP="00F14D3C">
      <w:pPr>
        <w:jc w:val="left"/>
      </w:pPr>
      <w:r w:rsidRPr="00F14D3C">
        <w:rPr>
          <w:b/>
          <w:szCs w:val="24"/>
        </w:rPr>
        <w:t>Description</w:t>
      </w:r>
      <w:r w:rsidRPr="00F14D3C">
        <w:rPr>
          <w:b/>
          <w:szCs w:val="24"/>
        </w:rPr>
        <w:tab/>
      </w:r>
      <w:r w:rsidRPr="00F14D3C">
        <w:rPr>
          <w:szCs w:val="24"/>
        </w:rPr>
        <w:t xml:space="preserve">If stands are sufficiently protected from fire such that conifer species overtop </w:t>
      </w:r>
      <w:r w:rsidRPr="00F14D3C">
        <w:rPr>
          <w:i/>
          <w:szCs w:val="24"/>
        </w:rPr>
        <w:t>P. tremuloides</w:t>
      </w:r>
      <w:r w:rsidRPr="00F14D3C">
        <w:rPr>
          <w:szCs w:val="24"/>
        </w:rPr>
        <w:t xml:space="preserve"> and become large, they may be able to withstand some fire that more sensitive </w:t>
      </w:r>
      <w:r w:rsidRPr="00F14D3C">
        <w:rPr>
          <w:i/>
          <w:szCs w:val="24"/>
        </w:rPr>
        <w:t>P. tremuloides</w:t>
      </w:r>
      <w:r w:rsidRPr="00F14D3C">
        <w:rPr>
          <w:szCs w:val="24"/>
        </w:rPr>
        <w:t xml:space="preserve"> cannot. When this occurs, it creates a patch characterized by late development conifers, such as</w:t>
      </w:r>
      <w:r w:rsidR="00FA0750">
        <w:rPr>
          <w:i/>
          <w:szCs w:val="24"/>
        </w:rPr>
        <w:t xml:space="preserve"> P. ponderosa</w:t>
      </w:r>
      <w:r w:rsidRPr="00F14D3C">
        <w:rPr>
          <w:i/>
          <w:szCs w:val="24"/>
        </w:rPr>
        <w:t xml:space="preserve"> </w:t>
      </w:r>
      <w:r w:rsidRPr="00F14D3C">
        <w:rPr>
          <w:szCs w:val="24"/>
        </w:rPr>
        <w:t xml:space="preserve">or </w:t>
      </w:r>
      <w:r w:rsidRPr="00F14D3C">
        <w:rPr>
          <w:i/>
          <w:szCs w:val="24"/>
        </w:rPr>
        <w:t xml:space="preserve">P. </w:t>
      </w:r>
      <w:r w:rsidR="00FA0750">
        <w:rPr>
          <w:i/>
          <w:szCs w:val="24"/>
        </w:rPr>
        <w:t>menziesii</w:t>
      </w:r>
      <w:r w:rsidRPr="00F14D3C">
        <w:rPr>
          <w:szCs w:val="24"/>
        </w:rPr>
        <w:t xml:space="preserve">, and early seral </w:t>
      </w:r>
      <w:r w:rsidRPr="00F14D3C">
        <w:rPr>
          <w:i/>
          <w:szCs w:val="24"/>
        </w:rPr>
        <w:t>P. tremuloides</w:t>
      </w:r>
      <w:r w:rsidRPr="00F14D3C">
        <w:rPr>
          <w:szCs w:val="24"/>
        </w:rPr>
        <w:t xml:space="preserve">. </w:t>
      </w:r>
    </w:p>
    <w:p w14:paraId="7E551F46" w14:textId="77777777" w:rsidR="00F14D3C" w:rsidRPr="00F14D3C" w:rsidRDefault="00F14D3C" w:rsidP="00F14D3C">
      <w:pPr>
        <w:jc w:val="left"/>
      </w:pPr>
    </w:p>
    <w:p w14:paraId="229DCF52" w14:textId="77777777" w:rsidR="00F14D3C" w:rsidRPr="00F14D3C" w:rsidRDefault="00F14D3C" w:rsidP="00F14D3C">
      <w:pPr>
        <w:jc w:val="left"/>
      </w:pPr>
      <w:r w:rsidRPr="00F14D3C">
        <w:rPr>
          <w:b/>
          <w:szCs w:val="24"/>
        </w:rPr>
        <w:t>Succession Transition</w:t>
      </w:r>
      <w:r w:rsidRPr="00F14D3C">
        <w:rPr>
          <w:b/>
          <w:szCs w:val="24"/>
        </w:rPr>
        <w:tab/>
      </w:r>
      <w:r w:rsidRPr="00F14D3C">
        <w:rPr>
          <w:szCs w:val="24"/>
        </w:rPr>
        <w:t xml:space="preserve">LD-CA persists for 70 years in the absence of fire, after which stands transition to LDC. </w:t>
      </w:r>
    </w:p>
    <w:p w14:paraId="1B273F41" w14:textId="77777777" w:rsidR="00F14D3C" w:rsidRPr="00F14D3C" w:rsidRDefault="00F14D3C" w:rsidP="00F14D3C">
      <w:pPr>
        <w:jc w:val="left"/>
      </w:pPr>
    </w:p>
    <w:p w14:paraId="4BB25882" w14:textId="77777777" w:rsidR="00F14D3C" w:rsidRDefault="00F14D3C" w:rsidP="00F14D3C">
      <w:pPr>
        <w:jc w:val="left"/>
        <w:rPr>
          <w:szCs w:val="24"/>
        </w:rPr>
      </w:pPr>
      <w:r w:rsidRPr="00F14D3C">
        <w:rPr>
          <w:b/>
          <w:szCs w:val="24"/>
        </w:rPr>
        <w:t>Wildfire Transition</w:t>
      </w:r>
      <w:r w:rsidRPr="00F14D3C">
        <w:rPr>
          <w:b/>
          <w:szCs w:val="24"/>
        </w:rPr>
        <w:tab/>
      </w:r>
      <w:r w:rsidRPr="00F14D3C">
        <w:rPr>
          <w:szCs w:val="24"/>
        </w:rPr>
        <w:t xml:space="preserve">High mortality wildfire (20% of fires in this condition) returns the patch to ED-A. Low mortality wildfire (80%) maintains the stand in LD-CA. </w:t>
      </w:r>
    </w:p>
    <w:p w14:paraId="4C3C875F" w14:textId="77777777" w:rsidR="00FA0750" w:rsidRPr="00F14D3C" w:rsidRDefault="00FA0750" w:rsidP="00FA0750">
      <w:pPr>
        <w:pBdr>
          <w:bottom w:val="single" w:sz="4" w:space="1" w:color="auto"/>
        </w:pBdr>
        <w:jc w:val="left"/>
        <w:rPr>
          <w:szCs w:val="24"/>
        </w:rPr>
      </w:pPr>
    </w:p>
    <w:p w14:paraId="492217C2" w14:textId="77777777" w:rsidR="00FA0750" w:rsidRDefault="00FA0750" w:rsidP="002D3552">
      <w:pPr>
        <w:autoSpaceDE/>
        <w:autoSpaceDN/>
        <w:adjustRightInd/>
        <w:jc w:val="left"/>
        <w:rPr>
          <w:b/>
          <w:sz w:val="32"/>
        </w:rPr>
      </w:pPr>
    </w:p>
    <w:p w14:paraId="4304BE09" w14:textId="37DFB7BC" w:rsidR="002D3552" w:rsidRDefault="002D3552" w:rsidP="002D3552">
      <w:pPr>
        <w:autoSpaceDE/>
        <w:autoSpaceDN/>
        <w:adjustRightInd/>
        <w:jc w:val="left"/>
        <w:rPr>
          <w:b/>
          <w:sz w:val="32"/>
        </w:rPr>
      </w:pPr>
      <w:r w:rsidRPr="006F682A">
        <w:rPr>
          <w:b/>
          <w:sz w:val="32"/>
        </w:rPr>
        <w:t>Condition Classification</w:t>
      </w:r>
    </w:p>
    <w:p w14:paraId="27FB2F68" w14:textId="6F0CC796" w:rsidR="002D3552" w:rsidRPr="00374919" w:rsidRDefault="002D3552" w:rsidP="002D3552">
      <w:pPr>
        <w:autoSpaceDE/>
        <w:autoSpaceDN/>
        <w:adjustRightInd/>
        <w:jc w:val="left"/>
        <w:rPr>
          <w:sz w:val="22"/>
          <w:szCs w:val="24"/>
        </w:rPr>
      </w:pPr>
      <w:r w:rsidRPr="00374919">
        <w:rPr>
          <w:sz w:val="22"/>
          <w:szCs w:val="24"/>
        </w:rPr>
        <w:t xml:space="preserve">Table 2. Classification of cover condition for </w:t>
      </w:r>
      <w:r>
        <w:rPr>
          <w:sz w:val="22"/>
          <w:szCs w:val="24"/>
        </w:rPr>
        <w:t>OCFW</w:t>
      </w:r>
      <w:r w:rsidRPr="00374919">
        <w:rPr>
          <w:sz w:val="22"/>
          <w:szCs w:val="24"/>
        </w:rPr>
        <w:t>. Diameter at Breast Height (DBH) and Cover From Above (CFA) values taken from EVeg polygons. DBH categories are: null, 0-0.9”, 1-</w:t>
      </w:r>
      <w:r w:rsidR="003B41B6">
        <w:rPr>
          <w:sz w:val="22"/>
          <w:szCs w:val="24"/>
        </w:rPr>
        <w:t>4</w:t>
      </w:r>
      <w:r w:rsidRPr="00374919">
        <w:rPr>
          <w:sz w:val="22"/>
          <w:szCs w:val="24"/>
        </w:rPr>
        <w:t>.9”, 5-9.9”, 10-19.9”, 20-29.9”, 30”+. CFA categories are null, 0-10%, 10-20%, … , 90-100%. Each row in the table below should be read with a boolean AND across each column of a row.</w:t>
      </w:r>
    </w:p>
    <w:p w14:paraId="6A56798D"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19CA2F4B" w14:textId="77777777" w:rsidTr="002D3552">
        <w:trPr>
          <w:trHeight w:val="360"/>
          <w:jc w:val="center"/>
        </w:trPr>
        <w:tc>
          <w:tcPr>
            <w:tcW w:w="1867" w:type="dxa"/>
            <w:tcBorders>
              <w:top w:val="single" w:sz="4" w:space="0" w:color="auto"/>
              <w:bottom w:val="single" w:sz="4" w:space="0" w:color="auto"/>
            </w:tcBorders>
            <w:vAlign w:val="center"/>
          </w:tcPr>
          <w:p w14:paraId="12820F16"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228971F2" w14:textId="77777777" w:rsidR="002D3552" w:rsidRPr="006F682A" w:rsidRDefault="002D3552" w:rsidP="002D3552">
            <w:pPr>
              <w:jc w:val="left"/>
              <w:rPr>
                <w:szCs w:val="24"/>
              </w:rPr>
            </w:pPr>
            <w:r w:rsidRPr="006F682A">
              <w:rPr>
                <w:szCs w:val="24"/>
              </w:rPr>
              <w:t>Overstory Tree</w:t>
            </w:r>
          </w:p>
          <w:p w14:paraId="0DE5182D"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28DD1FDC" w14:textId="77777777" w:rsidR="002D3552" w:rsidRPr="006F682A" w:rsidRDefault="002D3552" w:rsidP="002D3552">
            <w:pPr>
              <w:jc w:val="left"/>
              <w:rPr>
                <w:szCs w:val="24"/>
              </w:rPr>
            </w:pPr>
            <w:r w:rsidRPr="006F682A">
              <w:rPr>
                <w:szCs w:val="24"/>
              </w:rPr>
              <w:t>Overstory Tree</w:t>
            </w:r>
          </w:p>
          <w:p w14:paraId="461C0686"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C332716" w14:textId="77777777" w:rsidR="002D3552" w:rsidRPr="006F682A" w:rsidRDefault="002D3552" w:rsidP="002D3552">
            <w:pPr>
              <w:jc w:val="left"/>
              <w:rPr>
                <w:szCs w:val="24"/>
              </w:rPr>
            </w:pPr>
            <w:r w:rsidRPr="006F682A">
              <w:rPr>
                <w:szCs w:val="24"/>
              </w:rPr>
              <w:t>Total Tree</w:t>
            </w:r>
          </w:p>
          <w:p w14:paraId="116F39C2"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30774E1" w14:textId="77777777" w:rsidR="002D3552" w:rsidRPr="006F682A" w:rsidRDefault="002D3552" w:rsidP="002D3552">
            <w:pPr>
              <w:jc w:val="left"/>
              <w:rPr>
                <w:szCs w:val="24"/>
              </w:rPr>
            </w:pPr>
            <w:r w:rsidRPr="006F682A">
              <w:rPr>
                <w:szCs w:val="24"/>
              </w:rPr>
              <w:t>Conifer</w:t>
            </w:r>
          </w:p>
          <w:p w14:paraId="001BDECB"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3EB962" w14:textId="77777777" w:rsidR="002D3552" w:rsidRPr="006F682A" w:rsidRDefault="002D3552" w:rsidP="002D3552">
            <w:pPr>
              <w:jc w:val="left"/>
              <w:rPr>
                <w:szCs w:val="24"/>
              </w:rPr>
            </w:pPr>
            <w:r w:rsidRPr="006F682A">
              <w:rPr>
                <w:szCs w:val="24"/>
              </w:rPr>
              <w:t>Hardwood</w:t>
            </w:r>
          </w:p>
          <w:p w14:paraId="295AC1D1" w14:textId="77777777" w:rsidR="002D3552" w:rsidRPr="006F682A" w:rsidRDefault="002D3552" w:rsidP="002D3552">
            <w:pPr>
              <w:jc w:val="left"/>
              <w:rPr>
                <w:szCs w:val="24"/>
              </w:rPr>
            </w:pPr>
            <w:r w:rsidRPr="006F682A">
              <w:rPr>
                <w:szCs w:val="24"/>
              </w:rPr>
              <w:t>CFA (%)</w:t>
            </w:r>
          </w:p>
        </w:tc>
      </w:tr>
      <w:tr w:rsidR="002D3552" w:rsidRPr="00664ACB" w14:paraId="7FCBCEFF" w14:textId="77777777" w:rsidTr="00E00F28">
        <w:trPr>
          <w:trHeight w:val="360"/>
          <w:jc w:val="center"/>
        </w:trPr>
        <w:tc>
          <w:tcPr>
            <w:tcW w:w="1867" w:type="dxa"/>
            <w:tcBorders>
              <w:top w:val="single" w:sz="4" w:space="0" w:color="auto"/>
            </w:tcBorders>
            <w:vAlign w:val="center"/>
          </w:tcPr>
          <w:p w14:paraId="7C8504D8" w14:textId="77777777" w:rsidR="002D3552" w:rsidRPr="006F682A" w:rsidRDefault="002D3552" w:rsidP="002D3552">
            <w:pPr>
              <w:jc w:val="left"/>
              <w:rPr>
                <w:szCs w:val="24"/>
              </w:rPr>
            </w:pPr>
            <w:r w:rsidRPr="006F682A">
              <w:rPr>
                <w:szCs w:val="24"/>
              </w:rPr>
              <w:t>Early All</w:t>
            </w:r>
          </w:p>
        </w:tc>
        <w:tc>
          <w:tcPr>
            <w:tcW w:w="1963" w:type="dxa"/>
            <w:tcBorders>
              <w:top w:val="single" w:sz="4" w:space="0" w:color="auto"/>
            </w:tcBorders>
            <w:vAlign w:val="center"/>
          </w:tcPr>
          <w:p w14:paraId="1617BFF1" w14:textId="77777777" w:rsidR="002D3552" w:rsidRPr="006F682A" w:rsidRDefault="002D3552" w:rsidP="002D3552">
            <w:pPr>
              <w:jc w:val="left"/>
              <w:rPr>
                <w:szCs w:val="24"/>
              </w:rPr>
            </w:pPr>
            <w:r w:rsidRPr="006F682A">
              <w:rPr>
                <w:szCs w:val="24"/>
              </w:rPr>
              <w:t>null</w:t>
            </w:r>
          </w:p>
        </w:tc>
        <w:tc>
          <w:tcPr>
            <w:tcW w:w="1886" w:type="dxa"/>
            <w:tcBorders>
              <w:top w:val="single" w:sz="4" w:space="0" w:color="auto"/>
            </w:tcBorders>
            <w:vAlign w:val="center"/>
          </w:tcPr>
          <w:p w14:paraId="282B4290" w14:textId="737424AD" w:rsidR="002D3552" w:rsidRPr="006F682A" w:rsidRDefault="00FD00E9" w:rsidP="002D3552">
            <w:pPr>
              <w:jc w:val="left"/>
              <w:rPr>
                <w:szCs w:val="24"/>
              </w:rPr>
            </w:pPr>
            <w:r>
              <w:rPr>
                <w:szCs w:val="24"/>
              </w:rPr>
              <w:t>null</w:t>
            </w:r>
          </w:p>
        </w:tc>
        <w:tc>
          <w:tcPr>
            <w:tcW w:w="1363" w:type="dxa"/>
            <w:tcBorders>
              <w:top w:val="single" w:sz="4" w:space="0" w:color="auto"/>
            </w:tcBorders>
            <w:vAlign w:val="center"/>
          </w:tcPr>
          <w:p w14:paraId="1EA56921" w14:textId="77777777" w:rsidR="002D3552" w:rsidRPr="006F682A" w:rsidRDefault="002D3552" w:rsidP="002D3552">
            <w:pPr>
              <w:jc w:val="left"/>
              <w:rPr>
                <w:szCs w:val="24"/>
              </w:rPr>
            </w:pPr>
            <w:r w:rsidRPr="006F682A">
              <w:rPr>
                <w:szCs w:val="24"/>
              </w:rPr>
              <w:t>any</w:t>
            </w:r>
          </w:p>
        </w:tc>
        <w:tc>
          <w:tcPr>
            <w:tcW w:w="1080" w:type="dxa"/>
            <w:tcBorders>
              <w:top w:val="single" w:sz="4" w:space="0" w:color="auto"/>
            </w:tcBorders>
            <w:vAlign w:val="center"/>
          </w:tcPr>
          <w:p w14:paraId="4ABED029"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5447F14" w14:textId="77777777" w:rsidR="002D3552" w:rsidRPr="006F682A" w:rsidRDefault="002D3552" w:rsidP="002D3552">
            <w:pPr>
              <w:jc w:val="left"/>
              <w:rPr>
                <w:szCs w:val="24"/>
              </w:rPr>
            </w:pPr>
            <w:r w:rsidRPr="006F682A">
              <w:rPr>
                <w:szCs w:val="24"/>
              </w:rPr>
              <w:t>any</w:t>
            </w:r>
          </w:p>
        </w:tc>
      </w:tr>
      <w:tr w:rsidR="00FD00E9" w:rsidRPr="00664ACB" w14:paraId="1461F6CE" w14:textId="77777777" w:rsidTr="00E00F28">
        <w:trPr>
          <w:trHeight w:val="144"/>
          <w:jc w:val="center"/>
        </w:trPr>
        <w:tc>
          <w:tcPr>
            <w:tcW w:w="1867" w:type="dxa"/>
            <w:vAlign w:val="center"/>
          </w:tcPr>
          <w:p w14:paraId="48D0F756" w14:textId="77777777" w:rsidR="00FD00E9" w:rsidRPr="006F682A" w:rsidRDefault="00FD00E9" w:rsidP="002D3552">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13AD6AE6" w14:textId="188B6D2F"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vAlign w:val="center"/>
          </w:tcPr>
          <w:p w14:paraId="7EEAA60F" w14:textId="120E36E6" w:rsidR="00FD00E9" w:rsidRPr="006F682A" w:rsidRDefault="00FD00E9" w:rsidP="00306D46">
            <w:pPr>
              <w:jc w:val="left"/>
              <w:rPr>
                <w:szCs w:val="24"/>
              </w:rPr>
            </w:pPr>
            <w:r>
              <w:rPr>
                <w:szCs w:val="24"/>
              </w:rPr>
              <w:t>0-</w:t>
            </w:r>
            <w:r w:rsidR="00306D46">
              <w:rPr>
                <w:szCs w:val="24"/>
              </w:rPr>
              <w:t>4</w:t>
            </w:r>
            <w:r>
              <w:rPr>
                <w:szCs w:val="24"/>
              </w:rPr>
              <w:t>.9”</w:t>
            </w:r>
          </w:p>
        </w:tc>
        <w:tc>
          <w:tcPr>
            <w:tcW w:w="1363" w:type="dxa"/>
            <w:vAlign w:val="center"/>
          </w:tcPr>
          <w:p w14:paraId="0AF1899C" w14:textId="77777777" w:rsidR="00FD00E9" w:rsidRPr="006F682A" w:rsidRDefault="00FD00E9" w:rsidP="002D3552">
            <w:pPr>
              <w:jc w:val="left"/>
              <w:rPr>
                <w:szCs w:val="24"/>
              </w:rPr>
            </w:pPr>
            <w:r w:rsidRPr="006F682A">
              <w:rPr>
                <w:szCs w:val="24"/>
              </w:rPr>
              <w:t>any</w:t>
            </w:r>
          </w:p>
        </w:tc>
        <w:tc>
          <w:tcPr>
            <w:tcW w:w="1080" w:type="dxa"/>
            <w:vAlign w:val="center"/>
          </w:tcPr>
          <w:p w14:paraId="6F38D865" w14:textId="77777777" w:rsidR="00FD00E9" w:rsidRPr="006F682A" w:rsidRDefault="00FD00E9" w:rsidP="002D3552">
            <w:pPr>
              <w:jc w:val="left"/>
              <w:rPr>
                <w:szCs w:val="24"/>
              </w:rPr>
            </w:pPr>
            <w:r w:rsidRPr="006F682A">
              <w:rPr>
                <w:szCs w:val="24"/>
              </w:rPr>
              <w:t>any</w:t>
            </w:r>
          </w:p>
        </w:tc>
        <w:tc>
          <w:tcPr>
            <w:tcW w:w="1081" w:type="dxa"/>
            <w:vAlign w:val="center"/>
          </w:tcPr>
          <w:p w14:paraId="72D299C4" w14:textId="77777777" w:rsidR="00FD00E9" w:rsidRPr="006F682A" w:rsidRDefault="00FD00E9" w:rsidP="002D3552">
            <w:pPr>
              <w:jc w:val="left"/>
              <w:rPr>
                <w:szCs w:val="24"/>
              </w:rPr>
            </w:pPr>
            <w:r w:rsidRPr="006F682A">
              <w:rPr>
                <w:szCs w:val="24"/>
              </w:rPr>
              <w:t>any</w:t>
            </w:r>
          </w:p>
        </w:tc>
      </w:tr>
      <w:tr w:rsidR="00FD00E9" w:rsidRPr="00664ACB" w14:paraId="14E9E106" w14:textId="77777777" w:rsidTr="00FB5E82">
        <w:trPr>
          <w:trHeight w:val="144"/>
          <w:jc w:val="center"/>
        </w:trPr>
        <w:tc>
          <w:tcPr>
            <w:tcW w:w="1867" w:type="dxa"/>
            <w:tcBorders>
              <w:bottom w:val="single" w:sz="4" w:space="0" w:color="auto"/>
            </w:tcBorders>
            <w:vAlign w:val="center"/>
          </w:tcPr>
          <w:p w14:paraId="2820A4E3" w14:textId="71EFB954" w:rsidR="00FD00E9" w:rsidRPr="006F682A" w:rsidRDefault="00FD00E9" w:rsidP="002D3552">
            <w:pPr>
              <w:jc w:val="left"/>
              <w:rPr>
                <w:szCs w:val="24"/>
              </w:rPr>
            </w:pPr>
            <w:r w:rsidRPr="006F682A">
              <w:rPr>
                <w:szCs w:val="24"/>
              </w:rPr>
              <w:t>Early All</w:t>
            </w:r>
          </w:p>
        </w:tc>
        <w:tc>
          <w:tcPr>
            <w:tcW w:w="1963" w:type="dxa"/>
            <w:tcBorders>
              <w:bottom w:val="single" w:sz="4" w:space="0" w:color="auto"/>
            </w:tcBorders>
            <w:vAlign w:val="center"/>
          </w:tcPr>
          <w:p w14:paraId="07626A84" w14:textId="67510F72"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tcBorders>
              <w:bottom w:val="single" w:sz="4" w:space="0" w:color="auto"/>
            </w:tcBorders>
            <w:vAlign w:val="center"/>
          </w:tcPr>
          <w:p w14:paraId="659CF975" w14:textId="36E42AD5" w:rsidR="00FD00E9" w:rsidRDefault="00FD00E9" w:rsidP="002D3552">
            <w:pPr>
              <w:jc w:val="left"/>
              <w:rPr>
                <w:szCs w:val="24"/>
              </w:rPr>
            </w:pPr>
            <w:r>
              <w:rPr>
                <w:szCs w:val="24"/>
              </w:rPr>
              <w:t>null</w:t>
            </w:r>
          </w:p>
        </w:tc>
        <w:tc>
          <w:tcPr>
            <w:tcW w:w="1363" w:type="dxa"/>
            <w:tcBorders>
              <w:bottom w:val="single" w:sz="4" w:space="0" w:color="auto"/>
            </w:tcBorders>
            <w:vAlign w:val="center"/>
          </w:tcPr>
          <w:p w14:paraId="521ADD7C" w14:textId="0C22388A" w:rsidR="00FD00E9" w:rsidRPr="006F682A" w:rsidRDefault="00FD00E9" w:rsidP="002D3552">
            <w:pPr>
              <w:jc w:val="left"/>
              <w:rPr>
                <w:szCs w:val="24"/>
              </w:rPr>
            </w:pPr>
            <w:r w:rsidRPr="006F682A">
              <w:rPr>
                <w:szCs w:val="24"/>
              </w:rPr>
              <w:t>any</w:t>
            </w:r>
          </w:p>
        </w:tc>
        <w:tc>
          <w:tcPr>
            <w:tcW w:w="1080" w:type="dxa"/>
            <w:tcBorders>
              <w:bottom w:val="single" w:sz="4" w:space="0" w:color="auto"/>
            </w:tcBorders>
            <w:vAlign w:val="center"/>
          </w:tcPr>
          <w:p w14:paraId="6BAFD209" w14:textId="17DFBFAE" w:rsidR="00FD00E9" w:rsidRPr="006F682A" w:rsidRDefault="00FD00E9" w:rsidP="002D3552">
            <w:pPr>
              <w:jc w:val="left"/>
              <w:rPr>
                <w:szCs w:val="24"/>
              </w:rPr>
            </w:pPr>
            <w:r w:rsidRPr="006F682A">
              <w:rPr>
                <w:szCs w:val="24"/>
              </w:rPr>
              <w:t>any</w:t>
            </w:r>
          </w:p>
        </w:tc>
        <w:tc>
          <w:tcPr>
            <w:tcW w:w="1081" w:type="dxa"/>
            <w:tcBorders>
              <w:bottom w:val="single" w:sz="4" w:space="0" w:color="auto"/>
            </w:tcBorders>
            <w:vAlign w:val="center"/>
          </w:tcPr>
          <w:p w14:paraId="53198400" w14:textId="7DC93CDD" w:rsidR="00FD00E9" w:rsidRPr="006F682A" w:rsidRDefault="00FD00E9" w:rsidP="002D3552">
            <w:pPr>
              <w:jc w:val="left"/>
              <w:rPr>
                <w:szCs w:val="24"/>
              </w:rPr>
            </w:pPr>
            <w:r w:rsidRPr="006F682A">
              <w:rPr>
                <w:szCs w:val="24"/>
              </w:rPr>
              <w:t>any</w:t>
            </w:r>
          </w:p>
        </w:tc>
      </w:tr>
      <w:tr w:rsidR="00FB5E82" w:rsidRPr="00664ACB" w14:paraId="796FAFA1" w14:textId="77777777" w:rsidTr="00FB5E82">
        <w:trPr>
          <w:trHeight w:val="144"/>
          <w:jc w:val="center"/>
        </w:trPr>
        <w:tc>
          <w:tcPr>
            <w:tcW w:w="1867" w:type="dxa"/>
            <w:tcBorders>
              <w:top w:val="single" w:sz="4" w:space="0" w:color="auto"/>
            </w:tcBorders>
            <w:vAlign w:val="center"/>
          </w:tcPr>
          <w:p w14:paraId="0D460765" w14:textId="1879B56E" w:rsidR="00FB5E82" w:rsidRPr="006F682A" w:rsidRDefault="00FB5E82" w:rsidP="002D3552">
            <w:pPr>
              <w:jc w:val="left"/>
              <w:rPr>
                <w:szCs w:val="24"/>
              </w:rPr>
            </w:pPr>
            <w:r w:rsidRPr="006F682A">
              <w:rPr>
                <w:szCs w:val="24"/>
              </w:rPr>
              <w:t>Mid Open</w:t>
            </w:r>
          </w:p>
        </w:tc>
        <w:tc>
          <w:tcPr>
            <w:tcW w:w="1963" w:type="dxa"/>
            <w:tcBorders>
              <w:top w:val="single" w:sz="4" w:space="0" w:color="auto"/>
            </w:tcBorders>
            <w:vAlign w:val="center"/>
          </w:tcPr>
          <w:p w14:paraId="529656E7" w14:textId="1031EE0B" w:rsidR="00FB5E82" w:rsidRPr="006F682A" w:rsidRDefault="00FB5E82"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6C90B202" w14:textId="6685CE7F" w:rsidR="00FB5E82" w:rsidRPr="006F682A" w:rsidRDefault="00FB5E82" w:rsidP="002D3552">
            <w:pPr>
              <w:jc w:val="left"/>
              <w:rPr>
                <w:szCs w:val="24"/>
              </w:rPr>
            </w:pPr>
            <w:r>
              <w:rPr>
                <w:szCs w:val="24"/>
              </w:rPr>
              <w:t>5-29.9”</w:t>
            </w:r>
          </w:p>
        </w:tc>
        <w:tc>
          <w:tcPr>
            <w:tcW w:w="1363" w:type="dxa"/>
            <w:tcBorders>
              <w:top w:val="single" w:sz="4" w:space="0" w:color="auto"/>
            </w:tcBorders>
            <w:vAlign w:val="center"/>
          </w:tcPr>
          <w:p w14:paraId="0609EB9E" w14:textId="364FC850" w:rsidR="00FB5E82" w:rsidRPr="006F682A" w:rsidRDefault="00FB5E82" w:rsidP="002D3552">
            <w:pPr>
              <w:jc w:val="left"/>
              <w:rPr>
                <w:szCs w:val="24"/>
              </w:rPr>
            </w:pPr>
            <w:r>
              <w:rPr>
                <w:szCs w:val="24"/>
              </w:rPr>
              <w:t>&lt;50</w:t>
            </w:r>
          </w:p>
        </w:tc>
        <w:tc>
          <w:tcPr>
            <w:tcW w:w="1080" w:type="dxa"/>
            <w:tcBorders>
              <w:top w:val="single" w:sz="4" w:space="0" w:color="auto"/>
            </w:tcBorders>
            <w:vAlign w:val="center"/>
          </w:tcPr>
          <w:p w14:paraId="45A0CDA9" w14:textId="2DC4674D" w:rsidR="00FB5E82" w:rsidRPr="006F682A" w:rsidRDefault="00FB5E82" w:rsidP="002D3552">
            <w:pPr>
              <w:jc w:val="left"/>
              <w:rPr>
                <w:szCs w:val="24"/>
              </w:rPr>
            </w:pPr>
            <w:r>
              <w:rPr>
                <w:szCs w:val="24"/>
              </w:rPr>
              <w:t>any</w:t>
            </w:r>
          </w:p>
        </w:tc>
        <w:tc>
          <w:tcPr>
            <w:tcW w:w="1081" w:type="dxa"/>
            <w:tcBorders>
              <w:top w:val="single" w:sz="4" w:space="0" w:color="auto"/>
            </w:tcBorders>
            <w:vAlign w:val="center"/>
          </w:tcPr>
          <w:p w14:paraId="44FEAE40" w14:textId="62BBBE53" w:rsidR="00FB5E82" w:rsidRPr="006F682A" w:rsidRDefault="00FB5E82" w:rsidP="002D3552">
            <w:pPr>
              <w:jc w:val="left"/>
              <w:rPr>
                <w:szCs w:val="24"/>
              </w:rPr>
            </w:pPr>
            <w:r>
              <w:rPr>
                <w:szCs w:val="24"/>
              </w:rPr>
              <w:t>any</w:t>
            </w:r>
          </w:p>
        </w:tc>
      </w:tr>
      <w:tr w:rsidR="00FB5E82" w:rsidRPr="00664ACB" w14:paraId="2CEE8E27" w14:textId="77777777" w:rsidTr="00FB5E82">
        <w:trPr>
          <w:trHeight w:val="144"/>
          <w:jc w:val="center"/>
        </w:trPr>
        <w:tc>
          <w:tcPr>
            <w:tcW w:w="1867" w:type="dxa"/>
            <w:vAlign w:val="center"/>
          </w:tcPr>
          <w:p w14:paraId="20CC3D71" w14:textId="4370CE6A" w:rsidR="00FB5E82" w:rsidRPr="006F682A" w:rsidRDefault="00FB5E82" w:rsidP="002D3552">
            <w:pPr>
              <w:jc w:val="left"/>
              <w:rPr>
                <w:szCs w:val="24"/>
              </w:rPr>
            </w:pPr>
            <w:r w:rsidRPr="006F682A">
              <w:rPr>
                <w:szCs w:val="24"/>
              </w:rPr>
              <w:t>Mid Open</w:t>
            </w:r>
          </w:p>
        </w:tc>
        <w:tc>
          <w:tcPr>
            <w:tcW w:w="1963" w:type="dxa"/>
            <w:vAlign w:val="center"/>
          </w:tcPr>
          <w:p w14:paraId="565DED2C" w14:textId="59AB9A4A"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C6088A6" w14:textId="274AE44C" w:rsidR="00FB5E82" w:rsidRDefault="00FB5E82" w:rsidP="002D3552">
            <w:pPr>
              <w:jc w:val="left"/>
              <w:rPr>
                <w:szCs w:val="24"/>
              </w:rPr>
            </w:pPr>
            <w:r>
              <w:rPr>
                <w:szCs w:val="24"/>
              </w:rPr>
              <w:t>null</w:t>
            </w:r>
          </w:p>
        </w:tc>
        <w:tc>
          <w:tcPr>
            <w:tcW w:w="1363" w:type="dxa"/>
            <w:vAlign w:val="center"/>
          </w:tcPr>
          <w:p w14:paraId="4E673613" w14:textId="7F250229" w:rsidR="00FB5E82" w:rsidRDefault="00FB5E82" w:rsidP="002D3552">
            <w:pPr>
              <w:jc w:val="left"/>
              <w:rPr>
                <w:szCs w:val="24"/>
              </w:rPr>
            </w:pPr>
            <w:r>
              <w:rPr>
                <w:szCs w:val="24"/>
              </w:rPr>
              <w:t>&lt;50</w:t>
            </w:r>
          </w:p>
        </w:tc>
        <w:tc>
          <w:tcPr>
            <w:tcW w:w="1080" w:type="dxa"/>
            <w:vAlign w:val="center"/>
          </w:tcPr>
          <w:p w14:paraId="689254C9" w14:textId="49D0D4D5" w:rsidR="00FB5E82" w:rsidRDefault="00FB5E82" w:rsidP="002D3552">
            <w:pPr>
              <w:jc w:val="left"/>
              <w:rPr>
                <w:szCs w:val="24"/>
              </w:rPr>
            </w:pPr>
            <w:r>
              <w:rPr>
                <w:szCs w:val="24"/>
              </w:rPr>
              <w:t>any</w:t>
            </w:r>
          </w:p>
        </w:tc>
        <w:tc>
          <w:tcPr>
            <w:tcW w:w="1081" w:type="dxa"/>
            <w:vAlign w:val="center"/>
          </w:tcPr>
          <w:p w14:paraId="50CB93B6" w14:textId="6B81C59E" w:rsidR="00FB5E82" w:rsidRDefault="00FB5E82" w:rsidP="002D3552">
            <w:pPr>
              <w:jc w:val="left"/>
              <w:rPr>
                <w:szCs w:val="24"/>
              </w:rPr>
            </w:pPr>
            <w:r>
              <w:rPr>
                <w:szCs w:val="24"/>
              </w:rPr>
              <w:t>any</w:t>
            </w:r>
          </w:p>
        </w:tc>
      </w:tr>
      <w:tr w:rsidR="00FB5E82" w:rsidRPr="00664ACB" w14:paraId="6C23FC99" w14:textId="77777777" w:rsidTr="008E4AFD">
        <w:trPr>
          <w:trHeight w:val="360"/>
          <w:jc w:val="center"/>
        </w:trPr>
        <w:tc>
          <w:tcPr>
            <w:tcW w:w="1867" w:type="dxa"/>
            <w:vAlign w:val="center"/>
          </w:tcPr>
          <w:p w14:paraId="4CB1A049" w14:textId="3B7C6A0B" w:rsidR="00FB5E82" w:rsidRPr="006F682A" w:rsidRDefault="00FB5E82" w:rsidP="002D3552">
            <w:pPr>
              <w:jc w:val="left"/>
              <w:rPr>
                <w:szCs w:val="24"/>
              </w:rPr>
            </w:pPr>
            <w:r w:rsidRPr="006F682A">
              <w:rPr>
                <w:szCs w:val="24"/>
              </w:rPr>
              <w:t>Mid Open</w:t>
            </w:r>
          </w:p>
        </w:tc>
        <w:tc>
          <w:tcPr>
            <w:tcW w:w="1963" w:type="dxa"/>
            <w:vAlign w:val="center"/>
          </w:tcPr>
          <w:p w14:paraId="555EE078" w14:textId="2EFCEFB4"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3D62E2A" w14:textId="38849FB6" w:rsidR="00FB5E82" w:rsidRPr="006F682A" w:rsidRDefault="00FB5E82" w:rsidP="00306D46">
            <w:pPr>
              <w:jc w:val="left"/>
              <w:rPr>
                <w:szCs w:val="24"/>
              </w:rPr>
            </w:pPr>
            <w:r>
              <w:rPr>
                <w:szCs w:val="24"/>
              </w:rPr>
              <w:t>null</w:t>
            </w:r>
          </w:p>
        </w:tc>
        <w:tc>
          <w:tcPr>
            <w:tcW w:w="1363" w:type="dxa"/>
            <w:vAlign w:val="center"/>
          </w:tcPr>
          <w:p w14:paraId="3AB5E18B" w14:textId="52EFE25B" w:rsidR="00FB5E82" w:rsidRPr="006F682A" w:rsidRDefault="00FB5E82" w:rsidP="002D3552">
            <w:pPr>
              <w:jc w:val="left"/>
              <w:rPr>
                <w:szCs w:val="24"/>
              </w:rPr>
            </w:pPr>
            <w:r>
              <w:rPr>
                <w:szCs w:val="24"/>
              </w:rPr>
              <w:t>null</w:t>
            </w:r>
          </w:p>
        </w:tc>
        <w:tc>
          <w:tcPr>
            <w:tcW w:w="1080" w:type="dxa"/>
            <w:vAlign w:val="center"/>
          </w:tcPr>
          <w:p w14:paraId="6E9A54A1" w14:textId="57CBA3B6" w:rsidR="00FB5E82" w:rsidRPr="006F682A" w:rsidRDefault="00FB5E82" w:rsidP="002D3552">
            <w:pPr>
              <w:jc w:val="left"/>
              <w:rPr>
                <w:szCs w:val="24"/>
              </w:rPr>
            </w:pPr>
            <w:r>
              <w:rPr>
                <w:szCs w:val="24"/>
              </w:rPr>
              <w:t>&lt;50</w:t>
            </w:r>
          </w:p>
        </w:tc>
        <w:tc>
          <w:tcPr>
            <w:tcW w:w="1081" w:type="dxa"/>
            <w:vAlign w:val="center"/>
          </w:tcPr>
          <w:p w14:paraId="31AD9B1A" w14:textId="3A54511D" w:rsidR="00FB5E82" w:rsidRPr="006F682A" w:rsidRDefault="00FB5E82" w:rsidP="002D3552">
            <w:pPr>
              <w:jc w:val="left"/>
              <w:rPr>
                <w:szCs w:val="24"/>
              </w:rPr>
            </w:pPr>
            <w:r>
              <w:rPr>
                <w:szCs w:val="24"/>
              </w:rPr>
              <w:t>any</w:t>
            </w:r>
          </w:p>
        </w:tc>
      </w:tr>
      <w:tr w:rsidR="00FB5E82" w:rsidRPr="00664ACB" w14:paraId="0D26FC6F" w14:textId="77777777" w:rsidTr="008E4AFD">
        <w:trPr>
          <w:trHeight w:val="72"/>
          <w:jc w:val="center"/>
        </w:trPr>
        <w:tc>
          <w:tcPr>
            <w:tcW w:w="1867" w:type="dxa"/>
            <w:vAlign w:val="center"/>
          </w:tcPr>
          <w:p w14:paraId="3B9E76B6" w14:textId="79A1B76B" w:rsidR="00FB5E82" w:rsidRPr="006F682A" w:rsidRDefault="00FB5E82" w:rsidP="002D3552">
            <w:pPr>
              <w:jc w:val="left"/>
              <w:rPr>
                <w:szCs w:val="24"/>
              </w:rPr>
            </w:pPr>
            <w:r w:rsidRPr="006F682A">
              <w:rPr>
                <w:szCs w:val="24"/>
              </w:rPr>
              <w:t>Mid Open</w:t>
            </w:r>
          </w:p>
        </w:tc>
        <w:tc>
          <w:tcPr>
            <w:tcW w:w="1963" w:type="dxa"/>
            <w:vAlign w:val="center"/>
          </w:tcPr>
          <w:p w14:paraId="493D0B25" w14:textId="4C066E92"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5E15AEA" w14:textId="2DCCA3B1" w:rsidR="00FB5E82" w:rsidRPr="006F682A" w:rsidRDefault="00FB5E82" w:rsidP="00306D46">
            <w:pPr>
              <w:jc w:val="left"/>
              <w:rPr>
                <w:szCs w:val="24"/>
              </w:rPr>
            </w:pPr>
            <w:r>
              <w:rPr>
                <w:szCs w:val="24"/>
              </w:rPr>
              <w:t>null</w:t>
            </w:r>
          </w:p>
        </w:tc>
        <w:tc>
          <w:tcPr>
            <w:tcW w:w="1363" w:type="dxa"/>
            <w:vAlign w:val="center"/>
          </w:tcPr>
          <w:p w14:paraId="71699FFE" w14:textId="1EB0902D" w:rsidR="00FB5E82" w:rsidRPr="006F682A" w:rsidRDefault="00FB5E82" w:rsidP="002D3552">
            <w:pPr>
              <w:jc w:val="left"/>
              <w:rPr>
                <w:szCs w:val="24"/>
              </w:rPr>
            </w:pPr>
            <w:r>
              <w:rPr>
                <w:szCs w:val="24"/>
              </w:rPr>
              <w:t>null</w:t>
            </w:r>
          </w:p>
        </w:tc>
        <w:tc>
          <w:tcPr>
            <w:tcW w:w="1080" w:type="dxa"/>
            <w:vAlign w:val="center"/>
          </w:tcPr>
          <w:p w14:paraId="7C2BBD12" w14:textId="7697BDC6" w:rsidR="00FB5E82" w:rsidRPr="006F682A" w:rsidRDefault="00FB5E82" w:rsidP="002D3552">
            <w:pPr>
              <w:jc w:val="left"/>
              <w:rPr>
                <w:szCs w:val="24"/>
              </w:rPr>
            </w:pPr>
            <w:r>
              <w:rPr>
                <w:szCs w:val="24"/>
              </w:rPr>
              <w:t>null</w:t>
            </w:r>
          </w:p>
        </w:tc>
        <w:tc>
          <w:tcPr>
            <w:tcW w:w="1081" w:type="dxa"/>
            <w:vAlign w:val="center"/>
          </w:tcPr>
          <w:p w14:paraId="350147A9" w14:textId="3658544F" w:rsidR="00FB5E82" w:rsidRPr="006F682A" w:rsidRDefault="00FB5E82" w:rsidP="002D3552">
            <w:pPr>
              <w:jc w:val="left"/>
              <w:rPr>
                <w:szCs w:val="24"/>
              </w:rPr>
            </w:pPr>
            <w:r>
              <w:rPr>
                <w:szCs w:val="24"/>
              </w:rPr>
              <w:t>&lt;70</w:t>
            </w:r>
          </w:p>
        </w:tc>
      </w:tr>
      <w:tr w:rsidR="00FB5E82" w:rsidRPr="00664ACB" w14:paraId="0B08245D" w14:textId="77777777" w:rsidTr="008E4AFD">
        <w:trPr>
          <w:trHeight w:val="72"/>
          <w:jc w:val="center"/>
        </w:trPr>
        <w:tc>
          <w:tcPr>
            <w:tcW w:w="1867" w:type="dxa"/>
            <w:vAlign w:val="center"/>
          </w:tcPr>
          <w:p w14:paraId="6FD3EC0B" w14:textId="51CC35D3" w:rsidR="00FB5E82" w:rsidRPr="006F682A" w:rsidRDefault="00FB5E82" w:rsidP="002D3552">
            <w:pPr>
              <w:jc w:val="left"/>
              <w:rPr>
                <w:szCs w:val="24"/>
              </w:rPr>
            </w:pPr>
            <w:r w:rsidRPr="006F682A">
              <w:rPr>
                <w:szCs w:val="24"/>
              </w:rPr>
              <w:t>Mid Open</w:t>
            </w:r>
          </w:p>
        </w:tc>
        <w:tc>
          <w:tcPr>
            <w:tcW w:w="1963" w:type="dxa"/>
            <w:vAlign w:val="center"/>
          </w:tcPr>
          <w:p w14:paraId="30135191" w14:textId="2239B513"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702CECFB" w14:textId="1AE46715" w:rsidR="00FB5E82" w:rsidRDefault="00FB5E82" w:rsidP="00306D46">
            <w:pPr>
              <w:jc w:val="left"/>
              <w:rPr>
                <w:szCs w:val="24"/>
              </w:rPr>
            </w:pPr>
            <w:r>
              <w:rPr>
                <w:szCs w:val="24"/>
              </w:rPr>
              <w:t>0-29.</w:t>
            </w:r>
            <w:commentRangeStart w:id="50"/>
            <w:commentRangeStart w:id="51"/>
            <w:r>
              <w:rPr>
                <w:szCs w:val="24"/>
              </w:rPr>
              <w:t>9</w:t>
            </w:r>
            <w:commentRangeEnd w:id="50"/>
            <w:r w:rsidR="00FF6C3F">
              <w:rPr>
                <w:rStyle w:val="CommentReference"/>
              </w:rPr>
              <w:commentReference w:id="50"/>
            </w:r>
            <w:commentRangeEnd w:id="51"/>
            <w:r w:rsidR="002D7A00">
              <w:rPr>
                <w:rStyle w:val="CommentReference"/>
              </w:rPr>
              <w:commentReference w:id="51"/>
            </w:r>
            <w:r>
              <w:rPr>
                <w:szCs w:val="24"/>
              </w:rPr>
              <w:t>”</w:t>
            </w:r>
          </w:p>
        </w:tc>
        <w:tc>
          <w:tcPr>
            <w:tcW w:w="1363" w:type="dxa"/>
            <w:vAlign w:val="center"/>
          </w:tcPr>
          <w:p w14:paraId="068C5A10" w14:textId="4753478D" w:rsidR="00FB5E82" w:rsidRDefault="00FB5E82" w:rsidP="002D3552">
            <w:pPr>
              <w:jc w:val="left"/>
              <w:rPr>
                <w:szCs w:val="24"/>
              </w:rPr>
            </w:pPr>
            <w:r>
              <w:rPr>
                <w:szCs w:val="24"/>
              </w:rPr>
              <w:t>&lt;50</w:t>
            </w:r>
          </w:p>
        </w:tc>
        <w:tc>
          <w:tcPr>
            <w:tcW w:w="1080" w:type="dxa"/>
            <w:vAlign w:val="center"/>
          </w:tcPr>
          <w:p w14:paraId="5167DB79" w14:textId="60ECCB88" w:rsidR="00FB5E82" w:rsidRDefault="00FB5E82" w:rsidP="002D3552">
            <w:pPr>
              <w:jc w:val="left"/>
              <w:rPr>
                <w:szCs w:val="24"/>
              </w:rPr>
            </w:pPr>
            <w:r>
              <w:rPr>
                <w:szCs w:val="24"/>
              </w:rPr>
              <w:t>any</w:t>
            </w:r>
          </w:p>
        </w:tc>
        <w:tc>
          <w:tcPr>
            <w:tcW w:w="1081" w:type="dxa"/>
            <w:vAlign w:val="center"/>
          </w:tcPr>
          <w:p w14:paraId="185B8B9F" w14:textId="7748FC0A" w:rsidR="00FB5E82" w:rsidRDefault="00FB5E82" w:rsidP="002D3552">
            <w:pPr>
              <w:jc w:val="left"/>
              <w:rPr>
                <w:szCs w:val="24"/>
              </w:rPr>
            </w:pPr>
            <w:r>
              <w:rPr>
                <w:szCs w:val="24"/>
              </w:rPr>
              <w:t>any</w:t>
            </w:r>
          </w:p>
        </w:tc>
      </w:tr>
      <w:tr w:rsidR="00FB5E82" w:rsidRPr="00664ACB" w14:paraId="06639613" w14:textId="77777777" w:rsidTr="008E4AFD">
        <w:trPr>
          <w:trHeight w:val="72"/>
          <w:jc w:val="center"/>
        </w:trPr>
        <w:tc>
          <w:tcPr>
            <w:tcW w:w="1867" w:type="dxa"/>
            <w:vAlign w:val="center"/>
          </w:tcPr>
          <w:p w14:paraId="5267AFD8" w14:textId="2E625E30" w:rsidR="00FB5E82" w:rsidRPr="006F682A" w:rsidRDefault="00FB5E82" w:rsidP="002D3552">
            <w:pPr>
              <w:jc w:val="left"/>
              <w:rPr>
                <w:szCs w:val="24"/>
              </w:rPr>
            </w:pPr>
            <w:r w:rsidRPr="006F682A">
              <w:rPr>
                <w:szCs w:val="24"/>
              </w:rPr>
              <w:t>Mid Open</w:t>
            </w:r>
          </w:p>
        </w:tc>
        <w:tc>
          <w:tcPr>
            <w:tcW w:w="1963" w:type="dxa"/>
            <w:vAlign w:val="center"/>
          </w:tcPr>
          <w:p w14:paraId="6ED1C3D0" w14:textId="0EC41D6D"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0051F44F" w14:textId="14A984BD" w:rsidR="00FB5E82" w:rsidRDefault="00FB5E82" w:rsidP="00306D46">
            <w:pPr>
              <w:jc w:val="left"/>
              <w:rPr>
                <w:szCs w:val="24"/>
              </w:rPr>
            </w:pPr>
            <w:r>
              <w:rPr>
                <w:szCs w:val="24"/>
              </w:rPr>
              <w:t>0-29.9”</w:t>
            </w:r>
          </w:p>
        </w:tc>
        <w:tc>
          <w:tcPr>
            <w:tcW w:w="1363" w:type="dxa"/>
            <w:vAlign w:val="center"/>
          </w:tcPr>
          <w:p w14:paraId="631623FC" w14:textId="408F71EE" w:rsidR="00FB5E82" w:rsidRDefault="00FB5E82" w:rsidP="002D3552">
            <w:pPr>
              <w:jc w:val="left"/>
              <w:rPr>
                <w:szCs w:val="24"/>
              </w:rPr>
            </w:pPr>
            <w:r>
              <w:rPr>
                <w:szCs w:val="24"/>
              </w:rPr>
              <w:t>null</w:t>
            </w:r>
          </w:p>
        </w:tc>
        <w:tc>
          <w:tcPr>
            <w:tcW w:w="1080" w:type="dxa"/>
            <w:vAlign w:val="center"/>
          </w:tcPr>
          <w:p w14:paraId="636F579C" w14:textId="6014C5BC" w:rsidR="00FB5E82" w:rsidRDefault="00FB5E82" w:rsidP="002D3552">
            <w:pPr>
              <w:jc w:val="left"/>
              <w:rPr>
                <w:szCs w:val="24"/>
              </w:rPr>
            </w:pPr>
            <w:r>
              <w:rPr>
                <w:szCs w:val="24"/>
              </w:rPr>
              <w:t>&lt;50</w:t>
            </w:r>
          </w:p>
        </w:tc>
        <w:tc>
          <w:tcPr>
            <w:tcW w:w="1081" w:type="dxa"/>
            <w:vAlign w:val="center"/>
          </w:tcPr>
          <w:p w14:paraId="4180D476" w14:textId="0BBB24EB" w:rsidR="00FB5E82" w:rsidRDefault="00FB5E82" w:rsidP="002D3552">
            <w:pPr>
              <w:jc w:val="left"/>
              <w:rPr>
                <w:szCs w:val="24"/>
              </w:rPr>
            </w:pPr>
            <w:r>
              <w:rPr>
                <w:szCs w:val="24"/>
              </w:rPr>
              <w:t>&lt;70</w:t>
            </w:r>
          </w:p>
        </w:tc>
      </w:tr>
      <w:tr w:rsidR="0027250E" w:rsidRPr="00664ACB" w14:paraId="1A2AE219" w14:textId="77777777" w:rsidTr="00306D46">
        <w:trPr>
          <w:trHeight w:val="144"/>
          <w:jc w:val="center"/>
        </w:trPr>
        <w:tc>
          <w:tcPr>
            <w:tcW w:w="1867" w:type="dxa"/>
            <w:tcBorders>
              <w:top w:val="single" w:sz="4" w:space="0" w:color="auto"/>
            </w:tcBorders>
            <w:vAlign w:val="center"/>
          </w:tcPr>
          <w:p w14:paraId="2BAEE03A" w14:textId="177DFF06" w:rsidR="0027250E" w:rsidRPr="006F682A" w:rsidRDefault="0027250E" w:rsidP="002D3552">
            <w:pPr>
              <w:jc w:val="left"/>
              <w:rPr>
                <w:szCs w:val="24"/>
              </w:rPr>
            </w:pPr>
            <w:r w:rsidRPr="006F682A">
              <w:rPr>
                <w:szCs w:val="24"/>
              </w:rPr>
              <w:t>Mid Closed</w:t>
            </w:r>
          </w:p>
        </w:tc>
        <w:tc>
          <w:tcPr>
            <w:tcW w:w="1963" w:type="dxa"/>
            <w:tcBorders>
              <w:top w:val="single" w:sz="4" w:space="0" w:color="auto"/>
            </w:tcBorders>
            <w:vAlign w:val="center"/>
          </w:tcPr>
          <w:p w14:paraId="6EDCE9DC" w14:textId="57AD4858" w:rsidR="0027250E" w:rsidRPr="006F682A" w:rsidRDefault="0027250E"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2C048021" w14:textId="2DBD3688" w:rsidR="0027250E" w:rsidRPr="006F682A" w:rsidRDefault="0027250E" w:rsidP="002D3552">
            <w:pPr>
              <w:jc w:val="left"/>
              <w:rPr>
                <w:szCs w:val="24"/>
              </w:rPr>
            </w:pPr>
            <w:r>
              <w:rPr>
                <w:szCs w:val="24"/>
              </w:rPr>
              <w:t>5-29.9”</w:t>
            </w:r>
          </w:p>
        </w:tc>
        <w:tc>
          <w:tcPr>
            <w:tcW w:w="1363" w:type="dxa"/>
            <w:tcBorders>
              <w:top w:val="single" w:sz="4" w:space="0" w:color="auto"/>
            </w:tcBorders>
            <w:vAlign w:val="center"/>
          </w:tcPr>
          <w:p w14:paraId="43B43859" w14:textId="4EE1BBB9" w:rsidR="0027250E" w:rsidRPr="006F682A" w:rsidRDefault="0027250E" w:rsidP="002D3552">
            <w:pPr>
              <w:jc w:val="left"/>
              <w:rPr>
                <w:szCs w:val="24"/>
              </w:rPr>
            </w:pPr>
            <w:r>
              <w:rPr>
                <w:szCs w:val="24"/>
              </w:rPr>
              <w:t>&gt;50</w:t>
            </w:r>
          </w:p>
        </w:tc>
        <w:tc>
          <w:tcPr>
            <w:tcW w:w="1080" w:type="dxa"/>
            <w:tcBorders>
              <w:top w:val="single" w:sz="4" w:space="0" w:color="auto"/>
            </w:tcBorders>
            <w:vAlign w:val="center"/>
          </w:tcPr>
          <w:p w14:paraId="73E2774F" w14:textId="44EB8A83" w:rsidR="0027250E" w:rsidRPr="006F682A" w:rsidRDefault="0027250E" w:rsidP="002D3552">
            <w:pPr>
              <w:jc w:val="left"/>
              <w:rPr>
                <w:szCs w:val="24"/>
              </w:rPr>
            </w:pPr>
            <w:r>
              <w:rPr>
                <w:szCs w:val="24"/>
              </w:rPr>
              <w:t>any</w:t>
            </w:r>
          </w:p>
        </w:tc>
        <w:tc>
          <w:tcPr>
            <w:tcW w:w="1081" w:type="dxa"/>
            <w:tcBorders>
              <w:top w:val="single" w:sz="4" w:space="0" w:color="auto"/>
            </w:tcBorders>
            <w:vAlign w:val="center"/>
          </w:tcPr>
          <w:p w14:paraId="52080EC1" w14:textId="1B2DA96C" w:rsidR="0027250E" w:rsidRPr="006F682A" w:rsidRDefault="0027250E" w:rsidP="002D3552">
            <w:pPr>
              <w:jc w:val="left"/>
              <w:rPr>
                <w:szCs w:val="24"/>
              </w:rPr>
            </w:pPr>
            <w:r>
              <w:rPr>
                <w:szCs w:val="24"/>
              </w:rPr>
              <w:t>any</w:t>
            </w:r>
          </w:p>
        </w:tc>
      </w:tr>
      <w:tr w:rsidR="0027250E" w:rsidRPr="00664ACB" w14:paraId="28C64227" w14:textId="77777777" w:rsidTr="00306D46">
        <w:trPr>
          <w:trHeight w:val="112"/>
          <w:jc w:val="center"/>
        </w:trPr>
        <w:tc>
          <w:tcPr>
            <w:tcW w:w="1867" w:type="dxa"/>
            <w:vAlign w:val="center"/>
          </w:tcPr>
          <w:p w14:paraId="0840E107" w14:textId="03D901EE" w:rsidR="0027250E" w:rsidRPr="006F682A" w:rsidRDefault="0027250E" w:rsidP="002D3552">
            <w:pPr>
              <w:jc w:val="left"/>
              <w:rPr>
                <w:szCs w:val="24"/>
              </w:rPr>
            </w:pPr>
            <w:r w:rsidRPr="006F682A">
              <w:rPr>
                <w:szCs w:val="24"/>
              </w:rPr>
              <w:t>Mid Closed</w:t>
            </w:r>
          </w:p>
        </w:tc>
        <w:tc>
          <w:tcPr>
            <w:tcW w:w="1963" w:type="dxa"/>
            <w:vAlign w:val="center"/>
          </w:tcPr>
          <w:p w14:paraId="3C056BC9" w14:textId="372BBF95"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704D83C" w14:textId="246192D8" w:rsidR="0027250E" w:rsidRPr="006F682A" w:rsidRDefault="0027250E" w:rsidP="002D3552">
            <w:pPr>
              <w:jc w:val="left"/>
              <w:rPr>
                <w:szCs w:val="24"/>
              </w:rPr>
            </w:pPr>
            <w:r>
              <w:rPr>
                <w:szCs w:val="24"/>
              </w:rPr>
              <w:t>null</w:t>
            </w:r>
          </w:p>
        </w:tc>
        <w:tc>
          <w:tcPr>
            <w:tcW w:w="1363" w:type="dxa"/>
            <w:vAlign w:val="center"/>
          </w:tcPr>
          <w:p w14:paraId="4FE843F2" w14:textId="4E4B2888" w:rsidR="0027250E" w:rsidRPr="006F682A" w:rsidRDefault="0027250E" w:rsidP="002D3552">
            <w:pPr>
              <w:jc w:val="left"/>
              <w:rPr>
                <w:szCs w:val="24"/>
              </w:rPr>
            </w:pPr>
            <w:r>
              <w:rPr>
                <w:szCs w:val="24"/>
              </w:rPr>
              <w:t>&gt;50</w:t>
            </w:r>
          </w:p>
        </w:tc>
        <w:tc>
          <w:tcPr>
            <w:tcW w:w="1080" w:type="dxa"/>
            <w:vAlign w:val="center"/>
          </w:tcPr>
          <w:p w14:paraId="1C838610" w14:textId="345ECEDC" w:rsidR="0027250E" w:rsidRPr="006F682A" w:rsidRDefault="0027250E" w:rsidP="002D3552">
            <w:pPr>
              <w:jc w:val="left"/>
              <w:rPr>
                <w:szCs w:val="24"/>
              </w:rPr>
            </w:pPr>
            <w:r>
              <w:rPr>
                <w:szCs w:val="24"/>
              </w:rPr>
              <w:t>any</w:t>
            </w:r>
          </w:p>
        </w:tc>
        <w:tc>
          <w:tcPr>
            <w:tcW w:w="1081" w:type="dxa"/>
            <w:vAlign w:val="center"/>
          </w:tcPr>
          <w:p w14:paraId="7CBAE3E8" w14:textId="3432A584" w:rsidR="0027250E" w:rsidRPr="006F682A" w:rsidRDefault="0027250E" w:rsidP="002D3552">
            <w:pPr>
              <w:jc w:val="left"/>
              <w:rPr>
                <w:szCs w:val="24"/>
              </w:rPr>
            </w:pPr>
            <w:r>
              <w:rPr>
                <w:szCs w:val="24"/>
              </w:rPr>
              <w:t>any</w:t>
            </w:r>
          </w:p>
        </w:tc>
      </w:tr>
      <w:tr w:rsidR="0027250E" w:rsidRPr="00664ACB" w14:paraId="6E191D9D" w14:textId="77777777" w:rsidTr="00E00F28">
        <w:trPr>
          <w:trHeight w:val="112"/>
          <w:jc w:val="center"/>
        </w:trPr>
        <w:tc>
          <w:tcPr>
            <w:tcW w:w="1867" w:type="dxa"/>
            <w:vAlign w:val="center"/>
          </w:tcPr>
          <w:p w14:paraId="765E5C74" w14:textId="7B652658" w:rsidR="0027250E" w:rsidRPr="006F682A" w:rsidRDefault="0027250E" w:rsidP="002D3552">
            <w:pPr>
              <w:jc w:val="left"/>
              <w:rPr>
                <w:szCs w:val="24"/>
              </w:rPr>
            </w:pPr>
            <w:r w:rsidRPr="006F682A">
              <w:rPr>
                <w:szCs w:val="24"/>
              </w:rPr>
              <w:t>Mid Closed</w:t>
            </w:r>
          </w:p>
        </w:tc>
        <w:tc>
          <w:tcPr>
            <w:tcW w:w="1963" w:type="dxa"/>
            <w:vAlign w:val="center"/>
          </w:tcPr>
          <w:p w14:paraId="1D0DB505" w14:textId="727D080F"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1E6436E" w14:textId="41AB1EA9" w:rsidR="0027250E" w:rsidRPr="006F682A" w:rsidRDefault="0027250E" w:rsidP="002D3552">
            <w:pPr>
              <w:jc w:val="left"/>
              <w:rPr>
                <w:szCs w:val="24"/>
              </w:rPr>
            </w:pPr>
            <w:r>
              <w:rPr>
                <w:szCs w:val="24"/>
              </w:rPr>
              <w:t>null</w:t>
            </w:r>
          </w:p>
        </w:tc>
        <w:tc>
          <w:tcPr>
            <w:tcW w:w="1363" w:type="dxa"/>
            <w:vAlign w:val="center"/>
          </w:tcPr>
          <w:p w14:paraId="69B598CB" w14:textId="5CC412EF" w:rsidR="0027250E" w:rsidRPr="006F682A" w:rsidRDefault="0027250E" w:rsidP="002D3552">
            <w:pPr>
              <w:jc w:val="left"/>
              <w:rPr>
                <w:szCs w:val="24"/>
              </w:rPr>
            </w:pPr>
            <w:r>
              <w:rPr>
                <w:szCs w:val="24"/>
              </w:rPr>
              <w:t>null</w:t>
            </w:r>
          </w:p>
        </w:tc>
        <w:tc>
          <w:tcPr>
            <w:tcW w:w="1080" w:type="dxa"/>
            <w:vAlign w:val="center"/>
          </w:tcPr>
          <w:p w14:paraId="76B388AC" w14:textId="691736FC" w:rsidR="0027250E" w:rsidRPr="006F682A" w:rsidRDefault="0027250E" w:rsidP="002D3552">
            <w:pPr>
              <w:jc w:val="left"/>
              <w:rPr>
                <w:szCs w:val="24"/>
              </w:rPr>
            </w:pPr>
            <w:r>
              <w:rPr>
                <w:szCs w:val="24"/>
              </w:rPr>
              <w:t>&gt;50</w:t>
            </w:r>
          </w:p>
        </w:tc>
        <w:tc>
          <w:tcPr>
            <w:tcW w:w="1081" w:type="dxa"/>
            <w:vAlign w:val="center"/>
          </w:tcPr>
          <w:p w14:paraId="608F2206" w14:textId="3AA54B6C" w:rsidR="0027250E" w:rsidRPr="006F682A" w:rsidRDefault="0027250E" w:rsidP="002D3552">
            <w:pPr>
              <w:jc w:val="left"/>
              <w:rPr>
                <w:szCs w:val="24"/>
              </w:rPr>
            </w:pPr>
            <w:r>
              <w:rPr>
                <w:szCs w:val="24"/>
              </w:rPr>
              <w:t>any</w:t>
            </w:r>
          </w:p>
        </w:tc>
      </w:tr>
      <w:tr w:rsidR="0027250E" w:rsidRPr="00664ACB" w14:paraId="58FABF7C" w14:textId="77777777" w:rsidTr="00E00F28">
        <w:trPr>
          <w:trHeight w:val="144"/>
          <w:jc w:val="center"/>
        </w:trPr>
        <w:tc>
          <w:tcPr>
            <w:tcW w:w="1867" w:type="dxa"/>
            <w:vAlign w:val="center"/>
          </w:tcPr>
          <w:p w14:paraId="7A30A6B4" w14:textId="790795CA" w:rsidR="0027250E" w:rsidRPr="006F682A" w:rsidRDefault="0027250E" w:rsidP="002D3552">
            <w:pPr>
              <w:jc w:val="left"/>
              <w:rPr>
                <w:szCs w:val="24"/>
              </w:rPr>
            </w:pPr>
            <w:r>
              <w:rPr>
                <w:szCs w:val="24"/>
              </w:rPr>
              <w:t>Mid Closed</w:t>
            </w:r>
          </w:p>
        </w:tc>
        <w:tc>
          <w:tcPr>
            <w:tcW w:w="1963" w:type="dxa"/>
            <w:vAlign w:val="center"/>
          </w:tcPr>
          <w:p w14:paraId="37784E7D" w14:textId="330A658A"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1D67D812" w14:textId="30E61C0D" w:rsidR="0027250E" w:rsidRPr="006F682A" w:rsidRDefault="0027250E" w:rsidP="002D3552">
            <w:pPr>
              <w:jc w:val="left"/>
              <w:rPr>
                <w:szCs w:val="24"/>
              </w:rPr>
            </w:pPr>
            <w:r>
              <w:rPr>
                <w:szCs w:val="24"/>
              </w:rPr>
              <w:t>null</w:t>
            </w:r>
          </w:p>
        </w:tc>
        <w:tc>
          <w:tcPr>
            <w:tcW w:w="1363" w:type="dxa"/>
            <w:vAlign w:val="center"/>
          </w:tcPr>
          <w:p w14:paraId="33D8E908" w14:textId="06CEEC0D" w:rsidR="0027250E" w:rsidRPr="006F682A" w:rsidRDefault="0027250E" w:rsidP="002D3552">
            <w:pPr>
              <w:jc w:val="left"/>
              <w:rPr>
                <w:szCs w:val="24"/>
              </w:rPr>
            </w:pPr>
            <w:r>
              <w:rPr>
                <w:szCs w:val="24"/>
              </w:rPr>
              <w:t>null</w:t>
            </w:r>
          </w:p>
        </w:tc>
        <w:tc>
          <w:tcPr>
            <w:tcW w:w="1080" w:type="dxa"/>
            <w:vAlign w:val="center"/>
          </w:tcPr>
          <w:p w14:paraId="23709E1E" w14:textId="4B427395" w:rsidR="0027250E" w:rsidRPr="006F682A" w:rsidRDefault="0027250E" w:rsidP="002D3552">
            <w:pPr>
              <w:jc w:val="left"/>
              <w:rPr>
                <w:szCs w:val="24"/>
              </w:rPr>
            </w:pPr>
            <w:r>
              <w:rPr>
                <w:szCs w:val="24"/>
              </w:rPr>
              <w:t>any</w:t>
            </w:r>
          </w:p>
        </w:tc>
        <w:tc>
          <w:tcPr>
            <w:tcW w:w="1081" w:type="dxa"/>
            <w:vAlign w:val="center"/>
          </w:tcPr>
          <w:p w14:paraId="326E9FF1" w14:textId="4F58F232" w:rsidR="0027250E" w:rsidRPr="006F682A" w:rsidRDefault="0027250E" w:rsidP="002D3552">
            <w:pPr>
              <w:jc w:val="left"/>
              <w:rPr>
                <w:szCs w:val="24"/>
              </w:rPr>
            </w:pPr>
            <w:r>
              <w:rPr>
                <w:szCs w:val="24"/>
              </w:rPr>
              <w:t>&gt;70</w:t>
            </w:r>
          </w:p>
        </w:tc>
      </w:tr>
      <w:tr w:rsidR="0027250E" w:rsidRPr="00664ACB" w14:paraId="6D155848" w14:textId="77777777" w:rsidTr="00E00F28">
        <w:trPr>
          <w:trHeight w:val="112"/>
          <w:jc w:val="center"/>
        </w:trPr>
        <w:tc>
          <w:tcPr>
            <w:tcW w:w="1867" w:type="dxa"/>
            <w:vAlign w:val="center"/>
          </w:tcPr>
          <w:p w14:paraId="3A1A24EC" w14:textId="2314D777" w:rsidR="0027250E" w:rsidRPr="006F682A" w:rsidRDefault="0027250E" w:rsidP="002D3552">
            <w:pPr>
              <w:jc w:val="left"/>
              <w:rPr>
                <w:szCs w:val="24"/>
              </w:rPr>
            </w:pPr>
            <w:r w:rsidRPr="006F682A">
              <w:rPr>
                <w:szCs w:val="24"/>
              </w:rPr>
              <w:t>Mid Closed</w:t>
            </w:r>
          </w:p>
        </w:tc>
        <w:tc>
          <w:tcPr>
            <w:tcW w:w="1963" w:type="dxa"/>
            <w:vAlign w:val="center"/>
          </w:tcPr>
          <w:p w14:paraId="180735EC" w14:textId="719AB503"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7AC5D72" w14:textId="571F2A8D" w:rsidR="0027250E" w:rsidRPr="006F682A" w:rsidRDefault="0027250E" w:rsidP="002D3552">
            <w:pPr>
              <w:jc w:val="left"/>
              <w:rPr>
                <w:szCs w:val="24"/>
              </w:rPr>
            </w:pPr>
            <w:r>
              <w:rPr>
                <w:szCs w:val="24"/>
              </w:rPr>
              <w:t>0-29.9”</w:t>
            </w:r>
          </w:p>
        </w:tc>
        <w:tc>
          <w:tcPr>
            <w:tcW w:w="1363" w:type="dxa"/>
            <w:vAlign w:val="center"/>
          </w:tcPr>
          <w:p w14:paraId="5A89DFE4" w14:textId="61B043CE" w:rsidR="0027250E" w:rsidRPr="006F682A" w:rsidRDefault="0027250E" w:rsidP="002D3552">
            <w:pPr>
              <w:jc w:val="left"/>
              <w:rPr>
                <w:szCs w:val="24"/>
              </w:rPr>
            </w:pPr>
            <w:r>
              <w:rPr>
                <w:szCs w:val="24"/>
              </w:rPr>
              <w:t>&gt;50</w:t>
            </w:r>
          </w:p>
        </w:tc>
        <w:tc>
          <w:tcPr>
            <w:tcW w:w="1080" w:type="dxa"/>
            <w:vAlign w:val="center"/>
          </w:tcPr>
          <w:p w14:paraId="765F02DE" w14:textId="422614D8" w:rsidR="0027250E" w:rsidRPr="006F682A" w:rsidRDefault="0027250E" w:rsidP="002D3552">
            <w:pPr>
              <w:jc w:val="left"/>
              <w:rPr>
                <w:szCs w:val="24"/>
              </w:rPr>
            </w:pPr>
            <w:r>
              <w:rPr>
                <w:szCs w:val="24"/>
              </w:rPr>
              <w:t>any</w:t>
            </w:r>
          </w:p>
        </w:tc>
        <w:tc>
          <w:tcPr>
            <w:tcW w:w="1081" w:type="dxa"/>
            <w:vAlign w:val="center"/>
          </w:tcPr>
          <w:p w14:paraId="35FE0512" w14:textId="49FA8899" w:rsidR="0027250E" w:rsidRPr="006F682A" w:rsidRDefault="0027250E" w:rsidP="002D3552">
            <w:pPr>
              <w:jc w:val="left"/>
              <w:rPr>
                <w:szCs w:val="24"/>
              </w:rPr>
            </w:pPr>
            <w:r>
              <w:rPr>
                <w:szCs w:val="24"/>
              </w:rPr>
              <w:t>any</w:t>
            </w:r>
          </w:p>
        </w:tc>
      </w:tr>
      <w:tr w:rsidR="0027250E" w:rsidRPr="00664ACB" w14:paraId="39A19659" w14:textId="77777777" w:rsidTr="00E00F28">
        <w:trPr>
          <w:trHeight w:val="112"/>
          <w:jc w:val="center"/>
        </w:trPr>
        <w:tc>
          <w:tcPr>
            <w:tcW w:w="1867" w:type="dxa"/>
            <w:vAlign w:val="center"/>
          </w:tcPr>
          <w:p w14:paraId="3687A1DA" w14:textId="00B87D0A" w:rsidR="0027250E" w:rsidRPr="006F682A" w:rsidRDefault="0027250E" w:rsidP="002D3552">
            <w:pPr>
              <w:jc w:val="left"/>
              <w:rPr>
                <w:szCs w:val="24"/>
              </w:rPr>
            </w:pPr>
            <w:r w:rsidRPr="006F682A">
              <w:rPr>
                <w:szCs w:val="24"/>
              </w:rPr>
              <w:t>Mid Closed</w:t>
            </w:r>
          </w:p>
        </w:tc>
        <w:tc>
          <w:tcPr>
            <w:tcW w:w="1963" w:type="dxa"/>
            <w:vAlign w:val="center"/>
          </w:tcPr>
          <w:p w14:paraId="0C58FB85" w14:textId="40A197C3"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CB5D031" w14:textId="1247F759" w:rsidR="0027250E" w:rsidRDefault="0027250E" w:rsidP="002D3552">
            <w:pPr>
              <w:jc w:val="left"/>
              <w:rPr>
                <w:szCs w:val="24"/>
              </w:rPr>
            </w:pPr>
            <w:r>
              <w:rPr>
                <w:szCs w:val="24"/>
              </w:rPr>
              <w:t>0-29.9”</w:t>
            </w:r>
          </w:p>
        </w:tc>
        <w:tc>
          <w:tcPr>
            <w:tcW w:w="1363" w:type="dxa"/>
            <w:vAlign w:val="center"/>
          </w:tcPr>
          <w:p w14:paraId="7600CE73" w14:textId="6DE8D8A9" w:rsidR="0027250E" w:rsidRPr="006F682A" w:rsidRDefault="0027250E" w:rsidP="002D3552">
            <w:pPr>
              <w:jc w:val="left"/>
              <w:rPr>
                <w:szCs w:val="24"/>
              </w:rPr>
            </w:pPr>
            <w:r>
              <w:rPr>
                <w:szCs w:val="24"/>
              </w:rPr>
              <w:t>null</w:t>
            </w:r>
          </w:p>
        </w:tc>
        <w:tc>
          <w:tcPr>
            <w:tcW w:w="1080" w:type="dxa"/>
            <w:vAlign w:val="center"/>
          </w:tcPr>
          <w:p w14:paraId="17FD0C23" w14:textId="18CCC89A" w:rsidR="0027250E" w:rsidRPr="006F682A" w:rsidRDefault="0027250E" w:rsidP="002D3552">
            <w:pPr>
              <w:jc w:val="left"/>
              <w:rPr>
                <w:szCs w:val="24"/>
              </w:rPr>
            </w:pPr>
            <w:r>
              <w:rPr>
                <w:szCs w:val="24"/>
              </w:rPr>
              <w:t>&gt;50</w:t>
            </w:r>
          </w:p>
        </w:tc>
        <w:tc>
          <w:tcPr>
            <w:tcW w:w="1081" w:type="dxa"/>
            <w:vAlign w:val="center"/>
          </w:tcPr>
          <w:p w14:paraId="61C76604" w14:textId="03388382" w:rsidR="0027250E" w:rsidRDefault="0027250E" w:rsidP="002D3552">
            <w:pPr>
              <w:jc w:val="left"/>
              <w:rPr>
                <w:szCs w:val="24"/>
              </w:rPr>
            </w:pPr>
            <w:r>
              <w:rPr>
                <w:szCs w:val="24"/>
              </w:rPr>
              <w:t>any</w:t>
            </w:r>
          </w:p>
        </w:tc>
      </w:tr>
      <w:tr w:rsidR="0027250E" w:rsidRPr="00664ACB" w14:paraId="164C2AF7" w14:textId="77777777" w:rsidTr="00E00F28">
        <w:trPr>
          <w:trHeight w:val="112"/>
          <w:jc w:val="center"/>
        </w:trPr>
        <w:tc>
          <w:tcPr>
            <w:tcW w:w="1867" w:type="dxa"/>
            <w:tcBorders>
              <w:bottom w:val="single" w:sz="4" w:space="0" w:color="auto"/>
            </w:tcBorders>
            <w:vAlign w:val="center"/>
          </w:tcPr>
          <w:p w14:paraId="0BBB6D5E" w14:textId="05585C7B" w:rsidR="0027250E" w:rsidRDefault="0027250E" w:rsidP="002D3552">
            <w:pPr>
              <w:jc w:val="left"/>
              <w:rPr>
                <w:szCs w:val="24"/>
              </w:rPr>
            </w:pPr>
            <w:r w:rsidRPr="006F682A">
              <w:rPr>
                <w:szCs w:val="24"/>
              </w:rPr>
              <w:t>Mid Closed</w:t>
            </w:r>
          </w:p>
        </w:tc>
        <w:tc>
          <w:tcPr>
            <w:tcW w:w="1963" w:type="dxa"/>
            <w:tcBorders>
              <w:bottom w:val="single" w:sz="4" w:space="0" w:color="auto"/>
            </w:tcBorders>
            <w:vAlign w:val="center"/>
          </w:tcPr>
          <w:p w14:paraId="305F7848" w14:textId="29E0901C"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tcBorders>
              <w:bottom w:val="single" w:sz="4" w:space="0" w:color="auto"/>
            </w:tcBorders>
            <w:vAlign w:val="center"/>
          </w:tcPr>
          <w:p w14:paraId="5996206C" w14:textId="27054935" w:rsidR="0027250E" w:rsidRDefault="0027250E" w:rsidP="002D3552">
            <w:pPr>
              <w:jc w:val="left"/>
              <w:rPr>
                <w:szCs w:val="24"/>
              </w:rPr>
            </w:pPr>
            <w:r>
              <w:rPr>
                <w:szCs w:val="24"/>
              </w:rPr>
              <w:t>0-29.9”</w:t>
            </w:r>
          </w:p>
        </w:tc>
        <w:tc>
          <w:tcPr>
            <w:tcW w:w="1363" w:type="dxa"/>
            <w:tcBorders>
              <w:bottom w:val="single" w:sz="4" w:space="0" w:color="auto"/>
            </w:tcBorders>
            <w:vAlign w:val="center"/>
          </w:tcPr>
          <w:p w14:paraId="6F66A6E6" w14:textId="4B843279" w:rsidR="0027250E" w:rsidRPr="006F682A" w:rsidRDefault="0027250E" w:rsidP="002D3552">
            <w:pPr>
              <w:jc w:val="left"/>
              <w:rPr>
                <w:szCs w:val="24"/>
              </w:rPr>
            </w:pPr>
            <w:r>
              <w:rPr>
                <w:szCs w:val="24"/>
              </w:rPr>
              <w:t>null</w:t>
            </w:r>
          </w:p>
        </w:tc>
        <w:tc>
          <w:tcPr>
            <w:tcW w:w="1080" w:type="dxa"/>
            <w:tcBorders>
              <w:bottom w:val="single" w:sz="4" w:space="0" w:color="auto"/>
            </w:tcBorders>
            <w:vAlign w:val="center"/>
          </w:tcPr>
          <w:p w14:paraId="501DB353" w14:textId="4A8AD6BE" w:rsidR="0027250E" w:rsidRPr="006F682A" w:rsidRDefault="0027250E" w:rsidP="002D3552">
            <w:pPr>
              <w:jc w:val="left"/>
              <w:rPr>
                <w:szCs w:val="24"/>
              </w:rPr>
            </w:pPr>
            <w:r>
              <w:rPr>
                <w:szCs w:val="24"/>
              </w:rPr>
              <w:t>any</w:t>
            </w:r>
          </w:p>
        </w:tc>
        <w:tc>
          <w:tcPr>
            <w:tcW w:w="1081" w:type="dxa"/>
            <w:tcBorders>
              <w:bottom w:val="single" w:sz="4" w:space="0" w:color="auto"/>
            </w:tcBorders>
            <w:vAlign w:val="center"/>
          </w:tcPr>
          <w:p w14:paraId="1E75550A" w14:textId="6DE67887" w:rsidR="0027250E" w:rsidRDefault="0027250E" w:rsidP="002D3552">
            <w:pPr>
              <w:jc w:val="left"/>
              <w:rPr>
                <w:szCs w:val="24"/>
              </w:rPr>
            </w:pPr>
            <w:r>
              <w:rPr>
                <w:szCs w:val="24"/>
              </w:rPr>
              <w:t>&gt;70</w:t>
            </w:r>
          </w:p>
        </w:tc>
      </w:tr>
      <w:tr w:rsidR="0027250E" w:rsidRPr="00664ACB" w14:paraId="2C304262" w14:textId="77777777" w:rsidTr="00D93F5C">
        <w:trPr>
          <w:trHeight w:val="232"/>
          <w:jc w:val="center"/>
        </w:trPr>
        <w:tc>
          <w:tcPr>
            <w:tcW w:w="1867" w:type="dxa"/>
            <w:tcBorders>
              <w:top w:val="single" w:sz="4" w:space="0" w:color="auto"/>
            </w:tcBorders>
            <w:vAlign w:val="center"/>
          </w:tcPr>
          <w:p w14:paraId="2690D735" w14:textId="5EAD4F2C" w:rsidR="0027250E" w:rsidRPr="006F682A" w:rsidRDefault="0027250E" w:rsidP="00722D2A">
            <w:pPr>
              <w:jc w:val="left"/>
              <w:rPr>
                <w:szCs w:val="24"/>
              </w:rPr>
            </w:pPr>
            <w:r w:rsidRPr="006F682A">
              <w:rPr>
                <w:szCs w:val="24"/>
              </w:rPr>
              <w:t xml:space="preserve">Late </w:t>
            </w:r>
            <w:r>
              <w:rPr>
                <w:szCs w:val="24"/>
              </w:rPr>
              <w:t>All</w:t>
            </w:r>
          </w:p>
        </w:tc>
        <w:tc>
          <w:tcPr>
            <w:tcW w:w="1963" w:type="dxa"/>
            <w:tcBorders>
              <w:top w:val="single" w:sz="4" w:space="0" w:color="auto"/>
            </w:tcBorders>
            <w:vAlign w:val="center"/>
          </w:tcPr>
          <w:p w14:paraId="1D9CD9F5" w14:textId="11849758" w:rsidR="0027250E" w:rsidRPr="006F682A" w:rsidRDefault="0027250E" w:rsidP="002D3552">
            <w:pPr>
              <w:jc w:val="left"/>
              <w:rPr>
                <w:szCs w:val="24"/>
              </w:rPr>
            </w:pPr>
            <w:bookmarkStart w:id="52" w:name="_GoBack"/>
            <w:r>
              <w:rPr>
                <w:szCs w:val="24"/>
              </w:rPr>
              <w:t>4</w:t>
            </w:r>
            <w:bookmarkEnd w:id="52"/>
            <w:r w:rsidRPr="006F682A">
              <w:rPr>
                <w:szCs w:val="24"/>
              </w:rPr>
              <w:t>0”+</w:t>
            </w:r>
          </w:p>
        </w:tc>
        <w:tc>
          <w:tcPr>
            <w:tcW w:w="1886" w:type="dxa"/>
            <w:tcBorders>
              <w:top w:val="single" w:sz="4" w:space="0" w:color="auto"/>
            </w:tcBorders>
            <w:vAlign w:val="center"/>
          </w:tcPr>
          <w:p w14:paraId="25624D58" w14:textId="5FC8ABAA" w:rsidR="0027250E" w:rsidRPr="006F682A" w:rsidRDefault="0027250E" w:rsidP="002D3552">
            <w:pPr>
              <w:jc w:val="left"/>
              <w:rPr>
                <w:szCs w:val="24"/>
              </w:rPr>
            </w:pPr>
            <w:r w:rsidRPr="006F682A">
              <w:rPr>
                <w:szCs w:val="24"/>
              </w:rPr>
              <w:t>any</w:t>
            </w:r>
          </w:p>
        </w:tc>
        <w:tc>
          <w:tcPr>
            <w:tcW w:w="1363" w:type="dxa"/>
            <w:tcBorders>
              <w:top w:val="single" w:sz="4" w:space="0" w:color="auto"/>
            </w:tcBorders>
            <w:vAlign w:val="center"/>
          </w:tcPr>
          <w:p w14:paraId="473DEB6E" w14:textId="78B40A07" w:rsidR="0027250E" w:rsidRPr="006F682A" w:rsidRDefault="0027250E" w:rsidP="002D3552">
            <w:pPr>
              <w:jc w:val="left"/>
              <w:rPr>
                <w:szCs w:val="24"/>
              </w:rPr>
            </w:pPr>
            <w:r w:rsidRPr="006F682A">
              <w:rPr>
                <w:szCs w:val="24"/>
              </w:rPr>
              <w:t>any</w:t>
            </w:r>
          </w:p>
        </w:tc>
        <w:tc>
          <w:tcPr>
            <w:tcW w:w="1080" w:type="dxa"/>
            <w:tcBorders>
              <w:top w:val="single" w:sz="4" w:space="0" w:color="auto"/>
            </w:tcBorders>
            <w:vAlign w:val="center"/>
          </w:tcPr>
          <w:p w14:paraId="2D7DB939" w14:textId="235B174D" w:rsidR="0027250E" w:rsidRPr="006F682A" w:rsidRDefault="0027250E" w:rsidP="002D3552">
            <w:pPr>
              <w:jc w:val="left"/>
              <w:rPr>
                <w:szCs w:val="24"/>
              </w:rPr>
            </w:pPr>
            <w:r w:rsidRPr="006F682A">
              <w:rPr>
                <w:szCs w:val="24"/>
              </w:rPr>
              <w:t>any</w:t>
            </w:r>
          </w:p>
        </w:tc>
        <w:tc>
          <w:tcPr>
            <w:tcW w:w="1081" w:type="dxa"/>
            <w:tcBorders>
              <w:top w:val="single" w:sz="4" w:space="0" w:color="auto"/>
            </w:tcBorders>
            <w:vAlign w:val="center"/>
          </w:tcPr>
          <w:p w14:paraId="4B378684" w14:textId="397FAE2C" w:rsidR="0027250E" w:rsidRPr="006F682A" w:rsidRDefault="0027250E" w:rsidP="002D3552">
            <w:pPr>
              <w:jc w:val="left"/>
              <w:rPr>
                <w:szCs w:val="24"/>
              </w:rPr>
            </w:pPr>
            <w:r w:rsidRPr="006F682A">
              <w:rPr>
                <w:szCs w:val="24"/>
              </w:rPr>
              <w:t>any</w:t>
            </w:r>
          </w:p>
        </w:tc>
      </w:tr>
      <w:tr w:rsidR="0027250E" w:rsidRPr="00664ACB" w14:paraId="1402EF7B" w14:textId="77777777" w:rsidTr="00D93F5C">
        <w:trPr>
          <w:trHeight w:val="232"/>
          <w:jc w:val="center"/>
        </w:trPr>
        <w:tc>
          <w:tcPr>
            <w:tcW w:w="1867" w:type="dxa"/>
            <w:tcBorders>
              <w:bottom w:val="single" w:sz="4" w:space="0" w:color="auto"/>
            </w:tcBorders>
            <w:vAlign w:val="center"/>
          </w:tcPr>
          <w:p w14:paraId="4D89432F" w14:textId="3E2585C5" w:rsidR="0027250E" w:rsidRPr="006F682A" w:rsidRDefault="0027250E" w:rsidP="00A24ADA">
            <w:pPr>
              <w:jc w:val="left"/>
              <w:rPr>
                <w:szCs w:val="24"/>
              </w:rPr>
            </w:pPr>
            <w:r>
              <w:rPr>
                <w:szCs w:val="24"/>
              </w:rPr>
              <w:t>Late All</w:t>
            </w:r>
          </w:p>
        </w:tc>
        <w:tc>
          <w:tcPr>
            <w:tcW w:w="1963" w:type="dxa"/>
            <w:tcBorders>
              <w:bottom w:val="single" w:sz="4" w:space="0" w:color="auto"/>
            </w:tcBorders>
            <w:vAlign w:val="center"/>
          </w:tcPr>
          <w:p w14:paraId="25E35278" w14:textId="50ABB01B" w:rsidR="0027250E" w:rsidRPr="006F682A" w:rsidRDefault="0027250E" w:rsidP="002D3552">
            <w:pPr>
              <w:jc w:val="left"/>
              <w:rPr>
                <w:szCs w:val="24"/>
              </w:rPr>
            </w:pPr>
            <w:r>
              <w:rPr>
                <w:szCs w:val="24"/>
              </w:rPr>
              <w:t>any</w:t>
            </w:r>
          </w:p>
        </w:tc>
        <w:tc>
          <w:tcPr>
            <w:tcW w:w="1886" w:type="dxa"/>
            <w:tcBorders>
              <w:bottom w:val="single" w:sz="4" w:space="0" w:color="auto"/>
            </w:tcBorders>
            <w:vAlign w:val="center"/>
          </w:tcPr>
          <w:p w14:paraId="1CDF8AC1" w14:textId="182074D9" w:rsidR="0027250E" w:rsidRPr="006F682A" w:rsidRDefault="0027250E" w:rsidP="002D3552">
            <w:pPr>
              <w:jc w:val="left"/>
              <w:rPr>
                <w:szCs w:val="24"/>
              </w:rPr>
            </w:pPr>
            <w:r>
              <w:rPr>
                <w:szCs w:val="24"/>
              </w:rPr>
              <w:t>4</w:t>
            </w:r>
            <w:r w:rsidRPr="006F682A">
              <w:rPr>
                <w:szCs w:val="24"/>
              </w:rPr>
              <w:t>0”+</w:t>
            </w:r>
          </w:p>
        </w:tc>
        <w:tc>
          <w:tcPr>
            <w:tcW w:w="1363" w:type="dxa"/>
            <w:tcBorders>
              <w:bottom w:val="single" w:sz="4" w:space="0" w:color="auto"/>
            </w:tcBorders>
            <w:vAlign w:val="center"/>
          </w:tcPr>
          <w:p w14:paraId="46DADAB1" w14:textId="28938C1F" w:rsidR="0027250E" w:rsidRPr="006F682A" w:rsidRDefault="0027250E" w:rsidP="002D3552">
            <w:pPr>
              <w:jc w:val="left"/>
              <w:rPr>
                <w:szCs w:val="24"/>
              </w:rPr>
            </w:pPr>
            <w:r w:rsidRPr="006F682A">
              <w:rPr>
                <w:szCs w:val="24"/>
              </w:rPr>
              <w:t>any</w:t>
            </w:r>
          </w:p>
        </w:tc>
        <w:tc>
          <w:tcPr>
            <w:tcW w:w="1080" w:type="dxa"/>
            <w:tcBorders>
              <w:bottom w:val="single" w:sz="4" w:space="0" w:color="auto"/>
            </w:tcBorders>
            <w:vAlign w:val="center"/>
          </w:tcPr>
          <w:p w14:paraId="55048434" w14:textId="3F7356FB" w:rsidR="0027250E" w:rsidRPr="006F682A" w:rsidRDefault="0027250E" w:rsidP="002D3552">
            <w:pPr>
              <w:jc w:val="left"/>
              <w:rPr>
                <w:szCs w:val="24"/>
              </w:rPr>
            </w:pPr>
            <w:r w:rsidRPr="006F682A">
              <w:rPr>
                <w:szCs w:val="24"/>
              </w:rPr>
              <w:t>any</w:t>
            </w:r>
          </w:p>
        </w:tc>
        <w:tc>
          <w:tcPr>
            <w:tcW w:w="1081" w:type="dxa"/>
            <w:tcBorders>
              <w:bottom w:val="single" w:sz="4" w:space="0" w:color="auto"/>
            </w:tcBorders>
            <w:vAlign w:val="center"/>
          </w:tcPr>
          <w:p w14:paraId="295098CE" w14:textId="46DCAD3B" w:rsidR="0027250E" w:rsidRPr="006F682A" w:rsidRDefault="0027250E" w:rsidP="002D3552">
            <w:pPr>
              <w:jc w:val="left"/>
              <w:rPr>
                <w:szCs w:val="24"/>
              </w:rPr>
            </w:pPr>
            <w:r w:rsidRPr="006F682A">
              <w:rPr>
                <w:szCs w:val="24"/>
              </w:rPr>
              <w:t>any</w:t>
            </w:r>
          </w:p>
        </w:tc>
      </w:tr>
    </w:tbl>
    <w:p w14:paraId="3522E76C" w14:textId="77777777" w:rsidR="002D3552" w:rsidRDefault="002D3552" w:rsidP="002D3552">
      <w:pPr>
        <w:jc w:val="left"/>
        <w:rPr>
          <w:sz w:val="22"/>
          <w:szCs w:val="24"/>
        </w:rPr>
      </w:pPr>
    </w:p>
    <w:p w14:paraId="7CEC1867" w14:textId="747D795F" w:rsidR="00FA0750" w:rsidRDefault="00FA0750" w:rsidP="00FA0750">
      <w:pPr>
        <w:jc w:val="left"/>
      </w:pPr>
      <w:r>
        <w:t>Methodology for assigning condition classes to OCFW-ASP is still under development.</w:t>
      </w:r>
    </w:p>
    <w:p w14:paraId="75313C88" w14:textId="77777777" w:rsidR="00FA0750" w:rsidRPr="006F682A" w:rsidRDefault="00FA0750" w:rsidP="002D3552">
      <w:pPr>
        <w:jc w:val="left"/>
        <w:rPr>
          <w:szCs w:val="24"/>
        </w:rPr>
      </w:pPr>
    </w:p>
    <w:p w14:paraId="49C20438" w14:textId="77777777" w:rsidR="00A24ADA" w:rsidRDefault="00A24ADA" w:rsidP="008967BA">
      <w:pPr>
        <w:jc w:val="left"/>
        <w:rPr>
          <w:b/>
          <w:sz w:val="32"/>
          <w:szCs w:val="24"/>
        </w:rPr>
      </w:pPr>
    </w:p>
    <w:p w14:paraId="451FF888" w14:textId="77777777" w:rsidR="008967BA" w:rsidRPr="006F682A" w:rsidRDefault="008967BA" w:rsidP="008967BA">
      <w:pPr>
        <w:jc w:val="left"/>
        <w:rPr>
          <w:b/>
          <w:sz w:val="32"/>
          <w:szCs w:val="24"/>
        </w:rPr>
      </w:pPr>
      <w:r>
        <w:rPr>
          <w:b/>
          <w:sz w:val="32"/>
          <w:szCs w:val="24"/>
        </w:rPr>
        <w:t>Draft Model</w:t>
      </w:r>
    </w:p>
    <w:p w14:paraId="768E4575" w14:textId="77777777" w:rsidR="008967BA" w:rsidRDefault="008967BA" w:rsidP="008967BA">
      <w:pPr>
        <w:jc w:val="left"/>
        <w:rPr>
          <w:szCs w:val="24"/>
        </w:rPr>
      </w:pPr>
    </w:p>
    <w:p w14:paraId="4776E80A" w14:textId="74ADC483" w:rsidR="008858CC" w:rsidRPr="00C94B8C" w:rsidRDefault="008967BA" w:rsidP="00C94B8C">
      <w:pPr>
        <w:jc w:val="left"/>
      </w:pPr>
      <w:r>
        <w:rPr>
          <w:szCs w:val="24"/>
        </w:rPr>
        <w:t>(S</w:t>
      </w:r>
      <w:r>
        <w:t xml:space="preserve">ee PDF) </w:t>
      </w:r>
      <w:r w:rsidRPr="006F682A">
        <w:t xml:space="preserve">Disturbance-Succession model for </w:t>
      </w:r>
      <w:r w:rsidR="00141E57">
        <w:t>OCFW</w:t>
      </w:r>
      <w:r>
        <w:t xml:space="preserve"> and </w:t>
      </w:r>
      <w:r w:rsidR="00141E57">
        <w:t>OCFW</w:t>
      </w:r>
      <w:r>
        <w:t>-ASP</w:t>
      </w:r>
    </w:p>
    <w:p w14:paraId="37B0A512" w14:textId="77777777" w:rsidR="008858CC" w:rsidRDefault="008858CC" w:rsidP="00586FC3">
      <w:pPr>
        <w:rPr>
          <w:b/>
        </w:rPr>
      </w:pPr>
    </w:p>
    <w:p w14:paraId="7A3484A0" w14:textId="77777777" w:rsidR="008858CC" w:rsidRDefault="008858CC" w:rsidP="008858CC">
      <w:pPr>
        <w:jc w:val="left"/>
        <w:rPr>
          <w:b/>
          <w:sz w:val="32"/>
        </w:rPr>
      </w:pPr>
      <w:r>
        <w:rPr>
          <w:b/>
          <w:sz w:val="32"/>
        </w:rPr>
        <w:t>References</w:t>
      </w:r>
    </w:p>
    <w:p w14:paraId="2A483332" w14:textId="063ED0EC" w:rsidR="008858CC" w:rsidRDefault="008858CC" w:rsidP="00D74601">
      <w:pPr>
        <w:spacing w:line="276" w:lineRule="auto"/>
        <w:ind w:left="720" w:hanging="720"/>
        <w:jc w:val="left"/>
      </w:pPr>
      <w:r>
        <w:t xml:space="preserve">Anderson, Richard. “Montane Hardwood-Conifer (MHC).” </w:t>
      </w:r>
      <w:r w:rsidR="00D1584F">
        <w:rPr>
          <w:i/>
        </w:rPr>
        <w:t>A Guide to Wildlife Habitats of California</w:t>
      </w:r>
      <w:r w:rsidR="00D1584F">
        <w:t xml:space="preserve">, edited by Kenneth E. Mayer and William F. Laudenslayer. California Deparment of Fish and Game, 1988. </w:t>
      </w:r>
      <w:r>
        <w:t>&lt;</w:t>
      </w:r>
      <w:r w:rsidRPr="0077408A">
        <w:t>http://www.dfg.ca.gov/biogeodata/cwhr/pdfs/</w:t>
      </w:r>
      <w:r w:rsidR="00624860">
        <w:t>MHC</w:t>
      </w:r>
      <w:r w:rsidRPr="0077408A">
        <w:t>.pdf</w:t>
      </w:r>
      <w:r>
        <w:t>&gt;. Accessed 4 December 2012.</w:t>
      </w:r>
    </w:p>
    <w:p w14:paraId="1A301531" w14:textId="77777777" w:rsidR="000D1DEF" w:rsidRPr="007D662A" w:rsidRDefault="000D1DEF" w:rsidP="000D1DEF">
      <w:pPr>
        <w:spacing w:line="276" w:lineRule="auto"/>
        <w:ind w:left="720" w:hanging="720"/>
        <w:jc w:val="left"/>
        <w:rPr>
          <w:szCs w:val="24"/>
        </w:rPr>
      </w:pPr>
      <w:r>
        <w:rPr>
          <w:szCs w:val="24"/>
        </w:rPr>
        <w:t xml:space="preserve">Barrett, S., D. Havlina, J. Jones, W. Hann, C. Frame, D. Hamilton, K. Schon, T. Demeo, L. Hutter, and J. Menakis. </w:t>
      </w:r>
      <w:r>
        <w:rPr>
          <w:i/>
          <w:szCs w:val="24"/>
        </w:rPr>
        <w:t>Interagency Fire Regime Condition Class Guidebook</w:t>
      </w:r>
      <w:r>
        <w:rPr>
          <w:szCs w:val="24"/>
        </w:rPr>
        <w:t>. Version 3.0. USDA Forest Service, US Department of the Interior, and The Nature Conservancy, 2010. &lt;http://www.frcc.gov&gt;. Accessed 5 June 2013.</w:t>
      </w:r>
    </w:p>
    <w:p w14:paraId="2EE0D989" w14:textId="41A9C06F" w:rsidR="008858CC" w:rsidRDefault="000D1DEF" w:rsidP="000D1DEF">
      <w:pPr>
        <w:spacing w:line="276" w:lineRule="auto"/>
        <w:ind w:left="720" w:hanging="720"/>
        <w:jc w:val="left"/>
      </w:pPr>
      <w:r w:rsidRPr="00A40C3D">
        <w:t xml:space="preserve"> </w:t>
      </w:r>
      <w:r w:rsidR="008858CC" w:rsidRPr="00A40C3D">
        <w:t xml:space="preserve">“CalVeg Zone 1.” Vegetation Descriptions. </w:t>
      </w:r>
      <w:r w:rsidR="008858CC" w:rsidRPr="00A40C3D">
        <w:rPr>
          <w:i/>
        </w:rPr>
        <w:t>Vegetation Classification and Mapping</w:t>
      </w:r>
      <w:r w:rsidR="008858CC" w:rsidRPr="00A40C3D">
        <w:t>.  11 December 2008. U.S. Forest Service. &lt;</w:t>
      </w:r>
      <w:r w:rsidR="008858CC">
        <w:t>http://www.fs.usda.gov/Internet/FSE_DOCUMENTS/fsbdev3_046448.pdf</w:t>
      </w:r>
      <w:r w:rsidR="008858CC" w:rsidRPr="00A40C3D">
        <w:t>&gt;. Accessed 2 April 2013.</w:t>
      </w:r>
    </w:p>
    <w:p w14:paraId="6CEEB751" w14:textId="2BCE4690" w:rsidR="00624860" w:rsidRDefault="00624860" w:rsidP="00D74601">
      <w:pPr>
        <w:spacing w:line="276" w:lineRule="auto"/>
        <w:ind w:left="720" w:hanging="720"/>
        <w:jc w:val="left"/>
      </w:pPr>
      <w:r>
        <w:t xml:space="preserve">Fitzhugh, E. Lee. “Ponderosa Pine (PPN).” </w:t>
      </w:r>
      <w:r w:rsidR="00D74601">
        <w:rPr>
          <w:i/>
          <w:szCs w:val="24"/>
        </w:rPr>
        <w:t>A Guide to Wildlife Habitats of California</w:t>
      </w:r>
      <w:r w:rsidR="00D74601">
        <w:rPr>
          <w:szCs w:val="24"/>
        </w:rPr>
        <w:t xml:space="preserve">, edited by Kenneth E. Mayer and William F. Laudenslayer. California Deparment of Fish and Game, 1988. </w:t>
      </w:r>
      <w:r>
        <w:t>&lt;</w:t>
      </w:r>
      <w:r w:rsidRPr="0077408A">
        <w:t>http://www.dfg.ca.gov/biogeodata/cwhr/pdfs/</w:t>
      </w:r>
      <w:r>
        <w:t>PPN</w:t>
      </w:r>
      <w:r w:rsidRPr="0077408A">
        <w:t>.pdf</w:t>
      </w:r>
      <w:r>
        <w:t>&gt;. Accessed 4 December 2012.</w:t>
      </w:r>
    </w:p>
    <w:p w14:paraId="34ABDDA1" w14:textId="19008ABB" w:rsidR="00D06FF8" w:rsidRPr="00D74601" w:rsidRDefault="00D74601" w:rsidP="00D74601">
      <w:pPr>
        <w:ind w:left="720" w:hanging="720"/>
        <w:jc w:val="left"/>
      </w:pPr>
      <w:r>
        <w:rPr>
          <w:noProof w:val="0"/>
          <w:color w:val="000000"/>
          <w:szCs w:val="24"/>
          <w:shd w:val="clear" w:color="auto" w:fill="FFFFFF"/>
        </w:rPr>
        <w:t>Fryer, Janet L</w:t>
      </w:r>
      <w:r w:rsidR="00D06FF8" w:rsidRPr="003F21CD">
        <w:rPr>
          <w:noProof w:val="0"/>
          <w:color w:val="000000"/>
          <w:szCs w:val="24"/>
          <w:shd w:val="clear" w:color="auto" w:fill="FFFFFF"/>
        </w:rPr>
        <w:t xml:space="preserve">. </w:t>
      </w:r>
      <w:r w:rsidR="00D06FF8" w:rsidRPr="003F21CD">
        <w:rPr>
          <w:i/>
          <w:noProof w:val="0"/>
          <w:color w:val="000000"/>
          <w:szCs w:val="24"/>
          <w:shd w:val="clear" w:color="auto" w:fill="FFFFFF"/>
        </w:rPr>
        <w:t>Quercus kelloggii</w:t>
      </w:r>
      <w:r w:rsidR="00C56A89">
        <w:rPr>
          <w:noProof w:val="0"/>
          <w:color w:val="000000"/>
          <w:szCs w:val="24"/>
          <w:shd w:val="clear" w:color="auto" w:fill="FFFFFF"/>
        </w:rPr>
        <w:t xml:space="preserve">. </w:t>
      </w:r>
      <w:r w:rsidRPr="00891D38">
        <w:rPr>
          <w:i/>
        </w:rPr>
        <w:t>Fire Effects Information System</w:t>
      </w:r>
      <w:r>
        <w:t xml:space="preserve">, </w:t>
      </w:r>
      <w:r w:rsidRPr="004C5E60">
        <w:t>U.S. Department of Agriculture, Forest Service,  Rocky Mountain Research St</w:t>
      </w:r>
      <w:r>
        <w:t xml:space="preserve">ation, Fire Sciences Laboratory, 2007. </w:t>
      </w:r>
      <w:r w:rsidR="00D06FF8" w:rsidRPr="003F21CD">
        <w:rPr>
          <w:noProof w:val="0"/>
          <w:color w:val="000000"/>
          <w:szCs w:val="24"/>
          <w:shd w:val="clear" w:color="auto" w:fill="FFFFFF"/>
        </w:rPr>
        <w:t>&lt;http://www.fs.fed.us/database/feis/plants/tree/quekel/all.html&gt;. Accessed 21 December 2012.</w:t>
      </w:r>
    </w:p>
    <w:p w14:paraId="57DA7FD2" w14:textId="2B8B9189" w:rsidR="008858CC" w:rsidRDefault="008858CC" w:rsidP="00D74601">
      <w:pPr>
        <w:spacing w:line="276" w:lineRule="auto"/>
        <w:ind w:left="720" w:hanging="720"/>
        <w:jc w:val="left"/>
      </w:pPr>
      <w:r>
        <w:t xml:space="preserve">LandFire. “Biophysical Setting Models.” Biophysical Setting </w:t>
      </w:r>
      <w:r w:rsidRPr="00F07DF2">
        <w:t>0610300</w:t>
      </w:r>
      <w:r w:rsidR="0037253B">
        <w:t>: Mediterranean California Lower Montane Black Oak-Conifer Forest and Woodland</w:t>
      </w:r>
      <w:r>
        <w:t>. 2007a. LANDFIRE Project, U.S. Department of Agriculture, Forest Service; U.S. Department of the Interior. &lt;</w:t>
      </w:r>
      <w:r w:rsidRPr="00283D74">
        <w:t>http://www.landfire.gov/national_veg_models_op2.php</w:t>
      </w:r>
      <w:r>
        <w:t>&gt;. Accessed 9 November 2012.</w:t>
      </w:r>
    </w:p>
    <w:p w14:paraId="1946890F" w14:textId="51528A9D" w:rsidR="008858CC" w:rsidRDefault="008858CC" w:rsidP="00D74601">
      <w:pPr>
        <w:spacing w:line="276" w:lineRule="auto"/>
        <w:ind w:left="720" w:hanging="720"/>
        <w:jc w:val="left"/>
      </w:pPr>
      <w:r>
        <w:t>LandFire. “Biophysical Setting Models.” Biophysical Setting 0610610</w:t>
      </w:r>
      <w:r w:rsidR="0037253B">
        <w:t>: Inter-Mountain Basins Aspen-Mixed Conifer Forest and Woodland</w:t>
      </w:r>
      <w:r>
        <w:t>. 2007b. LANDFIRE Project, U.S. Department of Agriculture, Forest Service; U.S. Department of the Interior. &lt;</w:t>
      </w:r>
      <w:r w:rsidRPr="00283D74">
        <w:t>http://www.landfire.gov/national_veg_models_op2.php</w:t>
      </w:r>
      <w:r>
        <w:t>&gt;. Accessed 7 January 2013.</w:t>
      </w:r>
    </w:p>
    <w:p w14:paraId="4204D080" w14:textId="568D0F46" w:rsidR="008858CC" w:rsidRDefault="008858CC" w:rsidP="00D74601">
      <w:pPr>
        <w:spacing w:line="276" w:lineRule="auto"/>
        <w:ind w:left="720" w:hanging="720"/>
        <w:jc w:val="left"/>
      </w:pPr>
      <w:r>
        <w:t xml:space="preserve">LandFire. “Biophysical Setting Models.” Biophysical Setting </w:t>
      </w:r>
      <w:r>
        <w:rPr>
          <w:bCs/>
        </w:rPr>
        <w:t>0</w:t>
      </w:r>
      <w:r w:rsidR="00F658C0">
        <w:rPr>
          <w:bCs/>
        </w:rPr>
        <w:t>610210</w:t>
      </w:r>
      <w:r w:rsidR="0037253B">
        <w:rPr>
          <w:bCs/>
        </w:rPr>
        <w:t>: Klamath-Siskiyou Lower Montane Serpentine Mixed Conifer Woodland</w:t>
      </w:r>
      <w:r>
        <w:rPr>
          <w:bCs/>
        </w:rPr>
        <w:t xml:space="preserve">. 2007c. </w:t>
      </w:r>
      <w:r>
        <w:t>LANDFIRE Project, U.S. Department of Agriculture, Forest Service; U.S. Department of the Interior. &lt;</w:t>
      </w:r>
      <w:r w:rsidRPr="00283D74">
        <w:t>http://www.landfire.gov/national_veg_models_op2.php</w:t>
      </w:r>
      <w:r>
        <w:t xml:space="preserve">&gt;. Accessed </w:t>
      </w:r>
      <w:r w:rsidR="00F658C0">
        <w:t>9</w:t>
      </w:r>
      <w:r>
        <w:t xml:space="preserve"> November 2012.</w:t>
      </w:r>
    </w:p>
    <w:p w14:paraId="6FC87630" w14:textId="05B08396" w:rsidR="00EC5BA7" w:rsidRDefault="00EC5BA7" w:rsidP="00D74601">
      <w:pPr>
        <w:spacing w:line="276" w:lineRule="auto"/>
        <w:ind w:left="720" w:hanging="720"/>
        <w:jc w:val="left"/>
      </w:pPr>
      <w:r>
        <w:t xml:space="preserve">LandFire. “Biophysical Setting Models.” Biophysical Setting </w:t>
      </w:r>
      <w:r>
        <w:rPr>
          <w:bCs/>
        </w:rPr>
        <w:t>0711700</w:t>
      </w:r>
      <w:r w:rsidR="0037253B">
        <w:rPr>
          <w:bCs/>
        </w:rPr>
        <w:t>: Klamath-Siskiyou Xeromorphic Serpentine Savanna and Chaparral</w:t>
      </w:r>
      <w:r>
        <w:rPr>
          <w:bCs/>
        </w:rPr>
        <w:t xml:space="preserve">. 2007d. </w:t>
      </w:r>
      <w:r>
        <w:t>LANDFIRE Project, U.S. Department of Agriculture, Forest Service; U.S. Department of the Interior. &lt;</w:t>
      </w:r>
      <w:r w:rsidRPr="00283D74">
        <w:t>http://www.landfire.gov/national_veg_models_op2.php</w:t>
      </w:r>
      <w:r>
        <w:t>&gt;. Accessed 30 November 2012.</w:t>
      </w:r>
    </w:p>
    <w:p w14:paraId="19D18CE9" w14:textId="77777777" w:rsidR="00D74601" w:rsidRDefault="00D74601" w:rsidP="00D74601">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5F77A3AC" w14:textId="77777777" w:rsidR="00FA0750" w:rsidRDefault="00FA0750" w:rsidP="00FA0750">
      <w:pPr>
        <w:widowControl w:val="0"/>
        <w:tabs>
          <w:tab w:val="left" w:pos="2250"/>
        </w:tabs>
        <w:spacing w:line="276" w:lineRule="auto"/>
        <w:ind w:left="720" w:hanging="720"/>
        <w:jc w:val="left"/>
        <w:rPr>
          <w:rFonts w:eastAsiaTheme="minorEastAsia" w:cs="Times"/>
          <w:iCs/>
          <w:noProof w:val="0"/>
          <w:color w:val="1D1D1D"/>
          <w:szCs w:val="24"/>
          <w:lang w:eastAsia="ja-JP"/>
        </w:rPr>
      </w:pPr>
      <w:r>
        <w:rPr>
          <w:rFonts w:eastAsiaTheme="minorEastAsia" w:cs="Times"/>
          <w:iCs/>
          <w:noProof w:val="0"/>
          <w:color w:val="1D1D1D"/>
          <w:szCs w:val="24"/>
          <w:lang w:eastAsia="ja-JP"/>
        </w:rPr>
        <w:t>Safford, Hugh S. Personal communication, 5 May 2013.</w:t>
      </w:r>
    </w:p>
    <w:p w14:paraId="4C5D9B18" w14:textId="43FC09F0" w:rsidR="008858CC" w:rsidRPr="00EC6359" w:rsidRDefault="00D74601" w:rsidP="00D74601">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8858CC">
        <w:rPr>
          <w:rFonts w:cs="Times"/>
          <w:iCs/>
          <w:color w:val="1D1D1D"/>
          <w:lang w:eastAsia="ja-JP"/>
        </w:rPr>
        <w:t xml:space="preserve">. “Fire Regimes, Past and Present.” </w:t>
      </w:r>
      <w:r w:rsidR="008858CC" w:rsidRPr="00EC6359">
        <w:rPr>
          <w:rFonts w:cs="Palatino"/>
          <w:i/>
          <w:lang w:eastAsia="ja-JP"/>
        </w:rPr>
        <w:t>Sierra Nevada Ecosystem Project: Final report to Congress, vol. II, Assessments and scientific basis for management options</w:t>
      </w:r>
      <w:r w:rsidR="008858CC" w:rsidRPr="00EC6359">
        <w:rPr>
          <w:rFonts w:cs="Palatino"/>
          <w:lang w:eastAsia="ja-JP"/>
        </w:rPr>
        <w:t>. Davis: University of California, Centers for Water and Wildland Resources, 1996.</w:t>
      </w:r>
    </w:p>
    <w:p w14:paraId="3E13BDBD" w14:textId="402D32CA" w:rsidR="008858CC" w:rsidRDefault="00D74601" w:rsidP="00D74601">
      <w:pPr>
        <w:spacing w:line="276" w:lineRule="auto"/>
        <w:ind w:left="720" w:hanging="720"/>
        <w:jc w:val="left"/>
        <w:rPr>
          <w:rFonts w:cs="Times"/>
          <w:iCs/>
          <w:color w:val="1D1D1D"/>
          <w:lang w:eastAsia="ja-JP"/>
        </w:rPr>
      </w:pPr>
      <w:r>
        <w:t>Van de Water, Kip M. and Hugh D. Safford</w:t>
      </w:r>
      <w:r w:rsidR="008858CC">
        <w:t xml:space="preserve">. “A Summary of Fire Frequency Estimates for California Vegetation Before Euro-American Settlement.” </w:t>
      </w:r>
      <w:r w:rsidR="008858CC">
        <w:rPr>
          <w:i/>
        </w:rPr>
        <w:t>Fire Ecology</w:t>
      </w:r>
      <w:r w:rsidR="008858CC">
        <w:t xml:space="preserve"> 7.3 (2011): 26-57.</w:t>
      </w:r>
      <w:r w:rsidR="008858CC" w:rsidRPr="00BE12CD">
        <w:t xml:space="preserve"> </w:t>
      </w:r>
      <w:r w:rsidR="008858CC" w:rsidRPr="00BE12CD">
        <w:rPr>
          <w:rFonts w:cs="Times"/>
          <w:iCs/>
          <w:color w:val="1D1D1D"/>
          <w:lang w:eastAsia="ja-JP"/>
        </w:rPr>
        <w:t>doi: 10.4996/fireecology.0703026</w:t>
      </w:r>
      <w:r w:rsidR="008858CC">
        <w:rPr>
          <w:rFonts w:cs="Times"/>
          <w:iCs/>
          <w:color w:val="1D1D1D"/>
          <w:lang w:eastAsia="ja-JP"/>
        </w:rPr>
        <w:t>.</w:t>
      </w:r>
    </w:p>
    <w:p w14:paraId="62BA381B" w14:textId="77777777" w:rsidR="00D74601" w:rsidRPr="0077408A" w:rsidRDefault="00D74601" w:rsidP="00D74601">
      <w:pPr>
        <w:spacing w:line="276" w:lineRule="auto"/>
        <w:ind w:left="720" w:hanging="720"/>
        <w:jc w:val="left"/>
      </w:pPr>
      <w:r>
        <w:t xml:space="preserve">Verner, Jared. “Aspen (ASP).”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0EB96A6D" w14:textId="77777777" w:rsidR="008858CC" w:rsidRPr="00792F74" w:rsidRDefault="008858CC" w:rsidP="008858CC">
      <w:pPr>
        <w:jc w:val="left"/>
      </w:pPr>
    </w:p>
    <w:sectPr w:rsidR="008858CC" w:rsidRPr="00792F74" w:rsidSect="00F843FD">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stes, Becky -FS" w:date="2013-06-21T10:14:00Z" w:initials="BLE">
    <w:p w14:paraId="3BB14B7D" w14:textId="2C75FC2C" w:rsidR="002D7A00" w:rsidRDefault="002D7A00">
      <w:pPr>
        <w:pStyle w:val="CommentText"/>
      </w:pPr>
      <w:r>
        <w:rPr>
          <w:rStyle w:val="CommentReference"/>
        </w:rPr>
        <w:annotationRef/>
      </w:r>
      <w:r>
        <w:t>This has to be in conjunction with the hardwoods in regional dominance 2?</w:t>
      </w:r>
    </w:p>
  </w:comment>
  <w:comment w:id="1" w:author="Estes, Becky -FS" w:date="2013-06-21T10:15:00Z" w:initials="BLE">
    <w:p w14:paraId="5E0107AF" w14:textId="269632B7" w:rsidR="002D7A00" w:rsidRDefault="002D7A00">
      <w:pPr>
        <w:pStyle w:val="CommentText"/>
      </w:pPr>
      <w:r>
        <w:rPr>
          <w:rStyle w:val="CommentReference"/>
        </w:rPr>
        <w:annotationRef/>
      </w:r>
      <w:r>
        <w:t>This is considered more as montane chaparral.</w:t>
      </w:r>
    </w:p>
  </w:comment>
  <w:comment w:id="2" w:author="Maritza Mallek" w:date="2013-06-24T13:33:00Z" w:initials="MM">
    <w:p w14:paraId="61AD97EE" w14:textId="73FB85FA" w:rsidR="002D7A00" w:rsidRDefault="002D7A00">
      <w:pPr>
        <w:pStyle w:val="CommentText"/>
      </w:pPr>
      <w:r>
        <w:rPr>
          <w:rStyle w:val="CommentReference"/>
        </w:rPr>
        <w:annotationRef/>
      </w:r>
      <w:r>
        <w:t>Took it out. Looks like it didn’t come up anyway.</w:t>
      </w:r>
    </w:p>
  </w:comment>
  <w:comment w:id="3" w:author="Estes, Becky -FS" w:date="2013-06-21T10:14:00Z" w:initials="BLE">
    <w:p w14:paraId="4557E2D9" w14:textId="4B538423" w:rsidR="002D7A00" w:rsidRDefault="002D7A00">
      <w:pPr>
        <w:pStyle w:val="CommentText"/>
      </w:pPr>
      <w:r>
        <w:rPr>
          <w:rStyle w:val="CommentReference"/>
        </w:rPr>
        <w:annotationRef/>
      </w:r>
      <w:r>
        <w:t>This seems like a very small amout.  Does it occur at higher elevation?</w:t>
      </w:r>
    </w:p>
  </w:comment>
  <w:comment w:id="4" w:author="Maritza Mallek" w:date="2013-06-24T13:33:00Z" w:initials="MM">
    <w:p w14:paraId="134FC674" w14:textId="34DE17A0" w:rsidR="002D7A00" w:rsidRDefault="002D7A00">
      <w:pPr>
        <w:pStyle w:val="CommentText"/>
      </w:pPr>
      <w:r>
        <w:rPr>
          <w:rStyle w:val="CommentReference"/>
        </w:rPr>
        <w:annotationRef/>
      </w:r>
      <w:r>
        <w:t>Talked about this with Becky; decided to just remove ASP</w:t>
      </w:r>
    </w:p>
  </w:comment>
  <w:comment w:id="5" w:author="Estes, Becky -FS" w:date="2013-06-21T10:22:00Z" w:initials="BLE">
    <w:p w14:paraId="53E59592" w14:textId="1AF15EB9" w:rsidR="002D7A00" w:rsidRDefault="002D7A00">
      <w:pPr>
        <w:pStyle w:val="CommentText"/>
      </w:pPr>
      <w:r>
        <w:rPr>
          <w:rStyle w:val="CommentReference"/>
        </w:rPr>
        <w:annotationRef/>
      </w:r>
      <w:r>
        <w:t>We are not including at LIDE here?  It will be in the DFTO description correct?</w:t>
      </w:r>
    </w:p>
  </w:comment>
  <w:comment w:id="6" w:author="Maritza Mallek" w:date="2013-06-24T13:34:00Z" w:initials="MM">
    <w:p w14:paraId="473D1364" w14:textId="489B900B" w:rsidR="002D7A00" w:rsidRDefault="002D7A00">
      <w:pPr>
        <w:pStyle w:val="CommentText"/>
      </w:pPr>
      <w:r>
        <w:rPr>
          <w:rStyle w:val="CommentReference"/>
        </w:rPr>
        <w:annotationRef/>
      </w:r>
      <w:r>
        <w:t>DF-TO type is totally different. Should note whether official reviewer comments on the absence of LIDE here.</w:t>
      </w:r>
    </w:p>
  </w:comment>
  <w:comment w:id="7" w:author="Estes, Becky -FS" w:date="2013-06-21T10:26:00Z" w:initials="BLE">
    <w:p w14:paraId="38CB8E1D" w14:textId="6BD53C8C" w:rsidR="002D7A00" w:rsidRDefault="002D7A00">
      <w:pPr>
        <w:pStyle w:val="CommentText"/>
      </w:pPr>
      <w:r>
        <w:rPr>
          <w:rStyle w:val="CommentReference"/>
        </w:rPr>
        <w:annotationRef/>
      </w:r>
      <w:r>
        <w:t>It might be good to mention that in some cases QUCH can occur in pure stands particularly on harsh sites.</w:t>
      </w:r>
    </w:p>
  </w:comment>
  <w:comment w:id="9" w:author="Estes, Becky -FS" w:date="2013-06-21T10:32:00Z" w:initials="BLE">
    <w:p w14:paraId="7A15DC30" w14:textId="3617FD6B" w:rsidR="002D7A00" w:rsidRDefault="002D7A00">
      <w:pPr>
        <w:pStyle w:val="CommentText"/>
      </w:pPr>
      <w:r>
        <w:rPr>
          <w:rStyle w:val="CommentReference"/>
        </w:rPr>
        <w:annotationRef/>
      </w:r>
      <w:r>
        <w:t>It can also occur on steep and rocky slopes.</w:t>
      </w:r>
    </w:p>
  </w:comment>
  <w:comment w:id="10" w:author="Estes, Becky -FS" w:date="2013-06-21T10:33:00Z" w:initials="BLE">
    <w:p w14:paraId="5161B89A" w14:textId="799713AF" w:rsidR="002D7A00" w:rsidRDefault="002D7A00">
      <w:pPr>
        <w:pStyle w:val="CommentText"/>
      </w:pPr>
      <w:r>
        <w:rPr>
          <w:rStyle w:val="CommentReference"/>
        </w:rPr>
        <w:annotationRef/>
      </w:r>
      <w:r>
        <w:t>But most aspects are north and south facing.</w:t>
      </w:r>
    </w:p>
  </w:comment>
  <w:comment w:id="11" w:author="Maritza Mallek" w:date="2013-06-24T14:45:00Z" w:initials="MM">
    <w:p w14:paraId="42A78A5C" w14:textId="6F6D3D51" w:rsidR="002D7A00" w:rsidRDefault="002D7A00">
      <w:pPr>
        <w:pStyle w:val="CommentText"/>
      </w:pPr>
      <w:r>
        <w:rPr>
          <w:rStyle w:val="CommentReference"/>
        </w:rPr>
        <w:annotationRef/>
      </w:r>
      <w:r>
        <w:t>Really?</w:t>
      </w:r>
    </w:p>
  </w:comment>
  <w:comment w:id="12" w:author="Estes, Becky -FS" w:date="2013-06-21T10:34:00Z" w:initials="BLE">
    <w:p w14:paraId="7D51BCE1" w14:textId="065B857B" w:rsidR="002D7A00" w:rsidRDefault="002D7A00">
      <w:pPr>
        <w:pStyle w:val="CommentText"/>
      </w:pPr>
      <w:r>
        <w:rPr>
          <w:rStyle w:val="CommentReference"/>
        </w:rPr>
        <w:annotationRef/>
      </w:r>
      <w:r>
        <w:t>Where is this aspen located?  I am wondering if it is an error.</w:t>
      </w:r>
    </w:p>
  </w:comment>
  <w:comment w:id="13" w:author="Estes, Becky -FS" w:date="2013-06-21T10:34:00Z" w:initials="BLE">
    <w:p w14:paraId="33DB0966" w14:textId="230B2330" w:rsidR="002D7A00" w:rsidRDefault="002D7A00">
      <w:pPr>
        <w:pStyle w:val="CommentText"/>
      </w:pPr>
      <w:r>
        <w:rPr>
          <w:rStyle w:val="CommentReference"/>
        </w:rPr>
        <w:annotationRef/>
      </w:r>
      <w:r>
        <w:t>Should this go in the disturbance section?</w:t>
      </w:r>
    </w:p>
  </w:comment>
  <w:comment w:id="14" w:author="Estes, Becky -FS" w:date="2013-06-21T10:59:00Z" w:initials="BLE">
    <w:p w14:paraId="5CEAA1E6" w14:textId="29867020" w:rsidR="002D7A00" w:rsidRDefault="002D7A00">
      <w:pPr>
        <w:pStyle w:val="CommentText"/>
      </w:pPr>
      <w:r>
        <w:rPr>
          <w:rStyle w:val="CommentReference"/>
        </w:rPr>
        <w:annotationRef/>
      </w:r>
      <w:r>
        <w:t>Do we have a variable range of aspen disturbance based on where they are on the landscape?</w:t>
      </w:r>
    </w:p>
  </w:comment>
  <w:comment w:id="15" w:author="Estes, Becky -FS" w:date="2013-06-21T10:47:00Z" w:initials="BLE">
    <w:p w14:paraId="5853DEE0" w14:textId="58A58A7D" w:rsidR="002D7A00" w:rsidRDefault="002D7A00">
      <w:pPr>
        <w:pStyle w:val="CommentText"/>
      </w:pPr>
      <w:r>
        <w:rPr>
          <w:rStyle w:val="CommentReference"/>
        </w:rPr>
        <w:annotationRef/>
      </w:r>
      <w:r>
        <w:t>I wonder if we should be using intensity here?</w:t>
      </w:r>
    </w:p>
  </w:comment>
  <w:comment w:id="16" w:author="Maritza Mallek" w:date="2013-06-24T14:48:00Z" w:initials="MM">
    <w:p w14:paraId="466FC4DD" w14:textId="599F6997" w:rsidR="002D7A00" w:rsidRDefault="002D7A00">
      <w:pPr>
        <w:pStyle w:val="CommentText"/>
      </w:pPr>
      <w:r>
        <w:rPr>
          <w:rStyle w:val="CommentReference"/>
        </w:rPr>
        <w:annotationRef/>
      </w:r>
      <w:r>
        <w:t>When people ask about this need to refer them to the FAQ.</w:t>
      </w:r>
    </w:p>
  </w:comment>
  <w:comment w:id="17" w:author="Estes, Becky -FS" w:date="2013-06-21T10:53:00Z" w:initials="BLE">
    <w:p w14:paraId="61BEBAFE" w14:textId="4ABA9A2B" w:rsidR="002D7A00" w:rsidRDefault="002D7A00">
      <w:pPr>
        <w:pStyle w:val="CommentText"/>
      </w:pPr>
      <w:r>
        <w:rPr>
          <w:rStyle w:val="CommentReference"/>
        </w:rPr>
        <w:annotationRef/>
      </w:r>
      <w:r>
        <w:t>Is this just black oak forests?</w:t>
      </w:r>
    </w:p>
  </w:comment>
  <w:comment w:id="18" w:author="Estes, Becky -FS" w:date="2013-06-21T10:54:00Z" w:initials="BLE">
    <w:p w14:paraId="73B9415B" w14:textId="49F43F68" w:rsidR="002D7A00" w:rsidRDefault="002D7A00">
      <w:pPr>
        <w:pStyle w:val="CommentText"/>
      </w:pPr>
      <w:r>
        <w:rPr>
          <w:rStyle w:val="CommentReference"/>
        </w:rPr>
        <w:annotationRef/>
      </w:r>
      <w:r>
        <w:t>I think we should be consistent as to whether we use scientific or common names.</w:t>
      </w:r>
    </w:p>
  </w:comment>
  <w:comment w:id="19" w:author="Maritza Mallek" w:date="2013-06-24T15:02:00Z" w:initials="MM">
    <w:p w14:paraId="557E4564" w14:textId="69C43165" w:rsidR="002D7A00" w:rsidRDefault="002D7A00">
      <w:pPr>
        <w:pStyle w:val="CommentText"/>
      </w:pPr>
      <w:r>
        <w:rPr>
          <w:rStyle w:val="CommentReference"/>
        </w:rPr>
        <w:annotationRef/>
      </w:r>
      <w:r>
        <w:t>This is the same as the original source. Maybe I should put in quotes?</w:t>
      </w:r>
    </w:p>
  </w:comment>
  <w:comment w:id="20" w:author="Estes, Becky -FS" w:date="2013-06-21T10:55:00Z" w:initials="BLE">
    <w:p w14:paraId="01140FE7" w14:textId="69E2F880" w:rsidR="002D7A00" w:rsidRDefault="002D7A00">
      <w:pPr>
        <w:pStyle w:val="CommentText"/>
      </w:pPr>
      <w:r>
        <w:rPr>
          <w:rStyle w:val="CommentReference"/>
        </w:rPr>
        <w:annotationRef/>
      </w:r>
      <w:r>
        <w:t>I don’t think we need to include just state that it is a through review.</w:t>
      </w:r>
    </w:p>
  </w:comment>
  <w:comment w:id="21" w:author="Maritza Mallek" w:date="2013-06-24T15:04:00Z" w:initials="MM">
    <w:p w14:paraId="5EF02BFF" w14:textId="031FCD2F" w:rsidR="002D7A00" w:rsidRDefault="002D7A00">
      <w:pPr>
        <w:pStyle w:val="CommentText"/>
      </w:pPr>
      <w:r>
        <w:rPr>
          <w:rStyle w:val="CommentReference"/>
        </w:rPr>
        <w:annotationRef/>
      </w:r>
      <w:r>
        <w:t>I think keeping it will be helpful to Kevin and I down the road.</w:t>
      </w:r>
    </w:p>
  </w:comment>
  <w:comment w:id="22" w:author="Estes, Becky -FS" w:date="2013-06-21T10:57:00Z" w:initials="BLE">
    <w:p w14:paraId="43642E47" w14:textId="7D94B5CD" w:rsidR="002D7A00" w:rsidRDefault="002D7A00">
      <w:pPr>
        <w:pStyle w:val="CommentText"/>
      </w:pPr>
      <w:r>
        <w:rPr>
          <w:rStyle w:val="CommentReference"/>
        </w:rPr>
        <w:annotationRef/>
      </w:r>
      <w:r>
        <w:t>Do we explain how we calculate these numbers in the general document?</w:t>
      </w:r>
    </w:p>
  </w:comment>
  <w:comment w:id="23" w:author="Maritza Mallek" w:date="2013-06-24T15:11:00Z" w:initials="MM">
    <w:p w14:paraId="760F26C3" w14:textId="7960B326" w:rsidR="002D7A00" w:rsidRDefault="002D7A00">
      <w:pPr>
        <w:pStyle w:val="CommentText"/>
      </w:pPr>
      <w:r>
        <w:rPr>
          <w:rStyle w:val="CommentReference"/>
        </w:rPr>
        <w:annotationRef/>
      </w:r>
      <w:r>
        <w:t>Not sure what general document she means. Also not sure why this is necessary to explain in the documents. Maybe in methodology at some point.</w:t>
      </w:r>
    </w:p>
  </w:comment>
  <w:comment w:id="26" w:author="Estes, Becky -FS" w:date="2013-06-21T10:57:00Z" w:initials="BLE">
    <w:p w14:paraId="78A97E68" w14:textId="47492A5A" w:rsidR="002D7A00" w:rsidRDefault="002D7A00">
      <w:pPr>
        <w:pStyle w:val="CommentText"/>
      </w:pPr>
      <w:r>
        <w:rPr>
          <w:rStyle w:val="CommentReference"/>
        </w:rPr>
        <w:annotationRef/>
      </w:r>
      <w:r>
        <w:t>I don’t know that we should include the Klamath model.  Does it cover Sierran locations?</w:t>
      </w:r>
    </w:p>
  </w:comment>
  <w:comment w:id="27" w:author="Maritza Mallek" w:date="2013-06-24T15:13:00Z" w:initials="MM">
    <w:p w14:paraId="4378EEC1" w14:textId="26618483" w:rsidR="002D7A00" w:rsidRDefault="002D7A00">
      <w:pPr>
        <w:pStyle w:val="CommentText"/>
      </w:pPr>
      <w:r>
        <w:rPr>
          <w:rStyle w:val="CommentReference"/>
        </w:rPr>
        <w:annotationRef/>
      </w:r>
      <w:r>
        <w:t>It’s as close as we can get. Can only work with the LandFire models that exist. But we can use local knowledge to adjust the numbers.</w:t>
      </w:r>
    </w:p>
  </w:comment>
  <w:comment w:id="28" w:author="Estes, Becky -FS" w:date="2013-06-21T11:00:00Z" w:initials="BLE">
    <w:p w14:paraId="25883745" w14:textId="3DFA2B64" w:rsidR="002D7A00" w:rsidRDefault="002D7A00">
      <w:pPr>
        <w:pStyle w:val="CommentText"/>
      </w:pPr>
      <w:r>
        <w:rPr>
          <w:rStyle w:val="CommentReference"/>
        </w:rPr>
        <w:annotationRef/>
      </w:r>
      <w:r>
        <w:t>Seems like this should be longer.</w:t>
      </w:r>
    </w:p>
  </w:comment>
  <w:comment w:id="29" w:author="Maritza Mallek" w:date="2013-06-24T15:49:00Z" w:initials="MM">
    <w:p w14:paraId="3A42A53B" w14:textId="34AE6845" w:rsidR="002D7A00" w:rsidRDefault="002D7A00">
      <w:pPr>
        <w:pStyle w:val="CommentText"/>
      </w:pPr>
      <w:r>
        <w:rPr>
          <w:rStyle w:val="CommentReference"/>
        </w:rPr>
        <w:annotationRef/>
      </w:r>
      <w:r>
        <w:t>We have to get real numbers from people. I have no idea whether they mean twice as long, three times as long, order of magnitude, etc. For now I just increased the FRI for low mortality across the board from ~11 to 20.</w:t>
      </w:r>
    </w:p>
  </w:comment>
  <w:comment w:id="30" w:author="Estes, Becky -FS" w:date="2013-06-21T11:01:00Z" w:initials="BLE">
    <w:p w14:paraId="415F6B94" w14:textId="5EDBD325" w:rsidR="002D7A00" w:rsidRDefault="002D7A00">
      <w:pPr>
        <w:pStyle w:val="CommentText"/>
      </w:pPr>
      <w:r>
        <w:rPr>
          <w:rStyle w:val="CommentReference"/>
        </w:rPr>
        <w:annotationRef/>
      </w:r>
      <w:r>
        <w:t>Is this described in the general document?</w:t>
      </w:r>
    </w:p>
  </w:comment>
  <w:comment w:id="31" w:author="Maritza Mallek" w:date="2013-06-24T15:45:00Z" w:initials="MM">
    <w:p w14:paraId="3B98E214" w14:textId="612BBEE3" w:rsidR="002D7A00" w:rsidRDefault="002D7A00">
      <w:pPr>
        <w:pStyle w:val="CommentText"/>
      </w:pPr>
      <w:r>
        <w:rPr>
          <w:rStyle w:val="CommentReference"/>
        </w:rPr>
        <w:annotationRef/>
      </w:r>
      <w:r>
        <w:t>Not sure if she is saying there is not enough information here.</w:t>
      </w:r>
    </w:p>
  </w:comment>
  <w:comment w:id="32" w:author="Estes, Becky -FS" w:date="2013-06-21T11:02:00Z" w:initials="BLE">
    <w:p w14:paraId="32401858" w14:textId="7E87E276" w:rsidR="002D7A00" w:rsidRDefault="002D7A00">
      <w:pPr>
        <w:pStyle w:val="CommentText"/>
      </w:pPr>
      <w:r>
        <w:rPr>
          <w:rStyle w:val="CommentReference"/>
        </w:rPr>
        <w:annotationRef/>
      </w:r>
      <w:r>
        <w:t>I will have to look at this aspen type but I think we could probably omit it from this model document.</w:t>
      </w:r>
    </w:p>
  </w:comment>
  <w:comment w:id="33" w:author="Maritza Mallek" w:date="2013-06-24T15:45:00Z" w:initials="MM">
    <w:p w14:paraId="6646E4AD" w14:textId="01ACC79F" w:rsidR="002D7A00" w:rsidRDefault="002D7A00">
      <w:pPr>
        <w:pStyle w:val="CommentText"/>
      </w:pPr>
      <w:r>
        <w:rPr>
          <w:rStyle w:val="CommentReference"/>
        </w:rPr>
        <w:annotationRef/>
      </w:r>
      <w:r>
        <w:t>We discussed this extensively and I wanted to get rid of it, but there was a sense that it was a possible outcome. We can make it a very rare outcome in the model without too much trouble.</w:t>
      </w:r>
    </w:p>
  </w:comment>
  <w:comment w:id="34" w:author="Estes, Becky -FS" w:date="2013-06-21T11:06:00Z" w:initials="BLE">
    <w:p w14:paraId="3E07D189" w14:textId="27EF9FDE" w:rsidR="002D7A00" w:rsidRDefault="002D7A00">
      <w:pPr>
        <w:pStyle w:val="CommentText"/>
      </w:pPr>
      <w:r>
        <w:rPr>
          <w:rStyle w:val="CommentReference"/>
        </w:rPr>
        <w:annotationRef/>
      </w:r>
      <w:r>
        <w:t>Yes.</w:t>
      </w:r>
    </w:p>
  </w:comment>
  <w:comment w:id="37" w:author="Estes, Becky -FS" w:date="2013-06-21T11:09:00Z" w:initials="BLE">
    <w:p w14:paraId="41797948" w14:textId="27FA6308" w:rsidR="002D7A00" w:rsidRDefault="002D7A00">
      <w:pPr>
        <w:pStyle w:val="CommentText"/>
      </w:pPr>
      <w:r>
        <w:rPr>
          <w:rStyle w:val="CommentReference"/>
        </w:rPr>
        <w:annotationRef/>
      </w:r>
      <w:r>
        <w:t>I am not quite understanding this.</w:t>
      </w:r>
    </w:p>
  </w:comment>
  <w:comment w:id="38" w:author="Maritza Mallek" w:date="2013-06-24T15:52:00Z" w:initials="MM">
    <w:p w14:paraId="0002037A" w14:textId="28ADE592" w:rsidR="002D7A00" w:rsidRDefault="002D7A00">
      <w:pPr>
        <w:pStyle w:val="CommentText"/>
      </w:pPr>
      <w:r>
        <w:rPr>
          <w:rStyle w:val="CommentReference"/>
        </w:rPr>
        <w:annotationRef/>
      </w:r>
      <w:r>
        <w:t>Changed “chaparral” to “shrub”</w:t>
      </w:r>
    </w:p>
  </w:comment>
  <w:comment w:id="39" w:author="Estes, Becky -FS" w:date="2013-06-21T11:09:00Z" w:initials="BLE">
    <w:p w14:paraId="4BB5FFB3" w14:textId="76639982" w:rsidR="002D7A00" w:rsidRDefault="002D7A00">
      <w:pPr>
        <w:pStyle w:val="CommentText"/>
      </w:pPr>
      <w:r>
        <w:rPr>
          <w:rStyle w:val="CommentReference"/>
        </w:rPr>
        <w:annotationRef/>
      </w:r>
      <w:r>
        <w:t>This isn’t a management practice anymore.</w:t>
      </w:r>
    </w:p>
  </w:comment>
  <w:comment w:id="40" w:author="Maritza Mallek" w:date="2013-06-24T15:52:00Z" w:initials="MM">
    <w:p w14:paraId="324CE67C" w14:textId="7C701567" w:rsidR="002D7A00" w:rsidRDefault="002D7A00">
      <w:pPr>
        <w:pStyle w:val="CommentText"/>
      </w:pPr>
      <w:r>
        <w:rPr>
          <w:rStyle w:val="CommentReference"/>
        </w:rPr>
        <w:annotationRef/>
      </w:r>
      <w:r>
        <w:t>Am guessing the idea was to delete the sentence? Removed it from new version.</w:t>
      </w:r>
    </w:p>
  </w:comment>
  <w:comment w:id="41" w:author="Estes, Becky -FS" w:date="2013-06-21T11:23:00Z" w:initials="BLE">
    <w:p w14:paraId="159B30FE" w14:textId="7FF1AF0D" w:rsidR="002D7A00" w:rsidRDefault="002D7A00">
      <w:pPr>
        <w:pStyle w:val="CommentText"/>
      </w:pPr>
      <w:r>
        <w:rPr>
          <w:rStyle w:val="CommentReference"/>
        </w:rPr>
        <w:annotationRef/>
      </w:r>
      <w:r>
        <w:t>I am thinking this should be slightly higher since those stands can be closed fairly rapidly.</w:t>
      </w:r>
    </w:p>
  </w:comment>
  <w:comment w:id="42" w:author="Maritza Mallek" w:date="2013-06-24T15:57:00Z" w:initials="MM">
    <w:p w14:paraId="72F21065" w14:textId="51763AD9" w:rsidR="002D7A00" w:rsidRDefault="002D7A00">
      <w:pPr>
        <w:pStyle w:val="CommentText"/>
      </w:pPr>
      <w:r>
        <w:rPr>
          <w:rStyle w:val="CommentReference"/>
        </w:rPr>
        <w:annotationRef/>
      </w:r>
      <w:r>
        <w:t xml:space="preserve">No alternative is suggested(!) Have no idea what would be best. Made new distribution of 0.4, 0.6 based on BPS saying succession to MDO after 25 years and MDC after 15.  </w:t>
      </w:r>
    </w:p>
  </w:comment>
  <w:comment w:id="43" w:author="Estes, Becky -FS" w:date="2013-06-21T11:29:00Z" w:initials="BLE">
    <w:p w14:paraId="0D090B56" w14:textId="45365440" w:rsidR="002D7A00" w:rsidRDefault="002D7A00">
      <w:pPr>
        <w:pStyle w:val="CommentText"/>
      </w:pPr>
      <w:r>
        <w:rPr>
          <w:rStyle w:val="CommentReference"/>
        </w:rPr>
        <w:annotationRef/>
      </w:r>
      <w:r>
        <w:t>On the figure is typical referring to transition to late seral?</w:t>
      </w:r>
    </w:p>
  </w:comment>
  <w:comment w:id="44" w:author="Estes, Becky -FS" w:date="2013-06-21T11:29:00Z" w:initials="BLE">
    <w:p w14:paraId="504AF8D6" w14:textId="040F2E91" w:rsidR="002D7A00" w:rsidRDefault="002D7A00">
      <w:pPr>
        <w:pStyle w:val="CommentText"/>
      </w:pPr>
      <w:r>
        <w:rPr>
          <w:rStyle w:val="CommentReference"/>
        </w:rPr>
        <w:annotationRef/>
      </w:r>
      <w:r>
        <w:t>I think that the high mortality fire needs to be higher.  Hopefully, this is something Kyle can help us out with.</w:t>
      </w:r>
    </w:p>
  </w:comment>
  <w:comment w:id="45" w:author="Estes, Becky -FS" w:date="2013-06-21T11:30:00Z" w:initials="BLE">
    <w:p w14:paraId="5436AAFA" w14:textId="486984A6" w:rsidR="002D7A00" w:rsidRDefault="002D7A00">
      <w:pPr>
        <w:pStyle w:val="CommentText"/>
      </w:pPr>
      <w:r>
        <w:rPr>
          <w:rStyle w:val="CommentReference"/>
        </w:rPr>
        <w:annotationRef/>
      </w:r>
      <w:r>
        <w:t>I think that the high mortality fire needs to be higher.  Hopefully, this is something Kyle can help us out with.</w:t>
      </w:r>
    </w:p>
  </w:comment>
  <w:comment w:id="46" w:author="Maritza Mallek" w:date="2013-06-24T16:41:00Z" w:initials="MM">
    <w:p w14:paraId="19026E6D" w14:textId="00663718" w:rsidR="002D7A00" w:rsidRDefault="002D7A00">
      <w:pPr>
        <w:pStyle w:val="CommentText"/>
      </w:pPr>
      <w:r>
        <w:rPr>
          <w:rStyle w:val="CommentReference"/>
        </w:rPr>
        <w:annotationRef/>
      </w:r>
      <w:r>
        <w:t>So I won’t change this until we hear from Kyle.</w:t>
      </w:r>
    </w:p>
  </w:comment>
  <w:comment w:id="47" w:author="Estes, Becky -FS" w:date="2013-06-21T11:27:00Z" w:initials="BLE">
    <w:p w14:paraId="04B6C617" w14:textId="028AFEE9" w:rsidR="002D7A00" w:rsidRDefault="002D7A00">
      <w:pPr>
        <w:pStyle w:val="CommentText"/>
      </w:pPr>
      <w:r>
        <w:rPr>
          <w:rStyle w:val="CommentReference"/>
        </w:rPr>
        <w:annotationRef/>
      </w:r>
      <w:r>
        <w:t>Most conditions are relatively open.</w:t>
      </w:r>
    </w:p>
  </w:comment>
  <w:comment w:id="48" w:author="Maritza Mallek" w:date="2013-06-24T16:44:00Z" w:initials="MM">
    <w:p w14:paraId="1EE01C1F" w14:textId="15AB8FA2" w:rsidR="002D7A00" w:rsidRDefault="002D7A00">
      <w:pPr>
        <w:pStyle w:val="CommentText"/>
      </w:pPr>
      <w:r>
        <w:rPr>
          <w:rStyle w:val="CommentReference"/>
        </w:rPr>
        <w:annotationRef/>
      </w:r>
      <w:r>
        <w:t>Not sure if she means most condition classes here. If so that should be reflected in the condition class chart below. If it just means Late is open…I can add a sentence and cite pers. comm.</w:t>
      </w:r>
    </w:p>
  </w:comment>
  <w:comment w:id="49" w:author="Estes, Becky -FS" w:date="2013-06-21T11:25:00Z" w:initials="BLE">
    <w:p w14:paraId="75D572AB" w14:textId="3C82E5CD" w:rsidR="002D7A00" w:rsidRDefault="002D7A00">
      <w:pPr>
        <w:pStyle w:val="CommentText"/>
      </w:pPr>
      <w:r>
        <w:rPr>
          <w:rStyle w:val="CommentReference"/>
        </w:rPr>
        <w:annotationRef/>
      </w:r>
      <w:r>
        <w:t>I feel like this should be higher as well.  This probably depends on whether the patch is open or closed.  In closed condition, the liklihood of a high mortality fire is greater.</w:t>
      </w:r>
    </w:p>
  </w:comment>
  <w:comment w:id="50" w:author="Estes, Becky -FS" w:date="2013-06-21T11:20:00Z" w:initials="BLE">
    <w:p w14:paraId="7FA191A0" w14:textId="362070FB" w:rsidR="002D7A00" w:rsidRDefault="002D7A00">
      <w:pPr>
        <w:pStyle w:val="CommentText"/>
      </w:pPr>
      <w:r>
        <w:rPr>
          <w:rStyle w:val="CommentReference"/>
        </w:rPr>
        <w:annotationRef/>
      </w:r>
      <w:r>
        <w:t>Why is this 0 – 29.9?</w:t>
      </w:r>
    </w:p>
  </w:comment>
  <w:comment w:id="51" w:author="Maritza Mallek" w:date="2013-06-24T16:47:00Z" w:initials="MM">
    <w:p w14:paraId="1FE9898F" w14:textId="759707A6" w:rsidR="002D7A00" w:rsidRDefault="002D7A00">
      <w:pPr>
        <w:pStyle w:val="CommentText"/>
      </w:pPr>
      <w:r>
        <w:rPr>
          <w:rStyle w:val="CommentReference"/>
        </w:rPr>
        <w:annotationRef/>
      </w:r>
      <w:r>
        <w:t>No change to doc, but for reference – this is because if the OTD2 is over 30 it is assigned to late.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23559" w14:textId="77777777" w:rsidR="002D7A00" w:rsidRDefault="002D7A00" w:rsidP="0097477C">
      <w:r>
        <w:separator/>
      </w:r>
    </w:p>
  </w:endnote>
  <w:endnote w:type="continuationSeparator" w:id="0">
    <w:p w14:paraId="4604CC96" w14:textId="77777777" w:rsidR="002D7A00" w:rsidRDefault="002D7A00" w:rsidP="009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BA8E2" w14:textId="77777777" w:rsidR="002D7A00" w:rsidRDefault="002D7A00" w:rsidP="00003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2563A6" w14:textId="77777777" w:rsidR="002D7A00" w:rsidRDefault="002D7A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ACBC8" w14:textId="77777777" w:rsidR="002D7A00" w:rsidRDefault="002D7A00" w:rsidP="00003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2E4F">
      <w:rPr>
        <w:rStyle w:val="PageNumber"/>
      </w:rPr>
      <w:t>1</w:t>
    </w:r>
    <w:r>
      <w:rPr>
        <w:rStyle w:val="PageNumber"/>
      </w:rPr>
      <w:fldChar w:fldCharType="end"/>
    </w:r>
  </w:p>
  <w:p w14:paraId="7B3CD37F" w14:textId="77777777" w:rsidR="002D7A00" w:rsidRDefault="002D7A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3A0C" w14:textId="77777777" w:rsidR="002D7A00" w:rsidRDefault="002D7A00" w:rsidP="0097477C">
      <w:r>
        <w:separator/>
      </w:r>
    </w:p>
  </w:footnote>
  <w:footnote w:type="continuationSeparator" w:id="0">
    <w:p w14:paraId="486B662F" w14:textId="77777777" w:rsidR="002D7A00" w:rsidRDefault="002D7A00" w:rsidP="0097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6E"/>
    <w:rsid w:val="00003388"/>
    <w:rsid w:val="0006633D"/>
    <w:rsid w:val="0006709F"/>
    <w:rsid w:val="000C6277"/>
    <w:rsid w:val="000D1DEF"/>
    <w:rsid w:val="000E656A"/>
    <w:rsid w:val="00102292"/>
    <w:rsid w:val="001275B1"/>
    <w:rsid w:val="00141E57"/>
    <w:rsid w:val="00147B39"/>
    <w:rsid w:val="001D339A"/>
    <w:rsid w:val="001E6069"/>
    <w:rsid w:val="001F426F"/>
    <w:rsid w:val="00211E25"/>
    <w:rsid w:val="0025629D"/>
    <w:rsid w:val="0027250E"/>
    <w:rsid w:val="00286091"/>
    <w:rsid w:val="00297D5B"/>
    <w:rsid w:val="002D3552"/>
    <w:rsid w:val="002D7A00"/>
    <w:rsid w:val="002E14AF"/>
    <w:rsid w:val="002F195F"/>
    <w:rsid w:val="002F2641"/>
    <w:rsid w:val="00301049"/>
    <w:rsid w:val="0030432A"/>
    <w:rsid w:val="00306D46"/>
    <w:rsid w:val="003645F5"/>
    <w:rsid w:val="0037253B"/>
    <w:rsid w:val="003B41B6"/>
    <w:rsid w:val="003C0704"/>
    <w:rsid w:val="003F21CD"/>
    <w:rsid w:val="00453DBF"/>
    <w:rsid w:val="004627F6"/>
    <w:rsid w:val="00465104"/>
    <w:rsid w:val="004B1A2C"/>
    <w:rsid w:val="004B27FE"/>
    <w:rsid w:val="004E6E75"/>
    <w:rsid w:val="004F2C90"/>
    <w:rsid w:val="005200EC"/>
    <w:rsid w:val="00527A51"/>
    <w:rsid w:val="005504F4"/>
    <w:rsid w:val="005520EA"/>
    <w:rsid w:val="0055648A"/>
    <w:rsid w:val="0056352B"/>
    <w:rsid w:val="00586FC3"/>
    <w:rsid w:val="00597F0F"/>
    <w:rsid w:val="00624860"/>
    <w:rsid w:val="00651195"/>
    <w:rsid w:val="00672A96"/>
    <w:rsid w:val="006E5355"/>
    <w:rsid w:val="006F4E20"/>
    <w:rsid w:val="006F6E00"/>
    <w:rsid w:val="00711D89"/>
    <w:rsid w:val="00722D2A"/>
    <w:rsid w:val="00737FBB"/>
    <w:rsid w:val="00745DAC"/>
    <w:rsid w:val="00757074"/>
    <w:rsid w:val="0078056C"/>
    <w:rsid w:val="00792F74"/>
    <w:rsid w:val="007A385C"/>
    <w:rsid w:val="007F2F0B"/>
    <w:rsid w:val="00850C0A"/>
    <w:rsid w:val="00874FC3"/>
    <w:rsid w:val="00884C0A"/>
    <w:rsid w:val="008858CC"/>
    <w:rsid w:val="008870CB"/>
    <w:rsid w:val="008967BA"/>
    <w:rsid w:val="008D023F"/>
    <w:rsid w:val="008D5063"/>
    <w:rsid w:val="008E30D7"/>
    <w:rsid w:val="008E4AFD"/>
    <w:rsid w:val="008F0DBF"/>
    <w:rsid w:val="00931DBE"/>
    <w:rsid w:val="00954D7A"/>
    <w:rsid w:val="00966319"/>
    <w:rsid w:val="0097477C"/>
    <w:rsid w:val="009A5D60"/>
    <w:rsid w:val="009C7F24"/>
    <w:rsid w:val="009F078E"/>
    <w:rsid w:val="00A0143A"/>
    <w:rsid w:val="00A21CE8"/>
    <w:rsid w:val="00A24ADA"/>
    <w:rsid w:val="00AB433E"/>
    <w:rsid w:val="00AF5D2B"/>
    <w:rsid w:val="00B27B6E"/>
    <w:rsid w:val="00B3164F"/>
    <w:rsid w:val="00B505B5"/>
    <w:rsid w:val="00B74822"/>
    <w:rsid w:val="00BF4C9E"/>
    <w:rsid w:val="00C01BE4"/>
    <w:rsid w:val="00C11A08"/>
    <w:rsid w:val="00C31A49"/>
    <w:rsid w:val="00C56A89"/>
    <w:rsid w:val="00C57234"/>
    <w:rsid w:val="00C94B8C"/>
    <w:rsid w:val="00CA1698"/>
    <w:rsid w:val="00CA2E4F"/>
    <w:rsid w:val="00CD1711"/>
    <w:rsid w:val="00CE71AE"/>
    <w:rsid w:val="00CE7B82"/>
    <w:rsid w:val="00D06FF8"/>
    <w:rsid w:val="00D1584F"/>
    <w:rsid w:val="00D20877"/>
    <w:rsid w:val="00D6111E"/>
    <w:rsid w:val="00D74601"/>
    <w:rsid w:val="00D93F5C"/>
    <w:rsid w:val="00E00F28"/>
    <w:rsid w:val="00E0268D"/>
    <w:rsid w:val="00E02AA0"/>
    <w:rsid w:val="00E41604"/>
    <w:rsid w:val="00E50735"/>
    <w:rsid w:val="00E5230A"/>
    <w:rsid w:val="00E56B6D"/>
    <w:rsid w:val="00E57639"/>
    <w:rsid w:val="00EC5BA7"/>
    <w:rsid w:val="00F07DF2"/>
    <w:rsid w:val="00F14D3C"/>
    <w:rsid w:val="00F15C00"/>
    <w:rsid w:val="00F37EEC"/>
    <w:rsid w:val="00F658C0"/>
    <w:rsid w:val="00F843FD"/>
    <w:rsid w:val="00F94B8B"/>
    <w:rsid w:val="00FA0750"/>
    <w:rsid w:val="00FB5E82"/>
    <w:rsid w:val="00FD00E9"/>
    <w:rsid w:val="00FF6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A68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335">
      <w:bodyDiv w:val="1"/>
      <w:marLeft w:val="0"/>
      <w:marRight w:val="0"/>
      <w:marTop w:val="0"/>
      <w:marBottom w:val="0"/>
      <w:divBdr>
        <w:top w:val="none" w:sz="0" w:space="0" w:color="auto"/>
        <w:left w:val="none" w:sz="0" w:space="0" w:color="auto"/>
        <w:bottom w:val="none" w:sz="0" w:space="0" w:color="auto"/>
        <w:right w:val="none" w:sz="0" w:space="0" w:color="auto"/>
      </w:divBdr>
    </w:div>
    <w:div w:id="270866941">
      <w:bodyDiv w:val="1"/>
      <w:marLeft w:val="0"/>
      <w:marRight w:val="0"/>
      <w:marTop w:val="0"/>
      <w:marBottom w:val="0"/>
      <w:divBdr>
        <w:top w:val="none" w:sz="0" w:space="0" w:color="auto"/>
        <w:left w:val="none" w:sz="0" w:space="0" w:color="auto"/>
        <w:bottom w:val="none" w:sz="0" w:space="0" w:color="auto"/>
        <w:right w:val="none" w:sz="0" w:space="0" w:color="auto"/>
      </w:divBdr>
    </w:div>
    <w:div w:id="601499348">
      <w:bodyDiv w:val="1"/>
      <w:marLeft w:val="0"/>
      <w:marRight w:val="0"/>
      <w:marTop w:val="0"/>
      <w:marBottom w:val="0"/>
      <w:divBdr>
        <w:top w:val="none" w:sz="0" w:space="0" w:color="auto"/>
        <w:left w:val="none" w:sz="0" w:space="0" w:color="auto"/>
        <w:bottom w:val="none" w:sz="0" w:space="0" w:color="auto"/>
        <w:right w:val="none" w:sz="0" w:space="0" w:color="auto"/>
      </w:divBdr>
    </w:div>
    <w:div w:id="681247917">
      <w:bodyDiv w:val="1"/>
      <w:marLeft w:val="0"/>
      <w:marRight w:val="0"/>
      <w:marTop w:val="0"/>
      <w:marBottom w:val="0"/>
      <w:divBdr>
        <w:top w:val="none" w:sz="0" w:space="0" w:color="auto"/>
        <w:left w:val="none" w:sz="0" w:space="0" w:color="auto"/>
        <w:bottom w:val="none" w:sz="0" w:space="0" w:color="auto"/>
        <w:right w:val="none" w:sz="0" w:space="0" w:color="auto"/>
      </w:divBdr>
    </w:div>
    <w:div w:id="724255622">
      <w:bodyDiv w:val="1"/>
      <w:marLeft w:val="0"/>
      <w:marRight w:val="0"/>
      <w:marTop w:val="0"/>
      <w:marBottom w:val="0"/>
      <w:divBdr>
        <w:top w:val="none" w:sz="0" w:space="0" w:color="auto"/>
        <w:left w:val="none" w:sz="0" w:space="0" w:color="auto"/>
        <w:bottom w:val="none" w:sz="0" w:space="0" w:color="auto"/>
        <w:right w:val="none" w:sz="0" w:space="0" w:color="auto"/>
      </w:divBdr>
    </w:div>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969089619">
      <w:bodyDiv w:val="1"/>
      <w:marLeft w:val="0"/>
      <w:marRight w:val="0"/>
      <w:marTop w:val="0"/>
      <w:marBottom w:val="0"/>
      <w:divBdr>
        <w:top w:val="none" w:sz="0" w:space="0" w:color="auto"/>
        <w:left w:val="none" w:sz="0" w:space="0" w:color="auto"/>
        <w:bottom w:val="none" w:sz="0" w:space="0" w:color="auto"/>
        <w:right w:val="none" w:sz="0" w:space="0" w:color="auto"/>
      </w:divBdr>
    </w:div>
    <w:div w:id="1079643306">
      <w:bodyDiv w:val="1"/>
      <w:marLeft w:val="0"/>
      <w:marRight w:val="0"/>
      <w:marTop w:val="0"/>
      <w:marBottom w:val="0"/>
      <w:divBdr>
        <w:top w:val="none" w:sz="0" w:space="0" w:color="auto"/>
        <w:left w:val="none" w:sz="0" w:space="0" w:color="auto"/>
        <w:bottom w:val="none" w:sz="0" w:space="0" w:color="auto"/>
        <w:right w:val="none" w:sz="0" w:space="0" w:color="auto"/>
      </w:divBdr>
    </w:div>
    <w:div w:id="1097796859">
      <w:bodyDiv w:val="1"/>
      <w:marLeft w:val="0"/>
      <w:marRight w:val="0"/>
      <w:marTop w:val="0"/>
      <w:marBottom w:val="0"/>
      <w:divBdr>
        <w:top w:val="none" w:sz="0" w:space="0" w:color="auto"/>
        <w:left w:val="none" w:sz="0" w:space="0" w:color="auto"/>
        <w:bottom w:val="none" w:sz="0" w:space="0" w:color="auto"/>
        <w:right w:val="none" w:sz="0" w:space="0" w:color="auto"/>
      </w:divBdr>
    </w:div>
    <w:div w:id="1152215126">
      <w:bodyDiv w:val="1"/>
      <w:marLeft w:val="0"/>
      <w:marRight w:val="0"/>
      <w:marTop w:val="0"/>
      <w:marBottom w:val="0"/>
      <w:divBdr>
        <w:top w:val="none" w:sz="0" w:space="0" w:color="auto"/>
        <w:left w:val="none" w:sz="0" w:space="0" w:color="auto"/>
        <w:bottom w:val="none" w:sz="0" w:space="0" w:color="auto"/>
        <w:right w:val="none" w:sz="0" w:space="0" w:color="auto"/>
      </w:divBdr>
    </w:div>
    <w:div w:id="1267344992">
      <w:bodyDiv w:val="1"/>
      <w:marLeft w:val="0"/>
      <w:marRight w:val="0"/>
      <w:marTop w:val="0"/>
      <w:marBottom w:val="0"/>
      <w:divBdr>
        <w:top w:val="none" w:sz="0" w:space="0" w:color="auto"/>
        <w:left w:val="none" w:sz="0" w:space="0" w:color="auto"/>
        <w:bottom w:val="none" w:sz="0" w:space="0" w:color="auto"/>
        <w:right w:val="none" w:sz="0" w:space="0" w:color="auto"/>
      </w:divBdr>
    </w:div>
    <w:div w:id="1381858266">
      <w:bodyDiv w:val="1"/>
      <w:marLeft w:val="0"/>
      <w:marRight w:val="0"/>
      <w:marTop w:val="0"/>
      <w:marBottom w:val="0"/>
      <w:divBdr>
        <w:top w:val="none" w:sz="0" w:space="0" w:color="auto"/>
        <w:left w:val="none" w:sz="0" w:space="0" w:color="auto"/>
        <w:bottom w:val="none" w:sz="0" w:space="0" w:color="auto"/>
        <w:right w:val="none" w:sz="0" w:space="0" w:color="auto"/>
      </w:divBdr>
    </w:div>
    <w:div w:id="1440946805">
      <w:bodyDiv w:val="1"/>
      <w:marLeft w:val="0"/>
      <w:marRight w:val="0"/>
      <w:marTop w:val="0"/>
      <w:marBottom w:val="0"/>
      <w:divBdr>
        <w:top w:val="none" w:sz="0" w:space="0" w:color="auto"/>
        <w:left w:val="none" w:sz="0" w:space="0" w:color="auto"/>
        <w:bottom w:val="none" w:sz="0" w:space="0" w:color="auto"/>
        <w:right w:val="none" w:sz="0" w:space="0" w:color="auto"/>
      </w:divBdr>
    </w:div>
    <w:div w:id="1495147895">
      <w:bodyDiv w:val="1"/>
      <w:marLeft w:val="0"/>
      <w:marRight w:val="0"/>
      <w:marTop w:val="0"/>
      <w:marBottom w:val="0"/>
      <w:divBdr>
        <w:top w:val="none" w:sz="0" w:space="0" w:color="auto"/>
        <w:left w:val="none" w:sz="0" w:space="0" w:color="auto"/>
        <w:bottom w:val="none" w:sz="0" w:space="0" w:color="auto"/>
        <w:right w:val="none" w:sz="0" w:space="0" w:color="auto"/>
      </w:divBdr>
    </w:div>
    <w:div w:id="1559323105">
      <w:bodyDiv w:val="1"/>
      <w:marLeft w:val="0"/>
      <w:marRight w:val="0"/>
      <w:marTop w:val="0"/>
      <w:marBottom w:val="0"/>
      <w:divBdr>
        <w:top w:val="none" w:sz="0" w:space="0" w:color="auto"/>
        <w:left w:val="none" w:sz="0" w:space="0" w:color="auto"/>
        <w:bottom w:val="none" w:sz="0" w:space="0" w:color="auto"/>
        <w:right w:val="none" w:sz="0" w:space="0" w:color="auto"/>
      </w:divBdr>
    </w:div>
    <w:div w:id="1711302828">
      <w:bodyDiv w:val="1"/>
      <w:marLeft w:val="0"/>
      <w:marRight w:val="0"/>
      <w:marTop w:val="0"/>
      <w:marBottom w:val="0"/>
      <w:divBdr>
        <w:top w:val="none" w:sz="0" w:space="0" w:color="auto"/>
        <w:left w:val="none" w:sz="0" w:space="0" w:color="auto"/>
        <w:bottom w:val="none" w:sz="0" w:space="0" w:color="auto"/>
        <w:right w:val="none" w:sz="0" w:space="0" w:color="auto"/>
      </w:divBdr>
    </w:div>
    <w:div w:id="17297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68529-A15A-1B43-AA5C-E125773E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4137</Words>
  <Characters>23585</Characters>
  <Application>Microsoft Macintosh Word</Application>
  <DocSecurity>0</DocSecurity>
  <Lines>196</Lines>
  <Paragraphs>55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Oak-Conifer Forest and Woodland (OCFW)</vt:lpstr>
      <vt:lpstr>        General Information</vt:lpstr>
      <vt:lpstr>        Cover Type Overview</vt:lpstr>
      <vt:lpstr>        Vegetation Description</vt:lpstr>
      <vt:lpstr>        Distribution</vt:lpstr>
      <vt:lpstr>        Wildfire</vt:lpstr>
      <vt:lpstr>        Other Disturbance</vt:lpstr>
      <vt:lpstr>        Vegetation Condition Classes</vt:lpstr>
      <vt:lpstr>        Oak-Conifer Forest and Woodland Variant</vt:lpstr>
      <vt:lpstr>        Early Development (ED)</vt:lpstr>
      <vt:lpstr>        Mid Development - Open (MDO) </vt:lpstr>
      <vt:lpstr>        </vt:lpstr>
      <vt:lpstr>        Mid Development - Closed (MDC) </vt:lpstr>
      <vt:lpstr>        Late Development - All (LDA) </vt:lpstr>
      <vt:lpstr>        Aspen Variant</vt:lpstr>
      <vt:lpstr>        Early Development – Aspen (ED–A)</vt:lpstr>
      <vt:lpstr>        Mid Development – Aspen (MD–A)</vt:lpstr>
      <vt:lpstr>        </vt:lpstr>
      <vt:lpstr>        </vt:lpstr>
      <vt:lpstr>        </vt:lpstr>
      <vt:lpstr>        Late Development – Closed (LDC)</vt:lpstr>
    </vt:vector>
  </TitlesOfParts>
  <Company/>
  <LinksUpToDate>false</LinksUpToDate>
  <CharactersWithSpaces>27667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cp:revision>
  <dcterms:created xsi:type="dcterms:W3CDTF">2013-06-21T18:34:00Z</dcterms:created>
  <dcterms:modified xsi:type="dcterms:W3CDTF">2013-06-24T21:01:00Z</dcterms:modified>
</cp:coreProperties>
</file>