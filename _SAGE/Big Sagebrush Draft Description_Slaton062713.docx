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0CF2" w14:textId="77777777" w:rsidR="004B38C2" w:rsidRPr="00280BFA" w:rsidRDefault="004B38C2" w:rsidP="004B38C2">
      <w:pPr>
        <w:pStyle w:val="Heading2"/>
        <w:widowControl/>
        <w:spacing w:before="0"/>
        <w:rPr>
          <w:sz w:val="40"/>
          <w:szCs w:val="24"/>
        </w:rPr>
      </w:pPr>
      <w:r>
        <w:rPr>
          <w:sz w:val="40"/>
          <w:szCs w:val="24"/>
        </w:rPr>
        <w:t>Big Sagebrush</w:t>
      </w:r>
      <w:r w:rsidRPr="006F682A">
        <w:rPr>
          <w:sz w:val="40"/>
          <w:szCs w:val="24"/>
        </w:rPr>
        <w:t xml:space="preserve"> (</w:t>
      </w:r>
      <w:r>
        <w:rPr>
          <w:sz w:val="40"/>
          <w:szCs w:val="24"/>
        </w:rPr>
        <w:t>SAGE</w:t>
      </w:r>
      <w:r w:rsidRPr="006F682A">
        <w:rPr>
          <w:sz w:val="40"/>
          <w:szCs w:val="24"/>
        </w:rPr>
        <w:t>)</w:t>
      </w:r>
    </w:p>
    <w:p w14:paraId="69F88EA8" w14:textId="77777777" w:rsidR="004B38C2" w:rsidRPr="00280BFA" w:rsidRDefault="004B38C2" w:rsidP="004B38C2">
      <w:pPr>
        <w:pStyle w:val="Heading3"/>
        <w:widowControl/>
        <w:spacing w:before="0"/>
        <w:rPr>
          <w:sz w:val="36"/>
          <w:szCs w:val="24"/>
        </w:rPr>
      </w:pPr>
      <w:r w:rsidRPr="006F682A">
        <w:rPr>
          <w:sz w:val="36"/>
          <w:szCs w:val="24"/>
        </w:rPr>
        <w:t>General Information</w:t>
      </w:r>
    </w:p>
    <w:p w14:paraId="7F85AEB3" w14:textId="77777777" w:rsidR="004B38C2" w:rsidRPr="00280BFA" w:rsidRDefault="004B38C2" w:rsidP="004B38C2">
      <w:pPr>
        <w:pStyle w:val="Heading3"/>
        <w:widowControl/>
        <w:spacing w:before="0"/>
        <w:rPr>
          <w:szCs w:val="24"/>
        </w:rPr>
      </w:pPr>
      <w:r>
        <w:rPr>
          <w:szCs w:val="24"/>
        </w:rPr>
        <w:t>Cover Type Overview</w:t>
      </w:r>
    </w:p>
    <w:p w14:paraId="468C09E7" w14:textId="77777777" w:rsidR="004B38C2" w:rsidRDefault="004B38C2" w:rsidP="004B38C2">
      <w:pPr>
        <w:pStyle w:val="ListParagraph"/>
      </w:pPr>
      <w:r>
        <w:t>4,003 acres / 1620 hectares</w:t>
      </w:r>
    </w:p>
    <w:p w14:paraId="0564CCF2" w14:textId="77777777" w:rsidR="004B38C2" w:rsidRDefault="004B38C2" w:rsidP="004B38C2">
      <w:pPr>
        <w:pStyle w:val="ListParagraph"/>
      </w:pPr>
      <w:r>
        <w:t>Crosswalks</w:t>
      </w:r>
    </w:p>
    <w:p w14:paraId="07171438" w14:textId="77777777" w:rsidR="004B38C2" w:rsidRDefault="004B38C2" w:rsidP="004B38C2">
      <w:pPr>
        <w:pStyle w:val="ListParagraph"/>
        <w:numPr>
          <w:ilvl w:val="1"/>
          <w:numId w:val="2"/>
        </w:numPr>
      </w:pPr>
      <w:r>
        <w:t>EVeg: Regional Dominance Type 1</w:t>
      </w:r>
    </w:p>
    <w:p w14:paraId="1B6F5394" w14:textId="77777777" w:rsidR="004B38C2" w:rsidRDefault="004B38C2" w:rsidP="004B38C2">
      <w:pPr>
        <w:pStyle w:val="ListParagraph"/>
        <w:numPr>
          <w:ilvl w:val="2"/>
          <w:numId w:val="2"/>
        </w:numPr>
      </w:pPr>
      <w:commentRangeStart w:id="0"/>
      <w:commentRangeStart w:id="1"/>
      <w:r>
        <w:t>Bitterbrush</w:t>
      </w:r>
    </w:p>
    <w:p w14:paraId="18E62731" w14:textId="77777777" w:rsidR="004B38C2" w:rsidRDefault="004B38C2" w:rsidP="004B38C2">
      <w:pPr>
        <w:pStyle w:val="ListParagraph"/>
        <w:numPr>
          <w:ilvl w:val="2"/>
          <w:numId w:val="2"/>
        </w:numPr>
      </w:pPr>
      <w:r>
        <w:t>Basin Sagebrush</w:t>
      </w:r>
    </w:p>
    <w:p w14:paraId="507A2EC8" w14:textId="77777777" w:rsidR="004B38C2" w:rsidRDefault="004B38C2" w:rsidP="004B38C2">
      <w:pPr>
        <w:pStyle w:val="ListParagraph"/>
        <w:numPr>
          <w:ilvl w:val="2"/>
          <w:numId w:val="2"/>
        </w:numPr>
      </w:pPr>
      <w:r>
        <w:t>Great Basin Mixed Scrub</w:t>
      </w:r>
    </w:p>
    <w:p w14:paraId="7A61A065" w14:textId="77777777" w:rsidR="004B38C2" w:rsidRDefault="004B38C2" w:rsidP="004B38C2">
      <w:pPr>
        <w:pStyle w:val="ListParagraph"/>
        <w:numPr>
          <w:ilvl w:val="2"/>
          <w:numId w:val="2"/>
        </w:numPr>
      </w:pPr>
      <w:r>
        <w:t>Bitterbrush – Sagebrush</w:t>
      </w:r>
      <w:commentRangeEnd w:id="0"/>
      <w:r w:rsidR="0025365B">
        <w:rPr>
          <w:rStyle w:val="CommentReference"/>
          <w:rFonts w:eastAsiaTheme="minorEastAsia"/>
          <w:noProof w:val="0"/>
        </w:rPr>
        <w:commentReference w:id="0"/>
      </w:r>
      <w:commentRangeEnd w:id="1"/>
      <w:r w:rsidR="00CB3ADB">
        <w:rPr>
          <w:rStyle w:val="CommentReference"/>
          <w:rFonts w:eastAsiaTheme="minorEastAsia"/>
          <w:noProof w:val="0"/>
        </w:rPr>
        <w:commentReference w:id="1"/>
      </w:r>
    </w:p>
    <w:p w14:paraId="0E53388F" w14:textId="77777777" w:rsidR="004B38C2" w:rsidRDefault="004B38C2" w:rsidP="004B38C2">
      <w:pPr>
        <w:pStyle w:val="ListParagraph"/>
        <w:numPr>
          <w:ilvl w:val="1"/>
          <w:numId w:val="2"/>
        </w:numPr>
      </w:pPr>
      <w:r>
        <w:t>LandFire BpS Model: 0610800 Inter-Mountain Basins Big Sagebrush Shrubland</w:t>
      </w:r>
    </w:p>
    <w:p w14:paraId="29AD6EC9" w14:textId="77777777" w:rsidR="004B38C2" w:rsidRDefault="004B38C2" w:rsidP="004B38C2">
      <w:pPr>
        <w:pStyle w:val="ListParagraph"/>
        <w:numPr>
          <w:ilvl w:val="1"/>
          <w:numId w:val="2"/>
        </w:numPr>
      </w:pPr>
      <w:r>
        <w:t>Presettlement Fire Regime Type: Big Sagebrush</w:t>
      </w:r>
    </w:p>
    <w:p w14:paraId="7D7FEEA1" w14:textId="77777777" w:rsidR="004B38C2" w:rsidRPr="006F682A" w:rsidRDefault="004B38C2" w:rsidP="004B38C2">
      <w:pPr>
        <w:ind w:left="360" w:hanging="360"/>
      </w:pPr>
    </w:p>
    <w:p w14:paraId="2FF29FFC" w14:textId="77777777" w:rsidR="004B38C2" w:rsidRPr="006F682A" w:rsidRDefault="004B38C2" w:rsidP="004B38C2">
      <w:pPr>
        <w:pStyle w:val="Heading3"/>
        <w:widowControl/>
        <w:spacing w:before="0"/>
        <w:rPr>
          <w:szCs w:val="24"/>
        </w:rPr>
      </w:pPr>
      <w:r w:rsidRPr="006F682A">
        <w:rPr>
          <w:szCs w:val="24"/>
        </w:rPr>
        <w:t>Vegetation Description</w:t>
      </w:r>
    </w:p>
    <w:p w14:paraId="09F04604" w14:textId="77777777" w:rsidR="00EF2247" w:rsidRPr="00EF2247" w:rsidRDefault="00EF2247" w:rsidP="00EF2247">
      <w:pPr>
        <w:ind w:firstLine="360"/>
        <w:rPr>
          <w:rFonts w:cs="Times"/>
          <w:lang w:eastAsia="ja-JP"/>
        </w:rPr>
      </w:pPr>
      <w:r>
        <w:rPr>
          <w:rFonts w:cs="Times"/>
          <w:lang w:eastAsia="ja-JP"/>
        </w:rPr>
        <w:t xml:space="preserve">SAGE stands are typically large, open, discontinuous stands of </w:t>
      </w:r>
      <w:r>
        <w:rPr>
          <w:rFonts w:cs="Times"/>
          <w:i/>
          <w:lang w:eastAsia="ja-JP"/>
        </w:rPr>
        <w:t>Artemisia tridentata</w:t>
      </w:r>
      <w:r>
        <w:rPr>
          <w:rFonts w:cs="Times"/>
          <w:lang w:eastAsia="ja-JP"/>
        </w:rPr>
        <w:t xml:space="preserve"> of fairly uniform height. </w:t>
      </w:r>
      <w:r>
        <w:rPr>
          <w:rFonts w:cs="Times"/>
          <w:i/>
          <w:lang w:eastAsia="ja-JP"/>
        </w:rPr>
        <w:t>A. tridentata</w:t>
      </w:r>
      <w:r>
        <w:rPr>
          <w:rFonts w:cs="Times"/>
          <w:lang w:eastAsia="ja-JP"/>
        </w:rPr>
        <w:t xml:space="preserve"> tends to have a single short, thick, stem that branches into a nearly globular crown (Neal 1988). </w:t>
      </w:r>
      <w:r>
        <w:rPr>
          <w:rFonts w:cs="Times"/>
          <w:i/>
          <w:lang w:eastAsia="ja-JP"/>
        </w:rPr>
        <w:t>Ericameria nauseosa</w:t>
      </w:r>
      <w:r>
        <w:rPr>
          <w:rFonts w:cs="Times"/>
          <w:lang w:eastAsia="ja-JP"/>
        </w:rPr>
        <w:t xml:space="preserve"> is a frequent associate or co-dominant (LandFire 2007).</w:t>
      </w:r>
    </w:p>
    <w:p w14:paraId="61BAB528" w14:textId="77777777" w:rsidR="004B38C2" w:rsidRDefault="004B38C2" w:rsidP="00EF2247">
      <w:pPr>
        <w:ind w:firstLine="360"/>
        <w:rPr>
          <w:rFonts w:cs="Times"/>
          <w:lang w:eastAsia="ja-JP"/>
        </w:rPr>
      </w:pPr>
      <w:r>
        <w:rPr>
          <w:rFonts w:cs="Times"/>
          <w:lang w:eastAsia="ja-JP"/>
        </w:rPr>
        <w:t xml:space="preserve">Shrub canopy cover generally ranges from </w:t>
      </w:r>
      <w:r w:rsidR="00EF2247">
        <w:rPr>
          <w:rFonts w:cs="Times"/>
          <w:lang w:eastAsia="ja-JP"/>
        </w:rPr>
        <w:t>very open, widely spaced, small plants to large, closely spaced plants with cnaopies touching</w:t>
      </w:r>
      <w:r>
        <w:rPr>
          <w:rFonts w:cs="Times"/>
          <w:lang w:eastAsia="ja-JP"/>
        </w:rPr>
        <w:t xml:space="preserve"> but can be greater at higher elevations and in areas receiving more precipitation</w:t>
      </w:r>
      <w:r w:rsidR="00EF2247">
        <w:rPr>
          <w:rFonts w:cs="Times"/>
          <w:lang w:eastAsia="ja-JP"/>
        </w:rPr>
        <w:t xml:space="preserve"> (LandFire 2007, Neal 1988)</w:t>
      </w:r>
      <w:r>
        <w:rPr>
          <w:rFonts w:cs="Times"/>
          <w:lang w:eastAsia="ja-JP"/>
        </w:rPr>
        <w:t xml:space="preserve">. </w:t>
      </w:r>
      <w:r w:rsidR="00EF2247">
        <w:rPr>
          <w:rFonts w:cs="Times"/>
          <w:lang w:eastAsia="ja-JP"/>
        </w:rPr>
        <w:t xml:space="preserve">In addition to a deep root system, </w:t>
      </w:r>
      <w:r w:rsidR="00EF2247">
        <w:rPr>
          <w:rFonts w:cs="Times"/>
          <w:i/>
          <w:lang w:eastAsia="ja-JP"/>
        </w:rPr>
        <w:t>A. tridentata</w:t>
      </w:r>
      <w:r w:rsidR="00EF2247">
        <w:rPr>
          <w:rFonts w:cs="Times"/>
          <w:lang w:eastAsia="ja-JP"/>
        </w:rPr>
        <w:t xml:space="preserve"> has a well-developed system of lateral roots near the soil surface. Consequently, the plants almost completely use the edaphic potential of a site, </w:t>
      </w:r>
      <w:commentRangeStart w:id="2"/>
      <w:commentRangeStart w:id="3"/>
      <w:r w:rsidR="00EF2247">
        <w:rPr>
          <w:rFonts w:cs="Times"/>
          <w:lang w:eastAsia="ja-JP"/>
        </w:rPr>
        <w:t>excluding most other plants in an area up to three times their crown area</w:t>
      </w:r>
      <w:commentRangeEnd w:id="2"/>
      <w:r w:rsidR="0025365B">
        <w:rPr>
          <w:rStyle w:val="CommentReference"/>
        </w:rPr>
        <w:commentReference w:id="2"/>
      </w:r>
      <w:commentRangeEnd w:id="3"/>
      <w:r w:rsidR="00CB3ADB">
        <w:rPr>
          <w:rStyle w:val="CommentReference"/>
        </w:rPr>
        <w:commentReference w:id="3"/>
      </w:r>
      <w:r w:rsidR="00EF2247">
        <w:rPr>
          <w:rFonts w:cs="Times"/>
          <w:lang w:eastAsia="ja-JP"/>
        </w:rPr>
        <w:t xml:space="preserve">. This produces stands of shrubs of very uniform size and spacing. </w:t>
      </w:r>
      <w:r w:rsidR="00EF2247">
        <w:rPr>
          <w:rFonts w:cs="Times"/>
          <w:i/>
          <w:lang w:eastAsia="ja-JP"/>
        </w:rPr>
        <w:t xml:space="preserve">A. tridentata </w:t>
      </w:r>
      <w:r w:rsidR="00EF2247">
        <w:rPr>
          <w:rFonts w:cs="Times"/>
          <w:lang w:eastAsia="ja-JP"/>
        </w:rPr>
        <w:t>is often mixed with other species of shrubs of similar form and growth habit. In better sites, the understory is composed of perennial grasses and forbs (Neal 1988).</w:t>
      </w:r>
    </w:p>
    <w:p w14:paraId="52C4B817" w14:textId="77777777" w:rsidR="004B38C2" w:rsidRPr="004B38C2" w:rsidRDefault="001E6B07" w:rsidP="00BB1463">
      <w:pPr>
        <w:ind w:firstLine="360"/>
        <w:rPr>
          <w:rFonts w:cs="Times"/>
          <w:lang w:eastAsia="ja-JP"/>
        </w:rPr>
      </w:pPr>
      <w:r>
        <w:rPr>
          <w:rFonts w:cs="Times"/>
          <w:lang w:eastAsia="ja-JP"/>
        </w:rPr>
        <w:t xml:space="preserve">Often the habitat is composed of pure stands of </w:t>
      </w:r>
      <w:r>
        <w:rPr>
          <w:rFonts w:cs="Times"/>
          <w:i/>
          <w:lang w:eastAsia="ja-JP"/>
        </w:rPr>
        <w:t>A. tridentata</w:t>
      </w:r>
      <w:r>
        <w:rPr>
          <w:rFonts w:cs="Times"/>
          <w:lang w:eastAsia="ja-JP"/>
        </w:rPr>
        <w:t xml:space="preserve">, but many stands include other species of </w:t>
      </w:r>
      <w:r>
        <w:rPr>
          <w:rFonts w:cs="Times"/>
          <w:i/>
          <w:lang w:eastAsia="ja-JP"/>
        </w:rPr>
        <w:t xml:space="preserve">Artemisia, Ericameria, Tetradymia, Ribes, Prunus, Cercocarpus, </w:t>
      </w:r>
      <w:r>
        <w:rPr>
          <w:rFonts w:cs="Times"/>
          <w:lang w:eastAsia="ja-JP"/>
        </w:rPr>
        <w:t xml:space="preserve">and </w:t>
      </w:r>
      <w:r>
        <w:rPr>
          <w:rFonts w:cs="Times"/>
          <w:i/>
          <w:lang w:eastAsia="ja-JP"/>
        </w:rPr>
        <w:t xml:space="preserve">Purshia. </w:t>
      </w:r>
      <w:r w:rsidR="00BB1463">
        <w:rPr>
          <w:rFonts w:cs="Times"/>
          <w:lang w:eastAsia="ja-JP"/>
        </w:rPr>
        <w:t xml:space="preserve">In communities not fully occupied by </w:t>
      </w:r>
      <w:r w:rsidR="00BB1463">
        <w:rPr>
          <w:rFonts w:cs="Times"/>
          <w:i/>
          <w:lang w:eastAsia="ja-JP"/>
        </w:rPr>
        <w:t>Artemisia</w:t>
      </w:r>
      <w:r w:rsidR="00BB1463">
        <w:rPr>
          <w:rFonts w:cs="Times"/>
          <w:lang w:eastAsia="ja-JP"/>
        </w:rPr>
        <w:t xml:space="preserve">, various amounts of herbaceous understory are found. </w:t>
      </w:r>
      <w:r w:rsidR="004B38C2">
        <w:rPr>
          <w:rFonts w:cs="Times"/>
          <w:lang w:eastAsia="ja-JP"/>
        </w:rPr>
        <w:t xml:space="preserve">Perennial forb cover is usually less than 10% with perennial grass cover reaching 20-25% on the more productive sites. </w:t>
      </w:r>
      <w:r w:rsidR="004B38C2">
        <w:rPr>
          <w:rFonts w:cs="Times"/>
          <w:i/>
          <w:lang w:eastAsia="ja-JP"/>
        </w:rPr>
        <w:t>Pseudoroegneria spicata</w:t>
      </w:r>
      <w:r w:rsidR="004B38C2">
        <w:rPr>
          <w:rFonts w:cs="Times"/>
          <w:lang w:eastAsia="ja-JP"/>
        </w:rPr>
        <w:t xml:space="preserve"> may be a dominant species following replacement fires and a co-dominant after 20 years. </w:t>
      </w:r>
      <w:r w:rsidR="004B38C2">
        <w:rPr>
          <w:rFonts w:cs="Times"/>
          <w:i/>
          <w:lang w:eastAsia="ja-JP"/>
        </w:rPr>
        <w:t>Elymus elymoides</w:t>
      </w:r>
      <w:r w:rsidR="004B38C2">
        <w:rPr>
          <w:rFonts w:cs="Times"/>
          <w:lang w:eastAsia="ja-JP"/>
        </w:rPr>
        <w:t xml:space="preserve"> and </w:t>
      </w:r>
      <w:r w:rsidR="004B38C2">
        <w:rPr>
          <w:rFonts w:cs="Times"/>
          <w:i/>
          <w:lang w:eastAsia="ja-JP"/>
        </w:rPr>
        <w:t>Oryzopsis hymenoides</w:t>
      </w:r>
      <w:r w:rsidR="004B38C2">
        <w:rPr>
          <w:rFonts w:cs="Times"/>
          <w:lang w:eastAsia="ja-JP"/>
        </w:rPr>
        <w:t xml:space="preserve"> are common on more xeric sites. </w:t>
      </w:r>
      <w:r w:rsidR="00BB1463">
        <w:rPr>
          <w:rFonts w:cs="Times"/>
          <w:i/>
          <w:lang w:eastAsia="ja-JP"/>
        </w:rPr>
        <w:t xml:space="preserve">Festuca, Stipa, Poa, </w:t>
      </w:r>
      <w:r w:rsidR="00BB1463">
        <w:rPr>
          <w:rFonts w:cs="Times"/>
          <w:lang w:eastAsia="ja-JP"/>
        </w:rPr>
        <w:t xml:space="preserve">and </w:t>
      </w:r>
      <w:r w:rsidR="00BB1463" w:rsidRPr="00BB1463">
        <w:rPr>
          <w:rFonts w:cs="Times"/>
          <w:lang w:eastAsia="ja-JP"/>
        </w:rPr>
        <w:t>Leymus</w:t>
      </w:r>
      <w:r w:rsidR="00BB1463">
        <w:rPr>
          <w:rFonts w:cs="Times"/>
          <w:lang w:eastAsia="ja-JP"/>
        </w:rPr>
        <w:t xml:space="preserve"> are among the more common grasses. </w:t>
      </w:r>
      <w:r w:rsidR="004B38C2" w:rsidRPr="00BB1463">
        <w:rPr>
          <w:rFonts w:cs="Times"/>
          <w:lang w:eastAsia="ja-JP"/>
        </w:rPr>
        <w:t>Percent</w:t>
      </w:r>
      <w:r w:rsidR="004B38C2">
        <w:rPr>
          <w:rFonts w:cs="Times"/>
          <w:lang w:eastAsia="ja-JP"/>
        </w:rPr>
        <w:t xml:space="preserve"> cover and species richness of understory are determined by site limitations. </w:t>
      </w:r>
      <w:r w:rsidR="004B38C2">
        <w:rPr>
          <w:rFonts w:cs="Times"/>
          <w:i/>
          <w:lang w:eastAsia="ja-JP"/>
        </w:rPr>
        <w:t xml:space="preserve">Pinus monophylla </w:t>
      </w:r>
      <w:r w:rsidR="004B38C2">
        <w:rPr>
          <w:rFonts w:cs="Times"/>
          <w:lang w:eastAsia="ja-JP"/>
        </w:rPr>
        <w:t xml:space="preserve">and </w:t>
      </w:r>
      <w:r w:rsidR="004B38C2">
        <w:rPr>
          <w:rFonts w:cs="Times"/>
          <w:i/>
          <w:lang w:eastAsia="ja-JP"/>
        </w:rPr>
        <w:t>Juniperus osteosperma</w:t>
      </w:r>
      <w:r w:rsidR="004B38C2">
        <w:rPr>
          <w:rFonts w:cs="Times"/>
          <w:lang w:eastAsia="ja-JP"/>
        </w:rPr>
        <w:t xml:space="preserve"> may be present, especially in areas protected from fire</w:t>
      </w:r>
      <w:r w:rsidR="00EF2247">
        <w:rPr>
          <w:rFonts w:cs="Times"/>
          <w:lang w:eastAsia="ja-JP"/>
        </w:rPr>
        <w:t xml:space="preserve"> (</w:t>
      </w:r>
      <w:r w:rsidR="00BB1463">
        <w:rPr>
          <w:rFonts w:cs="Times"/>
          <w:lang w:eastAsia="ja-JP"/>
        </w:rPr>
        <w:t xml:space="preserve">Neal 1988, </w:t>
      </w:r>
      <w:r w:rsidR="00EF2247">
        <w:rPr>
          <w:rFonts w:cs="Times"/>
          <w:lang w:eastAsia="ja-JP"/>
        </w:rPr>
        <w:t>LandFire 2007)</w:t>
      </w:r>
      <w:r w:rsidR="004B38C2">
        <w:rPr>
          <w:rFonts w:cs="Times"/>
          <w:lang w:eastAsia="ja-JP"/>
        </w:rPr>
        <w:t>.</w:t>
      </w:r>
    </w:p>
    <w:p w14:paraId="5FD72E29" w14:textId="77777777" w:rsidR="004B38C2" w:rsidRDefault="004B38C2" w:rsidP="004B38C2">
      <w:pPr>
        <w:rPr>
          <w:rFonts w:cs="Times"/>
          <w:lang w:eastAsia="ja-JP"/>
        </w:rPr>
      </w:pPr>
    </w:p>
    <w:p w14:paraId="5D12B2A2" w14:textId="77777777" w:rsidR="004B38C2" w:rsidRPr="007D4AD1" w:rsidRDefault="004B38C2" w:rsidP="004B38C2">
      <w:pPr>
        <w:pStyle w:val="Heading3"/>
        <w:widowControl/>
        <w:spacing w:before="0" w:after="0"/>
        <w:rPr>
          <w:szCs w:val="24"/>
        </w:rPr>
      </w:pPr>
      <w:r w:rsidRPr="007D4AD1">
        <w:rPr>
          <w:szCs w:val="24"/>
        </w:rPr>
        <w:t>Distribution</w:t>
      </w:r>
    </w:p>
    <w:p w14:paraId="315BE597" w14:textId="77777777" w:rsidR="004B38C2" w:rsidRDefault="004B38C2" w:rsidP="004B38C2"/>
    <w:p w14:paraId="2D83AB8C" w14:textId="77777777" w:rsidR="004B38C2" w:rsidRDefault="004B38C2" w:rsidP="004B38C2">
      <w:r>
        <w:t xml:space="preserve">This widespread system is common to the Basin and Range province. It ranges in elevation from </w:t>
      </w:r>
      <w:r w:rsidR="00BB1463">
        <w:t>900 m to 2150 m (</w:t>
      </w:r>
      <w:r>
        <w:t>3000-</w:t>
      </w:r>
      <w:commentRangeStart w:id="4"/>
      <w:commentRangeStart w:id="5"/>
      <w:r>
        <w:t>7000 ft</w:t>
      </w:r>
      <w:commentRangeEnd w:id="4"/>
      <w:r w:rsidR="0025365B">
        <w:rPr>
          <w:rStyle w:val="CommentReference"/>
        </w:rPr>
        <w:commentReference w:id="4"/>
      </w:r>
      <w:commentRangeEnd w:id="5"/>
      <w:r w:rsidR="00CB3ADB">
        <w:rPr>
          <w:rStyle w:val="CommentReference"/>
        </w:rPr>
        <w:commentReference w:id="5"/>
      </w:r>
      <w:r w:rsidR="00BB1463">
        <w:t>)</w:t>
      </w:r>
      <w:r>
        <w:t xml:space="preserve"> and occurs on well-drained soils on foothills, terraces, slopes, and plateaus. It is found on deeper soils (LandFire 2007).</w:t>
      </w:r>
    </w:p>
    <w:p w14:paraId="2F58DD99" w14:textId="77777777" w:rsidR="004B38C2" w:rsidRDefault="004B38C2" w:rsidP="004B38C2"/>
    <w:p w14:paraId="7F39F1D9" w14:textId="77777777" w:rsidR="004B38C2" w:rsidRDefault="004B38C2" w:rsidP="004B38C2"/>
    <w:p w14:paraId="6D0005AB" w14:textId="77777777" w:rsidR="004B38C2" w:rsidRPr="006F682A" w:rsidRDefault="004B38C2" w:rsidP="004B38C2">
      <w:pPr>
        <w:spacing w:after="120"/>
        <w:rPr>
          <w:b/>
          <w:sz w:val="36"/>
        </w:rPr>
      </w:pPr>
      <w:r w:rsidRPr="006F682A">
        <w:rPr>
          <w:b/>
          <w:sz w:val="36"/>
        </w:rPr>
        <w:lastRenderedPageBreak/>
        <w:t>Disturbances</w:t>
      </w:r>
    </w:p>
    <w:p w14:paraId="34E66A6E" w14:textId="77777777" w:rsidR="004B38C2" w:rsidRPr="006F682A" w:rsidRDefault="004B38C2" w:rsidP="004B38C2">
      <w:pPr>
        <w:pStyle w:val="Heading3"/>
        <w:widowControl/>
        <w:spacing w:before="0"/>
        <w:rPr>
          <w:szCs w:val="24"/>
        </w:rPr>
      </w:pPr>
      <w:r w:rsidRPr="006F682A">
        <w:rPr>
          <w:szCs w:val="24"/>
        </w:rPr>
        <w:t>Wildfire</w:t>
      </w:r>
    </w:p>
    <w:p w14:paraId="068DDACD" w14:textId="155B1414" w:rsidR="00BB1463" w:rsidRPr="00BB1463" w:rsidRDefault="00094BDD" w:rsidP="00BB1463">
      <w:commentRangeStart w:id="6"/>
      <w:r>
        <w:t xml:space="preserve">Wildfires tend to be high </w:t>
      </w:r>
      <w:r w:rsidR="00BB1463" w:rsidRPr="00BB1463">
        <w:t xml:space="preserve">mortality, stand-replacing fires </w:t>
      </w:r>
      <w:commentRangeEnd w:id="6"/>
      <w:r w:rsidR="00102D38">
        <w:rPr>
          <w:rStyle w:val="CommentReference"/>
        </w:rPr>
        <w:commentReference w:id="6"/>
      </w:r>
      <w:r w:rsidR="00BB1463" w:rsidRPr="00BB1463">
        <w:t>that initiate a process of post-fire forest succ</w:t>
      </w:r>
      <w:r>
        <w:t xml:space="preserve">ession. </w:t>
      </w:r>
      <w:commentRangeStart w:id="7"/>
      <w:commentRangeStart w:id="8"/>
      <w:r>
        <w:t xml:space="preserve">High </w:t>
      </w:r>
      <w:r w:rsidR="00BB1463" w:rsidRPr="00BB1463">
        <w:t>mortality fires kill large as well as small trees</w:t>
      </w:r>
      <w:commentRangeEnd w:id="7"/>
      <w:r w:rsidR="00102D38">
        <w:rPr>
          <w:rStyle w:val="CommentReference"/>
        </w:rPr>
        <w:commentReference w:id="7"/>
      </w:r>
      <w:commentRangeEnd w:id="8"/>
      <w:r w:rsidR="00CB3ADB">
        <w:rPr>
          <w:rStyle w:val="CommentReference"/>
        </w:rPr>
        <w:commentReference w:id="8"/>
      </w:r>
      <w:r w:rsidR="00BB1463" w:rsidRPr="00BB1463">
        <w:t xml:space="preserve">, and may kill many of the shrubs and herbs as well, although below-ground organs of at least some individual shrubs and herbs survive and re-sprout. </w:t>
      </w:r>
    </w:p>
    <w:p w14:paraId="0B0F9FFA" w14:textId="77777777" w:rsidR="004B38C2" w:rsidRDefault="004B38C2" w:rsidP="001D0CC0">
      <w:pPr>
        <w:ind w:firstLine="360"/>
      </w:pPr>
      <w:r>
        <w:t>SAGE is characterized by replacement fires where shrub canopy exceeds 25% cover, or where grass cover is greater than 15% and shrub cover is greater than 20%. Surface fires occur in areas dominated by grasses but are otherwise uncommon</w:t>
      </w:r>
      <w:r w:rsidR="00EF2247">
        <w:t xml:space="preserve"> (LandFire 2007)</w:t>
      </w:r>
      <w:r>
        <w:t xml:space="preserve">. </w:t>
      </w:r>
      <w:r w:rsidR="001D0CC0" w:rsidRPr="001E6B07">
        <w:t>Big sagebrush does not sprout after burning but most of the oth</w:t>
      </w:r>
      <w:r w:rsidR="001D0CC0">
        <w:t>er shrubs common to the type do (Neal 1988). For the last several decades</w:t>
      </w:r>
      <w:r>
        <w:t xml:space="preserve">, post-settlement converstion to </w:t>
      </w:r>
      <w:r>
        <w:rPr>
          <w:i/>
        </w:rPr>
        <w:t>Bromus tectorum</w:t>
      </w:r>
      <w:r>
        <w:t xml:space="preserve"> </w:t>
      </w:r>
      <w:r w:rsidR="001D0CC0">
        <w:t>has become</w:t>
      </w:r>
      <w:r>
        <w:t xml:space="preserve"> common and results in change in fire frequency and vegetation dynamics. Fire suppression can lead to </w:t>
      </w:r>
      <w:r>
        <w:rPr>
          <w:i/>
        </w:rPr>
        <w:t>P. monophylla-J. osteosperma</w:t>
      </w:r>
      <w:r>
        <w:t xml:space="preserve"> encroachment and subsequent decline of other shrubs and herbaceous plants</w:t>
      </w:r>
      <w:r w:rsidR="00EF2247">
        <w:t xml:space="preserve"> (LandFire 2007)</w:t>
      </w:r>
      <w:r>
        <w:t xml:space="preserve">. </w:t>
      </w:r>
    </w:p>
    <w:p w14:paraId="7178E174" w14:textId="77777777" w:rsidR="001D0CC0" w:rsidRPr="006C7883" w:rsidRDefault="001D0CC0" w:rsidP="001D0CC0">
      <w:pPr>
        <w:ind w:firstLine="360"/>
      </w:pPr>
      <w:commentRangeStart w:id="9"/>
      <w:commentRangeStart w:id="10"/>
      <w:r w:rsidRPr="0006239C">
        <w:t>Data on fire return intervals (FRIs) are available from a few review papers</w:t>
      </w:r>
      <w:commentRangeEnd w:id="9"/>
      <w:r w:rsidR="0025365B">
        <w:rPr>
          <w:rStyle w:val="CommentReference"/>
        </w:rPr>
        <w:commentReference w:id="9"/>
      </w:r>
      <w:commentRangeEnd w:id="10"/>
      <w:r w:rsidR="00CB3ADB">
        <w:rPr>
          <w:rStyle w:val="CommentReference"/>
        </w:rPr>
        <w:commentReference w:id="10"/>
      </w:r>
      <w:r w:rsidRPr="0006239C">
        <w:t xml:space="preserve">. </w:t>
      </w:r>
      <w:r>
        <w:t xml:space="preserve">Van de Water and Safford’s 2011 review paper aggregates hundreds of articles, conference proceedings, and LandFire data on fire return intervals, with an emphasis on Californian sources. They report a mean FRI of 35 years, median of 41 years, mean min of 15 years and mean max of 95 years. </w:t>
      </w:r>
      <w:r w:rsidRPr="001D0CC0">
        <w:rPr>
          <w:bCs/>
        </w:rPr>
        <w:t xml:space="preserve">The LandFire model </w:t>
      </w:r>
      <w:r>
        <w:rPr>
          <w:bCs/>
        </w:rPr>
        <w:t>for this type (2007</w:t>
      </w:r>
      <w:r w:rsidRPr="001D0CC0">
        <w:rPr>
          <w:bCs/>
        </w:rPr>
        <w:t>) predicted</w:t>
      </w:r>
      <w:r w:rsidRPr="001D0CC0">
        <w:t xml:space="preserve"> a mean replacement FRI of </w:t>
      </w:r>
      <w:r>
        <w:t>137</w:t>
      </w:r>
      <w:r w:rsidRPr="001D0CC0">
        <w:t xml:space="preserve"> years with a range of </w:t>
      </w:r>
      <w:r>
        <w:t>30</w:t>
      </w:r>
      <w:r w:rsidRPr="001D0CC0">
        <w:t>-</w:t>
      </w:r>
      <w:r>
        <w:t>2</w:t>
      </w:r>
      <w:r w:rsidRPr="001D0CC0">
        <w:t xml:space="preserve">00 years, </w:t>
      </w:r>
      <w:r>
        <w:t xml:space="preserve">a mean </w:t>
      </w:r>
      <w:r w:rsidRPr="001D0CC0">
        <w:t xml:space="preserve">mixed severity </w:t>
      </w:r>
      <w:r>
        <w:t>FRI of 1000 years</w:t>
      </w:r>
      <w:r w:rsidRPr="001D0CC0">
        <w:t xml:space="preserve">, a mean surface FRI of </w:t>
      </w:r>
      <w:r>
        <w:t>2500</w:t>
      </w:r>
      <w:r w:rsidRPr="001D0CC0">
        <w:t xml:space="preserve"> years, and an overall mean FRI of </w:t>
      </w:r>
      <w:r>
        <w:t>115</w:t>
      </w:r>
      <w:r w:rsidRPr="001D0CC0">
        <w:t xml:space="preserve"> years. </w:t>
      </w:r>
      <w:commentRangeStart w:id="11"/>
      <w:commentRangeStart w:id="12"/>
      <w:r>
        <w:t xml:space="preserve">We recalculated these numbers using condition-specific information </w:t>
      </w:r>
      <w:commentRangeEnd w:id="11"/>
      <w:r w:rsidR="00102D38">
        <w:rPr>
          <w:rStyle w:val="CommentReference"/>
        </w:rPr>
        <w:commentReference w:id="11"/>
      </w:r>
      <w:commentRangeEnd w:id="12"/>
      <w:r w:rsidR="00CB3ADB">
        <w:rPr>
          <w:rStyle w:val="CommentReference"/>
        </w:rPr>
        <w:commentReference w:id="12"/>
      </w:r>
      <w:r>
        <w:t xml:space="preserve">and using only high and low mortality fire categories, which resulted in an interval of </w:t>
      </w:r>
      <w:r w:rsidR="00E86356">
        <w:t>124</w:t>
      </w:r>
      <w:r>
        <w:t xml:space="preserve"> years for high mortality fire, </w:t>
      </w:r>
      <w:r w:rsidR="00E86356">
        <w:t>1000</w:t>
      </w:r>
      <w:r>
        <w:t xml:space="preserve"> years for low mortality fire, and </w:t>
      </w:r>
      <w:r w:rsidR="00E86356">
        <w:t>110</w:t>
      </w:r>
      <w:r>
        <w:t xml:space="preserve"> years for any fire.</w:t>
      </w:r>
    </w:p>
    <w:p w14:paraId="456E22B7" w14:textId="77777777" w:rsidR="00E86356" w:rsidRDefault="00E86356" w:rsidP="00E86356">
      <w:pPr>
        <w:pStyle w:val="Table"/>
        <w:keepNext/>
        <w:spacing w:before="0"/>
        <w:jc w:val="left"/>
        <w:rPr>
          <w:sz w:val="22"/>
          <w:szCs w:val="24"/>
        </w:rPr>
      </w:pPr>
    </w:p>
    <w:p w14:paraId="2D369ED3" w14:textId="4676BD68" w:rsidR="00E86356" w:rsidRPr="000C3D2B" w:rsidRDefault="00E86356" w:rsidP="00E8635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2439C5">
        <w:rPr>
          <w:sz w:val="22"/>
          <w:szCs w:val="24"/>
        </w:rPr>
        <w:t>80</w:t>
      </w:r>
      <w:r w:rsidRPr="0006633D">
        <w:rPr>
          <w:sz w:val="22"/>
          <w:szCs w:val="24"/>
        </w:rPr>
        <w:t xml:space="preserve">0 </w:t>
      </w:r>
      <w:r w:rsidRPr="000C3D2B">
        <w:rPr>
          <w:sz w:val="22"/>
          <w:szCs w:val="24"/>
        </w:rPr>
        <w:t>(</w:t>
      </w:r>
      <w:r>
        <w:rPr>
          <w:sz w:val="22"/>
          <w:szCs w:val="24"/>
        </w:rPr>
        <w:t>LandFire</w:t>
      </w:r>
      <w:r w:rsidR="002439C5">
        <w:rPr>
          <w:sz w:val="22"/>
          <w:szCs w:val="24"/>
        </w:rPr>
        <w:t xml:space="preserve"> 2007</w:t>
      </w:r>
      <w:r w:rsidRPr="000C3D2B">
        <w:rPr>
          <w:sz w:val="22"/>
          <w:szCs w:val="24"/>
        </w:rPr>
        <w:t xml:space="preserve">) and Van de Water and Safford (2011). </w:t>
      </w:r>
    </w:p>
    <w:p w14:paraId="2377BE0D" w14:textId="77777777" w:rsidR="00E86356" w:rsidRPr="006F682A" w:rsidRDefault="00E86356" w:rsidP="00E8635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E86356" w:rsidRPr="00EC5F24" w14:paraId="351E9CF8" w14:textId="77777777" w:rsidTr="00E8635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3C2B172" w14:textId="77777777" w:rsidR="00E86356" w:rsidRPr="00EC5F24" w:rsidRDefault="00E86356" w:rsidP="00E8635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1F1E2926" w14:textId="77777777" w:rsidR="00E86356" w:rsidRPr="00EC5F24" w:rsidRDefault="00E86356" w:rsidP="00E8635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31D5C43" w14:textId="77777777" w:rsidR="00E86356" w:rsidRPr="00EC5F24" w:rsidRDefault="00E86356" w:rsidP="00E8635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8695EC9" w14:textId="77777777" w:rsidR="00E86356" w:rsidRPr="00EC5F24" w:rsidRDefault="00E86356" w:rsidP="00E8635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D664D29" w14:textId="77777777" w:rsidR="00E86356" w:rsidRPr="00EC5F24" w:rsidRDefault="00E86356" w:rsidP="00E8635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8AB1FBE" w14:textId="77777777" w:rsidR="00E86356" w:rsidRPr="00EC5F24" w:rsidRDefault="00E86356" w:rsidP="00E8635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7EDB3FC" w14:textId="77777777" w:rsidR="00E86356" w:rsidRPr="00EC5F24" w:rsidRDefault="00E86356" w:rsidP="00E86356">
            <w:pPr>
              <w:jc w:val="center"/>
              <w:rPr>
                <w:b/>
                <w:color w:val="000000"/>
              </w:rPr>
            </w:pPr>
            <w:r w:rsidRPr="00EC5F24">
              <w:rPr>
                <w:b/>
                <w:color w:val="000000"/>
              </w:rPr>
              <w:t>% of Fires</w:t>
            </w:r>
          </w:p>
        </w:tc>
      </w:tr>
      <w:tr w:rsidR="00E86356" w:rsidRPr="00571334" w14:paraId="794E5696" w14:textId="77777777" w:rsidTr="00E8635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7278A870" w14:textId="51A32847" w:rsidR="00E86356" w:rsidRPr="007D4AD1" w:rsidRDefault="002439C5" w:rsidP="00E86356">
            <w:pPr>
              <w:keepNext/>
              <w:keepLines/>
              <w:jc w:val="center"/>
              <w:outlineLvl w:val="8"/>
              <w:rPr>
                <w:color w:val="000000"/>
              </w:rPr>
            </w:pPr>
            <w:r>
              <w:rPr>
                <w:color w:val="000000"/>
              </w:rPr>
              <w:t>SAGE</w:t>
            </w:r>
          </w:p>
        </w:tc>
        <w:tc>
          <w:tcPr>
            <w:tcW w:w="1323" w:type="dxa"/>
            <w:vMerge w:val="restart"/>
            <w:tcBorders>
              <w:top w:val="nil"/>
              <w:left w:val="nil"/>
              <w:bottom w:val="single" w:sz="4" w:space="0" w:color="auto"/>
              <w:right w:val="nil"/>
            </w:tcBorders>
            <w:shd w:val="clear" w:color="auto" w:fill="auto"/>
            <w:noWrap/>
            <w:vAlign w:val="center"/>
            <w:hideMark/>
          </w:tcPr>
          <w:p w14:paraId="19E2C26E" w14:textId="77777777" w:rsidR="00E86356" w:rsidRPr="007D4AD1" w:rsidRDefault="00E86356" w:rsidP="00E8635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B49C59C" w14:textId="77777777" w:rsidR="00E86356" w:rsidRPr="00571334" w:rsidRDefault="00E86356" w:rsidP="00E8635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82ECEBC" w14:textId="77777777" w:rsidR="00E86356" w:rsidRPr="007D4AD1" w:rsidRDefault="00E86356" w:rsidP="00E86356">
            <w:pPr>
              <w:jc w:val="center"/>
              <w:rPr>
                <w:color w:val="000000"/>
              </w:rPr>
            </w:pPr>
            <w:r>
              <w:rPr>
                <w:color w:val="000000"/>
              </w:rPr>
              <w:t>124</w:t>
            </w:r>
          </w:p>
        </w:tc>
        <w:tc>
          <w:tcPr>
            <w:tcW w:w="1300" w:type="dxa"/>
            <w:tcBorders>
              <w:top w:val="nil"/>
              <w:left w:val="nil"/>
              <w:bottom w:val="nil"/>
              <w:right w:val="nil"/>
            </w:tcBorders>
            <w:shd w:val="clear" w:color="auto" w:fill="auto"/>
            <w:vAlign w:val="center"/>
            <w:hideMark/>
          </w:tcPr>
          <w:p w14:paraId="46BDCCB3"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A62D706"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CE005E1" w14:textId="77777777" w:rsidR="00E86356" w:rsidRPr="007D4AD1" w:rsidRDefault="00E86356" w:rsidP="00E86356">
            <w:pPr>
              <w:jc w:val="center"/>
              <w:rPr>
                <w:color w:val="000000"/>
              </w:rPr>
            </w:pPr>
            <w:r>
              <w:rPr>
                <w:color w:val="000000"/>
              </w:rPr>
              <w:t>89</w:t>
            </w:r>
          </w:p>
        </w:tc>
      </w:tr>
      <w:tr w:rsidR="00E86356" w:rsidRPr="00571334" w14:paraId="565332E5" w14:textId="77777777" w:rsidTr="00E86356">
        <w:trPr>
          <w:trHeight w:val="300"/>
        </w:trPr>
        <w:tc>
          <w:tcPr>
            <w:tcW w:w="1300" w:type="dxa"/>
            <w:vMerge/>
            <w:tcBorders>
              <w:top w:val="nil"/>
              <w:left w:val="nil"/>
              <w:bottom w:val="single" w:sz="4" w:space="0" w:color="auto"/>
              <w:right w:val="nil"/>
            </w:tcBorders>
            <w:vAlign w:val="center"/>
            <w:hideMark/>
          </w:tcPr>
          <w:p w14:paraId="4D5CAE21"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779108B8" w14:textId="77777777" w:rsidR="00E86356" w:rsidRPr="00571334" w:rsidRDefault="00E86356" w:rsidP="00E86356">
            <w:pPr>
              <w:rPr>
                <w:color w:val="000000"/>
              </w:rPr>
            </w:pPr>
          </w:p>
        </w:tc>
        <w:tc>
          <w:tcPr>
            <w:tcW w:w="1300" w:type="dxa"/>
            <w:tcBorders>
              <w:top w:val="nil"/>
              <w:left w:val="nil"/>
              <w:right w:val="nil"/>
            </w:tcBorders>
            <w:shd w:val="clear" w:color="auto" w:fill="auto"/>
            <w:vAlign w:val="center"/>
            <w:hideMark/>
          </w:tcPr>
          <w:p w14:paraId="120867CB" w14:textId="77777777" w:rsidR="00E86356" w:rsidRPr="007D4AD1" w:rsidRDefault="00E86356" w:rsidP="00E8635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67828E6A" w14:textId="77777777" w:rsidR="00E86356" w:rsidRPr="007D4AD1" w:rsidRDefault="00E86356" w:rsidP="00E86356">
            <w:pPr>
              <w:jc w:val="center"/>
              <w:rPr>
                <w:color w:val="000000"/>
              </w:rPr>
            </w:pPr>
            <w:r>
              <w:rPr>
                <w:color w:val="000000"/>
              </w:rPr>
              <w:t>1000</w:t>
            </w:r>
          </w:p>
        </w:tc>
        <w:tc>
          <w:tcPr>
            <w:tcW w:w="1300" w:type="dxa"/>
            <w:tcBorders>
              <w:top w:val="nil"/>
              <w:left w:val="nil"/>
              <w:right w:val="nil"/>
            </w:tcBorders>
            <w:shd w:val="clear" w:color="auto" w:fill="auto"/>
            <w:vAlign w:val="center"/>
            <w:hideMark/>
          </w:tcPr>
          <w:p w14:paraId="169E7724"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584D5281"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630212" w14:textId="77777777" w:rsidR="00E86356" w:rsidRPr="007D4AD1" w:rsidRDefault="00E86356" w:rsidP="00E86356">
            <w:pPr>
              <w:jc w:val="center"/>
              <w:rPr>
                <w:color w:val="000000"/>
              </w:rPr>
            </w:pPr>
            <w:r>
              <w:rPr>
                <w:color w:val="000000"/>
              </w:rPr>
              <w:t>11</w:t>
            </w:r>
          </w:p>
        </w:tc>
      </w:tr>
      <w:tr w:rsidR="00E86356" w:rsidRPr="00571334" w14:paraId="4C6C80E5" w14:textId="77777777" w:rsidTr="00E86356">
        <w:trPr>
          <w:trHeight w:val="300"/>
        </w:trPr>
        <w:tc>
          <w:tcPr>
            <w:tcW w:w="1300" w:type="dxa"/>
            <w:vMerge/>
            <w:tcBorders>
              <w:top w:val="nil"/>
              <w:left w:val="nil"/>
              <w:bottom w:val="single" w:sz="4" w:space="0" w:color="auto"/>
              <w:right w:val="nil"/>
            </w:tcBorders>
            <w:vAlign w:val="center"/>
            <w:hideMark/>
          </w:tcPr>
          <w:p w14:paraId="50D46A89"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0007E077" w14:textId="77777777" w:rsidR="00E86356" w:rsidRPr="00571334" w:rsidRDefault="00E86356" w:rsidP="00E86356">
            <w:pPr>
              <w:rPr>
                <w:color w:val="000000"/>
              </w:rPr>
            </w:pPr>
          </w:p>
        </w:tc>
        <w:tc>
          <w:tcPr>
            <w:tcW w:w="1300" w:type="dxa"/>
            <w:tcBorders>
              <w:top w:val="nil"/>
              <w:left w:val="nil"/>
              <w:bottom w:val="single" w:sz="4" w:space="0" w:color="auto"/>
              <w:right w:val="nil"/>
            </w:tcBorders>
            <w:shd w:val="clear" w:color="auto" w:fill="auto"/>
            <w:vAlign w:val="center"/>
            <w:hideMark/>
          </w:tcPr>
          <w:p w14:paraId="493AEEC6" w14:textId="77777777" w:rsidR="00E86356" w:rsidRPr="007D4AD1" w:rsidRDefault="00E86356" w:rsidP="00E8635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74E70EF3" w14:textId="77777777" w:rsidR="00E86356" w:rsidRPr="007D4AD1" w:rsidRDefault="00E86356" w:rsidP="00E86356">
            <w:pPr>
              <w:jc w:val="center"/>
              <w:rPr>
                <w:color w:val="000000"/>
              </w:rPr>
            </w:pPr>
            <w:r>
              <w:rPr>
                <w:color w:val="000000"/>
              </w:rPr>
              <w:t>110</w:t>
            </w:r>
          </w:p>
        </w:tc>
        <w:tc>
          <w:tcPr>
            <w:tcW w:w="1300" w:type="dxa"/>
            <w:tcBorders>
              <w:top w:val="nil"/>
              <w:left w:val="nil"/>
              <w:bottom w:val="single" w:sz="4" w:space="0" w:color="auto"/>
              <w:right w:val="nil"/>
            </w:tcBorders>
            <w:shd w:val="clear" w:color="auto" w:fill="auto"/>
            <w:vAlign w:val="center"/>
            <w:hideMark/>
          </w:tcPr>
          <w:p w14:paraId="5F3572C4" w14:textId="77777777" w:rsidR="00E86356" w:rsidRPr="007D4AD1" w:rsidRDefault="00E86356" w:rsidP="00E86356">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2080B806" w14:textId="77777777" w:rsidR="00E86356" w:rsidRPr="007D4AD1" w:rsidRDefault="00E86356" w:rsidP="00E86356">
            <w:pPr>
              <w:jc w:val="center"/>
              <w:rPr>
                <w:color w:val="000000"/>
              </w:rPr>
            </w:pPr>
            <w:r>
              <w:rPr>
                <w:color w:val="000000"/>
              </w:rPr>
              <w:t>95</w:t>
            </w:r>
          </w:p>
        </w:tc>
        <w:tc>
          <w:tcPr>
            <w:tcW w:w="1300" w:type="dxa"/>
            <w:tcBorders>
              <w:top w:val="nil"/>
              <w:left w:val="nil"/>
              <w:bottom w:val="single" w:sz="4" w:space="0" w:color="auto"/>
              <w:right w:val="nil"/>
            </w:tcBorders>
            <w:shd w:val="clear" w:color="auto" w:fill="auto"/>
            <w:vAlign w:val="center"/>
            <w:hideMark/>
          </w:tcPr>
          <w:p w14:paraId="05208A76" w14:textId="77777777" w:rsidR="00E86356" w:rsidRPr="007D4AD1" w:rsidRDefault="00E86356" w:rsidP="00E86356">
            <w:pPr>
              <w:jc w:val="center"/>
              <w:rPr>
                <w:color w:val="000000"/>
              </w:rPr>
            </w:pPr>
            <w:r>
              <w:rPr>
                <w:color w:val="000000"/>
              </w:rPr>
              <w:t>100</w:t>
            </w:r>
          </w:p>
        </w:tc>
      </w:tr>
    </w:tbl>
    <w:p w14:paraId="7999BB96" w14:textId="77777777" w:rsidR="001E6B07" w:rsidRDefault="001E6B07" w:rsidP="004B38C2"/>
    <w:p w14:paraId="19BE6700" w14:textId="77777777" w:rsidR="00E86356" w:rsidRPr="006F682A" w:rsidRDefault="00E86356" w:rsidP="00E86356">
      <w:pPr>
        <w:pStyle w:val="Heading3"/>
        <w:widowControl/>
        <w:spacing w:before="0" w:after="0"/>
        <w:rPr>
          <w:sz w:val="28"/>
          <w:szCs w:val="24"/>
        </w:rPr>
      </w:pPr>
      <w:r w:rsidRPr="006F682A">
        <w:rPr>
          <w:sz w:val="28"/>
          <w:szCs w:val="24"/>
        </w:rPr>
        <w:t>Other Disturbance</w:t>
      </w:r>
    </w:p>
    <w:p w14:paraId="38822811" w14:textId="77777777" w:rsidR="00E86356" w:rsidRDefault="00E86356" w:rsidP="00E8635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7447EF70" w14:textId="77777777" w:rsidR="00E86356" w:rsidRDefault="00E86356" w:rsidP="00E86356">
      <w:pPr>
        <w:pStyle w:val="Heading3"/>
        <w:keepNext w:val="0"/>
        <w:widowControl/>
        <w:spacing w:before="0"/>
        <w:rPr>
          <w:sz w:val="36"/>
          <w:szCs w:val="24"/>
        </w:rPr>
      </w:pPr>
    </w:p>
    <w:p w14:paraId="06B97EAC" w14:textId="77777777" w:rsidR="00E86356" w:rsidRPr="00E8175A" w:rsidRDefault="00E86356" w:rsidP="00E8635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153D3E04" w14:textId="675F69A9" w:rsidR="00E86356" w:rsidRDefault="00E86356" w:rsidP="00E86356">
      <w:r>
        <w:t xml:space="preserve">We recognize </w:t>
      </w:r>
      <w:r w:rsidR="002E59B3">
        <w:t>five</w:t>
      </w:r>
      <w:r>
        <w:t xml:space="preserve"> separate condition classes for SAGE.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SAGE variant is assigned to </w:t>
      </w:r>
      <w:r w:rsidR="001F515F">
        <w:t>the following condition classes</w:t>
      </w:r>
      <w:r>
        <w:t xml:space="preserve">: Early Development (ED), Mid Development </w:t>
      </w:r>
      <w:r w:rsidR="002E59B3">
        <w:t xml:space="preserve">– Open </w:t>
      </w:r>
      <w:r>
        <w:t>(MD</w:t>
      </w:r>
      <w:r w:rsidR="002E59B3">
        <w:t>O</w:t>
      </w:r>
      <w:r>
        <w:t xml:space="preserve">), </w:t>
      </w:r>
      <w:r w:rsidR="002E59B3">
        <w:t xml:space="preserve">Mid Development – Closed (MDC), </w:t>
      </w:r>
      <w:r>
        <w:t xml:space="preserve">Late Development </w:t>
      </w:r>
      <w:r w:rsidR="002E59B3">
        <w:t xml:space="preserve">– Open </w:t>
      </w:r>
      <w:r>
        <w:t>(LD</w:t>
      </w:r>
      <w:r w:rsidR="002E59B3">
        <w:t>O</w:t>
      </w:r>
      <w:r>
        <w:t>)</w:t>
      </w:r>
      <w:r w:rsidR="002E59B3">
        <w:t>, and Late Development – Closed (LDC)</w:t>
      </w:r>
      <w:r>
        <w:t xml:space="preserve">. </w:t>
      </w:r>
    </w:p>
    <w:p w14:paraId="6980D566" w14:textId="77777777" w:rsidR="00E86356" w:rsidRDefault="00E86356" w:rsidP="00E86356"/>
    <w:p w14:paraId="0E87A1DE" w14:textId="77777777" w:rsidR="00E86356" w:rsidRPr="00E8175A" w:rsidRDefault="00E86356" w:rsidP="00E86356">
      <w:pPr>
        <w:pStyle w:val="Heading3"/>
        <w:keepNext w:val="0"/>
        <w:widowControl/>
        <w:spacing w:before="0"/>
        <w:rPr>
          <w:sz w:val="28"/>
          <w:szCs w:val="24"/>
        </w:rPr>
      </w:pPr>
      <w:r w:rsidRPr="00E8175A">
        <w:rPr>
          <w:sz w:val="28"/>
          <w:szCs w:val="24"/>
        </w:rPr>
        <w:t>Early Development (ED)</w:t>
      </w:r>
    </w:p>
    <w:p w14:paraId="04598623" w14:textId="77777777" w:rsidR="001E6B07" w:rsidRPr="001E6B07" w:rsidRDefault="00E86356" w:rsidP="00E86356">
      <w:r w:rsidRPr="00E8175A">
        <w:rPr>
          <w:b/>
        </w:rPr>
        <w:t>Description</w:t>
      </w:r>
      <w:r w:rsidRPr="00E8175A">
        <w:tab/>
      </w:r>
      <w:r w:rsidRPr="001E6B07">
        <w:t>Big sagebrush does not sprout after burning but most of the oth</w:t>
      </w:r>
      <w:r>
        <w:t>er shrubs common to the type do. Consequently,</w:t>
      </w:r>
      <w:r w:rsidR="001E6B07" w:rsidRPr="001E6B07">
        <w:t xml:space="preserve"> for as long as 20 years after fire </w:t>
      </w:r>
      <w:r>
        <w:t>the vegetative</w:t>
      </w:r>
      <w:r w:rsidR="001E6B07" w:rsidRPr="001E6B07">
        <w:t xml:space="preserve"> community </w:t>
      </w:r>
      <w:r>
        <w:t xml:space="preserve">may be </w:t>
      </w:r>
      <w:r w:rsidR="001E6B07" w:rsidRPr="001E6B07">
        <w:t>dominated by rabbitbrush, horsebrush, and grasses. A very hot fire in a degraded site may result in a seral community dominated by annual grasses and forbs. Perennial bunchgrasses frequently su</w:t>
      </w:r>
      <w:r>
        <w:t>rvive fires and become dominant</w:t>
      </w:r>
      <w:r w:rsidR="001E6B07" w:rsidRPr="001E6B07">
        <w:t xml:space="preserve"> </w:t>
      </w:r>
      <w:r w:rsidR="00BB1463">
        <w:t>(Neal 1988)</w:t>
      </w:r>
      <w:r w:rsidR="001E6B07" w:rsidRPr="001E6B07">
        <w:t>.</w:t>
      </w:r>
      <w:r>
        <w:t xml:space="preserve"> Canopy cover is less than 40%, but shrub cover may be as little as 10%. Fuel loading is discontinuous (LandFire 2007).</w:t>
      </w:r>
    </w:p>
    <w:p w14:paraId="797BA0F0" w14:textId="77777777" w:rsidR="001E6B07" w:rsidRDefault="001E6B07" w:rsidP="004B38C2"/>
    <w:p w14:paraId="16DA082F" w14:textId="77777777" w:rsidR="003B0B91" w:rsidRDefault="003B0B91" w:rsidP="003B0B91">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578A341" w14:textId="77777777" w:rsidR="003B0B91" w:rsidRDefault="003B0B91" w:rsidP="004B38C2"/>
    <w:p w14:paraId="401BC696" w14:textId="77777777" w:rsidR="003B0B91" w:rsidRDefault="003B0B91" w:rsidP="003B0B91">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49E3765" w14:textId="77777777" w:rsidR="003B0B91" w:rsidRDefault="003B0B91" w:rsidP="003B0B91">
      <w:pPr>
        <w:pBdr>
          <w:bottom w:val="single" w:sz="4" w:space="1" w:color="auto"/>
        </w:pBdr>
      </w:pPr>
    </w:p>
    <w:p w14:paraId="44BFDB6F" w14:textId="77777777" w:rsidR="003B0B91" w:rsidRDefault="003B0B91" w:rsidP="004B38C2"/>
    <w:p w14:paraId="0F51FE94" w14:textId="77777777" w:rsidR="003B0B91" w:rsidRPr="00124DFE" w:rsidRDefault="003B0B91" w:rsidP="003B0B91">
      <w:pPr>
        <w:rPr>
          <w:b/>
        </w:rPr>
      </w:pPr>
      <w:r w:rsidRPr="00124DFE">
        <w:rPr>
          <w:b/>
          <w:sz w:val="28"/>
        </w:rPr>
        <w:t xml:space="preserve">Mid Development </w:t>
      </w:r>
      <w:r>
        <w:rPr>
          <w:b/>
          <w:sz w:val="28"/>
        </w:rPr>
        <w:t xml:space="preserve">– Open </w:t>
      </w:r>
      <w:r w:rsidRPr="00124DFE">
        <w:rPr>
          <w:b/>
          <w:sz w:val="28"/>
        </w:rPr>
        <w:t>(MD</w:t>
      </w:r>
      <w:r>
        <w:rPr>
          <w:b/>
          <w:sz w:val="28"/>
        </w:rPr>
        <w:t>O)</w:t>
      </w:r>
    </w:p>
    <w:p w14:paraId="57A031A8" w14:textId="77777777" w:rsidR="003B0B91" w:rsidRDefault="003B0B91" w:rsidP="003B0B91">
      <w:pPr>
        <w:rPr>
          <w:b/>
        </w:rPr>
      </w:pPr>
    </w:p>
    <w:p w14:paraId="379DD538" w14:textId="77777777" w:rsidR="003B0B91" w:rsidRPr="00124DFE" w:rsidRDefault="003B0B91" w:rsidP="003B0B91">
      <w:pPr>
        <w:rPr>
          <w:rFonts w:cs="Times"/>
          <w:lang w:eastAsia="ja-JP"/>
        </w:rPr>
      </w:pPr>
      <w:r w:rsidRPr="00124DFE">
        <w:rPr>
          <w:b/>
        </w:rPr>
        <w:t>Description</w:t>
      </w:r>
      <w:r w:rsidRPr="00124DFE">
        <w:t xml:space="preserve"> </w:t>
      </w:r>
      <w:r>
        <w:tab/>
      </w:r>
      <w:r w:rsidRPr="001E6B07">
        <w:t>Sagebrush usually reaches a fairly stable dominance in 10 to 20 years after disturbance, with or without an understory of perennial bunchgrass. Sagebrush usually remains dominant indefinitely or until the next disturbance</w:t>
      </w:r>
      <w:r>
        <w:t xml:space="preserve"> (Neal 1988)</w:t>
      </w:r>
      <w:r w:rsidRPr="001E6B07">
        <w:t>.</w:t>
      </w:r>
      <w:r>
        <w:t xml:space="preserve"> Shrubs and herbaceous vegetation can be codominant. Generally, shrub cover is less than 20% (LandFire 2007).</w:t>
      </w:r>
    </w:p>
    <w:p w14:paraId="3D09A15B" w14:textId="77777777" w:rsidR="003B0B91" w:rsidRPr="00124DFE" w:rsidRDefault="003B0B91" w:rsidP="003B0B91"/>
    <w:p w14:paraId="357FFBFF"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MDC. </w:t>
      </w:r>
    </w:p>
    <w:p w14:paraId="09F33A9C" w14:textId="77777777" w:rsidR="003B0B91" w:rsidRDefault="003B0B91" w:rsidP="003B0B91"/>
    <w:p w14:paraId="531C2566" w14:textId="77777777" w:rsidR="003B0B91" w:rsidRDefault="003B0B91" w:rsidP="003B0B91">
      <w:r w:rsidRPr="00124DFE">
        <w:rPr>
          <w:b/>
        </w:rPr>
        <w:t>Wildfire Transition</w:t>
      </w:r>
      <w:r>
        <w:tab/>
      </w:r>
      <w:r w:rsidRPr="00124DFE">
        <w:t>High mortality wildfire (</w:t>
      </w:r>
      <w:r>
        <w:t>80</w:t>
      </w:r>
      <w:r w:rsidRPr="00124DFE">
        <w:t>% of fires</w:t>
      </w:r>
      <w:r>
        <w:t xml:space="preserve"> in this condition</w:t>
      </w:r>
      <w:r w:rsidRPr="00124DFE">
        <w:t>) recycles th</w:t>
      </w:r>
      <w:r>
        <w:t>e patch through the ED condition</w:t>
      </w:r>
      <w:r w:rsidRPr="00124DFE">
        <w:t>. Low mortality wildfire (</w:t>
      </w:r>
      <w:r>
        <w:t>20</w:t>
      </w:r>
      <w:r w:rsidRPr="00124DFE">
        <w:t>%) doe</w:t>
      </w:r>
      <w:r>
        <w:t>s not effect a change in the MDO</w:t>
      </w:r>
      <w:r w:rsidRPr="00124DFE">
        <w:t xml:space="preserve"> condition.</w:t>
      </w:r>
    </w:p>
    <w:p w14:paraId="79D392C4" w14:textId="77777777" w:rsidR="003B0B91" w:rsidRDefault="003B0B91" w:rsidP="00A565E6">
      <w:pPr>
        <w:pBdr>
          <w:bottom w:val="single" w:sz="4" w:space="1" w:color="auto"/>
        </w:pBdr>
      </w:pPr>
    </w:p>
    <w:p w14:paraId="44B26BCE" w14:textId="77777777" w:rsidR="00A565E6" w:rsidRPr="00124DFE" w:rsidRDefault="00A565E6" w:rsidP="003B0B91"/>
    <w:p w14:paraId="0BDE8865" w14:textId="77777777" w:rsidR="003B0B91" w:rsidRPr="00124DFE" w:rsidRDefault="003B0B91" w:rsidP="003B0B91">
      <w:pPr>
        <w:rPr>
          <w:b/>
        </w:rPr>
      </w:pPr>
      <w:r>
        <w:rPr>
          <w:b/>
          <w:sz w:val="28"/>
        </w:rPr>
        <w:t>Mid</w:t>
      </w:r>
      <w:r w:rsidRPr="00124DFE">
        <w:rPr>
          <w:b/>
          <w:sz w:val="28"/>
        </w:rPr>
        <w:t xml:space="preserve"> Development </w:t>
      </w:r>
      <w:r>
        <w:rPr>
          <w:b/>
          <w:sz w:val="28"/>
        </w:rPr>
        <w:t xml:space="preserve">– Closed </w:t>
      </w:r>
      <w:r w:rsidRPr="00124DFE">
        <w:rPr>
          <w:b/>
          <w:sz w:val="28"/>
        </w:rPr>
        <w:t>(MD</w:t>
      </w:r>
      <w:r>
        <w:rPr>
          <w:b/>
          <w:sz w:val="28"/>
        </w:rPr>
        <w:t>C)</w:t>
      </w:r>
    </w:p>
    <w:p w14:paraId="732333E6" w14:textId="77777777" w:rsidR="003B0B91" w:rsidRDefault="003B0B91" w:rsidP="003B0B91">
      <w:pPr>
        <w:rPr>
          <w:b/>
        </w:rPr>
      </w:pPr>
    </w:p>
    <w:p w14:paraId="288AFB03" w14:textId="77777777" w:rsidR="003B0B91" w:rsidRPr="00124DFE" w:rsidRDefault="003B0B91" w:rsidP="00A565E6">
      <w:pPr>
        <w:rPr>
          <w:rFonts w:cs="Times"/>
          <w:lang w:eastAsia="ja-JP"/>
        </w:rPr>
      </w:pPr>
      <w:r w:rsidRPr="00124DFE">
        <w:rPr>
          <w:b/>
        </w:rPr>
        <w:t>Description</w:t>
      </w:r>
      <w:r w:rsidRPr="00124DFE">
        <w:t xml:space="preserve"> </w:t>
      </w:r>
      <w:r>
        <w:tab/>
        <w:t xml:space="preserve">Shrubs domiante the landscape; fuel loading is primarily woody vegetation. Shrub density is sufficient in old stands to carry the fire without fine fuels. </w:t>
      </w:r>
      <w:r>
        <w:rPr>
          <w:i/>
        </w:rPr>
        <w:t>P. monophylla</w:t>
      </w:r>
      <w:r>
        <w:t xml:space="preserve"> and </w:t>
      </w:r>
      <w:r>
        <w:rPr>
          <w:i/>
        </w:rPr>
        <w:t>J. osteosperma</w:t>
      </w:r>
      <w:r>
        <w:t xml:space="preserve"> seedlings and saplings widely scattered. Generally, shrub cover is </w:t>
      </w:r>
      <w:r w:rsidR="00A565E6">
        <w:t>greater</w:t>
      </w:r>
      <w:r>
        <w:t xml:space="preserve"> than 20% (LandFire 2007).</w:t>
      </w:r>
    </w:p>
    <w:p w14:paraId="76CC70B0" w14:textId="77777777" w:rsidR="003B0B91" w:rsidRPr="00124DFE" w:rsidRDefault="003B0B91" w:rsidP="003B0B91"/>
    <w:p w14:paraId="1C0BFE89"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w:t>
      </w:r>
      <w:r w:rsidR="00A565E6">
        <w:t>LDO</w:t>
      </w:r>
      <w:r>
        <w:t xml:space="preserve">. </w:t>
      </w:r>
    </w:p>
    <w:p w14:paraId="13308525" w14:textId="77777777" w:rsidR="003B0B91" w:rsidRDefault="003B0B91" w:rsidP="003B0B91"/>
    <w:p w14:paraId="477098D5" w14:textId="77777777" w:rsidR="003B0B91" w:rsidRDefault="003B0B91" w:rsidP="003B0B91">
      <w:r w:rsidRPr="00124DFE">
        <w:rPr>
          <w:b/>
        </w:rPr>
        <w:t>Wildfire Transition</w:t>
      </w:r>
      <w:r>
        <w:tab/>
      </w:r>
      <w:r w:rsidR="00A565E6" w:rsidRPr="004E6E75">
        <w:rPr>
          <w:lang w:eastAsia="ja-JP"/>
        </w:rPr>
        <w:t>High mortality wildfire (100% of fires</w:t>
      </w:r>
      <w:r w:rsidR="00A565E6">
        <w:rPr>
          <w:lang w:eastAsia="ja-JP"/>
        </w:rPr>
        <w:t xml:space="preserve"> in this condition</w:t>
      </w:r>
      <w:r w:rsidR="00A565E6" w:rsidRPr="004E6E75">
        <w:rPr>
          <w:lang w:eastAsia="ja-JP"/>
        </w:rPr>
        <w:t>) recycles the</w:t>
      </w:r>
      <w:r w:rsidR="00A565E6">
        <w:rPr>
          <w:lang w:eastAsia="ja-JP"/>
        </w:rPr>
        <w:t xml:space="preserve"> patch through the ED condition</w:t>
      </w:r>
      <w:r w:rsidR="00A565E6" w:rsidRPr="004E6E75">
        <w:rPr>
          <w:lang w:eastAsia="ja-JP"/>
        </w:rPr>
        <w:t>. Low mortality</w:t>
      </w:r>
      <w:r w:rsidR="00A565E6" w:rsidRPr="0008535E">
        <w:rPr>
          <w:lang w:eastAsia="ja-JP"/>
        </w:rPr>
        <w:t xml:space="preserve"> </w:t>
      </w:r>
      <w:r w:rsidR="00A565E6" w:rsidRPr="004E6E75">
        <w:rPr>
          <w:lang w:eastAsia="ja-JP"/>
        </w:rPr>
        <w:t xml:space="preserve">wildfire is not modeled for this </w:t>
      </w:r>
      <w:r w:rsidR="00A565E6">
        <w:rPr>
          <w:lang w:eastAsia="ja-JP"/>
        </w:rPr>
        <w:t>condition class</w:t>
      </w:r>
      <w:r w:rsidR="00A565E6" w:rsidRPr="004E6E75">
        <w:rPr>
          <w:lang w:eastAsia="ja-JP"/>
        </w:rPr>
        <w:t>.</w:t>
      </w:r>
    </w:p>
    <w:p w14:paraId="45A40CA7" w14:textId="77777777" w:rsidR="003B0B91" w:rsidRDefault="003B0B91" w:rsidP="00A565E6">
      <w:pPr>
        <w:pBdr>
          <w:bottom w:val="single" w:sz="4" w:space="1" w:color="auto"/>
        </w:pBdr>
      </w:pPr>
    </w:p>
    <w:p w14:paraId="41864460" w14:textId="77777777" w:rsidR="003B0B91" w:rsidRDefault="003B0B91" w:rsidP="004B38C2"/>
    <w:p w14:paraId="56F9EB51" w14:textId="77777777" w:rsidR="00A565E6" w:rsidRPr="00124DFE" w:rsidRDefault="00A565E6" w:rsidP="00A565E6">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4CC57777" w14:textId="77777777" w:rsidR="00A565E6" w:rsidRDefault="00A565E6" w:rsidP="00A565E6">
      <w:pPr>
        <w:rPr>
          <w:b/>
        </w:rPr>
      </w:pPr>
    </w:p>
    <w:p w14:paraId="4E84DF6E" w14:textId="77777777" w:rsidR="00A565E6" w:rsidRPr="00124DFE" w:rsidRDefault="00A565E6" w:rsidP="00A565E6">
      <w:pPr>
        <w:rPr>
          <w:rFonts w:cs="Times"/>
          <w:lang w:eastAsia="ja-JP"/>
        </w:rPr>
      </w:pPr>
      <w:r w:rsidRPr="00124DFE">
        <w:rPr>
          <w:b/>
        </w:rPr>
        <w:t>Description</w:t>
      </w:r>
      <w:r w:rsidRPr="00124DFE">
        <w:t xml:space="preserve"> </w:t>
      </w:r>
      <w:r>
        <w:tab/>
      </w:r>
      <w:commentRangeStart w:id="13"/>
      <w:commentRangeStart w:id="14"/>
      <w:r>
        <w:rPr>
          <w:i/>
        </w:rPr>
        <w:t>P. monophylla</w:t>
      </w:r>
      <w:r>
        <w:t xml:space="preserve"> and </w:t>
      </w:r>
      <w:r>
        <w:rPr>
          <w:i/>
        </w:rPr>
        <w:t>J. osteosperma</w:t>
      </w:r>
      <w:r>
        <w:t xml:space="preserve"> encroachment </w:t>
      </w:r>
      <w:commentRangeEnd w:id="13"/>
      <w:r w:rsidR="00252F5A">
        <w:rPr>
          <w:rStyle w:val="CommentReference"/>
        </w:rPr>
        <w:commentReference w:id="13"/>
      </w:r>
      <w:commentRangeEnd w:id="14"/>
      <w:r w:rsidR="00CB3ADB">
        <w:rPr>
          <w:rStyle w:val="CommentReference"/>
        </w:rPr>
        <w:commentReference w:id="14"/>
      </w:r>
      <w:r>
        <w:t>where disturbance has not occurred for at least 80 years. Tree canopy cover less than 15%. Shrub and herbaceous plant cover declining (LandFire 2007).</w:t>
      </w:r>
    </w:p>
    <w:p w14:paraId="5A7C5893" w14:textId="77777777" w:rsidR="00A565E6" w:rsidRPr="00124DFE" w:rsidRDefault="00A565E6" w:rsidP="00A565E6"/>
    <w:p w14:paraId="6F5EE288" w14:textId="77777777" w:rsidR="00A565E6" w:rsidRDefault="00A565E6" w:rsidP="00A565E6">
      <w:r w:rsidRPr="00124DFE">
        <w:rPr>
          <w:b/>
        </w:rPr>
        <w:t>Succession Transition</w:t>
      </w:r>
      <w:r>
        <w:tab/>
        <w:t>After 50</w:t>
      </w:r>
      <w:r w:rsidRPr="00124DFE">
        <w:t xml:space="preserve"> years without </w:t>
      </w:r>
      <w:r>
        <w:t xml:space="preserve">disturbance, this class will transition to LDC. </w:t>
      </w:r>
    </w:p>
    <w:p w14:paraId="26256129" w14:textId="77777777" w:rsidR="00A565E6" w:rsidRDefault="00A565E6" w:rsidP="00A565E6"/>
    <w:p w14:paraId="030D2F26"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BD682B2" w14:textId="77777777" w:rsidR="00A565E6" w:rsidRDefault="00A565E6" w:rsidP="00A565E6">
      <w:pPr>
        <w:pBdr>
          <w:bottom w:val="single" w:sz="4" w:space="1" w:color="auto"/>
        </w:pBdr>
      </w:pPr>
    </w:p>
    <w:p w14:paraId="5F60C1DA" w14:textId="77777777" w:rsidR="00A565E6" w:rsidRPr="00124DFE" w:rsidRDefault="00A565E6" w:rsidP="00A565E6"/>
    <w:p w14:paraId="1DF9BB36" w14:textId="77777777" w:rsidR="00A565E6" w:rsidRPr="00124DFE" w:rsidRDefault="00A565E6" w:rsidP="00A565E6">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108FD97E" w14:textId="77777777" w:rsidR="00A565E6" w:rsidRDefault="00A565E6" w:rsidP="00A565E6">
      <w:pPr>
        <w:rPr>
          <w:b/>
        </w:rPr>
      </w:pPr>
    </w:p>
    <w:p w14:paraId="79976633" w14:textId="1CE90591" w:rsidR="00A565E6" w:rsidRPr="00124DFE" w:rsidRDefault="00A565E6" w:rsidP="00A565E6">
      <w:pPr>
        <w:rPr>
          <w:rFonts w:cs="Times"/>
          <w:lang w:eastAsia="ja-JP"/>
        </w:rPr>
      </w:pPr>
      <w:r w:rsidRPr="00124DFE">
        <w:rPr>
          <w:b/>
        </w:rPr>
        <w:t>Description</w:t>
      </w:r>
      <w:r w:rsidRPr="00124DFE">
        <w:t xml:space="preserve"> </w:t>
      </w:r>
      <w:r>
        <w:tab/>
        <w:t xml:space="preserve">Shrubland encroached with mature </w:t>
      </w:r>
      <w:r>
        <w:rPr>
          <w:i/>
        </w:rPr>
        <w:t>P. monophylla</w:t>
      </w:r>
      <w:r>
        <w:t xml:space="preserve"> and </w:t>
      </w:r>
      <w:r>
        <w:rPr>
          <w:i/>
        </w:rPr>
        <w:t>J. osteosperma</w:t>
      </w:r>
      <w:r>
        <w:t>. Wildfire has not occurred for at least 130 years. Tree species cover ranges from 15-90% and shrub cover</w:t>
      </w:r>
      <w:r w:rsidR="006816F9">
        <w:t xml:space="preserve"> has declined to less than 10%</w:t>
      </w:r>
      <w:r>
        <w:t xml:space="preserve"> (LandFire 2007).</w:t>
      </w:r>
    </w:p>
    <w:p w14:paraId="4038B1E8" w14:textId="77777777" w:rsidR="00A565E6" w:rsidRPr="00124DFE" w:rsidRDefault="00A565E6" w:rsidP="00A565E6"/>
    <w:p w14:paraId="5A0DE307" w14:textId="03413E67" w:rsidR="00A565E6" w:rsidRDefault="00A565E6" w:rsidP="00A565E6">
      <w:r w:rsidRPr="00124DFE">
        <w:rPr>
          <w:b/>
        </w:rPr>
        <w:t>Succession Transition</w:t>
      </w:r>
      <w:r>
        <w:tab/>
      </w:r>
      <w:r w:rsidR="006816F9">
        <w:t>In the absence of disturbance, this class will maintain</w:t>
      </w:r>
      <w:r>
        <w:t xml:space="preserve">. </w:t>
      </w:r>
    </w:p>
    <w:p w14:paraId="61CB63E6" w14:textId="77777777" w:rsidR="00A565E6" w:rsidRDefault="00A565E6" w:rsidP="00A565E6"/>
    <w:p w14:paraId="52C45F05"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527E354E" w14:textId="77777777" w:rsidR="00A565E6" w:rsidRDefault="00A565E6" w:rsidP="00B8049C">
      <w:pPr>
        <w:pBdr>
          <w:bottom w:val="single" w:sz="4" w:space="1" w:color="auto"/>
        </w:pBdr>
      </w:pPr>
    </w:p>
    <w:p w14:paraId="4ECFE028" w14:textId="77777777" w:rsidR="003B0B91" w:rsidRDefault="003B0B91" w:rsidP="004B38C2"/>
    <w:p w14:paraId="17D72AD0" w14:textId="77777777" w:rsidR="00B8049C" w:rsidRDefault="00B8049C" w:rsidP="00B8049C">
      <w:pPr>
        <w:rPr>
          <w:b/>
          <w:sz w:val="32"/>
        </w:rPr>
      </w:pPr>
      <w:r w:rsidRPr="006F682A">
        <w:rPr>
          <w:b/>
          <w:sz w:val="32"/>
        </w:rPr>
        <w:t>Condition Classification</w:t>
      </w:r>
    </w:p>
    <w:p w14:paraId="34921D98" w14:textId="77777777" w:rsidR="00B8049C" w:rsidRDefault="00B8049C" w:rsidP="00B8049C">
      <w:pPr>
        <w:rPr>
          <w:sz w:val="22"/>
        </w:rPr>
      </w:pPr>
    </w:p>
    <w:p w14:paraId="64861440" w14:textId="77777777" w:rsidR="00B8049C" w:rsidRPr="00B8049C" w:rsidRDefault="00B8049C" w:rsidP="00B8049C">
      <w:r>
        <w:t xml:space="preserve">Because condition classification was done through orthophoto analysis, no polygons will be assigned to Late condition, which is actually not an </w:t>
      </w:r>
      <w:r>
        <w:rPr>
          <w:i/>
        </w:rPr>
        <w:t>Artemisia</w:t>
      </w:r>
      <w:r>
        <w:t>-dominated condition. Polygons will be a</w:t>
      </w:r>
      <w:r w:rsidR="00F46634">
        <w:t xml:space="preserve">ssigned to MDO or MDC based on a 20% break point. Open conditions have less than 20% cover and closed conditions have greater than 20% </w:t>
      </w:r>
      <w:commentRangeStart w:id="15"/>
      <w:commentRangeStart w:id="16"/>
      <w:commentRangeStart w:id="17"/>
      <w:r w:rsidR="00F46634">
        <w:t>cover</w:t>
      </w:r>
      <w:commentRangeEnd w:id="15"/>
      <w:r w:rsidR="00F46634">
        <w:rPr>
          <w:rStyle w:val="CommentReference"/>
        </w:rPr>
        <w:commentReference w:id="15"/>
      </w:r>
      <w:r w:rsidR="00F46634">
        <w:t xml:space="preserve">. </w:t>
      </w:r>
      <w:commentRangeEnd w:id="16"/>
      <w:r w:rsidR="00CB1129">
        <w:rPr>
          <w:rStyle w:val="CommentReference"/>
        </w:rPr>
        <w:commentReference w:id="16"/>
      </w:r>
      <w:commentRangeEnd w:id="17"/>
      <w:r w:rsidR="00231A16">
        <w:rPr>
          <w:rStyle w:val="CommentReference"/>
        </w:rPr>
        <w:commentReference w:id="17"/>
      </w:r>
    </w:p>
    <w:p w14:paraId="06C3D8C2" w14:textId="77777777" w:rsidR="00B8049C" w:rsidRDefault="00B8049C" w:rsidP="00B8049C"/>
    <w:tbl>
      <w:tblPr>
        <w:tblW w:w="10120" w:type="dxa"/>
        <w:tblInd w:w="93" w:type="dxa"/>
        <w:tblLayout w:type="fixed"/>
        <w:tblLook w:val="04A0" w:firstRow="1" w:lastRow="0" w:firstColumn="1" w:lastColumn="0" w:noHBand="0" w:noVBand="1"/>
      </w:tblPr>
      <w:tblGrid>
        <w:gridCol w:w="1545"/>
        <w:gridCol w:w="1922"/>
        <w:gridCol w:w="1794"/>
        <w:gridCol w:w="4859"/>
      </w:tblGrid>
      <w:tr w:rsidR="00CB1129" w:rsidRPr="003C1761" w14:paraId="336943B2" w14:textId="77777777" w:rsidTr="00CB3ADB">
        <w:trPr>
          <w:trHeight w:val="540"/>
          <w:ins w:id="19" w:author="mslaton02" w:date="2013-06-27T15:59:00Z"/>
        </w:trPr>
        <w:tc>
          <w:tcPr>
            <w:tcW w:w="1545" w:type="dxa"/>
            <w:tcBorders>
              <w:top w:val="nil"/>
              <w:left w:val="single" w:sz="4" w:space="0" w:color="000000"/>
              <w:bottom w:val="single" w:sz="4" w:space="0" w:color="auto"/>
              <w:right w:val="single" w:sz="4" w:space="0" w:color="000000"/>
            </w:tcBorders>
            <w:shd w:val="clear" w:color="auto" w:fill="auto"/>
            <w:vAlign w:val="center"/>
            <w:hideMark/>
          </w:tcPr>
          <w:p w14:paraId="686349F6" w14:textId="77777777" w:rsidR="00CB1129" w:rsidRPr="003C1761" w:rsidRDefault="00CB1129" w:rsidP="00CB3ADB">
            <w:pPr>
              <w:keepNext/>
              <w:keepLines/>
              <w:rPr>
                <w:ins w:id="20" w:author="mslaton02" w:date="2013-06-27T15:59:00Z"/>
                <w:rFonts w:ascii="Book Antiqua" w:hAnsi="Book Antiqua" w:cs="Calibri"/>
                <w:color w:val="000000"/>
                <w:sz w:val="20"/>
                <w:szCs w:val="20"/>
              </w:rPr>
            </w:pPr>
            <w:ins w:id="21" w:author="mslaton02" w:date="2013-06-27T15:59:00Z">
              <w:r>
                <w:rPr>
                  <w:rFonts w:ascii="Book Antiqua" w:hAnsi="Book Antiqua" w:cs="Calibri"/>
                  <w:color w:val="000000"/>
                  <w:sz w:val="20"/>
                  <w:szCs w:val="20"/>
                </w:rPr>
                <w:t>Successional stage</w:t>
              </w:r>
            </w:ins>
          </w:p>
        </w:tc>
        <w:tc>
          <w:tcPr>
            <w:tcW w:w="1922" w:type="dxa"/>
            <w:tcBorders>
              <w:top w:val="nil"/>
              <w:left w:val="nil"/>
              <w:bottom w:val="single" w:sz="4" w:space="0" w:color="auto"/>
              <w:right w:val="single" w:sz="4" w:space="0" w:color="000000"/>
            </w:tcBorders>
            <w:shd w:val="clear" w:color="auto" w:fill="auto"/>
            <w:vAlign w:val="center"/>
            <w:hideMark/>
          </w:tcPr>
          <w:p w14:paraId="44194340" w14:textId="77777777" w:rsidR="00CB1129" w:rsidRPr="003C1761" w:rsidRDefault="00CB1129" w:rsidP="00CB3ADB">
            <w:pPr>
              <w:keepNext/>
              <w:keepLines/>
              <w:rPr>
                <w:ins w:id="22" w:author="mslaton02" w:date="2013-06-27T15:59:00Z"/>
                <w:rFonts w:ascii="Book Antiqua" w:hAnsi="Book Antiqua" w:cs="Calibri"/>
                <w:color w:val="000000"/>
                <w:sz w:val="20"/>
                <w:szCs w:val="20"/>
              </w:rPr>
            </w:pPr>
            <w:ins w:id="23" w:author="mslaton02" w:date="2013-06-27T15:59:00Z">
              <w:r>
                <w:rPr>
                  <w:rFonts w:ascii="Book Antiqua" w:hAnsi="Book Antiqua" w:cs="Calibri"/>
                  <w:color w:val="000000"/>
                  <w:sz w:val="20"/>
                  <w:szCs w:val="20"/>
                </w:rPr>
                <w:t>E</w:t>
              </w:r>
              <w:r w:rsidRPr="003C1761">
                <w:rPr>
                  <w:rFonts w:ascii="Book Antiqua" w:hAnsi="Book Antiqua" w:cs="Calibri"/>
                  <w:color w:val="000000"/>
                  <w:sz w:val="20"/>
                  <w:szCs w:val="20"/>
                </w:rPr>
                <w:t>arly and mid seral</w:t>
              </w:r>
              <w:r>
                <w:rPr>
                  <w:rFonts w:ascii="Book Antiqua" w:hAnsi="Book Antiqua" w:cs="Calibri"/>
                  <w:color w:val="000000"/>
                  <w:sz w:val="20"/>
                  <w:szCs w:val="20"/>
                </w:rPr>
                <w:t xml:space="preserve"> communities</w:t>
              </w:r>
            </w:ins>
          </w:p>
        </w:tc>
        <w:tc>
          <w:tcPr>
            <w:tcW w:w="1794" w:type="dxa"/>
            <w:tcBorders>
              <w:top w:val="nil"/>
              <w:left w:val="nil"/>
              <w:bottom w:val="single" w:sz="4" w:space="0" w:color="auto"/>
              <w:right w:val="single" w:sz="4" w:space="0" w:color="000000"/>
            </w:tcBorders>
            <w:shd w:val="clear" w:color="auto" w:fill="auto"/>
            <w:vAlign w:val="center"/>
            <w:hideMark/>
          </w:tcPr>
          <w:p w14:paraId="1835C2C6" w14:textId="77777777" w:rsidR="00CB1129" w:rsidRPr="003C1761" w:rsidRDefault="00CB1129" w:rsidP="00CB3ADB">
            <w:pPr>
              <w:keepNext/>
              <w:keepLines/>
              <w:rPr>
                <w:ins w:id="24" w:author="mslaton02" w:date="2013-06-27T15:59:00Z"/>
                <w:rFonts w:ascii="Book Antiqua" w:hAnsi="Book Antiqua" w:cs="Calibri"/>
                <w:color w:val="000000"/>
                <w:sz w:val="20"/>
                <w:szCs w:val="20"/>
              </w:rPr>
            </w:pPr>
            <w:ins w:id="25" w:author="mslaton02" w:date="2013-06-27T15:59:00Z">
              <w:r w:rsidRPr="003C1761">
                <w:rPr>
                  <w:rFonts w:ascii="Book Antiqua" w:hAnsi="Book Antiqua" w:cs="Calibri"/>
                  <w:color w:val="000000"/>
                  <w:sz w:val="20"/>
                  <w:szCs w:val="20"/>
                </w:rPr>
                <w:t>Percent</w:t>
              </w:r>
            </w:ins>
          </w:p>
        </w:tc>
        <w:tc>
          <w:tcPr>
            <w:tcW w:w="4859" w:type="dxa"/>
            <w:tcBorders>
              <w:top w:val="single" w:sz="4" w:space="0" w:color="auto"/>
              <w:left w:val="nil"/>
              <w:bottom w:val="single" w:sz="4" w:space="0" w:color="auto"/>
              <w:right w:val="single" w:sz="4" w:space="0" w:color="000000"/>
            </w:tcBorders>
            <w:shd w:val="clear" w:color="auto" w:fill="auto"/>
            <w:noWrap/>
            <w:vAlign w:val="bottom"/>
            <w:hideMark/>
          </w:tcPr>
          <w:p w14:paraId="617DD535" w14:textId="77777777" w:rsidR="00CB1129" w:rsidRPr="005962D6" w:rsidRDefault="00CB1129" w:rsidP="00CB3ADB">
            <w:pPr>
              <w:keepNext/>
              <w:keepLines/>
              <w:jc w:val="center"/>
              <w:rPr>
                <w:ins w:id="26" w:author="mslaton02" w:date="2013-06-27T15:59:00Z"/>
                <w:rFonts w:ascii="Book Antiqua" w:hAnsi="Book Antiqua" w:cs="Calibri"/>
                <w:color w:val="FF0000"/>
                <w:sz w:val="20"/>
                <w:szCs w:val="20"/>
              </w:rPr>
            </w:pPr>
            <w:ins w:id="27" w:author="mslaton02" w:date="2013-06-27T15:59:00Z">
              <w:r w:rsidRPr="005962D6">
                <w:rPr>
                  <w:rFonts w:ascii="Book Antiqua" w:hAnsi="Book Antiqua" w:cs="Calibri"/>
                  <w:sz w:val="20"/>
                  <w:szCs w:val="20"/>
                </w:rPr>
                <w:t>14.6</w:t>
              </w:r>
            </w:ins>
          </w:p>
        </w:tc>
      </w:tr>
    </w:tbl>
    <w:p w14:paraId="23D67771" w14:textId="77777777" w:rsidR="00CB1129" w:rsidRPr="005962D6" w:rsidRDefault="00CB1129" w:rsidP="00CB1129">
      <w:pPr>
        <w:pStyle w:val="BodyText"/>
        <w:rPr>
          <w:ins w:id="28" w:author="mslaton02" w:date="2013-06-27T16:00:00Z"/>
          <w:u w:val="single"/>
        </w:rPr>
      </w:pPr>
      <w:ins w:id="29" w:author="mslaton02" w:date="2013-06-27T16:00:00Z">
        <w:r w:rsidRPr="00037544">
          <w:rPr>
            <w:u w:val="single"/>
          </w:rPr>
          <w:t>Ecosystem Structure</w:t>
        </w:r>
        <w:r w:rsidRPr="005962D6">
          <w:t xml:space="preserve">. </w:t>
        </w:r>
        <w:r w:rsidRPr="005962D6">
          <w:rPr>
            <w:color w:val="auto"/>
          </w:rPr>
          <w:t>Trees are generally found in close proximity to and mixed with sagebrush shrublands</w:t>
        </w:r>
        <w:r>
          <w:rPr>
            <w:color w:val="auto"/>
          </w:rPr>
          <w:t>, including pinyon pine, Utah juniper, Jeffrey pine, limber pine, lodegepole pine, and others</w:t>
        </w:r>
        <w:r w:rsidRPr="005962D6">
          <w:rPr>
            <w:color w:val="auto"/>
          </w:rPr>
          <w:t xml:space="preserve">. This is reflected in the relatively </w:t>
        </w:r>
        <w:r>
          <w:rPr>
            <w:color w:val="auto"/>
          </w:rPr>
          <w:t>high</w:t>
        </w:r>
        <w:r w:rsidRPr="005962D6">
          <w:rPr>
            <w:color w:val="auto"/>
          </w:rPr>
          <w:t xml:space="preserve"> proportion of trees to shrubs in this assessment type at the landscape scale (0.1:1; Table 7</w:t>
        </w:r>
        <w:r>
          <w:rPr>
            <w:color w:val="auto"/>
          </w:rPr>
          <w:t xml:space="preserve">), and in the </w:t>
        </w:r>
        <w:r w:rsidRPr="00975AC5">
          <w:rPr>
            <w:color w:val="auto"/>
          </w:rPr>
          <w:t>low</w:t>
        </w:r>
        <w:r w:rsidRPr="005962D6">
          <w:rPr>
            <w:color w:val="auto"/>
          </w:rPr>
          <w:t xml:space="preserve"> percentages of sagebrush mapped as series (7%); 11% of sagebrush is mapped with patches less than 5 acres in size that consist of different vegetation series</w:t>
        </w:r>
        <w:r>
          <w:rPr>
            <w:color w:val="auto"/>
          </w:rPr>
          <w:t>,</w:t>
        </w:r>
        <w:r w:rsidRPr="005962D6">
          <w:rPr>
            <w:color w:val="auto"/>
          </w:rPr>
          <w:t xml:space="preserve"> and 75% is mapped with patches greater than 5 acres in size.</w:t>
        </w:r>
        <w:r w:rsidRPr="005962D6">
          <w:rPr>
            <w:color w:val="7030A0"/>
          </w:rPr>
          <w:t xml:space="preserve"> </w:t>
        </w:r>
        <w:r w:rsidRPr="005962D6">
          <w:rPr>
            <w:color w:val="auto"/>
          </w:rPr>
          <w:t>Early and mid seral ecosystems comprise 15% of this assessment type, which mainly include burned areas currently dominated by herbaceous vegetation or by shrub species that increase rapidly following fire, such as rabbitbrush (</w:t>
        </w:r>
        <w:r w:rsidRPr="005962D6">
          <w:rPr>
            <w:i/>
            <w:color w:val="auto"/>
          </w:rPr>
          <w:t>Chrysothmanus</w:t>
        </w:r>
        <w:r w:rsidRPr="005962D6">
          <w:rPr>
            <w:color w:val="auto"/>
          </w:rPr>
          <w:t xml:space="preserve"> spp.). Stand level physiognomy indicates that low numbers of trees are often found in sagebrush shrublands (0.1:1 ratio for tree:shrub). The shrub:herb ratio has a mean of 17:1, although the cover of perennial grass is highly variable (</w:t>
        </w:r>
        <w:r w:rsidRPr="005962D6">
          <w:rPr>
            <w:rFonts w:cs="Calibri"/>
            <w:color w:val="auto"/>
            <w:kern w:val="0"/>
          </w:rPr>
          <w:t xml:space="preserve">ranges from 0 - </w:t>
        </w:r>
        <w:r>
          <w:rPr>
            <w:rFonts w:cs="Calibri"/>
            <w:color w:val="auto"/>
            <w:kern w:val="0"/>
          </w:rPr>
          <w:t>75</w:t>
        </w:r>
        <w:r w:rsidRPr="005962D6">
          <w:rPr>
            <w:rFonts w:cs="Calibri"/>
            <w:color w:val="auto"/>
            <w:kern w:val="0"/>
          </w:rPr>
          <w:t>%; Table 7).</w:t>
        </w:r>
      </w:ins>
    </w:p>
    <w:p w14:paraId="2707601E" w14:textId="77777777" w:rsidR="00CB1129" w:rsidRPr="00FD5CF9" w:rsidRDefault="00CB1129" w:rsidP="00CB1129">
      <w:pPr>
        <w:pStyle w:val="BodyText"/>
        <w:rPr>
          <w:ins w:id="30" w:author="mslaton02" w:date="2013-06-27T16:02:00Z"/>
          <w:sz w:val="20"/>
          <w:szCs w:val="20"/>
        </w:rPr>
      </w:pPr>
      <w:ins w:id="31" w:author="mslaton02" w:date="2013-06-27T16:02:00Z">
        <w:r w:rsidRPr="00FD5CF9">
          <w:rPr>
            <w:b/>
            <w:sz w:val="20"/>
            <w:szCs w:val="20"/>
          </w:rPr>
          <w:t>Figure 1</w:t>
        </w:r>
        <w:r>
          <w:rPr>
            <w:b/>
            <w:sz w:val="20"/>
            <w:szCs w:val="20"/>
          </w:rPr>
          <w:t>a</w:t>
        </w:r>
        <w:r w:rsidRPr="00FD5CF9">
          <w:rPr>
            <w:b/>
            <w:sz w:val="20"/>
            <w:szCs w:val="20"/>
          </w:rPr>
          <w:t>.</w:t>
        </w:r>
        <w:r>
          <w:rPr>
            <w:sz w:val="20"/>
            <w:szCs w:val="20"/>
          </w:rPr>
          <w:t xml:space="preserve"> </w:t>
        </w:r>
        <w:r w:rsidRPr="00FD5CF9">
          <w:rPr>
            <w:sz w:val="20"/>
            <w:szCs w:val="20"/>
          </w:rPr>
          <w:t>Area and proportion of assessment types influenced by disturbance.</w:t>
        </w:r>
      </w:ins>
    </w:p>
    <w:p w14:paraId="60FF299A" w14:textId="7A83B571" w:rsidR="00CB1129" w:rsidRDefault="00CB1129" w:rsidP="00CB1129">
      <w:pPr>
        <w:rPr>
          <w:ins w:id="32" w:author="mslaton02" w:date="2013-06-27T16:02:00Z"/>
          <w:noProof/>
        </w:rPr>
      </w:pPr>
      <w:ins w:id="33" w:author="mslaton02" w:date="2013-06-27T16:02:00Z">
        <w:r>
          <w:rPr>
            <w:noProof/>
          </w:rPr>
          <w:drawing>
            <wp:inline distT="0" distB="0" distL="0" distR="0" wp14:anchorId="7FD84621" wp14:editId="7AAA8380">
              <wp:extent cx="5874385" cy="2749550"/>
              <wp:effectExtent l="0" t="0" r="12065" b="1270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37EBD675" w14:textId="77777777" w:rsidR="00CB1129" w:rsidRDefault="00CB1129" w:rsidP="00CB1129">
      <w:pPr>
        <w:pStyle w:val="BodyText"/>
        <w:rPr>
          <w:ins w:id="34" w:author="mslaton02" w:date="2013-06-27T16:02:00Z"/>
          <w:b/>
          <w:sz w:val="20"/>
          <w:szCs w:val="20"/>
        </w:rPr>
      </w:pPr>
    </w:p>
    <w:p w14:paraId="6D8F145A" w14:textId="77777777" w:rsidR="00CB1129" w:rsidRDefault="00CB1129" w:rsidP="00CB1129">
      <w:pPr>
        <w:pStyle w:val="BodyText"/>
        <w:rPr>
          <w:ins w:id="35" w:author="mslaton02" w:date="2013-06-27T16:02:00Z"/>
          <w:b/>
          <w:sz w:val="20"/>
          <w:szCs w:val="20"/>
        </w:rPr>
      </w:pPr>
      <w:ins w:id="36" w:author="mslaton02" w:date="2013-06-27T16:02:00Z">
        <w:r>
          <w:t>A separate analysis that used different methods to determine the proportion of disturbance by assessment type was available from the Inyo NF Potential Natural Vegetation (PNV) dataset (Figure 1b). In this dataset, areas of the forest were visually inspected using aerial photography to estimate the extent of communities in early to mid seral condition, due to timber harvest, fire, flooding, and avalanche. Findings for the proportion of early to mid seral assessment types matches findings using the disturbance dataset (Fig. 1a) for sagebrush (ca. 15% in early to mid seral stages), xeric shrublands and blackbrush (ca. 8%), alpine (0%), special types (5%), mountain mahogany (6-10%), pinyon-juniper (7-12%), and subalpine forest (1-5%). Similarities between these different methods indicate relatively high confidence in estimating the extent of disturbance-impacted areas in these types. However, neither method is able to account for disturbance caused by grazing, because no information was available at a Forest-wide scale for the extent and intensity of grazing and its influence on community seral status.</w:t>
        </w:r>
      </w:ins>
    </w:p>
    <w:p w14:paraId="6856DDA7" w14:textId="77777777" w:rsidR="00CB1129" w:rsidRDefault="00CB1129" w:rsidP="00B8049C">
      <w:pPr>
        <w:rPr>
          <w:ins w:id="37" w:author="mslaton02" w:date="2013-06-27T15:59:00Z"/>
          <w:b/>
          <w:sz w:val="32"/>
        </w:rPr>
      </w:pPr>
    </w:p>
    <w:p w14:paraId="225F4778" w14:textId="77777777" w:rsidR="00B8049C" w:rsidRPr="006F682A" w:rsidRDefault="00B8049C" w:rsidP="00B8049C">
      <w:pPr>
        <w:rPr>
          <w:b/>
          <w:sz w:val="32"/>
        </w:rPr>
      </w:pPr>
      <w:r>
        <w:rPr>
          <w:b/>
          <w:sz w:val="32"/>
        </w:rPr>
        <w:t>Draft Model</w:t>
      </w:r>
    </w:p>
    <w:p w14:paraId="3C459AE3" w14:textId="77777777" w:rsidR="00B8049C" w:rsidRDefault="00B8049C" w:rsidP="00B8049C"/>
    <w:p w14:paraId="5553DD91" w14:textId="77777777" w:rsidR="00B8049C" w:rsidRPr="006F682A" w:rsidRDefault="00B8049C" w:rsidP="00B8049C">
      <w:r>
        <w:t xml:space="preserve">(See PDF) </w:t>
      </w:r>
      <w:r w:rsidRPr="006F682A">
        <w:t xml:space="preserve">Disturbance-Succession model for </w:t>
      </w:r>
      <w:r w:rsidR="00F46634">
        <w:t>SAGE</w:t>
      </w:r>
      <w:r>
        <w:t>.</w:t>
      </w:r>
    </w:p>
    <w:p w14:paraId="0D67DB1F" w14:textId="77777777" w:rsidR="001E6B07" w:rsidRDefault="001E6B07" w:rsidP="004B38C2"/>
    <w:p w14:paraId="644DE6C3" w14:textId="77777777" w:rsidR="00F46634" w:rsidRDefault="00F46634" w:rsidP="00F46634">
      <w:pPr>
        <w:rPr>
          <w:b/>
          <w:sz w:val="32"/>
        </w:rPr>
      </w:pPr>
      <w:r>
        <w:rPr>
          <w:b/>
          <w:sz w:val="32"/>
        </w:rPr>
        <w:t>References</w:t>
      </w:r>
    </w:p>
    <w:p w14:paraId="1B9AB104" w14:textId="77777777" w:rsidR="00F46634" w:rsidRPr="007D662A" w:rsidRDefault="00F46634" w:rsidP="00F46634">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885A8B1" w14:textId="77777777" w:rsidR="00F46634" w:rsidRDefault="00F46634" w:rsidP="00F46634">
      <w:pPr>
        <w:spacing w:line="276" w:lineRule="auto"/>
        <w:ind w:left="720" w:hanging="720"/>
      </w:pPr>
      <w:r>
        <w:t>LandFire. “Biophysical Setting Models.” Biophysical Setting 0610800: Inter-Mountain Basins Big Sagebrush Shrubland. 2007. LANDFIRE Project, U.S. Department of Agriculture, Forest Service; U.S. Department of the Interior. &lt;</w:t>
      </w:r>
      <w:r w:rsidRPr="00283D74">
        <w:t>http://www.landfire.gov/national_veg_models_op2.php</w:t>
      </w:r>
      <w:r>
        <w:t>&gt;. Accessed 9 November 2012.</w:t>
      </w:r>
    </w:p>
    <w:p w14:paraId="5AA557A7" w14:textId="77777777" w:rsidR="00F46634" w:rsidRDefault="00F46634" w:rsidP="00F46634">
      <w:pPr>
        <w:spacing w:line="276" w:lineRule="auto"/>
        <w:ind w:left="720" w:hanging="720"/>
      </w:pPr>
      <w:r>
        <w:t xml:space="preserve">Neal, Donald L. “Sagebrush (SGB).” </w:t>
      </w:r>
      <w:r>
        <w:rPr>
          <w:i/>
        </w:rPr>
        <w:t>A Guide to Wildlife Habitats of California</w:t>
      </w:r>
      <w:r>
        <w:t>, edited by Kenneth E. Mayer and William F. Laudenslayer. California Deparment of Fish and Game, 1988. &lt;</w:t>
      </w:r>
      <w:r w:rsidRPr="0077408A">
        <w:t>http://www.dfg.ca.gov/biogeodata/cwhr/pdfs/</w:t>
      </w:r>
      <w:r>
        <w:t>SGB</w:t>
      </w:r>
      <w:r w:rsidRPr="0077408A">
        <w:t>.pdf</w:t>
      </w:r>
      <w:r>
        <w:t>&gt;. Accessed 4 December 2012.</w:t>
      </w:r>
    </w:p>
    <w:p w14:paraId="14209B34" w14:textId="77777777" w:rsidR="00F46634" w:rsidRPr="009A567E" w:rsidRDefault="00F46634" w:rsidP="00F46634">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41EEE532" w14:textId="77777777" w:rsidR="00F46634" w:rsidRPr="004B38C2" w:rsidRDefault="00F46634" w:rsidP="004B38C2"/>
    <w:sectPr w:rsidR="00F46634" w:rsidRPr="004B38C2" w:rsidSect="004B38C2">
      <w:footerReference w:type="even"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laton02" w:date="2013-06-27T15:28:00Z" w:initials="ms">
    <w:p w14:paraId="2E2ED1A9" w14:textId="47711D13" w:rsidR="00231A16" w:rsidRDefault="00231A16">
      <w:pPr>
        <w:pStyle w:val="CommentText"/>
      </w:pPr>
      <w:r>
        <w:rPr>
          <w:rStyle w:val="CommentReference"/>
        </w:rPr>
        <w:annotationRef/>
      </w:r>
      <w:r>
        <w:t>Justification here would be helpful. On the east-side, we often put Calveg bitterbrush and mixed scrub with desert/xeric shrublands, rather than sagebrush.  These places on the ground may have much longer intervals than modeled sagebrush.</w:t>
      </w:r>
    </w:p>
  </w:comment>
  <w:comment w:id="1" w:author="Maritza Mallek" w:date="2013-07-02T15:37:00Z" w:initials="MM">
    <w:p w14:paraId="7DB9B7DE" w14:textId="32BE1A03" w:rsidR="00231A16" w:rsidRDefault="00231A16">
      <w:pPr>
        <w:pStyle w:val="CommentText"/>
      </w:pPr>
      <w:r>
        <w:rPr>
          <w:rStyle w:val="CommentReference"/>
        </w:rPr>
        <w:annotationRef/>
      </w:r>
      <w:r>
        <w:t>This should have been based on PFR, but I should double-check that.</w:t>
      </w:r>
    </w:p>
  </w:comment>
  <w:comment w:id="2" w:author="mslaton02" w:date="2013-06-27T15:33:00Z" w:initials="ms">
    <w:p w14:paraId="59754A20" w14:textId="6A165B74" w:rsidR="00231A16" w:rsidRDefault="00231A16">
      <w:pPr>
        <w:pStyle w:val="CommentText"/>
      </w:pPr>
      <w:r>
        <w:rPr>
          <w:rStyle w:val="CommentReference"/>
        </w:rPr>
        <w:annotationRef/>
      </w:r>
      <w:r>
        <w:t>I don’t have a good reference for this (only observations), that while other shrubs are generally excluded, forbs and graminoids are often MORE abundant beneath the crowns, creating a very different fuels situation than what is portrayed here.</w:t>
      </w:r>
    </w:p>
  </w:comment>
  <w:comment w:id="3" w:author="Maritza Mallek" w:date="2013-07-02T15:40:00Z" w:initials="MM">
    <w:p w14:paraId="523176DB" w14:textId="58EF00E4" w:rsidR="00231A16" w:rsidRDefault="00231A16">
      <w:pPr>
        <w:pStyle w:val="CommentText"/>
      </w:pPr>
      <w:r>
        <w:rPr>
          <w:rStyle w:val="CommentReference"/>
        </w:rPr>
        <w:annotationRef/>
      </w:r>
      <w:r>
        <w:t>Added this point to main doc.</w:t>
      </w:r>
    </w:p>
  </w:comment>
  <w:comment w:id="4" w:author="mslaton02" w:date="2013-06-27T15:33:00Z" w:initials="ms">
    <w:p w14:paraId="76BF674D" w14:textId="789F159E" w:rsidR="00231A16" w:rsidRDefault="00231A16">
      <w:pPr>
        <w:pStyle w:val="CommentText"/>
      </w:pPr>
      <w:r>
        <w:rPr>
          <w:rStyle w:val="CommentReference"/>
        </w:rPr>
        <w:annotationRef/>
      </w:r>
      <w:r>
        <w:t>to 8000 ft or more</w:t>
      </w:r>
    </w:p>
  </w:comment>
  <w:comment w:id="5" w:author="Maritza Mallek" w:date="2013-07-02T15:41:00Z" w:initials="MM">
    <w:p w14:paraId="640202F1" w14:textId="431DF2A7" w:rsidR="00231A16" w:rsidRDefault="00231A16">
      <w:pPr>
        <w:pStyle w:val="CommentText"/>
      </w:pPr>
      <w:r>
        <w:rPr>
          <w:rStyle w:val="CommentReference"/>
        </w:rPr>
        <w:annotationRef/>
      </w:r>
      <w:r>
        <w:t>Implemented.</w:t>
      </w:r>
    </w:p>
  </w:comment>
  <w:comment w:id="6" w:author="mslaton02" w:date="2013-06-27T15:38:00Z" w:initials="ms">
    <w:p w14:paraId="3BA0744C" w14:textId="74BF3A12" w:rsidR="00231A16" w:rsidRDefault="00231A16">
      <w:pPr>
        <w:pStyle w:val="CommentText"/>
      </w:pPr>
      <w:r>
        <w:rPr>
          <w:rStyle w:val="CommentReference"/>
        </w:rPr>
        <w:annotationRef/>
      </w:r>
      <w:r>
        <w:t>This was not always the accepted thought – there are a couple refs in the sagebrush NRV that could be used to back up.</w:t>
      </w:r>
    </w:p>
  </w:comment>
  <w:comment w:id="7" w:author="mslaton02" w:date="2013-06-27T15:38:00Z" w:initials="ms">
    <w:p w14:paraId="2FA159D8" w14:textId="7D3A2B6A" w:rsidR="00231A16" w:rsidRDefault="00231A16">
      <w:pPr>
        <w:pStyle w:val="CommentText"/>
      </w:pPr>
      <w:r>
        <w:rPr>
          <w:rStyle w:val="CommentReference"/>
        </w:rPr>
        <w:annotationRef/>
      </w:r>
      <w:r>
        <w:t>I’m a bit confused at this point on whether we are talking about sagebrush or about treed ecosystems, or both?</w:t>
      </w:r>
    </w:p>
  </w:comment>
  <w:comment w:id="8" w:author="Maritza Mallek" w:date="2013-07-02T15:41:00Z" w:initials="MM">
    <w:p w14:paraId="6EF2B646" w14:textId="04B1D878" w:rsidR="00231A16" w:rsidRDefault="00231A16">
      <w:pPr>
        <w:pStyle w:val="CommentText"/>
      </w:pPr>
      <w:r>
        <w:rPr>
          <w:rStyle w:val="CommentReference"/>
        </w:rPr>
        <w:annotationRef/>
      </w:r>
      <w:r>
        <w:t>My bad (copy/paste)</w:t>
      </w:r>
    </w:p>
  </w:comment>
  <w:comment w:id="9" w:author="mslaton02" w:date="2013-06-27T15:37:00Z" w:initials="ms">
    <w:p w14:paraId="20D135D7" w14:textId="70D17C7A" w:rsidR="00231A16" w:rsidRDefault="00231A16" w:rsidP="0025365B">
      <w:pPr>
        <w:pStyle w:val="CommentText"/>
      </w:pPr>
      <w:r>
        <w:rPr>
          <w:rStyle w:val="CommentReference"/>
        </w:rPr>
        <w:annotationRef/>
      </w:r>
      <w:r>
        <w:t>If you are talking about sites where trees are present, FRI gets much trickier.  Might want to take a look at papers by Tausch and others (see refs in NRV Sagebrush paper) to differentiate sagebrush vs. PJ potential sites.</w:t>
      </w:r>
    </w:p>
    <w:p w14:paraId="62F02499" w14:textId="31B8FD11" w:rsidR="00231A16" w:rsidRDefault="00231A16">
      <w:pPr>
        <w:pStyle w:val="CommentText"/>
      </w:pPr>
    </w:p>
  </w:comment>
  <w:comment w:id="10" w:author="Maritza Mallek" w:date="2013-07-02T15:43:00Z" w:initials="MM">
    <w:p w14:paraId="33417DF2" w14:textId="71C5A7C0" w:rsidR="00231A16" w:rsidRDefault="00231A16">
      <w:pPr>
        <w:pStyle w:val="CommentText"/>
      </w:pPr>
      <w:r>
        <w:rPr>
          <w:rStyle w:val="CommentReference"/>
        </w:rPr>
        <w:annotationRef/>
      </w:r>
      <w:r>
        <w:t>I actually found it kind of confusing in the LandFire that PJ was a possibility, but I just used the BPS decided upon by the team before I came. Perhaps I should redirect this to Becky.</w:t>
      </w:r>
    </w:p>
  </w:comment>
  <w:comment w:id="11" w:author="mslaton02" w:date="2013-06-27T15:41:00Z" w:initials="ms">
    <w:p w14:paraId="6723C171" w14:textId="2A25F864" w:rsidR="00231A16" w:rsidRDefault="00231A16">
      <w:pPr>
        <w:pStyle w:val="CommentText"/>
      </w:pPr>
      <w:r>
        <w:rPr>
          <w:rStyle w:val="CommentReference"/>
        </w:rPr>
        <w:annotationRef/>
      </w:r>
      <w:r>
        <w:t>I’m curious to know more about how you used Landfire and what you did, because these numbers came out pretty high.</w:t>
      </w:r>
    </w:p>
  </w:comment>
  <w:comment w:id="12" w:author="Maritza Mallek" w:date="2013-07-02T15:44:00Z" w:initials="MM">
    <w:p w14:paraId="46C16749" w14:textId="60BFCBB4" w:rsidR="00231A16" w:rsidRDefault="00231A16">
      <w:pPr>
        <w:pStyle w:val="CommentText"/>
      </w:pPr>
      <w:r>
        <w:rPr>
          <w:rStyle w:val="CommentReference"/>
        </w:rPr>
        <w:annotationRef/>
      </w:r>
      <w:r>
        <w:t>Not sure why she is surprised as my numbers are actually pretty close to the original set (137-1000-2500-113 compared to 124-1000-110).</w:t>
      </w:r>
    </w:p>
  </w:comment>
  <w:comment w:id="13" w:author="mslaton02" w:date="2013-06-27T15:48:00Z" w:initials="ms">
    <w:p w14:paraId="5B18081B" w14:textId="5883D612" w:rsidR="00231A16" w:rsidRDefault="00231A16">
      <w:pPr>
        <w:pStyle w:val="CommentText"/>
      </w:pPr>
      <w:r>
        <w:rPr>
          <w:rStyle w:val="CommentReference"/>
        </w:rPr>
        <w:annotationRef/>
      </w:r>
      <w:r>
        <w:t>So it is a look at PJ potential sites.  Is it worth mentioning in the intro about the role of fire vs. grazing vs. climate in balancing the shrubland – tree interface?</w:t>
      </w:r>
    </w:p>
  </w:comment>
  <w:comment w:id="14" w:author="Maritza Mallek" w:date="2013-07-02T15:46:00Z" w:initials="MM">
    <w:p w14:paraId="38F6AEB4" w14:textId="0AED1AA7" w:rsidR="00231A16" w:rsidRDefault="00231A16">
      <w:pPr>
        <w:pStyle w:val="CommentText"/>
      </w:pPr>
      <w:r>
        <w:rPr>
          <w:rStyle w:val="CommentReference"/>
        </w:rPr>
        <w:annotationRef/>
      </w:r>
      <w:r>
        <w:t xml:space="preserve">Maybe another question for Kevin. </w:t>
      </w:r>
    </w:p>
  </w:comment>
  <w:comment w:id="15" w:author="Maritza Mallek" w:date="2013-06-16T17:43:00Z" w:initials="MM">
    <w:p w14:paraId="04DB77B3" w14:textId="77777777" w:rsidR="00231A16" w:rsidRDefault="00231A16">
      <w:pPr>
        <w:pStyle w:val="CommentText"/>
      </w:pPr>
      <w:r>
        <w:rPr>
          <w:rStyle w:val="CommentReference"/>
        </w:rPr>
        <w:annotationRef/>
      </w:r>
      <w:r>
        <w:t>For the present-day modeling, we can assign polygons to ED if they are known to have burned within the last 20 years. But for modeling HRV we need to come up with a proportion of SAGE patches that would be in ED at the beginning of the simulation. We would appreciate suggestions from the reviewer.</w:t>
      </w:r>
    </w:p>
  </w:comment>
  <w:comment w:id="16" w:author="mslaton02" w:date="2013-06-27T16:06:00Z" w:initials="ms">
    <w:p w14:paraId="0BE18CAE" w14:textId="2A51B01B" w:rsidR="00231A16" w:rsidRDefault="00231A16">
      <w:pPr>
        <w:pStyle w:val="CommentText"/>
      </w:pPr>
      <w:r>
        <w:rPr>
          <w:rStyle w:val="CommentReference"/>
        </w:rPr>
        <w:annotationRef/>
      </w:r>
      <w:r>
        <w:t>All the stuff below are quoted from the Inyo NF draft Ch. 1 (Ecosystems) and Ch.3 (Drivers/Stressors) for the forest plan revision assessment now underway.  I don’t know if it will be usable for you, but the argument can be made that the relatively remote sagebrush we have on the forest is a little more close to HRV conditions than elsewhere.  Or not, depending on who you talk to!  In my opinion, 15% of big sagebrush in early and mid could be defensible.  We lumped all sagebrushes together… if I had to separate, my best guess would be that black and low would be more like 5-10%.  This of course, is for the INF, and not your project area, though, which I’m not so familiar with.</w:t>
      </w:r>
    </w:p>
  </w:comment>
  <w:comment w:id="17" w:author="Maritza Mallek" w:date="2013-07-02T15:57:00Z" w:initials="MM">
    <w:p w14:paraId="28105189" w14:textId="128E8B2C" w:rsidR="00231A16" w:rsidRDefault="00231A16">
      <w:pPr>
        <w:pStyle w:val="CommentText"/>
      </w:pPr>
      <w:r>
        <w:rPr>
          <w:rStyle w:val="CommentReference"/>
        </w:rPr>
        <w:annotationRef/>
      </w:r>
      <w:r>
        <w:t>Ok this makes sense but it lumps early and mid. I think what I’ll do is still assign only mid unless there is a null or 0% cover or something of that nature in the data. If we do a study on the east-side we’ll need to spend more time confronting all these issues.</w:t>
      </w:r>
      <w:bookmarkStart w:id="18" w:name="_GoBack"/>
      <w:bookmarkEnd w:id="1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10696" w14:textId="77777777" w:rsidR="00231A16" w:rsidRDefault="00231A16" w:rsidP="00391DC6">
      <w:r>
        <w:separator/>
      </w:r>
    </w:p>
  </w:endnote>
  <w:endnote w:type="continuationSeparator" w:id="0">
    <w:p w14:paraId="4D9F8301" w14:textId="77777777" w:rsidR="00231A16" w:rsidRDefault="00231A16" w:rsidP="0039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3621" w14:textId="77777777" w:rsidR="00231A16" w:rsidRDefault="00231A16"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9866D" w14:textId="77777777" w:rsidR="00231A16" w:rsidRDefault="00231A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D7FB5" w14:textId="77777777" w:rsidR="00231A16" w:rsidRDefault="00231A16"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386A">
      <w:rPr>
        <w:rStyle w:val="PageNumber"/>
        <w:noProof/>
      </w:rPr>
      <w:t>1</w:t>
    </w:r>
    <w:r>
      <w:rPr>
        <w:rStyle w:val="PageNumber"/>
      </w:rPr>
      <w:fldChar w:fldCharType="end"/>
    </w:r>
  </w:p>
  <w:p w14:paraId="765AFD39" w14:textId="77777777" w:rsidR="00231A16" w:rsidRDefault="00231A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FCA9C" w14:textId="77777777" w:rsidR="00231A16" w:rsidRDefault="00231A16" w:rsidP="00391DC6">
      <w:r>
        <w:separator/>
      </w:r>
    </w:p>
  </w:footnote>
  <w:footnote w:type="continuationSeparator" w:id="0">
    <w:p w14:paraId="1E4630DA" w14:textId="77777777" w:rsidR="00231A16" w:rsidRDefault="00231A16" w:rsidP="00391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FDC7E82"/>
    <w:multiLevelType w:val="multilevel"/>
    <w:tmpl w:val="CE401A18"/>
    <w:lvl w:ilvl="0">
      <w:start w:val="3"/>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C2"/>
    <w:rsid w:val="00094BDD"/>
    <w:rsid w:val="00102D38"/>
    <w:rsid w:val="001D0CC0"/>
    <w:rsid w:val="001E386A"/>
    <w:rsid w:val="001E6B07"/>
    <w:rsid w:val="001F515F"/>
    <w:rsid w:val="00231A16"/>
    <w:rsid w:val="002439C5"/>
    <w:rsid w:val="00252F5A"/>
    <w:rsid w:val="0025365B"/>
    <w:rsid w:val="002E59B3"/>
    <w:rsid w:val="003610B3"/>
    <w:rsid w:val="00391DC6"/>
    <w:rsid w:val="003B0B91"/>
    <w:rsid w:val="004B38C2"/>
    <w:rsid w:val="006816F9"/>
    <w:rsid w:val="00981352"/>
    <w:rsid w:val="009971B8"/>
    <w:rsid w:val="009C7F24"/>
    <w:rsid w:val="00A565E6"/>
    <w:rsid w:val="00B8049C"/>
    <w:rsid w:val="00BB1463"/>
    <w:rsid w:val="00C44242"/>
    <w:rsid w:val="00CB1129"/>
    <w:rsid w:val="00CB3ADB"/>
    <w:rsid w:val="00E37B7F"/>
    <w:rsid w:val="00E86356"/>
    <w:rsid w:val="00EF2247"/>
    <w:rsid w:val="00F15C00"/>
    <w:rsid w:val="00F4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F765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paragraph" w:styleId="Heading7">
    <w:name w:val="heading 7"/>
    <w:basedOn w:val="Normal"/>
    <w:next w:val="Normal"/>
    <w:link w:val="Heading7Char"/>
    <w:semiHidden/>
    <w:qFormat/>
    <w:rsid w:val="00CB1129"/>
    <w:pPr>
      <w:keepNext/>
      <w:widowControl w:val="0"/>
      <w:numPr>
        <w:ilvl w:val="6"/>
        <w:numId w:val="3"/>
      </w:numPr>
      <w:tabs>
        <w:tab w:val="num" w:pos="1644"/>
      </w:tabs>
      <w:autoSpaceDE w:val="0"/>
      <w:autoSpaceDN w:val="0"/>
      <w:adjustRightInd w:val="0"/>
      <w:ind w:left="1080" w:hanging="1080"/>
      <w:outlineLvl w:val="6"/>
    </w:pPr>
    <w:rPr>
      <w:rFonts w:ascii="Times" w:eastAsia="Times New Roman" w:hAnsi="Times"/>
      <w:bCs/>
      <w:i/>
      <w:iCs/>
      <w:noProof/>
      <w:color w:val="000000"/>
      <w:kern w:val="24"/>
      <w:sz w:val="28"/>
    </w:rPr>
  </w:style>
  <w:style w:type="paragraph" w:styleId="Heading8">
    <w:name w:val="heading 8"/>
    <w:basedOn w:val="Normal"/>
    <w:next w:val="Normal"/>
    <w:link w:val="Heading8Char"/>
    <w:semiHidden/>
    <w:qFormat/>
    <w:rsid w:val="00CB1129"/>
    <w:pPr>
      <w:keepNext/>
      <w:widowControl w:val="0"/>
      <w:numPr>
        <w:ilvl w:val="7"/>
        <w:numId w:val="3"/>
      </w:numPr>
      <w:tabs>
        <w:tab w:val="num" w:pos="5760"/>
      </w:tabs>
      <w:autoSpaceDE w:val="0"/>
      <w:autoSpaceDN w:val="0"/>
      <w:adjustRightInd w:val="0"/>
      <w:ind w:left="5760" w:hanging="360"/>
      <w:outlineLvl w:val="7"/>
    </w:pPr>
    <w:rPr>
      <w:rFonts w:ascii="Times" w:eastAsia="Times New Roman" w:hAnsi="Times"/>
      <w:iCs/>
      <w:noProof/>
      <w:color w:val="000000"/>
      <w:kern w:val="24"/>
      <w:sz w:val="22"/>
    </w:rPr>
  </w:style>
  <w:style w:type="paragraph" w:styleId="Heading9">
    <w:name w:val="heading 9"/>
    <w:basedOn w:val="Normal"/>
    <w:next w:val="Normal"/>
    <w:link w:val="Heading9Char"/>
    <w:semiHidden/>
    <w:qFormat/>
    <w:rsid w:val="00CB1129"/>
    <w:pPr>
      <w:widowControl w:val="0"/>
      <w:numPr>
        <w:ilvl w:val="8"/>
        <w:numId w:val="3"/>
      </w:numPr>
      <w:tabs>
        <w:tab w:val="num" w:pos="6480"/>
      </w:tabs>
      <w:autoSpaceDE w:val="0"/>
      <w:autoSpaceDN w:val="0"/>
      <w:adjustRightInd w:val="0"/>
      <w:spacing w:before="240" w:after="60"/>
      <w:ind w:left="6480" w:hanging="360"/>
      <w:outlineLvl w:val="8"/>
    </w:pPr>
    <w:rPr>
      <w:rFonts w:ascii="Arial" w:eastAsia="Times New Roman" w:hAnsi="Arial" w:cs="Arial"/>
      <w:noProof/>
      <w:color w:val="000000"/>
      <w:kern w:val="2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 w:type="character" w:customStyle="1" w:styleId="Heading7Char">
    <w:name w:val="Heading 7 Char"/>
    <w:basedOn w:val="DefaultParagraphFont"/>
    <w:link w:val="Heading7"/>
    <w:semiHidden/>
    <w:rsid w:val="00CB1129"/>
    <w:rPr>
      <w:rFonts w:ascii="Times" w:eastAsia="Times New Roman" w:hAnsi="Times"/>
      <w:bCs/>
      <w:i/>
      <w:iCs/>
      <w:noProof/>
      <w:color w:val="000000"/>
      <w:kern w:val="24"/>
      <w:sz w:val="28"/>
      <w:szCs w:val="24"/>
      <w:lang w:eastAsia="en-US"/>
    </w:rPr>
  </w:style>
  <w:style w:type="character" w:customStyle="1" w:styleId="Heading8Char">
    <w:name w:val="Heading 8 Char"/>
    <w:basedOn w:val="DefaultParagraphFont"/>
    <w:link w:val="Heading8"/>
    <w:semiHidden/>
    <w:rsid w:val="00CB1129"/>
    <w:rPr>
      <w:rFonts w:ascii="Times" w:eastAsia="Times New Roman" w:hAnsi="Times"/>
      <w:iCs/>
      <w:noProof/>
      <w:color w:val="000000"/>
      <w:kern w:val="24"/>
      <w:sz w:val="22"/>
      <w:szCs w:val="24"/>
      <w:lang w:eastAsia="en-US"/>
    </w:rPr>
  </w:style>
  <w:style w:type="character" w:customStyle="1" w:styleId="Heading9Char">
    <w:name w:val="Heading 9 Char"/>
    <w:basedOn w:val="DefaultParagraphFont"/>
    <w:link w:val="Heading9"/>
    <w:semiHidden/>
    <w:rsid w:val="00CB1129"/>
    <w:rPr>
      <w:rFonts w:ascii="Arial" w:eastAsia="Times New Roman" w:hAnsi="Arial" w:cs="Arial"/>
      <w:noProof/>
      <w:color w:val="000000"/>
      <w:kern w:val="24"/>
      <w:sz w:val="22"/>
      <w:szCs w:val="22"/>
      <w:lang w:eastAsia="en-US"/>
    </w:rPr>
  </w:style>
  <w:style w:type="paragraph" w:styleId="BodyText">
    <w:name w:val="Body Text"/>
    <w:link w:val="BodyTextChar"/>
    <w:uiPriority w:val="99"/>
    <w:qFormat/>
    <w:rsid w:val="00CB1129"/>
    <w:pPr>
      <w:widowControl w:val="0"/>
      <w:spacing w:after="200" w:line="286" w:lineRule="exact"/>
    </w:pPr>
    <w:rPr>
      <w:rFonts w:ascii="Book Antiqua" w:eastAsia="Times New Roman" w:hAnsi="Book Antiqua"/>
      <w:color w:val="000000"/>
      <w:kern w:val="22"/>
      <w:sz w:val="22"/>
      <w:szCs w:val="22"/>
      <w:lang w:eastAsia="en-US"/>
    </w:rPr>
  </w:style>
  <w:style w:type="character" w:customStyle="1" w:styleId="BodyTextChar">
    <w:name w:val="Body Text Char"/>
    <w:basedOn w:val="DefaultParagraphFont"/>
    <w:link w:val="BodyText"/>
    <w:uiPriority w:val="99"/>
    <w:rsid w:val="00CB1129"/>
    <w:rPr>
      <w:rFonts w:ascii="Book Antiqua" w:eastAsia="Times New Roman" w:hAnsi="Book Antiqua"/>
      <w:color w:val="000000"/>
      <w:kern w:val="22"/>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paragraph" w:styleId="Heading7">
    <w:name w:val="heading 7"/>
    <w:basedOn w:val="Normal"/>
    <w:next w:val="Normal"/>
    <w:link w:val="Heading7Char"/>
    <w:semiHidden/>
    <w:qFormat/>
    <w:rsid w:val="00CB1129"/>
    <w:pPr>
      <w:keepNext/>
      <w:widowControl w:val="0"/>
      <w:numPr>
        <w:ilvl w:val="6"/>
        <w:numId w:val="3"/>
      </w:numPr>
      <w:tabs>
        <w:tab w:val="num" w:pos="1644"/>
      </w:tabs>
      <w:autoSpaceDE w:val="0"/>
      <w:autoSpaceDN w:val="0"/>
      <w:adjustRightInd w:val="0"/>
      <w:ind w:left="1080" w:hanging="1080"/>
      <w:outlineLvl w:val="6"/>
    </w:pPr>
    <w:rPr>
      <w:rFonts w:ascii="Times" w:eastAsia="Times New Roman" w:hAnsi="Times"/>
      <w:bCs/>
      <w:i/>
      <w:iCs/>
      <w:noProof/>
      <w:color w:val="000000"/>
      <w:kern w:val="24"/>
      <w:sz w:val="28"/>
    </w:rPr>
  </w:style>
  <w:style w:type="paragraph" w:styleId="Heading8">
    <w:name w:val="heading 8"/>
    <w:basedOn w:val="Normal"/>
    <w:next w:val="Normal"/>
    <w:link w:val="Heading8Char"/>
    <w:semiHidden/>
    <w:qFormat/>
    <w:rsid w:val="00CB1129"/>
    <w:pPr>
      <w:keepNext/>
      <w:widowControl w:val="0"/>
      <w:numPr>
        <w:ilvl w:val="7"/>
        <w:numId w:val="3"/>
      </w:numPr>
      <w:tabs>
        <w:tab w:val="num" w:pos="5760"/>
      </w:tabs>
      <w:autoSpaceDE w:val="0"/>
      <w:autoSpaceDN w:val="0"/>
      <w:adjustRightInd w:val="0"/>
      <w:ind w:left="5760" w:hanging="360"/>
      <w:outlineLvl w:val="7"/>
    </w:pPr>
    <w:rPr>
      <w:rFonts w:ascii="Times" w:eastAsia="Times New Roman" w:hAnsi="Times"/>
      <w:iCs/>
      <w:noProof/>
      <w:color w:val="000000"/>
      <w:kern w:val="24"/>
      <w:sz w:val="22"/>
    </w:rPr>
  </w:style>
  <w:style w:type="paragraph" w:styleId="Heading9">
    <w:name w:val="heading 9"/>
    <w:basedOn w:val="Normal"/>
    <w:next w:val="Normal"/>
    <w:link w:val="Heading9Char"/>
    <w:semiHidden/>
    <w:qFormat/>
    <w:rsid w:val="00CB1129"/>
    <w:pPr>
      <w:widowControl w:val="0"/>
      <w:numPr>
        <w:ilvl w:val="8"/>
        <w:numId w:val="3"/>
      </w:numPr>
      <w:tabs>
        <w:tab w:val="num" w:pos="6480"/>
      </w:tabs>
      <w:autoSpaceDE w:val="0"/>
      <w:autoSpaceDN w:val="0"/>
      <w:adjustRightInd w:val="0"/>
      <w:spacing w:before="240" w:after="60"/>
      <w:ind w:left="6480" w:hanging="360"/>
      <w:outlineLvl w:val="8"/>
    </w:pPr>
    <w:rPr>
      <w:rFonts w:ascii="Arial" w:eastAsia="Times New Roman" w:hAnsi="Arial" w:cs="Arial"/>
      <w:noProof/>
      <w:color w:val="000000"/>
      <w:kern w:val="2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 w:type="character" w:customStyle="1" w:styleId="Heading7Char">
    <w:name w:val="Heading 7 Char"/>
    <w:basedOn w:val="DefaultParagraphFont"/>
    <w:link w:val="Heading7"/>
    <w:semiHidden/>
    <w:rsid w:val="00CB1129"/>
    <w:rPr>
      <w:rFonts w:ascii="Times" w:eastAsia="Times New Roman" w:hAnsi="Times"/>
      <w:bCs/>
      <w:i/>
      <w:iCs/>
      <w:noProof/>
      <w:color w:val="000000"/>
      <w:kern w:val="24"/>
      <w:sz w:val="28"/>
      <w:szCs w:val="24"/>
      <w:lang w:eastAsia="en-US"/>
    </w:rPr>
  </w:style>
  <w:style w:type="character" w:customStyle="1" w:styleId="Heading8Char">
    <w:name w:val="Heading 8 Char"/>
    <w:basedOn w:val="DefaultParagraphFont"/>
    <w:link w:val="Heading8"/>
    <w:semiHidden/>
    <w:rsid w:val="00CB1129"/>
    <w:rPr>
      <w:rFonts w:ascii="Times" w:eastAsia="Times New Roman" w:hAnsi="Times"/>
      <w:iCs/>
      <w:noProof/>
      <w:color w:val="000000"/>
      <w:kern w:val="24"/>
      <w:sz w:val="22"/>
      <w:szCs w:val="24"/>
      <w:lang w:eastAsia="en-US"/>
    </w:rPr>
  </w:style>
  <w:style w:type="character" w:customStyle="1" w:styleId="Heading9Char">
    <w:name w:val="Heading 9 Char"/>
    <w:basedOn w:val="DefaultParagraphFont"/>
    <w:link w:val="Heading9"/>
    <w:semiHidden/>
    <w:rsid w:val="00CB1129"/>
    <w:rPr>
      <w:rFonts w:ascii="Arial" w:eastAsia="Times New Roman" w:hAnsi="Arial" w:cs="Arial"/>
      <w:noProof/>
      <w:color w:val="000000"/>
      <w:kern w:val="24"/>
      <w:sz w:val="22"/>
      <w:szCs w:val="22"/>
      <w:lang w:eastAsia="en-US"/>
    </w:rPr>
  </w:style>
  <w:style w:type="paragraph" w:styleId="BodyText">
    <w:name w:val="Body Text"/>
    <w:link w:val="BodyTextChar"/>
    <w:uiPriority w:val="99"/>
    <w:qFormat/>
    <w:rsid w:val="00CB1129"/>
    <w:pPr>
      <w:widowControl w:val="0"/>
      <w:spacing w:after="200" w:line="286" w:lineRule="exact"/>
    </w:pPr>
    <w:rPr>
      <w:rFonts w:ascii="Book Antiqua" w:eastAsia="Times New Roman" w:hAnsi="Book Antiqua"/>
      <w:color w:val="000000"/>
      <w:kern w:val="22"/>
      <w:sz w:val="22"/>
      <w:szCs w:val="22"/>
      <w:lang w:eastAsia="en-US"/>
    </w:rPr>
  </w:style>
  <w:style w:type="character" w:customStyle="1" w:styleId="BodyTextChar">
    <w:name w:val="Body Text Char"/>
    <w:basedOn w:val="DefaultParagraphFont"/>
    <w:link w:val="BodyText"/>
    <w:uiPriority w:val="99"/>
    <w:rsid w:val="00CB1129"/>
    <w:rPr>
      <w:rFonts w:ascii="Book Antiqua" w:eastAsia="Times New Roman" w:hAnsi="Book Antiqua"/>
      <w:color w:val="000000"/>
      <w:kern w:val="2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a_slaton\fp_revision\GIS\Workspace\a_ecosystems\AnalysisProduct\INF_Heterogeneity_201303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'%Disturbed'!$P$1</c:f>
              <c:strCache>
                <c:ptCount val="1"/>
                <c:pt idx="0">
                  <c:v>Acres Disturbed</c:v>
                </c:pt>
              </c:strCache>
            </c:strRef>
          </c:tx>
          <c:spPr>
            <a:solidFill>
              <a:schemeClr val="bg1"/>
            </a:solidFill>
            <a:ln>
              <a:solidFill>
                <a:schemeClr val="tx1"/>
              </a:solidFill>
            </a:ln>
          </c:spPr>
          <c:invertIfNegative val="0"/>
          <c:cat>
            <c:strRef>
              <c:f>'%Disturbed'!$O$2:$O$21</c:f>
              <c:strCache>
                <c:ptCount val="19"/>
                <c:pt idx="0">
                  <c:v>Alpine</c:v>
                </c:pt>
                <c:pt idx="2">
                  <c:v>Jeffrey Pine</c:v>
                </c:pt>
                <c:pt idx="4">
                  <c:v>Mixed Conifer</c:v>
                </c:pt>
                <c:pt idx="6">
                  <c:v>Mt. Mahogany</c:v>
                </c:pt>
                <c:pt idx="8">
                  <c:v>Pinyon-Juniper</c:v>
                </c:pt>
                <c:pt idx="10">
                  <c:v>Red fir</c:v>
                </c:pt>
                <c:pt idx="12">
                  <c:v>Sagebrush</c:v>
                </c:pt>
                <c:pt idx="14">
                  <c:v>Special Type</c:v>
                </c:pt>
                <c:pt idx="16">
                  <c:v>Subalpine Forest</c:v>
                </c:pt>
                <c:pt idx="18">
                  <c:v>Xeric Shrub &amp; Blackbrush</c:v>
                </c:pt>
              </c:strCache>
            </c:strRef>
          </c:cat>
          <c:val>
            <c:numRef>
              <c:f>'%Disturbed'!$P$2:$P$21</c:f>
              <c:numCache>
                <c:formatCode>#,##0</c:formatCode>
                <c:ptCount val="20"/>
                <c:pt idx="0">
                  <c:v>717.170025144</c:v>
                </c:pt>
                <c:pt idx="1">
                  <c:v>0.0</c:v>
                </c:pt>
                <c:pt idx="2">
                  <c:v>42785.10480320001</c:v>
                </c:pt>
                <c:pt idx="3">
                  <c:v>0.0</c:v>
                </c:pt>
                <c:pt idx="4">
                  <c:v>12263.708456</c:v>
                </c:pt>
                <c:pt idx="5">
                  <c:v>0.0</c:v>
                </c:pt>
                <c:pt idx="6">
                  <c:v>9629.305323749997</c:v>
                </c:pt>
                <c:pt idx="7">
                  <c:v>0.0</c:v>
                </c:pt>
                <c:pt idx="8">
                  <c:v>72151.48037009999</c:v>
                </c:pt>
                <c:pt idx="9">
                  <c:v>0.0</c:v>
                </c:pt>
                <c:pt idx="10">
                  <c:v>40667.6222864</c:v>
                </c:pt>
                <c:pt idx="11">
                  <c:v>0.0</c:v>
                </c:pt>
                <c:pt idx="12">
                  <c:v>53752.6304139</c:v>
                </c:pt>
                <c:pt idx="13">
                  <c:v>0.0</c:v>
                </c:pt>
                <c:pt idx="14">
                  <c:v>3228.91445709</c:v>
                </c:pt>
                <c:pt idx="15">
                  <c:v>0.0</c:v>
                </c:pt>
                <c:pt idx="16">
                  <c:v>19459.2691618</c:v>
                </c:pt>
                <c:pt idx="17">
                  <c:v>0.0</c:v>
                </c:pt>
                <c:pt idx="18">
                  <c:v>18094.0048663</c:v>
                </c:pt>
                <c:pt idx="19">
                  <c:v>0.0</c:v>
                </c:pt>
              </c:numCache>
            </c:numRef>
          </c:val>
        </c:ser>
        <c:dLbls>
          <c:showLegendKey val="0"/>
          <c:showVal val="0"/>
          <c:showCatName val="0"/>
          <c:showSerName val="0"/>
          <c:showPercent val="0"/>
          <c:showBubbleSize val="0"/>
        </c:dLbls>
        <c:gapWidth val="150"/>
        <c:axId val="2081286712"/>
        <c:axId val="2081289768"/>
      </c:barChart>
      <c:barChart>
        <c:barDir val="col"/>
        <c:grouping val="clustered"/>
        <c:varyColors val="0"/>
        <c:ser>
          <c:idx val="1"/>
          <c:order val="1"/>
          <c:tx>
            <c:strRef>
              <c:f>'%Disturbed'!$Q$1</c:f>
              <c:strCache>
                <c:ptCount val="1"/>
                <c:pt idx="0">
                  <c:v>% of Assessment Type</c:v>
                </c:pt>
              </c:strCache>
            </c:strRef>
          </c:tx>
          <c:spPr>
            <a:solidFill>
              <a:schemeClr val="tx1"/>
            </a:solidFill>
          </c:spPr>
          <c:invertIfNegative val="0"/>
          <c:cat>
            <c:strRef>
              <c:f>'%Disturbed'!$O$2:$O$21</c:f>
              <c:strCache>
                <c:ptCount val="19"/>
                <c:pt idx="0">
                  <c:v>Alpine</c:v>
                </c:pt>
                <c:pt idx="2">
                  <c:v>Jeffrey Pine</c:v>
                </c:pt>
                <c:pt idx="4">
                  <c:v>Mixed Conifer</c:v>
                </c:pt>
                <c:pt idx="6">
                  <c:v>Mt. Mahogany</c:v>
                </c:pt>
                <c:pt idx="8">
                  <c:v>Pinyon-Juniper</c:v>
                </c:pt>
                <c:pt idx="10">
                  <c:v>Red fir</c:v>
                </c:pt>
                <c:pt idx="12">
                  <c:v>Sagebrush</c:v>
                </c:pt>
                <c:pt idx="14">
                  <c:v>Special Type</c:v>
                </c:pt>
                <c:pt idx="16">
                  <c:v>Subalpine Forest</c:v>
                </c:pt>
                <c:pt idx="18">
                  <c:v>Xeric Shrub &amp; Blackbrush</c:v>
                </c:pt>
              </c:strCache>
            </c:strRef>
          </c:cat>
          <c:val>
            <c:numRef>
              <c:f>'%Disturbed'!$Q$2:$Q$21</c:f>
              <c:numCache>
                <c:formatCode>0</c:formatCode>
                <c:ptCount val="20"/>
                <c:pt idx="0">
                  <c:v>0.0</c:v>
                </c:pt>
                <c:pt idx="1">
                  <c:v>0.552498087196753</c:v>
                </c:pt>
                <c:pt idx="2">
                  <c:v>0.0</c:v>
                </c:pt>
                <c:pt idx="3">
                  <c:v>31.67244474004777</c:v>
                </c:pt>
                <c:pt idx="4">
                  <c:v>0.0</c:v>
                </c:pt>
                <c:pt idx="5">
                  <c:v>26.85220630247175</c:v>
                </c:pt>
                <c:pt idx="6">
                  <c:v>0.0</c:v>
                </c:pt>
                <c:pt idx="7">
                  <c:v>11.79264845621997</c:v>
                </c:pt>
                <c:pt idx="8">
                  <c:v>0.0</c:v>
                </c:pt>
                <c:pt idx="9">
                  <c:v>12.86072583680257</c:v>
                </c:pt>
                <c:pt idx="10">
                  <c:v>0.0</c:v>
                </c:pt>
                <c:pt idx="11">
                  <c:v>34.4525885415995</c:v>
                </c:pt>
                <c:pt idx="12">
                  <c:v>0.0</c:v>
                </c:pt>
                <c:pt idx="13">
                  <c:v>17.42893245695134</c:v>
                </c:pt>
                <c:pt idx="14">
                  <c:v>0.0</c:v>
                </c:pt>
                <c:pt idx="15">
                  <c:v>6.117178510293741</c:v>
                </c:pt>
                <c:pt idx="16">
                  <c:v>0.0</c:v>
                </c:pt>
                <c:pt idx="17">
                  <c:v>5.076301213230178</c:v>
                </c:pt>
                <c:pt idx="18">
                  <c:v>0.0</c:v>
                </c:pt>
                <c:pt idx="19">
                  <c:v>8.466140647561424</c:v>
                </c:pt>
              </c:numCache>
            </c:numRef>
          </c:val>
        </c:ser>
        <c:dLbls>
          <c:showLegendKey val="0"/>
          <c:showVal val="0"/>
          <c:showCatName val="0"/>
          <c:showSerName val="0"/>
          <c:showPercent val="0"/>
          <c:showBubbleSize val="0"/>
        </c:dLbls>
        <c:gapWidth val="150"/>
        <c:axId val="2081321464"/>
        <c:axId val="2079340744"/>
      </c:barChart>
      <c:catAx>
        <c:axId val="2081286712"/>
        <c:scaling>
          <c:orientation val="minMax"/>
        </c:scaling>
        <c:delete val="0"/>
        <c:axPos val="b"/>
        <c:majorTickMark val="out"/>
        <c:minorTickMark val="none"/>
        <c:tickLblPos val="low"/>
        <c:txPr>
          <a:bodyPr/>
          <a:lstStyle/>
          <a:p>
            <a:pPr>
              <a:defRPr baseline="0">
                <a:latin typeface="Book Antiqua" pitchFamily="18" charset="0"/>
              </a:defRPr>
            </a:pPr>
            <a:endParaRPr lang="en-US"/>
          </a:p>
        </c:txPr>
        <c:crossAx val="2081289768"/>
        <c:crosses val="autoZero"/>
        <c:auto val="1"/>
        <c:lblAlgn val="ctr"/>
        <c:lblOffset val="100"/>
        <c:tickMarkSkip val="2"/>
        <c:noMultiLvlLbl val="0"/>
      </c:catAx>
      <c:valAx>
        <c:axId val="2081289768"/>
        <c:scaling>
          <c:orientation val="minMax"/>
        </c:scaling>
        <c:delete val="0"/>
        <c:axPos val="l"/>
        <c:majorGridlines/>
        <c:title>
          <c:tx>
            <c:rich>
              <a:bodyPr rot="-5400000" vert="horz"/>
              <a:lstStyle/>
              <a:p>
                <a:pPr>
                  <a:defRPr baseline="0">
                    <a:latin typeface="Book Antiqua" pitchFamily="18" charset="0"/>
                  </a:defRPr>
                </a:pPr>
                <a:r>
                  <a:rPr lang="en-US" baseline="0">
                    <a:latin typeface="Book Antiqua" pitchFamily="18" charset="0"/>
                  </a:rPr>
                  <a:t>Acres</a:t>
                </a:r>
              </a:p>
            </c:rich>
          </c:tx>
          <c:layout/>
          <c:overlay val="0"/>
        </c:title>
        <c:numFmt formatCode="#,##0" sourceLinked="1"/>
        <c:majorTickMark val="out"/>
        <c:minorTickMark val="none"/>
        <c:tickLblPos val="nextTo"/>
        <c:txPr>
          <a:bodyPr/>
          <a:lstStyle/>
          <a:p>
            <a:pPr>
              <a:defRPr baseline="0">
                <a:latin typeface="Book Antiqua" pitchFamily="18" charset="0"/>
              </a:defRPr>
            </a:pPr>
            <a:endParaRPr lang="en-US"/>
          </a:p>
        </c:txPr>
        <c:crossAx val="2081286712"/>
        <c:crosses val="autoZero"/>
        <c:crossBetween val="between"/>
      </c:valAx>
      <c:valAx>
        <c:axId val="2079340744"/>
        <c:scaling>
          <c:orientation val="minMax"/>
        </c:scaling>
        <c:delete val="0"/>
        <c:axPos val="r"/>
        <c:title>
          <c:tx>
            <c:rich>
              <a:bodyPr rot="0" vert="wordArtVert"/>
              <a:lstStyle/>
              <a:p>
                <a:pPr>
                  <a:defRPr baseline="0">
                    <a:latin typeface="Book Antiqua" pitchFamily="18" charset="0"/>
                  </a:defRPr>
                </a:pPr>
                <a:r>
                  <a:rPr lang="en-US" baseline="0">
                    <a:latin typeface="Book Antiqua" pitchFamily="18" charset="0"/>
                  </a:rPr>
                  <a:t>%</a:t>
                </a:r>
              </a:p>
            </c:rich>
          </c:tx>
          <c:layout/>
          <c:overlay val="0"/>
        </c:title>
        <c:numFmt formatCode="0" sourceLinked="1"/>
        <c:majorTickMark val="out"/>
        <c:minorTickMark val="none"/>
        <c:tickLblPos val="nextTo"/>
        <c:txPr>
          <a:bodyPr/>
          <a:lstStyle/>
          <a:p>
            <a:pPr>
              <a:defRPr baseline="0">
                <a:latin typeface="Book Antiqua" pitchFamily="18" charset="0"/>
              </a:defRPr>
            </a:pPr>
            <a:endParaRPr lang="en-US"/>
          </a:p>
        </c:txPr>
        <c:crossAx val="2081321464"/>
        <c:crosses val="max"/>
        <c:crossBetween val="between"/>
      </c:valAx>
      <c:catAx>
        <c:axId val="2081321464"/>
        <c:scaling>
          <c:orientation val="minMax"/>
        </c:scaling>
        <c:delete val="1"/>
        <c:axPos val="b"/>
        <c:majorTickMark val="out"/>
        <c:minorTickMark val="none"/>
        <c:tickLblPos val="nextTo"/>
        <c:crossAx val="2079340744"/>
        <c:crosses val="autoZero"/>
        <c:auto val="1"/>
        <c:lblAlgn val="ctr"/>
        <c:lblOffset val="100"/>
        <c:noMultiLvlLbl val="0"/>
      </c:catAx>
    </c:plotArea>
    <c:legend>
      <c:legendPos val="r"/>
      <c:layout>
        <c:manualLayout>
          <c:xMode val="edge"/>
          <c:yMode val="edge"/>
          <c:x val="0.667421927124212"/>
          <c:y val="0.639031104082873"/>
          <c:w val="0.306711974893233"/>
          <c:h val="0.214059174346523"/>
        </c:manualLayout>
      </c:layout>
      <c:overlay val="0"/>
      <c:spPr>
        <a:ln>
          <a:solidFill>
            <a:schemeClr val="bg1">
              <a:lumMod val="75000"/>
            </a:schemeClr>
          </a:solidFill>
        </a:ln>
      </c:spPr>
      <c:txPr>
        <a:bodyPr/>
        <a:lstStyle/>
        <a:p>
          <a:pPr>
            <a:defRPr baseline="0">
              <a:latin typeface="Book Antiqua" pitchFamily="18" charset="0"/>
            </a:defRPr>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44</TotalTime>
  <Pages>6</Pages>
  <Words>1934</Words>
  <Characters>11024</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Big Sagebrush (SAGE)</vt:lpstr>
      <vt:lpstr>        General Information</vt:lpstr>
      <vt:lpstr>        Cover Type Overview</vt:lpstr>
      <vt:lpstr>        Vegetation Description</vt:lpstr>
      <vt:lpstr>        Distribution</vt:lpstr>
      <vt:lpstr>        Wildfire</vt:lpstr>
      <vt:lpstr>        Other Disturbance</vt:lpstr>
      <vt:lpstr>        </vt:lpstr>
      <vt:lpstr>        Vegetation Condition Classes</vt:lpstr>
      <vt:lpstr>        Early Development (ED)</vt:lpstr>
    </vt:vector>
  </TitlesOfParts>
  <Company/>
  <LinksUpToDate>false</LinksUpToDate>
  <CharactersWithSpaces>12933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2013-06-27T22:27:00Z</dcterms:created>
  <dcterms:modified xsi:type="dcterms:W3CDTF">2013-07-02T20:24:00Z</dcterms:modified>
</cp:coreProperties>
</file>